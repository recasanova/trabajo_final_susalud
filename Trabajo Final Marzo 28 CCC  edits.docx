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17F4" w14:textId="77777777" w:rsidR="00C669C2" w:rsidRDefault="00C669C2" w:rsidP="00C669C2">
      <w:pPr>
        <w:tabs>
          <w:tab w:val="left" w:pos="1134"/>
        </w:tabs>
        <w:ind w:left="1134" w:hanging="1134"/>
        <w:jc w:val="center"/>
        <w:rPr>
          <w:rFonts w:cs="Times New Roman"/>
          <w:b/>
          <w:sz w:val="40"/>
          <w:lang w:eastAsia="es-ES"/>
        </w:rPr>
      </w:pPr>
      <w:bookmarkStart w:id="0" w:name="_GoBack"/>
      <w:bookmarkEnd w:id="0"/>
    </w:p>
    <w:p w14:paraId="7C2AB4EB" w14:textId="77777777" w:rsidR="00C669C2" w:rsidRDefault="00C669C2" w:rsidP="00C669C2">
      <w:pPr>
        <w:tabs>
          <w:tab w:val="left" w:pos="1134"/>
        </w:tabs>
        <w:ind w:left="1134" w:hanging="1134"/>
        <w:jc w:val="center"/>
        <w:rPr>
          <w:rFonts w:cs="Times New Roman"/>
          <w:b/>
          <w:sz w:val="40"/>
          <w:lang w:eastAsia="es-ES"/>
        </w:rPr>
      </w:pPr>
    </w:p>
    <w:p w14:paraId="0D6B8DF1" w14:textId="77777777" w:rsidR="00C669C2" w:rsidRPr="0039004D" w:rsidRDefault="00C669C2" w:rsidP="00C669C2">
      <w:pPr>
        <w:tabs>
          <w:tab w:val="left" w:pos="1134"/>
        </w:tabs>
        <w:ind w:left="1134" w:hanging="1134"/>
        <w:jc w:val="center"/>
        <w:rPr>
          <w:rFonts w:cs="Times New Roman"/>
          <w:b/>
          <w:sz w:val="40"/>
          <w:lang w:eastAsia="es-ES"/>
        </w:rPr>
      </w:pPr>
      <w:r w:rsidRPr="0039004D">
        <w:rPr>
          <w:rFonts w:cs="Times New Roman"/>
          <w:b/>
          <w:noProof/>
          <w:sz w:val="40"/>
          <w:lang w:val="en-US"/>
        </w:rPr>
        <w:drawing>
          <wp:inline distT="0" distB="0" distL="0" distR="0" wp14:anchorId="292F063E" wp14:editId="0C0F45EE">
            <wp:extent cx="3033595" cy="930302"/>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sgra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8166" cy="931704"/>
                    </a:xfrm>
                    <a:prstGeom prst="rect">
                      <a:avLst/>
                    </a:prstGeom>
                  </pic:spPr>
                </pic:pic>
              </a:graphicData>
            </a:graphic>
          </wp:inline>
        </w:drawing>
      </w:r>
    </w:p>
    <w:p w14:paraId="7230FFAF" w14:textId="77777777" w:rsidR="00C669C2" w:rsidRPr="0039004D" w:rsidRDefault="00C669C2" w:rsidP="00C669C2">
      <w:pPr>
        <w:tabs>
          <w:tab w:val="left" w:pos="1134"/>
        </w:tabs>
        <w:ind w:left="1134" w:hanging="1134"/>
        <w:jc w:val="both"/>
        <w:rPr>
          <w:rFonts w:cs="Times New Roman"/>
          <w:b/>
          <w:lang w:eastAsia="es-ES"/>
        </w:rPr>
      </w:pPr>
    </w:p>
    <w:p w14:paraId="5CCDD20F" w14:textId="77777777" w:rsidR="00C669C2" w:rsidRPr="0039004D" w:rsidRDefault="00C669C2" w:rsidP="00C669C2">
      <w:pPr>
        <w:tabs>
          <w:tab w:val="left" w:pos="1134"/>
        </w:tabs>
        <w:ind w:left="1134" w:hanging="1134"/>
        <w:jc w:val="both"/>
        <w:rPr>
          <w:rFonts w:cs="Times New Roman"/>
          <w:b/>
          <w:lang w:eastAsia="es-ES"/>
        </w:rPr>
      </w:pPr>
    </w:p>
    <w:p w14:paraId="5F008275" w14:textId="77777777" w:rsidR="00C669C2" w:rsidRPr="0039004D" w:rsidRDefault="00C669C2" w:rsidP="00C669C2">
      <w:pPr>
        <w:widowControl w:val="0"/>
        <w:autoSpaceDE w:val="0"/>
        <w:autoSpaceDN w:val="0"/>
        <w:adjustRightInd w:val="0"/>
        <w:spacing w:after="240" w:line="380" w:lineRule="atLeast"/>
        <w:jc w:val="center"/>
        <w:rPr>
          <w:rFonts w:cs="Times New Roman"/>
          <w:bCs/>
          <w:color w:val="000000"/>
          <w:sz w:val="44"/>
          <w:szCs w:val="44"/>
        </w:rPr>
      </w:pPr>
      <w:r w:rsidRPr="0039004D">
        <w:rPr>
          <w:rFonts w:cs="Times New Roman"/>
          <w:bCs/>
          <w:color w:val="000000"/>
          <w:sz w:val="44"/>
          <w:szCs w:val="44"/>
        </w:rPr>
        <w:t>DISEÑO CENTRADO EN EL USUARIO EN UN SISTEMA DE GESTIÓN DE RECLAMOS PARA EL SISTEMA DE SALUD DEL PERÚ</w:t>
      </w:r>
    </w:p>
    <w:p w14:paraId="3199A9C2" w14:textId="77777777" w:rsidR="00C669C2" w:rsidRPr="0039004D" w:rsidRDefault="00C669C2" w:rsidP="00C669C2">
      <w:pPr>
        <w:tabs>
          <w:tab w:val="left" w:pos="1134"/>
        </w:tabs>
        <w:ind w:left="1134" w:hanging="1134"/>
        <w:jc w:val="both"/>
        <w:rPr>
          <w:rFonts w:cs="Times New Roman"/>
          <w:b/>
          <w:lang w:eastAsia="es-ES"/>
        </w:rPr>
      </w:pPr>
    </w:p>
    <w:p w14:paraId="6F12367D" w14:textId="77777777" w:rsidR="00C669C2" w:rsidRPr="0039004D" w:rsidRDefault="00C669C2" w:rsidP="00C669C2">
      <w:pPr>
        <w:tabs>
          <w:tab w:val="left" w:pos="1134"/>
        </w:tabs>
        <w:ind w:left="1134" w:hanging="1134"/>
        <w:jc w:val="both"/>
        <w:rPr>
          <w:rFonts w:cs="Times New Roman"/>
          <w:b/>
          <w:lang w:eastAsia="es-ES"/>
        </w:rPr>
      </w:pPr>
    </w:p>
    <w:p w14:paraId="28C15066"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TESIS PARA OPTAR EL GRADO DE MAESTRO</w:t>
      </w:r>
    </w:p>
    <w:p w14:paraId="1B361D9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EN INFORMÁTICA BIOMÉDICA EN SALUD GLOBAL</w:t>
      </w:r>
    </w:p>
    <w:p w14:paraId="061AF198" w14:textId="77777777" w:rsidR="00C669C2" w:rsidRPr="0039004D" w:rsidRDefault="00C669C2" w:rsidP="00C669C2">
      <w:pPr>
        <w:tabs>
          <w:tab w:val="left" w:pos="1134"/>
        </w:tabs>
        <w:ind w:left="1134" w:hanging="1134"/>
        <w:jc w:val="center"/>
        <w:rPr>
          <w:rFonts w:cs="Times New Roman"/>
          <w:sz w:val="40"/>
          <w:szCs w:val="40"/>
          <w:lang w:eastAsia="es-ES"/>
        </w:rPr>
      </w:pPr>
    </w:p>
    <w:p w14:paraId="52B31ABA" w14:textId="77777777" w:rsidR="00C669C2" w:rsidRPr="0039004D" w:rsidRDefault="00C669C2" w:rsidP="00C669C2">
      <w:pPr>
        <w:tabs>
          <w:tab w:val="left" w:pos="1134"/>
        </w:tabs>
        <w:ind w:left="1134" w:hanging="1134"/>
        <w:jc w:val="center"/>
        <w:rPr>
          <w:rFonts w:cs="Times New Roman"/>
          <w:sz w:val="40"/>
          <w:szCs w:val="40"/>
          <w:lang w:eastAsia="es-ES"/>
        </w:rPr>
      </w:pPr>
    </w:p>
    <w:p w14:paraId="3C15287D"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REGINA ANDREA CASANOVA PÉREZ</w:t>
      </w:r>
    </w:p>
    <w:p w14:paraId="12BF11DD" w14:textId="77777777" w:rsidR="00C669C2" w:rsidRPr="0039004D" w:rsidRDefault="00C669C2" w:rsidP="00C669C2">
      <w:pPr>
        <w:tabs>
          <w:tab w:val="left" w:pos="1134"/>
        </w:tabs>
        <w:ind w:left="1134" w:hanging="1134"/>
        <w:jc w:val="center"/>
        <w:rPr>
          <w:rFonts w:cs="Times New Roman"/>
          <w:sz w:val="40"/>
          <w:szCs w:val="40"/>
          <w:lang w:eastAsia="es-ES"/>
        </w:rPr>
      </w:pPr>
    </w:p>
    <w:p w14:paraId="471D0594" w14:textId="77777777" w:rsidR="00C669C2" w:rsidRPr="0039004D" w:rsidRDefault="00C669C2" w:rsidP="00C669C2">
      <w:pPr>
        <w:tabs>
          <w:tab w:val="left" w:pos="1134"/>
        </w:tabs>
        <w:ind w:left="1134" w:hanging="1134"/>
        <w:jc w:val="center"/>
        <w:rPr>
          <w:rFonts w:cs="Times New Roman"/>
          <w:sz w:val="40"/>
          <w:szCs w:val="40"/>
          <w:lang w:eastAsia="es-ES"/>
        </w:rPr>
      </w:pPr>
    </w:p>
    <w:p w14:paraId="3F6BE4BE"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LIMA - PERÚ</w:t>
      </w:r>
    </w:p>
    <w:p w14:paraId="29332F08" w14:textId="77777777" w:rsidR="00C669C2" w:rsidRPr="0039004D" w:rsidRDefault="00C669C2" w:rsidP="00C669C2">
      <w:pPr>
        <w:tabs>
          <w:tab w:val="left" w:pos="1134"/>
        </w:tabs>
        <w:ind w:left="1134" w:hanging="1134"/>
        <w:jc w:val="center"/>
        <w:rPr>
          <w:rFonts w:cs="Times New Roman"/>
          <w:sz w:val="40"/>
          <w:szCs w:val="40"/>
          <w:lang w:eastAsia="es-ES"/>
        </w:rPr>
      </w:pPr>
    </w:p>
    <w:p w14:paraId="2BA00FDD" w14:textId="77777777" w:rsidR="00C669C2" w:rsidRPr="0039004D" w:rsidRDefault="00C669C2" w:rsidP="00C669C2">
      <w:pPr>
        <w:tabs>
          <w:tab w:val="left" w:pos="1134"/>
        </w:tabs>
        <w:ind w:left="1134" w:hanging="1134"/>
        <w:jc w:val="center"/>
        <w:rPr>
          <w:rFonts w:cs="Times New Roman"/>
          <w:sz w:val="40"/>
          <w:szCs w:val="40"/>
          <w:lang w:eastAsia="es-ES"/>
        </w:rPr>
      </w:pPr>
    </w:p>
    <w:p w14:paraId="368D4F7A" w14:textId="77777777" w:rsidR="00C669C2" w:rsidRPr="0039004D" w:rsidRDefault="00C669C2" w:rsidP="00C669C2">
      <w:pPr>
        <w:tabs>
          <w:tab w:val="left" w:pos="1134"/>
        </w:tabs>
        <w:ind w:left="1134" w:hanging="1134"/>
        <w:jc w:val="center"/>
        <w:rPr>
          <w:rFonts w:cs="Times New Roman"/>
          <w:sz w:val="40"/>
          <w:szCs w:val="40"/>
          <w:lang w:eastAsia="es-ES"/>
        </w:rPr>
      </w:pPr>
      <w:r w:rsidRPr="0039004D">
        <w:rPr>
          <w:rFonts w:cs="Times New Roman"/>
          <w:sz w:val="40"/>
          <w:szCs w:val="40"/>
          <w:lang w:eastAsia="es-ES"/>
        </w:rPr>
        <w:t>2018</w:t>
      </w:r>
    </w:p>
    <w:p w14:paraId="662ECC04" w14:textId="77777777" w:rsidR="00C669C2" w:rsidRPr="0039004D" w:rsidRDefault="00C669C2" w:rsidP="00C669C2">
      <w:pPr>
        <w:widowControl w:val="0"/>
        <w:autoSpaceDE w:val="0"/>
        <w:autoSpaceDN w:val="0"/>
        <w:adjustRightInd w:val="0"/>
        <w:spacing w:after="240" w:line="380" w:lineRule="atLeast"/>
        <w:jc w:val="center"/>
        <w:rPr>
          <w:rFonts w:ascii="Calibri" w:hAnsi="Calibri" w:cs="Calibri"/>
          <w:b/>
          <w:bCs/>
          <w:color w:val="000000"/>
          <w:sz w:val="40"/>
          <w:szCs w:val="40"/>
        </w:rPr>
      </w:pPr>
    </w:p>
    <w:p w14:paraId="2C55A758" w14:textId="77777777" w:rsidR="00C669C2" w:rsidRPr="0039004D" w:rsidRDefault="00C669C2" w:rsidP="00814BFC">
      <w:pPr>
        <w:widowControl w:val="0"/>
        <w:autoSpaceDE w:val="0"/>
        <w:autoSpaceDN w:val="0"/>
        <w:adjustRightInd w:val="0"/>
        <w:spacing w:after="240" w:line="380" w:lineRule="atLeast"/>
        <w:jc w:val="right"/>
        <w:rPr>
          <w:rFonts w:ascii="Calibri" w:hAnsi="Calibri" w:cs="Calibri"/>
          <w:b/>
          <w:bCs/>
          <w:color w:val="000000"/>
          <w:sz w:val="40"/>
          <w:szCs w:val="40"/>
        </w:rPr>
      </w:pPr>
    </w:p>
    <w:p w14:paraId="6D01B867" w14:textId="77777777" w:rsidR="00C669C2" w:rsidRPr="0039004D" w:rsidRDefault="00C669C2" w:rsidP="00C669C2">
      <w:pPr>
        <w:widowControl w:val="0"/>
        <w:autoSpaceDE w:val="0"/>
        <w:autoSpaceDN w:val="0"/>
        <w:adjustRightInd w:val="0"/>
        <w:spacing w:after="240" w:line="380" w:lineRule="atLeast"/>
        <w:jc w:val="center"/>
        <w:rPr>
          <w:rFonts w:cs="Times New Roman"/>
          <w:color w:val="000000"/>
          <w:sz w:val="40"/>
          <w:szCs w:val="40"/>
        </w:rPr>
      </w:pPr>
    </w:p>
    <w:sdt>
      <w:sdtPr>
        <w:rPr>
          <w:rFonts w:asciiTheme="minorHAnsi" w:eastAsiaTheme="minorHAnsi" w:hAnsiTheme="minorHAnsi" w:cstheme="minorBidi"/>
          <w:b w:val="0"/>
          <w:bCs w:val="0"/>
          <w:color w:val="auto"/>
          <w:sz w:val="24"/>
          <w:szCs w:val="24"/>
          <w:lang w:val="es-ES_tradnl"/>
        </w:rPr>
        <w:id w:val="839342251"/>
        <w:docPartObj>
          <w:docPartGallery w:val="Table of Contents"/>
          <w:docPartUnique/>
        </w:docPartObj>
      </w:sdtPr>
      <w:sdtEndPr>
        <w:rPr>
          <w:rFonts w:ascii="Times New Roman" w:hAnsi="Times New Roman"/>
        </w:rPr>
      </w:sdtEndPr>
      <w:sdtContent>
        <w:p w14:paraId="760C34A9" w14:textId="77777777" w:rsidR="007E51F7" w:rsidRPr="0039004D" w:rsidRDefault="007E51F7">
          <w:pPr>
            <w:pStyle w:val="TtuloTDC"/>
          </w:pPr>
          <w:r w:rsidRPr="0039004D">
            <w:t>Contenido</w:t>
          </w:r>
        </w:p>
        <w:p w14:paraId="4D4D314D" w14:textId="77777777" w:rsidR="00D22DEE" w:rsidRPr="0039004D" w:rsidRDefault="00F26BEE">
          <w:pPr>
            <w:pStyle w:val="TDC1"/>
            <w:tabs>
              <w:tab w:val="right" w:leader="dot" w:pos="8488"/>
            </w:tabs>
            <w:rPr>
              <w:rFonts w:eastAsiaTheme="minorEastAsia"/>
              <w:noProof/>
              <w:lang w:eastAsia="es-ES_tradnl"/>
            </w:rPr>
          </w:pPr>
          <w:r w:rsidRPr="0039004D">
            <w:rPr>
              <w:lang w:val="es-ES"/>
            </w:rPr>
            <w:fldChar w:fldCharType="begin"/>
          </w:r>
          <w:r w:rsidR="007E51F7" w:rsidRPr="0039004D">
            <w:rPr>
              <w:lang w:val="es-ES"/>
            </w:rPr>
            <w:instrText xml:space="preserve"> TOC \o "1-3" \h \z \u </w:instrText>
          </w:r>
          <w:r w:rsidRPr="0039004D">
            <w:rPr>
              <w:lang w:val="es-ES"/>
            </w:rPr>
            <w:fldChar w:fldCharType="separate"/>
          </w:r>
          <w:hyperlink w:anchor="_Toc508100407" w:history="1">
            <w:r w:rsidR="00D22DEE" w:rsidRPr="0039004D">
              <w:rPr>
                <w:rStyle w:val="Hipervnculo"/>
                <w:noProof/>
              </w:rPr>
              <w:t>Resumen</w:t>
            </w:r>
            <w:r w:rsidR="00D22DEE" w:rsidRPr="0039004D">
              <w:rPr>
                <w:noProof/>
                <w:webHidden/>
              </w:rPr>
              <w:tab/>
            </w:r>
            <w:r w:rsidRPr="0039004D">
              <w:rPr>
                <w:noProof/>
                <w:webHidden/>
              </w:rPr>
              <w:fldChar w:fldCharType="begin"/>
            </w:r>
            <w:r w:rsidR="00D22DEE" w:rsidRPr="0039004D">
              <w:rPr>
                <w:noProof/>
                <w:webHidden/>
              </w:rPr>
              <w:instrText xml:space="preserve"> PAGEREF _Toc508100407 \h </w:instrText>
            </w:r>
            <w:r w:rsidRPr="0039004D">
              <w:rPr>
                <w:noProof/>
                <w:webHidden/>
              </w:rPr>
            </w:r>
            <w:r w:rsidRPr="0039004D">
              <w:rPr>
                <w:noProof/>
                <w:webHidden/>
              </w:rPr>
              <w:fldChar w:fldCharType="separate"/>
            </w:r>
            <w:r w:rsidR="0039004D">
              <w:rPr>
                <w:noProof/>
                <w:webHidden/>
              </w:rPr>
              <w:t>4</w:t>
            </w:r>
            <w:r w:rsidRPr="0039004D">
              <w:rPr>
                <w:noProof/>
                <w:webHidden/>
              </w:rPr>
              <w:fldChar w:fldCharType="end"/>
            </w:r>
          </w:hyperlink>
        </w:p>
        <w:p w14:paraId="25694532" w14:textId="77777777" w:rsidR="00D22DEE" w:rsidRPr="0039004D" w:rsidRDefault="00573B71">
          <w:pPr>
            <w:pStyle w:val="TDC1"/>
            <w:tabs>
              <w:tab w:val="right" w:leader="dot" w:pos="8488"/>
            </w:tabs>
            <w:rPr>
              <w:rFonts w:eastAsiaTheme="minorEastAsia"/>
              <w:noProof/>
              <w:lang w:eastAsia="es-ES_tradnl"/>
            </w:rPr>
          </w:pPr>
          <w:hyperlink w:anchor="_Toc508100408" w:history="1">
            <w:r w:rsidR="00D22DEE" w:rsidRPr="0039004D">
              <w:rPr>
                <w:rStyle w:val="Hipervnculo"/>
                <w:rFonts w:cs="Times New Roman"/>
                <w:noProof/>
              </w:rPr>
              <w:t>Palabras Clave</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_Toc508100408 \h </w:instrText>
            </w:r>
            <w:r w:rsidR="00F26BEE" w:rsidRPr="0039004D">
              <w:rPr>
                <w:noProof/>
                <w:webHidden/>
              </w:rPr>
            </w:r>
            <w:r w:rsidR="00F26BEE" w:rsidRPr="0039004D">
              <w:rPr>
                <w:noProof/>
                <w:webHidden/>
              </w:rPr>
              <w:fldChar w:fldCharType="separate"/>
            </w:r>
            <w:r w:rsidR="0039004D">
              <w:rPr>
                <w:noProof/>
                <w:webHidden/>
              </w:rPr>
              <w:t>5</w:t>
            </w:r>
            <w:r w:rsidR="00F26BEE" w:rsidRPr="0039004D">
              <w:rPr>
                <w:noProof/>
                <w:webHidden/>
              </w:rPr>
              <w:fldChar w:fldCharType="end"/>
            </w:r>
          </w:hyperlink>
        </w:p>
        <w:p w14:paraId="52904A0F" w14:textId="77777777" w:rsidR="00D22DEE" w:rsidRPr="0039004D" w:rsidRDefault="00573B71">
          <w:pPr>
            <w:pStyle w:val="TDC1"/>
            <w:tabs>
              <w:tab w:val="right" w:leader="dot" w:pos="8488"/>
            </w:tabs>
            <w:rPr>
              <w:rFonts w:eastAsiaTheme="minorEastAsia"/>
              <w:noProof/>
              <w:lang w:eastAsia="es-ES_tradnl"/>
            </w:rPr>
          </w:pPr>
          <w:hyperlink w:anchor="_Toc508100409" w:history="1">
            <w:r w:rsidR="00D22DEE" w:rsidRPr="0039004D">
              <w:rPr>
                <w:rStyle w:val="Hipervnculo"/>
                <w:rFonts w:cs="Times New Roman"/>
                <w:noProof/>
              </w:rPr>
              <w:t>Introducción</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_Toc508100409 \h </w:instrText>
            </w:r>
            <w:r w:rsidR="00F26BEE" w:rsidRPr="0039004D">
              <w:rPr>
                <w:noProof/>
                <w:webHidden/>
              </w:rPr>
            </w:r>
            <w:r w:rsidR="00F26BEE" w:rsidRPr="0039004D">
              <w:rPr>
                <w:noProof/>
                <w:webHidden/>
              </w:rPr>
              <w:fldChar w:fldCharType="separate"/>
            </w:r>
            <w:r w:rsidR="0039004D">
              <w:rPr>
                <w:noProof/>
                <w:webHidden/>
              </w:rPr>
              <w:t>6</w:t>
            </w:r>
            <w:r w:rsidR="00F26BEE" w:rsidRPr="0039004D">
              <w:rPr>
                <w:noProof/>
                <w:webHidden/>
              </w:rPr>
              <w:fldChar w:fldCharType="end"/>
            </w:r>
          </w:hyperlink>
        </w:p>
        <w:p w14:paraId="0475F273" w14:textId="77777777" w:rsidR="00D22DEE" w:rsidRPr="0039004D" w:rsidRDefault="00573B71">
          <w:pPr>
            <w:pStyle w:val="TDC1"/>
            <w:tabs>
              <w:tab w:val="right" w:leader="dot" w:pos="8488"/>
            </w:tabs>
            <w:rPr>
              <w:rFonts w:eastAsiaTheme="minorEastAsia"/>
              <w:noProof/>
              <w:lang w:eastAsia="es-ES_tradnl"/>
            </w:rPr>
          </w:pPr>
          <w:hyperlink w:anchor="_Toc508100410" w:history="1">
            <w:r w:rsidR="00D22DEE" w:rsidRPr="0039004D">
              <w:rPr>
                <w:rStyle w:val="Hipervnculo"/>
                <w:rFonts w:cs="Times New Roman"/>
                <w:noProof/>
              </w:rPr>
              <w:t>Planteamiento del Problema</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_Toc508100410 \h </w:instrText>
            </w:r>
            <w:r w:rsidR="00F26BEE" w:rsidRPr="0039004D">
              <w:rPr>
                <w:noProof/>
                <w:webHidden/>
              </w:rPr>
            </w:r>
            <w:r w:rsidR="00F26BEE" w:rsidRPr="0039004D">
              <w:rPr>
                <w:noProof/>
                <w:webHidden/>
              </w:rPr>
              <w:fldChar w:fldCharType="separate"/>
            </w:r>
            <w:r w:rsidR="0039004D">
              <w:rPr>
                <w:noProof/>
                <w:webHidden/>
              </w:rPr>
              <w:t>8</w:t>
            </w:r>
            <w:r w:rsidR="00F26BEE" w:rsidRPr="0039004D">
              <w:rPr>
                <w:noProof/>
                <w:webHidden/>
              </w:rPr>
              <w:fldChar w:fldCharType="end"/>
            </w:r>
          </w:hyperlink>
        </w:p>
        <w:p w14:paraId="3BE2E6D1" w14:textId="77777777" w:rsidR="00D22DEE" w:rsidRPr="0039004D" w:rsidRDefault="00573B71">
          <w:pPr>
            <w:pStyle w:val="TDC1"/>
            <w:tabs>
              <w:tab w:val="right" w:leader="dot" w:pos="8488"/>
            </w:tabs>
            <w:rPr>
              <w:rFonts w:eastAsiaTheme="minorEastAsia"/>
              <w:noProof/>
              <w:lang w:eastAsia="es-ES_tradnl"/>
            </w:rPr>
          </w:pPr>
          <w:hyperlink w:anchor="_Toc508100411" w:history="1">
            <w:r w:rsidR="00D22DEE" w:rsidRPr="0039004D">
              <w:rPr>
                <w:rStyle w:val="Hipervnculo"/>
                <w:rFonts w:cs="Times New Roman"/>
                <w:noProof/>
              </w:rPr>
              <w:t>Marco Teórico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_Toc508100411 \h </w:instrText>
            </w:r>
            <w:r w:rsidR="00F26BEE" w:rsidRPr="0039004D">
              <w:rPr>
                <w:noProof/>
                <w:webHidden/>
              </w:rPr>
            </w:r>
            <w:r w:rsidR="00F26BEE" w:rsidRPr="0039004D">
              <w:rPr>
                <w:noProof/>
                <w:webHidden/>
              </w:rPr>
              <w:fldChar w:fldCharType="separate"/>
            </w:r>
            <w:r w:rsidR="0039004D">
              <w:rPr>
                <w:noProof/>
                <w:webHidden/>
              </w:rPr>
              <w:t>10</w:t>
            </w:r>
            <w:r w:rsidR="00F26BEE" w:rsidRPr="0039004D">
              <w:rPr>
                <w:noProof/>
                <w:webHidden/>
              </w:rPr>
              <w:fldChar w:fldCharType="end"/>
            </w:r>
          </w:hyperlink>
        </w:p>
        <w:p w14:paraId="0ABDACE1"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12"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Calidad de Atención al usuario y sistemas de gestión para reclamos en el sector salud</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_Toc508100412 \h </w:instrText>
            </w:r>
            <w:r w:rsidR="00F26BEE" w:rsidRPr="0039004D">
              <w:rPr>
                <w:noProof/>
                <w:webHidden/>
              </w:rPr>
            </w:r>
            <w:r w:rsidR="00F26BEE" w:rsidRPr="0039004D">
              <w:rPr>
                <w:noProof/>
                <w:webHidden/>
              </w:rPr>
              <w:fldChar w:fldCharType="separate"/>
            </w:r>
            <w:r w:rsidR="0039004D">
              <w:rPr>
                <w:noProof/>
                <w:webHidden/>
              </w:rPr>
              <w:t>10</w:t>
            </w:r>
            <w:r w:rsidR="00F26BEE" w:rsidRPr="0039004D">
              <w:rPr>
                <w:noProof/>
                <w:webHidden/>
              </w:rPr>
              <w:fldChar w:fldCharType="end"/>
            </w:r>
          </w:hyperlink>
        </w:p>
        <w:p w14:paraId="299DFC1F" w14:textId="77777777" w:rsidR="00D22DEE" w:rsidRPr="0039004D" w:rsidRDefault="00573B71">
          <w:pPr>
            <w:pStyle w:val="TDC3"/>
            <w:rPr>
              <w:rFonts w:eastAsiaTheme="minorEastAsia"/>
              <w:noProof/>
              <w:lang w:eastAsia="es-ES_tradnl"/>
            </w:rPr>
          </w:pPr>
          <w:hyperlink w:anchor="_Toc508100413"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Calidad de Atención en Salud al Usuario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_Toc508100413 \h </w:instrText>
            </w:r>
            <w:r w:rsidR="00F26BEE" w:rsidRPr="0039004D">
              <w:rPr>
                <w:noProof/>
                <w:webHidden/>
              </w:rPr>
            </w:r>
            <w:r w:rsidR="00F26BEE" w:rsidRPr="0039004D">
              <w:rPr>
                <w:noProof/>
                <w:webHidden/>
              </w:rPr>
              <w:fldChar w:fldCharType="separate"/>
            </w:r>
            <w:r w:rsidR="0039004D">
              <w:rPr>
                <w:noProof/>
                <w:webHidden/>
              </w:rPr>
              <w:t>10</w:t>
            </w:r>
            <w:r w:rsidR="00F26BEE" w:rsidRPr="0039004D">
              <w:rPr>
                <w:noProof/>
                <w:webHidden/>
              </w:rPr>
              <w:fldChar w:fldCharType="end"/>
            </w:r>
          </w:hyperlink>
        </w:p>
        <w:p w14:paraId="2CDDF692" w14:textId="77777777" w:rsidR="00D22DEE" w:rsidRPr="0039004D" w:rsidRDefault="00573B71">
          <w:pPr>
            <w:pStyle w:val="TDC3"/>
            <w:rPr>
              <w:rFonts w:eastAsiaTheme="minorEastAsia"/>
              <w:noProof/>
              <w:lang w:eastAsia="es-ES_tradnl"/>
            </w:rPr>
          </w:pPr>
          <w:hyperlink w:anchor="_Toc508100414"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Importancia del Monitoreo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_Toc508100414 \h </w:instrText>
            </w:r>
            <w:r w:rsidR="00F26BEE" w:rsidRPr="0039004D">
              <w:rPr>
                <w:noProof/>
                <w:webHidden/>
              </w:rPr>
            </w:r>
            <w:r w:rsidR="00F26BEE" w:rsidRPr="0039004D">
              <w:rPr>
                <w:noProof/>
                <w:webHidden/>
              </w:rPr>
              <w:fldChar w:fldCharType="separate"/>
            </w:r>
            <w:r w:rsidR="0039004D">
              <w:rPr>
                <w:noProof/>
                <w:webHidden/>
              </w:rPr>
              <w:t>11</w:t>
            </w:r>
            <w:r w:rsidR="00F26BEE" w:rsidRPr="0039004D">
              <w:rPr>
                <w:noProof/>
                <w:webHidden/>
              </w:rPr>
              <w:fldChar w:fldCharType="end"/>
            </w:r>
          </w:hyperlink>
        </w:p>
        <w:p w14:paraId="5A49198D" w14:textId="77777777" w:rsidR="00D22DEE" w:rsidRPr="0039004D" w:rsidRDefault="00573B71">
          <w:pPr>
            <w:pStyle w:val="TDC3"/>
            <w:rPr>
              <w:rFonts w:eastAsiaTheme="minorEastAsia"/>
              <w:noProof/>
              <w:lang w:eastAsia="es-ES_tradnl"/>
            </w:rPr>
          </w:pPr>
          <w:hyperlink w:anchor="_Toc508100415"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Formas de monitoreo en Perú y el Mundo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_Toc508100415 \h </w:instrText>
            </w:r>
            <w:r w:rsidR="00F26BEE" w:rsidRPr="0039004D">
              <w:rPr>
                <w:noProof/>
                <w:webHidden/>
              </w:rPr>
            </w:r>
            <w:r w:rsidR="00F26BEE" w:rsidRPr="0039004D">
              <w:rPr>
                <w:noProof/>
                <w:webHidden/>
              </w:rPr>
              <w:fldChar w:fldCharType="separate"/>
            </w:r>
            <w:r w:rsidR="0039004D">
              <w:rPr>
                <w:noProof/>
                <w:webHidden/>
              </w:rPr>
              <w:t>11</w:t>
            </w:r>
            <w:r w:rsidR="00F26BEE" w:rsidRPr="0039004D">
              <w:rPr>
                <w:noProof/>
                <w:webHidden/>
              </w:rPr>
              <w:fldChar w:fldCharType="end"/>
            </w:r>
          </w:hyperlink>
        </w:p>
        <w:p w14:paraId="4166203F" w14:textId="77777777" w:rsidR="00D22DEE" w:rsidRPr="0039004D" w:rsidRDefault="00573B71">
          <w:pPr>
            <w:pStyle w:val="TDC3"/>
            <w:rPr>
              <w:rFonts w:eastAsiaTheme="minorEastAsia"/>
              <w:noProof/>
              <w:lang w:eastAsia="es-ES_tradnl"/>
            </w:rPr>
          </w:pPr>
          <w:hyperlink w:anchor="_Toc508100416"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Sistema de gestión de reclamos en el sector salud</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_Toc508100416 \h </w:instrText>
            </w:r>
            <w:r w:rsidR="00F26BEE" w:rsidRPr="0039004D">
              <w:rPr>
                <w:noProof/>
                <w:webHidden/>
              </w:rPr>
            </w:r>
            <w:r w:rsidR="00F26BEE" w:rsidRPr="0039004D">
              <w:rPr>
                <w:noProof/>
                <w:webHidden/>
              </w:rPr>
              <w:fldChar w:fldCharType="separate"/>
            </w:r>
            <w:r w:rsidR="0039004D">
              <w:rPr>
                <w:noProof/>
                <w:webHidden/>
              </w:rPr>
              <w:t>13</w:t>
            </w:r>
            <w:r w:rsidR="00F26BEE" w:rsidRPr="0039004D">
              <w:rPr>
                <w:noProof/>
                <w:webHidden/>
              </w:rPr>
              <w:fldChar w:fldCharType="end"/>
            </w:r>
          </w:hyperlink>
        </w:p>
        <w:p w14:paraId="05EFEB8E" w14:textId="77777777" w:rsidR="00D22DEE" w:rsidRPr="0039004D" w:rsidRDefault="00573B71">
          <w:pPr>
            <w:pStyle w:val="TDC3"/>
            <w:rPr>
              <w:rFonts w:eastAsiaTheme="minorEastAsia"/>
              <w:noProof/>
              <w:lang w:eastAsia="es-ES_tradnl"/>
            </w:rPr>
          </w:pPr>
          <w:hyperlink w:anchor="_Toc508100417"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Ejemplos de SGRS utilizadas en el mundo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_Toc508100417 \h </w:instrText>
            </w:r>
            <w:r w:rsidR="00F26BEE" w:rsidRPr="0039004D">
              <w:rPr>
                <w:noProof/>
                <w:webHidden/>
              </w:rPr>
            </w:r>
            <w:r w:rsidR="00F26BEE" w:rsidRPr="0039004D">
              <w:rPr>
                <w:noProof/>
                <w:webHidden/>
              </w:rPr>
              <w:fldChar w:fldCharType="separate"/>
            </w:r>
            <w:r w:rsidR="0039004D">
              <w:rPr>
                <w:noProof/>
                <w:webHidden/>
              </w:rPr>
              <w:t>15</w:t>
            </w:r>
            <w:r w:rsidR="00F26BEE" w:rsidRPr="0039004D">
              <w:rPr>
                <w:noProof/>
                <w:webHidden/>
              </w:rPr>
              <w:fldChar w:fldCharType="end"/>
            </w:r>
          </w:hyperlink>
        </w:p>
        <w:p w14:paraId="602C51D1"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18"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Diseño Centrado en el Usuario (UCD) y su importancia en el sector salud</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_Toc508100418 \h </w:instrText>
            </w:r>
            <w:r w:rsidR="00F26BEE" w:rsidRPr="0039004D">
              <w:rPr>
                <w:noProof/>
                <w:webHidden/>
              </w:rPr>
            </w:r>
            <w:r w:rsidR="00F26BEE" w:rsidRPr="0039004D">
              <w:rPr>
                <w:noProof/>
                <w:webHidden/>
              </w:rPr>
              <w:fldChar w:fldCharType="separate"/>
            </w:r>
            <w:r w:rsidR="0039004D">
              <w:rPr>
                <w:noProof/>
                <w:webHidden/>
              </w:rPr>
              <w:t>16</w:t>
            </w:r>
            <w:r w:rsidR="00F26BEE" w:rsidRPr="0039004D">
              <w:rPr>
                <w:noProof/>
                <w:webHidden/>
              </w:rPr>
              <w:fldChar w:fldCharType="end"/>
            </w:r>
          </w:hyperlink>
        </w:p>
        <w:p w14:paraId="1F4BB7B6" w14:textId="77777777" w:rsidR="00D22DEE" w:rsidRPr="0039004D" w:rsidRDefault="00573B71">
          <w:pPr>
            <w:pStyle w:val="TDC3"/>
            <w:rPr>
              <w:rFonts w:eastAsiaTheme="minorEastAsia"/>
              <w:noProof/>
              <w:lang w:eastAsia="es-ES_tradnl"/>
            </w:rPr>
          </w:pPr>
          <w:hyperlink w:anchor="_Toc508100419"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 e Importancia</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_Toc508100419 \h </w:instrText>
            </w:r>
            <w:r w:rsidR="00F26BEE" w:rsidRPr="0039004D">
              <w:rPr>
                <w:noProof/>
                <w:webHidden/>
              </w:rPr>
            </w:r>
            <w:r w:rsidR="00F26BEE" w:rsidRPr="0039004D">
              <w:rPr>
                <w:noProof/>
                <w:webHidden/>
              </w:rPr>
              <w:fldChar w:fldCharType="separate"/>
            </w:r>
            <w:r w:rsidR="0039004D">
              <w:rPr>
                <w:noProof/>
                <w:webHidden/>
              </w:rPr>
              <w:t>16</w:t>
            </w:r>
            <w:r w:rsidR="00F26BEE" w:rsidRPr="0039004D">
              <w:rPr>
                <w:noProof/>
                <w:webHidden/>
              </w:rPr>
              <w:fldChar w:fldCharType="end"/>
            </w:r>
          </w:hyperlink>
        </w:p>
        <w:p w14:paraId="36D39377" w14:textId="77777777" w:rsidR="00D22DEE" w:rsidRPr="0039004D" w:rsidRDefault="00573B71">
          <w:pPr>
            <w:pStyle w:val="TDC3"/>
            <w:rPr>
              <w:rFonts w:eastAsiaTheme="minorEastAsia"/>
              <w:noProof/>
              <w:lang w:eastAsia="es-ES_tradnl"/>
            </w:rPr>
          </w:pPr>
          <w:hyperlink w:anchor="_Toc508100420"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Metodología del diseño centrado en el usuario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_Toc508100420 \h </w:instrText>
            </w:r>
            <w:r w:rsidR="00F26BEE" w:rsidRPr="0039004D">
              <w:rPr>
                <w:noProof/>
                <w:webHidden/>
              </w:rPr>
            </w:r>
            <w:r w:rsidR="00F26BEE" w:rsidRPr="0039004D">
              <w:rPr>
                <w:noProof/>
                <w:webHidden/>
              </w:rPr>
              <w:fldChar w:fldCharType="separate"/>
            </w:r>
            <w:r w:rsidR="0039004D">
              <w:rPr>
                <w:noProof/>
                <w:webHidden/>
              </w:rPr>
              <w:t>17</w:t>
            </w:r>
            <w:r w:rsidR="00F26BEE" w:rsidRPr="0039004D">
              <w:rPr>
                <w:noProof/>
                <w:webHidden/>
              </w:rPr>
              <w:fldChar w:fldCharType="end"/>
            </w:r>
          </w:hyperlink>
        </w:p>
        <w:p w14:paraId="6DCD079B" w14:textId="77777777" w:rsidR="00D22DEE" w:rsidRPr="0039004D" w:rsidRDefault="00573B71">
          <w:pPr>
            <w:pStyle w:val="TDC3"/>
            <w:rPr>
              <w:rFonts w:eastAsiaTheme="minorEastAsia"/>
              <w:noProof/>
              <w:lang w:eastAsia="es-ES_tradnl"/>
            </w:rPr>
          </w:pPr>
          <w:hyperlink w:anchor="_Toc508100421"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Casos de uso: Diseño Centrado en el Usuario en el mundo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_Toc508100421 \h </w:instrText>
            </w:r>
            <w:r w:rsidR="00F26BEE" w:rsidRPr="0039004D">
              <w:rPr>
                <w:noProof/>
                <w:webHidden/>
              </w:rPr>
            </w:r>
            <w:r w:rsidR="00F26BEE" w:rsidRPr="0039004D">
              <w:rPr>
                <w:noProof/>
                <w:webHidden/>
              </w:rPr>
              <w:fldChar w:fldCharType="separate"/>
            </w:r>
            <w:r w:rsidR="0039004D">
              <w:rPr>
                <w:noProof/>
                <w:webHidden/>
              </w:rPr>
              <w:t>20</w:t>
            </w:r>
            <w:r w:rsidR="00F26BEE" w:rsidRPr="0039004D">
              <w:rPr>
                <w:noProof/>
                <w:webHidden/>
              </w:rPr>
              <w:fldChar w:fldCharType="end"/>
            </w:r>
          </w:hyperlink>
        </w:p>
        <w:p w14:paraId="6DA9BB2B" w14:textId="77777777" w:rsidR="00D22DEE" w:rsidRPr="0039004D" w:rsidRDefault="00573B71">
          <w:pPr>
            <w:pStyle w:val="TDC3"/>
            <w:rPr>
              <w:rFonts w:eastAsiaTheme="minorEastAsia"/>
              <w:noProof/>
              <w:lang w:eastAsia="es-ES_tradnl"/>
            </w:rPr>
          </w:pPr>
          <w:hyperlink w:anchor="_Toc508100422"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Casos de Uso: Diseño Centrado en el Usuario en Perú</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_Toc508100422 \h </w:instrText>
            </w:r>
            <w:r w:rsidR="00F26BEE" w:rsidRPr="0039004D">
              <w:rPr>
                <w:noProof/>
                <w:webHidden/>
              </w:rPr>
            </w:r>
            <w:r w:rsidR="00F26BEE" w:rsidRPr="0039004D">
              <w:rPr>
                <w:noProof/>
                <w:webHidden/>
              </w:rPr>
              <w:fldChar w:fldCharType="separate"/>
            </w:r>
            <w:r w:rsidR="0039004D">
              <w:rPr>
                <w:noProof/>
                <w:webHidden/>
              </w:rPr>
              <w:t>20</w:t>
            </w:r>
            <w:r w:rsidR="00F26BEE" w:rsidRPr="0039004D">
              <w:rPr>
                <w:noProof/>
                <w:webHidden/>
              </w:rPr>
              <w:fldChar w:fldCharType="end"/>
            </w:r>
          </w:hyperlink>
        </w:p>
        <w:p w14:paraId="237E5630" w14:textId="77777777" w:rsidR="00D22DEE" w:rsidRPr="0039004D" w:rsidRDefault="00573B71">
          <w:pPr>
            <w:pStyle w:val="TDC3"/>
            <w:rPr>
              <w:rFonts w:eastAsiaTheme="minorEastAsia"/>
              <w:noProof/>
              <w:lang w:eastAsia="es-ES_tradnl"/>
            </w:rPr>
          </w:pPr>
          <w:hyperlink w:anchor="_Toc508100423"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Diseño centrado en el usuario en el sector salud: Importancia</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_Toc508100423 \h </w:instrText>
            </w:r>
            <w:r w:rsidR="00F26BEE" w:rsidRPr="0039004D">
              <w:rPr>
                <w:noProof/>
                <w:webHidden/>
              </w:rPr>
            </w:r>
            <w:r w:rsidR="00F26BEE" w:rsidRPr="0039004D">
              <w:rPr>
                <w:noProof/>
                <w:webHidden/>
              </w:rPr>
              <w:fldChar w:fldCharType="separate"/>
            </w:r>
            <w:r w:rsidR="0039004D">
              <w:rPr>
                <w:noProof/>
                <w:webHidden/>
              </w:rPr>
              <w:t>21</w:t>
            </w:r>
            <w:r w:rsidR="00F26BEE" w:rsidRPr="0039004D">
              <w:rPr>
                <w:noProof/>
                <w:webHidden/>
              </w:rPr>
              <w:fldChar w:fldCharType="end"/>
            </w:r>
          </w:hyperlink>
        </w:p>
        <w:p w14:paraId="40BD22C3" w14:textId="77777777" w:rsidR="00D22DEE" w:rsidRPr="0039004D" w:rsidRDefault="00573B71">
          <w:pPr>
            <w:pStyle w:val="TDC2"/>
            <w:tabs>
              <w:tab w:val="left" w:pos="960"/>
              <w:tab w:val="right" w:leader="dot" w:pos="8488"/>
            </w:tabs>
            <w:rPr>
              <w:rFonts w:eastAsiaTheme="minorEastAsia"/>
              <w:noProof/>
              <w:lang w:eastAsia="es-ES_tradnl"/>
            </w:rPr>
          </w:pPr>
          <w:hyperlink w:anchor="_Toc508100424"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Caso: SUSALUD – Perú</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_Toc508100424 \h </w:instrText>
            </w:r>
            <w:r w:rsidR="00F26BEE" w:rsidRPr="0039004D">
              <w:rPr>
                <w:noProof/>
                <w:webHidden/>
              </w:rPr>
            </w:r>
            <w:r w:rsidR="00F26BEE" w:rsidRPr="0039004D">
              <w:rPr>
                <w:noProof/>
                <w:webHidden/>
              </w:rPr>
              <w:fldChar w:fldCharType="separate"/>
            </w:r>
            <w:r w:rsidR="0039004D">
              <w:rPr>
                <w:noProof/>
                <w:webHidden/>
              </w:rPr>
              <w:t>22</w:t>
            </w:r>
            <w:r w:rsidR="00F26BEE" w:rsidRPr="0039004D">
              <w:rPr>
                <w:noProof/>
                <w:webHidden/>
              </w:rPr>
              <w:fldChar w:fldCharType="end"/>
            </w:r>
          </w:hyperlink>
        </w:p>
        <w:p w14:paraId="32EB7CF0" w14:textId="77777777" w:rsidR="00D22DEE" w:rsidRPr="0039004D" w:rsidRDefault="00573B71">
          <w:pPr>
            <w:pStyle w:val="TDC3"/>
            <w:rPr>
              <w:rFonts w:eastAsiaTheme="minorEastAsia"/>
              <w:noProof/>
              <w:lang w:eastAsia="es-ES_tradnl"/>
            </w:rPr>
          </w:pPr>
          <w:hyperlink w:anchor="_Toc508100425" w:history="1">
            <w:r w:rsidR="00D22DEE" w:rsidRPr="0039004D">
              <w:rPr>
                <w:rStyle w:val="Hipervnculo"/>
                <w:noProof/>
              </w:rPr>
              <w:t>1.</w:t>
            </w:r>
            <w:r w:rsidR="00D22DEE" w:rsidRPr="0039004D">
              <w:rPr>
                <w:rFonts w:eastAsiaTheme="minorEastAsia"/>
                <w:noProof/>
                <w:lang w:eastAsia="es-ES_tradnl"/>
              </w:rPr>
              <w:tab/>
            </w:r>
            <w:r w:rsidR="00D22DEE" w:rsidRPr="0039004D">
              <w:rPr>
                <w:rStyle w:val="Hipervnculo"/>
                <w:noProof/>
              </w:rPr>
              <w:t>Descripción</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_Toc508100425 \h </w:instrText>
            </w:r>
            <w:r w:rsidR="00F26BEE" w:rsidRPr="0039004D">
              <w:rPr>
                <w:noProof/>
                <w:webHidden/>
              </w:rPr>
            </w:r>
            <w:r w:rsidR="00F26BEE" w:rsidRPr="0039004D">
              <w:rPr>
                <w:noProof/>
                <w:webHidden/>
              </w:rPr>
              <w:fldChar w:fldCharType="separate"/>
            </w:r>
            <w:r w:rsidR="0039004D">
              <w:rPr>
                <w:noProof/>
                <w:webHidden/>
              </w:rPr>
              <w:t>22</w:t>
            </w:r>
            <w:r w:rsidR="00F26BEE" w:rsidRPr="0039004D">
              <w:rPr>
                <w:noProof/>
                <w:webHidden/>
              </w:rPr>
              <w:fldChar w:fldCharType="end"/>
            </w:r>
          </w:hyperlink>
        </w:p>
        <w:p w14:paraId="0F24E4D3" w14:textId="77777777" w:rsidR="00D22DEE" w:rsidRPr="0039004D" w:rsidRDefault="00573B71">
          <w:pPr>
            <w:pStyle w:val="TDC3"/>
            <w:rPr>
              <w:rFonts w:eastAsiaTheme="minorEastAsia"/>
              <w:noProof/>
              <w:lang w:eastAsia="es-ES_tradnl"/>
            </w:rPr>
          </w:pPr>
          <w:hyperlink w:anchor="_Toc508100426" w:history="1">
            <w:r w:rsidR="00D22DEE" w:rsidRPr="0039004D">
              <w:rPr>
                <w:rStyle w:val="Hipervnculo"/>
                <w:noProof/>
              </w:rPr>
              <w:t>2.</w:t>
            </w:r>
            <w:r w:rsidR="00D22DEE" w:rsidRPr="0039004D">
              <w:rPr>
                <w:rFonts w:eastAsiaTheme="minorEastAsia"/>
                <w:noProof/>
                <w:lang w:eastAsia="es-ES_tradnl"/>
              </w:rPr>
              <w:tab/>
            </w:r>
            <w:r w:rsidR="00D22DEE" w:rsidRPr="0039004D">
              <w:rPr>
                <w:rStyle w:val="Hipervnculo"/>
                <w:noProof/>
              </w:rPr>
              <w:t>Sistema de Solicitudes en Atención al Ciudadano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_Toc508100426 \h </w:instrText>
            </w:r>
            <w:r w:rsidR="00F26BEE" w:rsidRPr="0039004D">
              <w:rPr>
                <w:noProof/>
                <w:webHidden/>
              </w:rPr>
            </w:r>
            <w:r w:rsidR="00F26BEE" w:rsidRPr="0039004D">
              <w:rPr>
                <w:noProof/>
                <w:webHidden/>
              </w:rPr>
              <w:fldChar w:fldCharType="separate"/>
            </w:r>
            <w:r w:rsidR="0039004D">
              <w:rPr>
                <w:noProof/>
                <w:webHidden/>
              </w:rPr>
              <w:t>23</w:t>
            </w:r>
            <w:r w:rsidR="00F26BEE" w:rsidRPr="0039004D">
              <w:rPr>
                <w:noProof/>
                <w:webHidden/>
              </w:rPr>
              <w:fldChar w:fldCharType="end"/>
            </w:r>
          </w:hyperlink>
        </w:p>
        <w:p w14:paraId="156B19C5" w14:textId="77777777" w:rsidR="00D22DEE" w:rsidRPr="0039004D" w:rsidRDefault="00573B71">
          <w:pPr>
            <w:pStyle w:val="TDC3"/>
            <w:rPr>
              <w:rFonts w:eastAsiaTheme="minorEastAsia"/>
              <w:noProof/>
              <w:lang w:eastAsia="es-ES_tradnl"/>
            </w:rPr>
          </w:pPr>
          <w:hyperlink w:anchor="_Toc508100427" w:history="1">
            <w:r w:rsidR="00D22DEE" w:rsidRPr="0039004D">
              <w:rPr>
                <w:rStyle w:val="Hipervnculo"/>
                <w:noProof/>
              </w:rPr>
              <w:t>3.</w:t>
            </w:r>
            <w:r w:rsidR="00D22DEE" w:rsidRPr="0039004D">
              <w:rPr>
                <w:rFonts w:eastAsiaTheme="minorEastAsia"/>
                <w:noProof/>
                <w:lang w:eastAsia="es-ES_tradnl"/>
              </w:rPr>
              <w:tab/>
            </w:r>
            <w:r w:rsidR="00D22DEE" w:rsidRPr="0039004D">
              <w:rPr>
                <w:rStyle w:val="Hipervnculo"/>
                <w:noProof/>
              </w:rPr>
              <w:t>Normativa vigente para la presentación y manejo de reclamos en el sector salud</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_Toc508100427 \h </w:instrText>
            </w:r>
            <w:r w:rsidR="00F26BEE" w:rsidRPr="0039004D">
              <w:rPr>
                <w:noProof/>
                <w:webHidden/>
              </w:rPr>
            </w:r>
            <w:r w:rsidR="00F26BEE" w:rsidRPr="0039004D">
              <w:rPr>
                <w:noProof/>
                <w:webHidden/>
              </w:rPr>
              <w:fldChar w:fldCharType="separate"/>
            </w:r>
            <w:r w:rsidR="0039004D">
              <w:rPr>
                <w:noProof/>
                <w:webHidden/>
              </w:rPr>
              <w:t>25</w:t>
            </w:r>
            <w:r w:rsidR="00F26BEE" w:rsidRPr="0039004D">
              <w:rPr>
                <w:noProof/>
                <w:webHidden/>
              </w:rPr>
              <w:fldChar w:fldCharType="end"/>
            </w:r>
          </w:hyperlink>
        </w:p>
        <w:p w14:paraId="48C84700" w14:textId="77777777" w:rsidR="00D22DEE" w:rsidRPr="0039004D" w:rsidRDefault="00573B71">
          <w:pPr>
            <w:pStyle w:val="TDC3"/>
            <w:rPr>
              <w:rFonts w:eastAsiaTheme="minorEastAsia"/>
              <w:noProof/>
              <w:lang w:eastAsia="es-ES_tradnl"/>
            </w:rPr>
          </w:pPr>
          <w:hyperlink w:anchor="_Toc508100428" w:history="1">
            <w:r w:rsidR="00D22DEE" w:rsidRPr="0039004D">
              <w:rPr>
                <w:rStyle w:val="Hipervnculo"/>
                <w:noProof/>
              </w:rPr>
              <w:t>4.</w:t>
            </w:r>
            <w:r w:rsidR="00D22DEE" w:rsidRPr="0039004D">
              <w:rPr>
                <w:rFonts w:eastAsiaTheme="minorEastAsia"/>
                <w:noProof/>
                <w:lang w:eastAsia="es-ES_tradnl"/>
              </w:rPr>
              <w:tab/>
            </w:r>
            <w:r w:rsidR="00D22DEE" w:rsidRPr="0039004D">
              <w:rPr>
                <w:rStyle w:val="Hipervnculo"/>
                <w:noProof/>
              </w:rPr>
              <w:t>Limitaciones del Sistema de Casos en Atención al Ciudadano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_Toc508100428 \h </w:instrText>
            </w:r>
            <w:r w:rsidR="00F26BEE" w:rsidRPr="0039004D">
              <w:rPr>
                <w:noProof/>
                <w:webHidden/>
              </w:rPr>
            </w:r>
            <w:r w:rsidR="00F26BEE" w:rsidRPr="0039004D">
              <w:rPr>
                <w:noProof/>
                <w:webHidden/>
              </w:rPr>
              <w:fldChar w:fldCharType="separate"/>
            </w:r>
            <w:r w:rsidR="0039004D">
              <w:rPr>
                <w:noProof/>
                <w:webHidden/>
              </w:rPr>
              <w:t>26</w:t>
            </w:r>
            <w:r w:rsidR="00F26BEE" w:rsidRPr="0039004D">
              <w:rPr>
                <w:noProof/>
                <w:webHidden/>
              </w:rPr>
              <w:fldChar w:fldCharType="end"/>
            </w:r>
          </w:hyperlink>
        </w:p>
        <w:p w14:paraId="465899D3" w14:textId="77777777" w:rsidR="00D22DEE" w:rsidRPr="0039004D" w:rsidRDefault="00573B71">
          <w:pPr>
            <w:pStyle w:val="TDC3"/>
            <w:rPr>
              <w:rFonts w:eastAsiaTheme="minorEastAsia"/>
              <w:noProof/>
              <w:lang w:eastAsia="es-ES_tradnl"/>
            </w:rPr>
          </w:pPr>
          <w:hyperlink w:anchor="_Toc508100429" w:history="1">
            <w:r w:rsidR="00D22DEE" w:rsidRPr="0039004D">
              <w:rPr>
                <w:rStyle w:val="Hipervnculo"/>
                <w:noProof/>
              </w:rPr>
              <w:t>5.</w:t>
            </w:r>
            <w:r w:rsidR="00D22DEE" w:rsidRPr="0039004D">
              <w:rPr>
                <w:rFonts w:eastAsiaTheme="minorEastAsia"/>
                <w:noProof/>
                <w:lang w:eastAsia="es-ES_tradnl"/>
              </w:rPr>
              <w:tab/>
            </w:r>
            <w:r w:rsidR="00D22DEE" w:rsidRPr="0039004D">
              <w:rPr>
                <w:rStyle w:val="Hipervnculo"/>
                <w:noProof/>
              </w:rPr>
              <w:t>Oportunidades de Mejora</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_Toc508100429 \h </w:instrText>
            </w:r>
            <w:r w:rsidR="00F26BEE" w:rsidRPr="0039004D">
              <w:rPr>
                <w:noProof/>
                <w:webHidden/>
              </w:rPr>
            </w:r>
            <w:r w:rsidR="00F26BEE" w:rsidRPr="0039004D">
              <w:rPr>
                <w:noProof/>
                <w:webHidden/>
              </w:rPr>
              <w:fldChar w:fldCharType="separate"/>
            </w:r>
            <w:r w:rsidR="0039004D">
              <w:rPr>
                <w:noProof/>
                <w:webHidden/>
              </w:rPr>
              <w:t>27</w:t>
            </w:r>
            <w:r w:rsidR="00F26BEE" w:rsidRPr="0039004D">
              <w:rPr>
                <w:noProof/>
                <w:webHidden/>
              </w:rPr>
              <w:fldChar w:fldCharType="end"/>
            </w:r>
          </w:hyperlink>
        </w:p>
        <w:p w14:paraId="501210CA" w14:textId="77777777" w:rsidR="00D22DEE" w:rsidRPr="0039004D" w:rsidRDefault="00573B71">
          <w:pPr>
            <w:pStyle w:val="TDC3"/>
            <w:rPr>
              <w:rFonts w:eastAsiaTheme="minorEastAsia"/>
              <w:noProof/>
              <w:lang w:eastAsia="es-ES_tradnl"/>
            </w:rPr>
          </w:pPr>
          <w:hyperlink w:anchor="_Toc508100430" w:history="1">
            <w:r w:rsidR="00D22DEE" w:rsidRPr="0039004D">
              <w:rPr>
                <w:rStyle w:val="Hipervnculo"/>
                <w:noProof/>
              </w:rPr>
              <w:t>6.</w:t>
            </w:r>
            <w:r w:rsidR="00D22DEE" w:rsidRPr="0039004D">
              <w:rPr>
                <w:rFonts w:eastAsiaTheme="minorEastAsia"/>
                <w:noProof/>
                <w:lang w:eastAsia="es-ES_tradnl"/>
              </w:rPr>
              <w:tab/>
            </w:r>
            <w:r w:rsidR="00D22DEE" w:rsidRPr="0039004D">
              <w:rPr>
                <w:rStyle w:val="Hipervnculo"/>
                <w:noProof/>
              </w:rPr>
              <w:t>Diseño centrado en el usuario en el sector Salud en Perú</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_Toc508100430 \h </w:instrText>
            </w:r>
            <w:r w:rsidR="00F26BEE" w:rsidRPr="0039004D">
              <w:rPr>
                <w:noProof/>
                <w:webHidden/>
              </w:rPr>
            </w:r>
            <w:r w:rsidR="00F26BEE" w:rsidRPr="0039004D">
              <w:rPr>
                <w:noProof/>
                <w:webHidden/>
              </w:rPr>
              <w:fldChar w:fldCharType="separate"/>
            </w:r>
            <w:r w:rsidR="0039004D">
              <w:rPr>
                <w:noProof/>
                <w:webHidden/>
              </w:rPr>
              <w:t>27</w:t>
            </w:r>
            <w:r w:rsidR="00F26BEE" w:rsidRPr="0039004D">
              <w:rPr>
                <w:noProof/>
                <w:webHidden/>
              </w:rPr>
              <w:fldChar w:fldCharType="end"/>
            </w:r>
          </w:hyperlink>
        </w:p>
        <w:p w14:paraId="601AE6C1" w14:textId="77777777" w:rsidR="00D22DEE" w:rsidRPr="0039004D" w:rsidRDefault="00573B71">
          <w:pPr>
            <w:pStyle w:val="TDC1"/>
            <w:tabs>
              <w:tab w:val="right" w:leader="dot" w:pos="8488"/>
            </w:tabs>
            <w:rPr>
              <w:rFonts w:eastAsiaTheme="minorEastAsia"/>
              <w:noProof/>
              <w:lang w:eastAsia="es-ES_tradnl"/>
            </w:rPr>
          </w:pPr>
          <w:hyperlink w:anchor="_Toc508100431" w:history="1">
            <w:r w:rsidR="00D22DEE" w:rsidRPr="0039004D">
              <w:rPr>
                <w:rStyle w:val="Hipervnculo"/>
                <w:rFonts w:cs="Times New Roman"/>
                <w:noProof/>
              </w:rPr>
              <w:t>Justificación del estudio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_Toc508100431 \h </w:instrText>
            </w:r>
            <w:r w:rsidR="00F26BEE" w:rsidRPr="0039004D">
              <w:rPr>
                <w:noProof/>
                <w:webHidden/>
              </w:rPr>
            </w:r>
            <w:r w:rsidR="00F26BEE" w:rsidRPr="0039004D">
              <w:rPr>
                <w:noProof/>
                <w:webHidden/>
              </w:rPr>
              <w:fldChar w:fldCharType="separate"/>
            </w:r>
            <w:r w:rsidR="0039004D">
              <w:rPr>
                <w:noProof/>
                <w:webHidden/>
              </w:rPr>
              <w:t>29</w:t>
            </w:r>
            <w:r w:rsidR="00F26BEE" w:rsidRPr="0039004D">
              <w:rPr>
                <w:noProof/>
                <w:webHidden/>
              </w:rPr>
              <w:fldChar w:fldCharType="end"/>
            </w:r>
          </w:hyperlink>
        </w:p>
        <w:p w14:paraId="03135DFF" w14:textId="77777777" w:rsidR="00D22DEE" w:rsidRPr="0039004D" w:rsidRDefault="00573B71">
          <w:pPr>
            <w:pStyle w:val="TDC1"/>
            <w:tabs>
              <w:tab w:val="right" w:leader="dot" w:pos="8488"/>
            </w:tabs>
            <w:rPr>
              <w:rFonts w:eastAsiaTheme="minorEastAsia"/>
              <w:noProof/>
              <w:lang w:eastAsia="es-ES_tradnl"/>
            </w:rPr>
          </w:pPr>
          <w:hyperlink w:anchor="_Toc508100432" w:history="1">
            <w:r w:rsidR="00D22DEE" w:rsidRPr="0039004D">
              <w:rPr>
                <w:rStyle w:val="Hipervnculo"/>
                <w:rFonts w:cs="Times New Roman"/>
                <w:noProof/>
              </w:rPr>
              <w:t>Objetivos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_Toc508100432 \h </w:instrText>
            </w:r>
            <w:r w:rsidR="00F26BEE" w:rsidRPr="0039004D">
              <w:rPr>
                <w:noProof/>
                <w:webHidden/>
              </w:rPr>
            </w:r>
            <w:r w:rsidR="00F26BEE" w:rsidRPr="0039004D">
              <w:rPr>
                <w:noProof/>
                <w:webHidden/>
              </w:rPr>
              <w:fldChar w:fldCharType="separate"/>
            </w:r>
            <w:r w:rsidR="0039004D">
              <w:rPr>
                <w:noProof/>
                <w:webHidden/>
              </w:rPr>
              <w:t>31</w:t>
            </w:r>
            <w:r w:rsidR="00F26BEE" w:rsidRPr="0039004D">
              <w:rPr>
                <w:noProof/>
                <w:webHidden/>
              </w:rPr>
              <w:fldChar w:fldCharType="end"/>
            </w:r>
          </w:hyperlink>
        </w:p>
        <w:p w14:paraId="1909B7FC"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33"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Objetivo General</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_Toc508100433 \h </w:instrText>
            </w:r>
            <w:r w:rsidR="00F26BEE" w:rsidRPr="0039004D">
              <w:rPr>
                <w:noProof/>
                <w:webHidden/>
              </w:rPr>
            </w:r>
            <w:r w:rsidR="00F26BEE" w:rsidRPr="0039004D">
              <w:rPr>
                <w:noProof/>
                <w:webHidden/>
              </w:rPr>
              <w:fldChar w:fldCharType="separate"/>
            </w:r>
            <w:r w:rsidR="0039004D">
              <w:rPr>
                <w:noProof/>
                <w:webHidden/>
              </w:rPr>
              <w:t>31</w:t>
            </w:r>
            <w:r w:rsidR="00F26BEE" w:rsidRPr="0039004D">
              <w:rPr>
                <w:noProof/>
                <w:webHidden/>
              </w:rPr>
              <w:fldChar w:fldCharType="end"/>
            </w:r>
          </w:hyperlink>
        </w:p>
        <w:p w14:paraId="24E408CE"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34"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Objetivos Específicos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_Toc508100434 \h </w:instrText>
            </w:r>
            <w:r w:rsidR="00F26BEE" w:rsidRPr="0039004D">
              <w:rPr>
                <w:noProof/>
                <w:webHidden/>
              </w:rPr>
            </w:r>
            <w:r w:rsidR="00F26BEE" w:rsidRPr="0039004D">
              <w:rPr>
                <w:noProof/>
                <w:webHidden/>
              </w:rPr>
              <w:fldChar w:fldCharType="separate"/>
            </w:r>
            <w:r w:rsidR="0039004D">
              <w:rPr>
                <w:noProof/>
                <w:webHidden/>
              </w:rPr>
              <w:t>31</w:t>
            </w:r>
            <w:r w:rsidR="00F26BEE" w:rsidRPr="0039004D">
              <w:rPr>
                <w:noProof/>
                <w:webHidden/>
              </w:rPr>
              <w:fldChar w:fldCharType="end"/>
            </w:r>
          </w:hyperlink>
        </w:p>
        <w:p w14:paraId="5B32918A" w14:textId="77777777" w:rsidR="00D22DEE" w:rsidRPr="0039004D" w:rsidRDefault="00573B71">
          <w:pPr>
            <w:pStyle w:val="TDC1"/>
            <w:tabs>
              <w:tab w:val="right" w:leader="dot" w:pos="8488"/>
            </w:tabs>
            <w:rPr>
              <w:rFonts w:eastAsiaTheme="minorEastAsia"/>
              <w:noProof/>
              <w:lang w:eastAsia="es-ES_tradnl"/>
            </w:rPr>
          </w:pPr>
          <w:hyperlink w:anchor="_Toc508100435" w:history="1">
            <w:r w:rsidR="00D22DEE" w:rsidRPr="0039004D">
              <w:rPr>
                <w:rStyle w:val="Hipervnculo"/>
                <w:rFonts w:cs="Times New Roman"/>
                <w:noProof/>
              </w:rPr>
              <w:t>Metodología</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_Toc508100435 \h </w:instrText>
            </w:r>
            <w:r w:rsidR="00F26BEE" w:rsidRPr="0039004D">
              <w:rPr>
                <w:noProof/>
                <w:webHidden/>
              </w:rPr>
            </w:r>
            <w:r w:rsidR="00F26BEE" w:rsidRPr="0039004D">
              <w:rPr>
                <w:noProof/>
                <w:webHidden/>
              </w:rPr>
              <w:fldChar w:fldCharType="separate"/>
            </w:r>
            <w:r w:rsidR="0039004D">
              <w:rPr>
                <w:noProof/>
                <w:webHidden/>
              </w:rPr>
              <w:t>32</w:t>
            </w:r>
            <w:r w:rsidR="00F26BEE" w:rsidRPr="0039004D">
              <w:rPr>
                <w:noProof/>
                <w:webHidden/>
              </w:rPr>
              <w:fldChar w:fldCharType="end"/>
            </w:r>
          </w:hyperlink>
        </w:p>
        <w:p w14:paraId="3E0638A5"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36" w:history="1">
            <w:r w:rsidR="00D22DEE" w:rsidRPr="0039004D">
              <w:rPr>
                <w:rStyle w:val="Hipervnculo"/>
                <w:rFonts w:cs="Times New Roman"/>
                <w:noProof/>
                <w:lang w:val="es-ES"/>
              </w:rPr>
              <w:t>I.</w:t>
            </w:r>
            <w:r w:rsidR="00D22DEE" w:rsidRPr="0039004D">
              <w:rPr>
                <w:rFonts w:eastAsiaTheme="minorEastAsia"/>
                <w:noProof/>
                <w:lang w:eastAsia="es-ES_tradnl"/>
              </w:rPr>
              <w:tab/>
            </w:r>
            <w:r w:rsidR="00D22DEE" w:rsidRPr="0039004D">
              <w:rPr>
                <w:rStyle w:val="Hipervnculo"/>
                <w:rFonts w:cs="Times New Roman"/>
                <w:noProof/>
                <w:lang w:val="es-ES"/>
              </w:rPr>
              <w:t>Diseño del estudio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_Toc508100436 \h </w:instrText>
            </w:r>
            <w:r w:rsidR="00F26BEE" w:rsidRPr="0039004D">
              <w:rPr>
                <w:noProof/>
                <w:webHidden/>
              </w:rPr>
            </w:r>
            <w:r w:rsidR="00F26BEE" w:rsidRPr="0039004D">
              <w:rPr>
                <w:noProof/>
                <w:webHidden/>
              </w:rPr>
              <w:fldChar w:fldCharType="separate"/>
            </w:r>
            <w:r w:rsidR="0039004D">
              <w:rPr>
                <w:noProof/>
                <w:webHidden/>
              </w:rPr>
              <w:t>32</w:t>
            </w:r>
            <w:r w:rsidR="00F26BEE" w:rsidRPr="0039004D">
              <w:rPr>
                <w:noProof/>
                <w:webHidden/>
              </w:rPr>
              <w:fldChar w:fldCharType="end"/>
            </w:r>
          </w:hyperlink>
        </w:p>
        <w:p w14:paraId="0FB7DFCC"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37" w:history="1">
            <w:r w:rsidR="00D22DEE" w:rsidRPr="0039004D">
              <w:rPr>
                <w:rStyle w:val="Hipervnculo"/>
                <w:rFonts w:cs="Times New Roman"/>
                <w:noProof/>
                <w:lang w:val="es-ES"/>
              </w:rPr>
              <w:t>II.</w:t>
            </w:r>
            <w:r w:rsidR="00D22DEE" w:rsidRPr="0039004D">
              <w:rPr>
                <w:rFonts w:eastAsiaTheme="minorEastAsia"/>
                <w:noProof/>
                <w:lang w:eastAsia="es-ES_tradnl"/>
              </w:rPr>
              <w:tab/>
            </w:r>
            <w:r w:rsidR="00D22DEE" w:rsidRPr="0039004D">
              <w:rPr>
                <w:rStyle w:val="Hipervnculo"/>
                <w:rFonts w:cs="Times New Roman"/>
                <w:noProof/>
                <w:lang w:val="es-ES"/>
              </w:rPr>
              <w:t>Población</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_Toc508100437 \h </w:instrText>
            </w:r>
            <w:r w:rsidR="00F26BEE" w:rsidRPr="0039004D">
              <w:rPr>
                <w:noProof/>
                <w:webHidden/>
              </w:rPr>
            </w:r>
            <w:r w:rsidR="00F26BEE" w:rsidRPr="0039004D">
              <w:rPr>
                <w:noProof/>
                <w:webHidden/>
              </w:rPr>
              <w:fldChar w:fldCharType="separate"/>
            </w:r>
            <w:r w:rsidR="0039004D">
              <w:rPr>
                <w:noProof/>
                <w:webHidden/>
              </w:rPr>
              <w:t>32</w:t>
            </w:r>
            <w:r w:rsidR="00F26BEE" w:rsidRPr="0039004D">
              <w:rPr>
                <w:noProof/>
                <w:webHidden/>
              </w:rPr>
              <w:fldChar w:fldCharType="end"/>
            </w:r>
          </w:hyperlink>
        </w:p>
        <w:p w14:paraId="1C113E06" w14:textId="77777777" w:rsidR="00D22DEE" w:rsidRPr="0039004D" w:rsidRDefault="00573B71">
          <w:pPr>
            <w:pStyle w:val="TDC2"/>
            <w:tabs>
              <w:tab w:val="left" w:pos="960"/>
              <w:tab w:val="right" w:leader="dot" w:pos="8488"/>
            </w:tabs>
            <w:rPr>
              <w:rFonts w:eastAsiaTheme="minorEastAsia"/>
              <w:noProof/>
              <w:lang w:eastAsia="es-ES_tradnl"/>
            </w:rPr>
          </w:pPr>
          <w:hyperlink w:anchor="_Toc508100438" w:history="1">
            <w:r w:rsidR="00D22DEE" w:rsidRPr="0039004D">
              <w:rPr>
                <w:rStyle w:val="Hipervnculo"/>
                <w:rFonts w:cs="Times New Roman"/>
                <w:noProof/>
                <w:lang w:val="es-ES"/>
              </w:rPr>
              <w:t>III.</w:t>
            </w:r>
            <w:r w:rsidR="00D22DEE" w:rsidRPr="0039004D">
              <w:rPr>
                <w:rFonts w:eastAsiaTheme="minorEastAsia"/>
                <w:noProof/>
                <w:lang w:eastAsia="es-ES_tradnl"/>
              </w:rPr>
              <w:tab/>
            </w:r>
            <w:r w:rsidR="00D22DEE" w:rsidRPr="0039004D">
              <w:rPr>
                <w:rStyle w:val="Hipervnculo"/>
                <w:rFonts w:cs="Times New Roman"/>
                <w:noProof/>
                <w:lang w:val="es-ES"/>
              </w:rPr>
              <w:t>Muestra</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_Toc508100438 \h </w:instrText>
            </w:r>
            <w:r w:rsidR="00F26BEE" w:rsidRPr="0039004D">
              <w:rPr>
                <w:noProof/>
                <w:webHidden/>
              </w:rPr>
            </w:r>
            <w:r w:rsidR="00F26BEE" w:rsidRPr="0039004D">
              <w:rPr>
                <w:noProof/>
                <w:webHidden/>
              </w:rPr>
              <w:fldChar w:fldCharType="separate"/>
            </w:r>
            <w:r w:rsidR="0039004D">
              <w:rPr>
                <w:noProof/>
                <w:webHidden/>
              </w:rPr>
              <w:t>32</w:t>
            </w:r>
            <w:r w:rsidR="00F26BEE" w:rsidRPr="0039004D">
              <w:rPr>
                <w:noProof/>
                <w:webHidden/>
              </w:rPr>
              <w:fldChar w:fldCharType="end"/>
            </w:r>
          </w:hyperlink>
        </w:p>
        <w:p w14:paraId="5C852666" w14:textId="77777777" w:rsidR="00D22DEE" w:rsidRPr="0039004D" w:rsidRDefault="00573B71">
          <w:pPr>
            <w:pStyle w:val="TDC2"/>
            <w:tabs>
              <w:tab w:val="left" w:pos="960"/>
              <w:tab w:val="right" w:leader="dot" w:pos="8488"/>
            </w:tabs>
            <w:rPr>
              <w:rFonts w:eastAsiaTheme="minorEastAsia"/>
              <w:noProof/>
              <w:lang w:eastAsia="es-ES_tradnl"/>
            </w:rPr>
          </w:pPr>
          <w:hyperlink w:anchor="_Toc508100439" w:history="1">
            <w:r w:rsidR="00D22DEE" w:rsidRPr="0039004D">
              <w:rPr>
                <w:rStyle w:val="Hipervnculo"/>
                <w:rFonts w:cs="Times New Roman"/>
                <w:noProof/>
              </w:rPr>
              <w:t>IV.</w:t>
            </w:r>
            <w:r w:rsidR="00D22DEE" w:rsidRPr="0039004D">
              <w:rPr>
                <w:rFonts w:eastAsiaTheme="minorEastAsia"/>
                <w:noProof/>
                <w:lang w:eastAsia="es-ES_tradnl"/>
              </w:rPr>
              <w:tab/>
            </w:r>
            <w:r w:rsidR="00D22DEE" w:rsidRPr="0039004D">
              <w:rPr>
                <w:rStyle w:val="Hipervnculo"/>
                <w:rFonts w:cs="Times New Roman"/>
                <w:noProof/>
              </w:rPr>
              <w:t>Operacionalización de variables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_Toc508100439 \h </w:instrText>
            </w:r>
            <w:r w:rsidR="00F26BEE" w:rsidRPr="0039004D">
              <w:rPr>
                <w:noProof/>
                <w:webHidden/>
              </w:rPr>
            </w:r>
            <w:r w:rsidR="00F26BEE" w:rsidRPr="0039004D">
              <w:rPr>
                <w:noProof/>
                <w:webHidden/>
              </w:rPr>
              <w:fldChar w:fldCharType="separate"/>
            </w:r>
            <w:r w:rsidR="0039004D">
              <w:rPr>
                <w:noProof/>
                <w:webHidden/>
              </w:rPr>
              <w:t>33</w:t>
            </w:r>
            <w:r w:rsidR="00F26BEE" w:rsidRPr="0039004D">
              <w:rPr>
                <w:noProof/>
                <w:webHidden/>
              </w:rPr>
              <w:fldChar w:fldCharType="end"/>
            </w:r>
          </w:hyperlink>
        </w:p>
        <w:p w14:paraId="7B1EF60F" w14:textId="77777777" w:rsidR="00D22DEE" w:rsidRPr="0039004D" w:rsidRDefault="00573B71">
          <w:pPr>
            <w:pStyle w:val="TDC2"/>
            <w:tabs>
              <w:tab w:val="right" w:leader="dot" w:pos="8488"/>
            </w:tabs>
            <w:rPr>
              <w:rFonts w:eastAsiaTheme="minorEastAsia"/>
              <w:noProof/>
              <w:lang w:eastAsia="es-ES_tradnl"/>
            </w:rPr>
          </w:pPr>
          <w:hyperlink w:anchor="_Toc508100440" w:history="1">
            <w:r w:rsidR="00D22DEE" w:rsidRPr="0039004D">
              <w:rPr>
                <w:rStyle w:val="Hipervnculo"/>
                <w:rFonts w:cs="Times New Roman"/>
                <w:noProof/>
                <w:lang w:val="es-ES"/>
              </w:rPr>
              <w:t>Guía Estructurada de Entrevista a Profundidad para usuarios finales Nº2</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_Toc508100440 \h </w:instrText>
            </w:r>
            <w:r w:rsidR="00F26BEE" w:rsidRPr="0039004D">
              <w:rPr>
                <w:noProof/>
                <w:webHidden/>
              </w:rPr>
            </w:r>
            <w:r w:rsidR="00F26BEE" w:rsidRPr="0039004D">
              <w:rPr>
                <w:noProof/>
                <w:webHidden/>
              </w:rPr>
              <w:fldChar w:fldCharType="separate"/>
            </w:r>
            <w:r w:rsidR="0039004D">
              <w:rPr>
                <w:noProof/>
                <w:webHidden/>
              </w:rPr>
              <w:t>33</w:t>
            </w:r>
            <w:r w:rsidR="00F26BEE" w:rsidRPr="0039004D">
              <w:rPr>
                <w:noProof/>
                <w:webHidden/>
              </w:rPr>
              <w:fldChar w:fldCharType="end"/>
            </w:r>
          </w:hyperlink>
        </w:p>
        <w:p w14:paraId="6DD2A9F0" w14:textId="77777777" w:rsidR="00D22DEE" w:rsidRPr="0039004D" w:rsidRDefault="00573B71">
          <w:pPr>
            <w:pStyle w:val="TDC2"/>
            <w:tabs>
              <w:tab w:val="left" w:pos="720"/>
              <w:tab w:val="right" w:leader="dot" w:pos="8488"/>
            </w:tabs>
            <w:rPr>
              <w:rFonts w:eastAsiaTheme="minorEastAsia"/>
              <w:noProof/>
              <w:lang w:eastAsia="es-ES_tradnl"/>
            </w:rPr>
          </w:pPr>
          <w:hyperlink w:anchor="_Toc508100441" w:history="1">
            <w:r w:rsidR="00D22DEE" w:rsidRPr="0039004D">
              <w:rPr>
                <w:rStyle w:val="Hipervnculo"/>
                <w:rFonts w:cs="Times New Roman"/>
                <w:noProof/>
              </w:rPr>
              <w:t>V.</w:t>
            </w:r>
            <w:r w:rsidR="00D22DEE" w:rsidRPr="0039004D">
              <w:rPr>
                <w:rFonts w:eastAsiaTheme="minorEastAsia"/>
                <w:noProof/>
                <w:lang w:eastAsia="es-ES_tradnl"/>
              </w:rPr>
              <w:tab/>
            </w:r>
            <w:r w:rsidR="00D22DEE" w:rsidRPr="0039004D">
              <w:rPr>
                <w:rStyle w:val="Hipervnculo"/>
                <w:rFonts w:cs="Times New Roman"/>
                <w:noProof/>
              </w:rPr>
              <w:t>Procedimientos y técnicas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_Toc508100441 \h </w:instrText>
            </w:r>
            <w:r w:rsidR="00F26BEE" w:rsidRPr="0039004D">
              <w:rPr>
                <w:noProof/>
                <w:webHidden/>
              </w:rPr>
            </w:r>
            <w:r w:rsidR="00F26BEE" w:rsidRPr="0039004D">
              <w:rPr>
                <w:noProof/>
                <w:webHidden/>
              </w:rPr>
              <w:fldChar w:fldCharType="separate"/>
            </w:r>
            <w:r w:rsidR="0039004D">
              <w:rPr>
                <w:noProof/>
                <w:webHidden/>
              </w:rPr>
              <w:t>33</w:t>
            </w:r>
            <w:r w:rsidR="00F26BEE" w:rsidRPr="0039004D">
              <w:rPr>
                <w:noProof/>
                <w:webHidden/>
              </w:rPr>
              <w:fldChar w:fldCharType="end"/>
            </w:r>
          </w:hyperlink>
        </w:p>
        <w:p w14:paraId="45CE4C35" w14:textId="77777777" w:rsidR="00D22DEE" w:rsidRPr="0039004D" w:rsidRDefault="00573B71">
          <w:pPr>
            <w:pStyle w:val="TDC3"/>
            <w:rPr>
              <w:rFonts w:eastAsiaTheme="minorEastAsia"/>
              <w:noProof/>
              <w:lang w:eastAsia="es-ES_tradnl"/>
            </w:rPr>
          </w:pPr>
          <w:hyperlink w:anchor="_Toc508100442" w:history="1">
            <w:r w:rsidR="00D22DEE" w:rsidRPr="0039004D">
              <w:rPr>
                <w:rStyle w:val="Hipervnculo"/>
                <w:noProof/>
              </w:rPr>
              <w:t>7.</w:t>
            </w:r>
            <w:r w:rsidR="00D22DEE" w:rsidRPr="0039004D">
              <w:rPr>
                <w:rFonts w:eastAsiaTheme="minorEastAsia"/>
                <w:noProof/>
                <w:lang w:eastAsia="es-ES_tradnl"/>
              </w:rPr>
              <w:tab/>
            </w:r>
            <w:r w:rsidR="00D22DEE" w:rsidRPr="0039004D">
              <w:rPr>
                <w:rStyle w:val="Hipervnculo"/>
                <w:noProof/>
              </w:rPr>
              <w:t>Investigación de usuarios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_Toc508100442 \h </w:instrText>
            </w:r>
            <w:r w:rsidR="00F26BEE" w:rsidRPr="0039004D">
              <w:rPr>
                <w:noProof/>
                <w:webHidden/>
              </w:rPr>
            </w:r>
            <w:r w:rsidR="00F26BEE" w:rsidRPr="0039004D">
              <w:rPr>
                <w:noProof/>
                <w:webHidden/>
              </w:rPr>
              <w:fldChar w:fldCharType="separate"/>
            </w:r>
            <w:r w:rsidR="0039004D">
              <w:rPr>
                <w:noProof/>
                <w:webHidden/>
              </w:rPr>
              <w:t>33</w:t>
            </w:r>
            <w:r w:rsidR="00F26BEE" w:rsidRPr="0039004D">
              <w:rPr>
                <w:noProof/>
                <w:webHidden/>
              </w:rPr>
              <w:fldChar w:fldCharType="end"/>
            </w:r>
          </w:hyperlink>
        </w:p>
        <w:p w14:paraId="164E5603" w14:textId="77777777" w:rsidR="00D22DEE" w:rsidRPr="0039004D" w:rsidRDefault="00573B71">
          <w:pPr>
            <w:pStyle w:val="TDC3"/>
            <w:rPr>
              <w:rFonts w:eastAsiaTheme="minorEastAsia"/>
              <w:noProof/>
              <w:lang w:eastAsia="es-ES_tradnl"/>
            </w:rPr>
          </w:pPr>
          <w:hyperlink w:anchor="_Toc508100443" w:history="1">
            <w:r w:rsidR="00D22DEE" w:rsidRPr="0039004D">
              <w:rPr>
                <w:rStyle w:val="Hipervnculo"/>
                <w:noProof/>
              </w:rPr>
              <w:t>8.</w:t>
            </w:r>
            <w:r w:rsidR="00D22DEE" w:rsidRPr="0039004D">
              <w:rPr>
                <w:rFonts w:eastAsiaTheme="minorEastAsia"/>
                <w:noProof/>
                <w:lang w:eastAsia="es-ES_tradnl"/>
              </w:rPr>
              <w:tab/>
            </w:r>
            <w:r w:rsidR="00D22DEE" w:rsidRPr="0039004D">
              <w:rPr>
                <w:rStyle w:val="Hipervnculo"/>
                <w:noProof/>
              </w:rPr>
              <w:t>Diseño y Prototipado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_Toc508100443 \h </w:instrText>
            </w:r>
            <w:r w:rsidR="00F26BEE" w:rsidRPr="0039004D">
              <w:rPr>
                <w:noProof/>
                <w:webHidden/>
              </w:rPr>
            </w:r>
            <w:r w:rsidR="00F26BEE" w:rsidRPr="0039004D">
              <w:rPr>
                <w:noProof/>
                <w:webHidden/>
              </w:rPr>
              <w:fldChar w:fldCharType="separate"/>
            </w:r>
            <w:r w:rsidR="0039004D">
              <w:rPr>
                <w:noProof/>
                <w:webHidden/>
              </w:rPr>
              <w:t>34</w:t>
            </w:r>
            <w:r w:rsidR="00F26BEE" w:rsidRPr="0039004D">
              <w:rPr>
                <w:noProof/>
                <w:webHidden/>
              </w:rPr>
              <w:fldChar w:fldCharType="end"/>
            </w:r>
          </w:hyperlink>
        </w:p>
        <w:p w14:paraId="564672E0" w14:textId="77777777" w:rsidR="00D22DEE" w:rsidRPr="0039004D" w:rsidRDefault="00573B71">
          <w:pPr>
            <w:pStyle w:val="TDC3"/>
            <w:rPr>
              <w:rFonts w:eastAsiaTheme="minorEastAsia"/>
              <w:noProof/>
              <w:lang w:eastAsia="es-ES_tradnl"/>
            </w:rPr>
          </w:pPr>
          <w:hyperlink w:anchor="_Toc508100444" w:history="1">
            <w:r w:rsidR="00D22DEE" w:rsidRPr="0039004D">
              <w:rPr>
                <w:rStyle w:val="Hipervnculo"/>
                <w:noProof/>
              </w:rPr>
              <w:t>9.</w:t>
            </w:r>
            <w:r w:rsidR="00D22DEE" w:rsidRPr="0039004D">
              <w:rPr>
                <w:rFonts w:eastAsiaTheme="minorEastAsia"/>
                <w:noProof/>
                <w:lang w:eastAsia="es-ES_tradnl"/>
              </w:rPr>
              <w:tab/>
            </w:r>
            <w:r w:rsidR="00D22DEE" w:rsidRPr="0039004D">
              <w:rPr>
                <w:rStyle w:val="Hipervnculo"/>
                <w:noProof/>
              </w:rPr>
              <w:t>Pruebas de Usuario</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_Toc508100444 \h </w:instrText>
            </w:r>
            <w:r w:rsidR="00F26BEE" w:rsidRPr="0039004D">
              <w:rPr>
                <w:noProof/>
                <w:webHidden/>
              </w:rPr>
            </w:r>
            <w:r w:rsidR="00F26BEE" w:rsidRPr="0039004D">
              <w:rPr>
                <w:noProof/>
                <w:webHidden/>
              </w:rPr>
              <w:fldChar w:fldCharType="separate"/>
            </w:r>
            <w:r w:rsidR="0039004D">
              <w:rPr>
                <w:noProof/>
                <w:webHidden/>
              </w:rPr>
              <w:t>34</w:t>
            </w:r>
            <w:r w:rsidR="00F26BEE" w:rsidRPr="0039004D">
              <w:rPr>
                <w:noProof/>
                <w:webHidden/>
              </w:rPr>
              <w:fldChar w:fldCharType="end"/>
            </w:r>
          </w:hyperlink>
        </w:p>
        <w:p w14:paraId="67B1E7A5" w14:textId="77777777" w:rsidR="00D22DEE" w:rsidRPr="0039004D" w:rsidRDefault="00573B71">
          <w:pPr>
            <w:pStyle w:val="TDC2"/>
            <w:tabs>
              <w:tab w:val="left" w:pos="960"/>
              <w:tab w:val="right" w:leader="dot" w:pos="8488"/>
            </w:tabs>
            <w:rPr>
              <w:rFonts w:eastAsiaTheme="minorEastAsia"/>
              <w:noProof/>
              <w:lang w:eastAsia="es-ES_tradnl"/>
            </w:rPr>
          </w:pPr>
          <w:hyperlink w:anchor="_Toc508100445" w:history="1">
            <w:r w:rsidR="00D22DEE" w:rsidRPr="0039004D">
              <w:rPr>
                <w:rStyle w:val="Hipervnculo"/>
                <w:rFonts w:cs="Times New Roman"/>
                <w:noProof/>
                <w:lang w:val="es-ES"/>
              </w:rPr>
              <w:t>VI.</w:t>
            </w:r>
            <w:r w:rsidR="00D22DEE" w:rsidRPr="0039004D">
              <w:rPr>
                <w:rFonts w:eastAsiaTheme="minorEastAsia"/>
                <w:noProof/>
                <w:lang w:eastAsia="es-ES_tradnl"/>
              </w:rPr>
              <w:tab/>
            </w:r>
            <w:r w:rsidR="00D22DEE" w:rsidRPr="0039004D">
              <w:rPr>
                <w:rStyle w:val="Hipervnculo"/>
                <w:rFonts w:cs="Times New Roman"/>
                <w:noProof/>
                <w:lang w:val="es-ES"/>
              </w:rPr>
              <w:t>Consideraciones éticas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_Toc508100445 \h </w:instrText>
            </w:r>
            <w:r w:rsidR="00F26BEE" w:rsidRPr="0039004D">
              <w:rPr>
                <w:noProof/>
                <w:webHidden/>
              </w:rPr>
            </w:r>
            <w:r w:rsidR="00F26BEE" w:rsidRPr="0039004D">
              <w:rPr>
                <w:noProof/>
                <w:webHidden/>
              </w:rPr>
              <w:fldChar w:fldCharType="separate"/>
            </w:r>
            <w:r w:rsidR="0039004D">
              <w:rPr>
                <w:noProof/>
                <w:webHidden/>
              </w:rPr>
              <w:t>36</w:t>
            </w:r>
            <w:r w:rsidR="00F26BEE" w:rsidRPr="0039004D">
              <w:rPr>
                <w:noProof/>
                <w:webHidden/>
              </w:rPr>
              <w:fldChar w:fldCharType="end"/>
            </w:r>
          </w:hyperlink>
        </w:p>
        <w:p w14:paraId="2F1090D7" w14:textId="77777777" w:rsidR="00D22DEE" w:rsidRPr="0039004D" w:rsidRDefault="00573B71">
          <w:pPr>
            <w:pStyle w:val="TDC2"/>
            <w:tabs>
              <w:tab w:val="left" w:pos="960"/>
              <w:tab w:val="right" w:leader="dot" w:pos="8488"/>
            </w:tabs>
            <w:rPr>
              <w:rFonts w:eastAsiaTheme="minorEastAsia"/>
              <w:noProof/>
              <w:lang w:eastAsia="es-ES_tradnl"/>
            </w:rPr>
          </w:pPr>
          <w:hyperlink w:anchor="_Toc508100446" w:history="1">
            <w:r w:rsidR="00D22DEE" w:rsidRPr="0039004D">
              <w:rPr>
                <w:rStyle w:val="Hipervnculo"/>
                <w:rFonts w:cs="Times New Roman"/>
                <w:noProof/>
                <w:lang w:val="es-ES"/>
              </w:rPr>
              <w:t>VII.</w:t>
            </w:r>
            <w:r w:rsidR="00D22DEE" w:rsidRPr="0039004D">
              <w:rPr>
                <w:rFonts w:eastAsiaTheme="minorEastAsia"/>
                <w:noProof/>
                <w:lang w:eastAsia="es-ES_tradnl"/>
              </w:rPr>
              <w:tab/>
            </w:r>
            <w:r w:rsidR="00D22DEE" w:rsidRPr="0039004D">
              <w:rPr>
                <w:rStyle w:val="Hipervnculo"/>
                <w:rFonts w:cs="Times New Roman"/>
                <w:noProof/>
                <w:lang w:val="es-ES"/>
              </w:rPr>
              <w:t>Análisis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_Toc508100446 \h </w:instrText>
            </w:r>
            <w:r w:rsidR="00F26BEE" w:rsidRPr="0039004D">
              <w:rPr>
                <w:noProof/>
                <w:webHidden/>
              </w:rPr>
            </w:r>
            <w:r w:rsidR="00F26BEE" w:rsidRPr="0039004D">
              <w:rPr>
                <w:noProof/>
                <w:webHidden/>
              </w:rPr>
              <w:fldChar w:fldCharType="separate"/>
            </w:r>
            <w:r w:rsidR="0039004D">
              <w:rPr>
                <w:noProof/>
                <w:webHidden/>
              </w:rPr>
              <w:t>36</w:t>
            </w:r>
            <w:r w:rsidR="00F26BEE" w:rsidRPr="0039004D">
              <w:rPr>
                <w:noProof/>
                <w:webHidden/>
              </w:rPr>
              <w:fldChar w:fldCharType="end"/>
            </w:r>
          </w:hyperlink>
        </w:p>
        <w:p w14:paraId="2991512A" w14:textId="77777777" w:rsidR="00D22DEE" w:rsidRPr="0039004D" w:rsidRDefault="00573B71">
          <w:pPr>
            <w:pStyle w:val="TDC1"/>
            <w:tabs>
              <w:tab w:val="right" w:leader="dot" w:pos="8488"/>
            </w:tabs>
            <w:rPr>
              <w:rFonts w:eastAsiaTheme="minorEastAsia"/>
              <w:noProof/>
              <w:lang w:eastAsia="es-ES_tradnl"/>
            </w:rPr>
          </w:pPr>
          <w:hyperlink w:anchor="_Toc508100447" w:history="1">
            <w:r w:rsidR="00D22DEE" w:rsidRPr="0039004D">
              <w:rPr>
                <w:rStyle w:val="Hipervnculo"/>
                <w:rFonts w:cs="Times New Roman"/>
                <w:noProof/>
              </w:rPr>
              <w:t>Resultados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_Toc508100447 \h </w:instrText>
            </w:r>
            <w:r w:rsidR="00F26BEE" w:rsidRPr="0039004D">
              <w:rPr>
                <w:noProof/>
                <w:webHidden/>
              </w:rPr>
            </w:r>
            <w:r w:rsidR="00F26BEE" w:rsidRPr="0039004D">
              <w:rPr>
                <w:noProof/>
                <w:webHidden/>
              </w:rPr>
              <w:fldChar w:fldCharType="separate"/>
            </w:r>
            <w:r w:rsidR="0039004D">
              <w:rPr>
                <w:noProof/>
                <w:webHidden/>
              </w:rPr>
              <w:t>38</w:t>
            </w:r>
            <w:r w:rsidR="00F26BEE" w:rsidRPr="0039004D">
              <w:rPr>
                <w:noProof/>
                <w:webHidden/>
              </w:rPr>
              <w:fldChar w:fldCharType="end"/>
            </w:r>
          </w:hyperlink>
        </w:p>
        <w:p w14:paraId="46E36F8E" w14:textId="77777777" w:rsidR="00D22DEE" w:rsidRPr="0039004D" w:rsidRDefault="00573B71">
          <w:pPr>
            <w:pStyle w:val="TDC1"/>
            <w:tabs>
              <w:tab w:val="right" w:leader="dot" w:pos="8488"/>
            </w:tabs>
            <w:rPr>
              <w:rFonts w:eastAsiaTheme="minorEastAsia"/>
              <w:noProof/>
              <w:lang w:eastAsia="es-ES_tradnl"/>
            </w:rPr>
          </w:pPr>
          <w:hyperlink w:anchor="_Toc508100448" w:history="1">
            <w:r w:rsidR="00D22DEE" w:rsidRPr="0039004D">
              <w:rPr>
                <w:rStyle w:val="Hipervnculo"/>
                <w:rFonts w:cs="Times New Roman"/>
                <w:noProof/>
              </w:rPr>
              <w:t>Discusión</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_Toc508100448 \h </w:instrText>
            </w:r>
            <w:r w:rsidR="00F26BEE" w:rsidRPr="0039004D">
              <w:rPr>
                <w:noProof/>
                <w:webHidden/>
              </w:rPr>
            </w:r>
            <w:r w:rsidR="00F26BEE" w:rsidRPr="0039004D">
              <w:rPr>
                <w:noProof/>
                <w:webHidden/>
              </w:rPr>
              <w:fldChar w:fldCharType="separate"/>
            </w:r>
            <w:r w:rsidR="0039004D">
              <w:rPr>
                <w:noProof/>
                <w:webHidden/>
              </w:rPr>
              <w:t>60</w:t>
            </w:r>
            <w:r w:rsidR="00F26BEE" w:rsidRPr="0039004D">
              <w:rPr>
                <w:noProof/>
                <w:webHidden/>
              </w:rPr>
              <w:fldChar w:fldCharType="end"/>
            </w:r>
          </w:hyperlink>
        </w:p>
        <w:p w14:paraId="1E3B7660" w14:textId="77777777" w:rsidR="00D22DEE" w:rsidRPr="0039004D" w:rsidRDefault="00573B71">
          <w:pPr>
            <w:pStyle w:val="TDC1"/>
            <w:tabs>
              <w:tab w:val="right" w:leader="dot" w:pos="8488"/>
            </w:tabs>
            <w:rPr>
              <w:rFonts w:eastAsiaTheme="minorEastAsia"/>
              <w:noProof/>
              <w:lang w:eastAsia="es-ES_tradnl"/>
            </w:rPr>
          </w:pPr>
          <w:hyperlink w:anchor="_Toc508100449" w:history="1">
            <w:r w:rsidR="00D22DEE" w:rsidRPr="0039004D">
              <w:rPr>
                <w:rStyle w:val="Hipervnculo"/>
                <w:rFonts w:cs="Times New Roman"/>
                <w:noProof/>
              </w:rPr>
              <w:t>Conclusiones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_Toc508100449 \h </w:instrText>
            </w:r>
            <w:r w:rsidR="00F26BEE" w:rsidRPr="0039004D">
              <w:rPr>
                <w:noProof/>
                <w:webHidden/>
              </w:rPr>
            </w:r>
            <w:r w:rsidR="00F26BEE" w:rsidRPr="0039004D">
              <w:rPr>
                <w:noProof/>
                <w:webHidden/>
              </w:rPr>
              <w:fldChar w:fldCharType="separate"/>
            </w:r>
            <w:r w:rsidR="0039004D">
              <w:rPr>
                <w:noProof/>
                <w:webHidden/>
              </w:rPr>
              <w:t>63</w:t>
            </w:r>
            <w:r w:rsidR="00F26BEE" w:rsidRPr="0039004D">
              <w:rPr>
                <w:noProof/>
                <w:webHidden/>
              </w:rPr>
              <w:fldChar w:fldCharType="end"/>
            </w:r>
          </w:hyperlink>
        </w:p>
        <w:p w14:paraId="6A3907E8" w14:textId="77777777" w:rsidR="00D22DEE" w:rsidRPr="0039004D" w:rsidRDefault="00573B71">
          <w:pPr>
            <w:pStyle w:val="TDC1"/>
            <w:tabs>
              <w:tab w:val="right" w:leader="dot" w:pos="8488"/>
            </w:tabs>
            <w:rPr>
              <w:rFonts w:eastAsiaTheme="minorEastAsia"/>
              <w:noProof/>
              <w:lang w:eastAsia="es-ES_tradnl"/>
            </w:rPr>
          </w:pPr>
          <w:hyperlink w:anchor="_Toc508100450" w:history="1">
            <w:r w:rsidR="00D22DEE" w:rsidRPr="0039004D">
              <w:rPr>
                <w:rStyle w:val="Hipervnculo"/>
                <w:rFonts w:cs="Times New Roman"/>
                <w:noProof/>
              </w:rPr>
              <w:t>Recomendaciones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_Toc508100450 \h </w:instrText>
            </w:r>
            <w:r w:rsidR="00F26BEE" w:rsidRPr="0039004D">
              <w:rPr>
                <w:noProof/>
                <w:webHidden/>
              </w:rPr>
            </w:r>
            <w:r w:rsidR="00F26BEE" w:rsidRPr="0039004D">
              <w:rPr>
                <w:noProof/>
                <w:webHidden/>
              </w:rPr>
              <w:fldChar w:fldCharType="separate"/>
            </w:r>
            <w:r w:rsidR="0039004D">
              <w:rPr>
                <w:noProof/>
                <w:webHidden/>
              </w:rPr>
              <w:t>64</w:t>
            </w:r>
            <w:r w:rsidR="00F26BEE" w:rsidRPr="0039004D">
              <w:rPr>
                <w:noProof/>
                <w:webHidden/>
              </w:rPr>
              <w:fldChar w:fldCharType="end"/>
            </w:r>
          </w:hyperlink>
        </w:p>
        <w:p w14:paraId="28F1309D" w14:textId="77777777" w:rsidR="00D22DEE" w:rsidRPr="0039004D" w:rsidRDefault="00573B71">
          <w:pPr>
            <w:pStyle w:val="TDC1"/>
            <w:tabs>
              <w:tab w:val="right" w:leader="dot" w:pos="8488"/>
            </w:tabs>
            <w:rPr>
              <w:rFonts w:eastAsiaTheme="minorEastAsia"/>
              <w:noProof/>
              <w:lang w:eastAsia="es-ES_tradnl"/>
            </w:rPr>
          </w:pPr>
          <w:hyperlink w:anchor="_Toc508100451" w:history="1">
            <w:r w:rsidR="00D22DEE" w:rsidRPr="0039004D">
              <w:rPr>
                <w:rStyle w:val="Hipervnculo"/>
                <w:rFonts w:cs="Times New Roman"/>
                <w:noProof/>
              </w:rPr>
              <w:t>Referencias bibliográficas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_Toc508100451 \h </w:instrText>
            </w:r>
            <w:r w:rsidR="00F26BEE" w:rsidRPr="0039004D">
              <w:rPr>
                <w:noProof/>
                <w:webHidden/>
              </w:rPr>
            </w:r>
            <w:r w:rsidR="00F26BEE" w:rsidRPr="0039004D">
              <w:rPr>
                <w:noProof/>
                <w:webHidden/>
              </w:rPr>
              <w:fldChar w:fldCharType="separate"/>
            </w:r>
            <w:r w:rsidR="0039004D">
              <w:rPr>
                <w:noProof/>
                <w:webHidden/>
              </w:rPr>
              <w:t>65</w:t>
            </w:r>
            <w:r w:rsidR="00F26BEE" w:rsidRPr="0039004D">
              <w:rPr>
                <w:noProof/>
                <w:webHidden/>
              </w:rPr>
              <w:fldChar w:fldCharType="end"/>
            </w:r>
          </w:hyperlink>
        </w:p>
        <w:p w14:paraId="47E2CF00" w14:textId="77777777" w:rsidR="00D22DEE" w:rsidRPr="0039004D" w:rsidRDefault="00573B71">
          <w:pPr>
            <w:pStyle w:val="TDC1"/>
            <w:tabs>
              <w:tab w:val="right" w:leader="dot" w:pos="8488"/>
            </w:tabs>
            <w:rPr>
              <w:rFonts w:eastAsiaTheme="minorEastAsia"/>
              <w:noProof/>
              <w:lang w:eastAsia="es-ES_tradnl"/>
            </w:rPr>
          </w:pPr>
          <w:hyperlink w:anchor="_Toc508100452" w:history="1">
            <w:r w:rsidR="00D22DEE" w:rsidRPr="0039004D">
              <w:rPr>
                <w:rStyle w:val="Hipervnculo"/>
                <w:rFonts w:cs="Times New Roman"/>
                <w:noProof/>
              </w:rPr>
              <w:t>Anexos</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_Toc508100452 \h </w:instrText>
            </w:r>
            <w:r w:rsidR="00F26BEE" w:rsidRPr="0039004D">
              <w:rPr>
                <w:noProof/>
                <w:webHidden/>
              </w:rPr>
            </w:r>
            <w:r w:rsidR="00F26BEE" w:rsidRPr="0039004D">
              <w:rPr>
                <w:noProof/>
                <w:webHidden/>
              </w:rPr>
              <w:fldChar w:fldCharType="separate"/>
            </w:r>
            <w:r w:rsidR="0039004D">
              <w:rPr>
                <w:noProof/>
                <w:webHidden/>
              </w:rPr>
              <w:t>70</w:t>
            </w:r>
            <w:r w:rsidR="00F26BEE" w:rsidRPr="0039004D">
              <w:rPr>
                <w:noProof/>
                <w:webHidden/>
              </w:rPr>
              <w:fldChar w:fldCharType="end"/>
            </w:r>
          </w:hyperlink>
        </w:p>
        <w:p w14:paraId="632C1647" w14:textId="77777777" w:rsidR="00D22DEE" w:rsidRPr="0039004D" w:rsidRDefault="00573B71">
          <w:pPr>
            <w:pStyle w:val="TDC2"/>
            <w:tabs>
              <w:tab w:val="right" w:leader="dot" w:pos="8488"/>
            </w:tabs>
            <w:rPr>
              <w:rFonts w:eastAsiaTheme="minorEastAsia"/>
              <w:noProof/>
              <w:lang w:eastAsia="es-ES_tradnl"/>
            </w:rPr>
          </w:pPr>
          <w:hyperlink w:anchor="_Toc508100453" w:history="1">
            <w:r w:rsidR="00D22DEE" w:rsidRPr="0039004D">
              <w:rPr>
                <w:rStyle w:val="Hipervnculo"/>
                <w:rFonts w:cs="Times New Roman"/>
                <w:noProof/>
              </w:rPr>
              <w:t>Anexo 1</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_Toc508100453 \h </w:instrText>
            </w:r>
            <w:r w:rsidR="00F26BEE" w:rsidRPr="0039004D">
              <w:rPr>
                <w:noProof/>
                <w:webHidden/>
              </w:rPr>
            </w:r>
            <w:r w:rsidR="00F26BEE" w:rsidRPr="0039004D">
              <w:rPr>
                <w:noProof/>
                <w:webHidden/>
              </w:rPr>
              <w:fldChar w:fldCharType="separate"/>
            </w:r>
            <w:r w:rsidR="0039004D">
              <w:rPr>
                <w:noProof/>
                <w:webHidden/>
              </w:rPr>
              <w:t>70</w:t>
            </w:r>
            <w:r w:rsidR="00F26BEE" w:rsidRPr="0039004D">
              <w:rPr>
                <w:noProof/>
                <w:webHidden/>
              </w:rPr>
              <w:fldChar w:fldCharType="end"/>
            </w:r>
          </w:hyperlink>
        </w:p>
        <w:p w14:paraId="2D5F957C" w14:textId="77777777" w:rsidR="00D22DEE" w:rsidRPr="0039004D" w:rsidRDefault="00573B71">
          <w:pPr>
            <w:pStyle w:val="TDC2"/>
            <w:tabs>
              <w:tab w:val="right" w:leader="dot" w:pos="8488"/>
            </w:tabs>
            <w:rPr>
              <w:rFonts w:eastAsiaTheme="minorEastAsia"/>
              <w:noProof/>
              <w:lang w:eastAsia="es-ES_tradnl"/>
            </w:rPr>
          </w:pPr>
          <w:hyperlink w:anchor="_Toc508100454" w:history="1">
            <w:r w:rsidR="00D22DEE" w:rsidRPr="0039004D">
              <w:rPr>
                <w:rStyle w:val="Hipervnculo"/>
                <w:rFonts w:cs="Times New Roman"/>
                <w:noProof/>
                <w:lang w:val="es-ES"/>
              </w:rPr>
              <w:t>Anexo 2: Guía Semi-Estructurada de Entrevista a Profundidad para usuarios finales Nº1</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_Toc508100454 \h </w:instrText>
            </w:r>
            <w:r w:rsidR="00F26BEE" w:rsidRPr="0039004D">
              <w:rPr>
                <w:noProof/>
                <w:webHidden/>
              </w:rPr>
            </w:r>
            <w:r w:rsidR="00F26BEE" w:rsidRPr="0039004D">
              <w:rPr>
                <w:noProof/>
                <w:webHidden/>
              </w:rPr>
              <w:fldChar w:fldCharType="separate"/>
            </w:r>
            <w:r w:rsidR="0039004D">
              <w:rPr>
                <w:noProof/>
                <w:webHidden/>
              </w:rPr>
              <w:t>73</w:t>
            </w:r>
            <w:r w:rsidR="00F26BEE" w:rsidRPr="0039004D">
              <w:rPr>
                <w:noProof/>
                <w:webHidden/>
              </w:rPr>
              <w:fldChar w:fldCharType="end"/>
            </w:r>
          </w:hyperlink>
        </w:p>
        <w:p w14:paraId="46F67AE8" w14:textId="77777777" w:rsidR="00D22DEE" w:rsidRPr="0039004D" w:rsidRDefault="00573B71">
          <w:pPr>
            <w:pStyle w:val="TDC2"/>
            <w:tabs>
              <w:tab w:val="right" w:leader="dot" w:pos="8488"/>
            </w:tabs>
            <w:rPr>
              <w:rFonts w:eastAsiaTheme="minorEastAsia"/>
              <w:noProof/>
              <w:lang w:eastAsia="es-ES_tradnl"/>
            </w:rPr>
          </w:pPr>
          <w:hyperlink w:anchor="_Toc508100455" w:history="1">
            <w:r w:rsidR="00D22DEE" w:rsidRPr="0039004D">
              <w:rPr>
                <w:rStyle w:val="Hipervnculo"/>
                <w:rFonts w:cs="Times New Roman"/>
                <w:noProof/>
                <w:lang w:val="es-ES"/>
              </w:rPr>
              <w:t>Anexo 3: Guía Estructurada de Entrevista a Profundidad para usuarios finales Nº2</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_Toc508100455 \h </w:instrText>
            </w:r>
            <w:r w:rsidR="00F26BEE" w:rsidRPr="0039004D">
              <w:rPr>
                <w:noProof/>
                <w:webHidden/>
              </w:rPr>
            </w:r>
            <w:r w:rsidR="00F26BEE" w:rsidRPr="0039004D">
              <w:rPr>
                <w:noProof/>
                <w:webHidden/>
              </w:rPr>
              <w:fldChar w:fldCharType="separate"/>
            </w:r>
            <w:r w:rsidR="0039004D">
              <w:rPr>
                <w:noProof/>
                <w:webHidden/>
              </w:rPr>
              <w:t>75</w:t>
            </w:r>
            <w:r w:rsidR="00F26BEE" w:rsidRPr="0039004D">
              <w:rPr>
                <w:noProof/>
                <w:webHidden/>
              </w:rPr>
              <w:fldChar w:fldCharType="end"/>
            </w:r>
          </w:hyperlink>
        </w:p>
        <w:p w14:paraId="78D5ED58" w14:textId="77777777" w:rsidR="00D22DEE" w:rsidRPr="0039004D" w:rsidRDefault="00573B71">
          <w:pPr>
            <w:pStyle w:val="TDC2"/>
            <w:tabs>
              <w:tab w:val="right" w:leader="dot" w:pos="8488"/>
            </w:tabs>
            <w:rPr>
              <w:rFonts w:eastAsiaTheme="minorEastAsia"/>
              <w:noProof/>
              <w:lang w:eastAsia="es-ES_tradnl"/>
            </w:rPr>
          </w:pPr>
          <w:hyperlink w:anchor="_Toc508100456" w:history="1">
            <w:r w:rsidR="00D22DEE" w:rsidRPr="0039004D">
              <w:rPr>
                <w:rStyle w:val="Hipervnculo"/>
                <w:rFonts w:cs="Times New Roman"/>
                <w:noProof/>
                <w:lang w:val="es-ES"/>
              </w:rPr>
              <w:t>Anexo 4. Encuesta de Aspectos Demográficos de Entrevistados del Sistema de Gestión de Reclamos para el Sistema de Salud del Perú</w:t>
            </w:r>
            <w:r w:rsidR="00D22DEE" w:rsidRPr="0039004D">
              <w:rPr>
                <w:noProof/>
                <w:webHidden/>
              </w:rPr>
              <w:tab/>
            </w:r>
            <w:r w:rsidR="00F26BEE" w:rsidRPr="0039004D">
              <w:rPr>
                <w:noProof/>
                <w:webHidden/>
              </w:rPr>
              <w:fldChar w:fldCharType="begin"/>
            </w:r>
            <w:r w:rsidR="00D22DEE" w:rsidRPr="0039004D">
              <w:rPr>
                <w:noProof/>
                <w:webHidden/>
              </w:rPr>
              <w:instrText xml:space="preserve"> PAGEREF _Toc508100456 \h </w:instrText>
            </w:r>
            <w:r w:rsidR="00F26BEE" w:rsidRPr="0039004D">
              <w:rPr>
                <w:noProof/>
                <w:webHidden/>
              </w:rPr>
            </w:r>
            <w:r w:rsidR="00F26BEE" w:rsidRPr="0039004D">
              <w:rPr>
                <w:noProof/>
                <w:webHidden/>
              </w:rPr>
              <w:fldChar w:fldCharType="separate"/>
            </w:r>
            <w:r w:rsidR="0039004D">
              <w:rPr>
                <w:noProof/>
                <w:webHidden/>
              </w:rPr>
              <w:t>77</w:t>
            </w:r>
            <w:r w:rsidR="00F26BEE" w:rsidRPr="0039004D">
              <w:rPr>
                <w:noProof/>
                <w:webHidden/>
              </w:rPr>
              <w:fldChar w:fldCharType="end"/>
            </w:r>
          </w:hyperlink>
        </w:p>
        <w:p w14:paraId="41FF4BB8" w14:textId="77777777" w:rsidR="007E51F7" w:rsidRPr="0039004D" w:rsidRDefault="00F26BEE">
          <w:pPr>
            <w:rPr>
              <w:lang w:val="es-ES"/>
            </w:rPr>
          </w:pPr>
          <w:r w:rsidRPr="0039004D">
            <w:rPr>
              <w:lang w:val="es-ES"/>
            </w:rPr>
            <w:fldChar w:fldCharType="end"/>
          </w:r>
        </w:p>
      </w:sdtContent>
    </w:sdt>
    <w:p w14:paraId="7A08AA55" w14:textId="77777777" w:rsidR="00EA6485" w:rsidRDefault="00EA6485" w:rsidP="00262D6E">
      <w:pPr>
        <w:pStyle w:val="Ttulo1"/>
        <w:spacing w:line="360" w:lineRule="auto"/>
      </w:pPr>
      <w:bookmarkStart w:id="1" w:name="_Toc508100407"/>
      <w:r>
        <w:lastRenderedPageBreak/>
        <w:t>Listado de Acrónimos</w:t>
      </w:r>
    </w:p>
    <w:p w14:paraId="397B6C93" w14:textId="77777777" w:rsidR="00EA6485" w:rsidRDefault="00EA6485" w:rsidP="00EA6485">
      <w:pPr>
        <w:rPr>
          <w:lang w:val="es-ES"/>
        </w:rPr>
      </w:pPr>
    </w:p>
    <w:p w14:paraId="4F011A3E" w14:textId="77777777" w:rsidR="00EA6485" w:rsidRPr="002E1E27" w:rsidRDefault="00EA6485" w:rsidP="002E1E27">
      <w:pPr>
        <w:pStyle w:val="Prrafodelista"/>
        <w:numPr>
          <w:ilvl w:val="0"/>
          <w:numId w:val="42"/>
        </w:numPr>
        <w:spacing w:line="360" w:lineRule="auto"/>
        <w:rPr>
          <w:lang w:val="es-ES"/>
        </w:rPr>
      </w:pPr>
      <w:r w:rsidRPr="002E1E27">
        <w:rPr>
          <w:lang w:val="es-ES"/>
        </w:rPr>
        <w:t>IPRESS – Institución Prestadora de Servicios de Salud</w:t>
      </w:r>
    </w:p>
    <w:p w14:paraId="7858AA5D" w14:textId="77777777" w:rsidR="00EA6485" w:rsidRPr="002E1E27" w:rsidRDefault="00EA6485" w:rsidP="002E1E27">
      <w:pPr>
        <w:pStyle w:val="Prrafodelista"/>
        <w:numPr>
          <w:ilvl w:val="0"/>
          <w:numId w:val="42"/>
        </w:numPr>
        <w:spacing w:line="360" w:lineRule="auto"/>
        <w:rPr>
          <w:lang w:val="es-ES"/>
        </w:rPr>
      </w:pPr>
      <w:r w:rsidRPr="002E1E27">
        <w:rPr>
          <w:lang w:val="es-ES"/>
        </w:rPr>
        <w:t>SUSALUD – Superintendecia Nacional de Salud</w:t>
      </w:r>
    </w:p>
    <w:p w14:paraId="7C8CBCEC" w14:textId="77777777" w:rsidR="00EA6485" w:rsidRPr="002E1E27" w:rsidRDefault="00EA6485" w:rsidP="002E1E27">
      <w:pPr>
        <w:pStyle w:val="Prrafodelista"/>
        <w:numPr>
          <w:ilvl w:val="0"/>
          <w:numId w:val="42"/>
        </w:numPr>
        <w:spacing w:line="360" w:lineRule="auto"/>
        <w:rPr>
          <w:lang w:val="es-ES"/>
        </w:rPr>
      </w:pPr>
      <w:r w:rsidRPr="002E1E27">
        <w:rPr>
          <w:lang w:val="es-ES"/>
        </w:rPr>
        <w:t>IAFAS – Institución Administradora de Fondos de Aseguramiento en Salud</w:t>
      </w:r>
    </w:p>
    <w:p w14:paraId="3E38B5C7" w14:textId="77777777" w:rsidR="0038486C" w:rsidRPr="002E1E27" w:rsidRDefault="00EA6485" w:rsidP="002E1E27">
      <w:pPr>
        <w:pStyle w:val="Prrafodelista"/>
        <w:numPr>
          <w:ilvl w:val="0"/>
          <w:numId w:val="42"/>
        </w:numPr>
        <w:spacing w:line="360" w:lineRule="auto"/>
        <w:rPr>
          <w:lang w:val="es-ES"/>
        </w:rPr>
      </w:pPr>
      <w:r w:rsidRPr="002E1E27">
        <w:rPr>
          <w:lang w:val="es-ES"/>
        </w:rPr>
        <w:t>PAUS – Plataforma de Atención al Usuario</w:t>
      </w:r>
    </w:p>
    <w:p w14:paraId="20A25981" w14:textId="77777777" w:rsidR="00EA6485" w:rsidRPr="002E1E27" w:rsidRDefault="00EA6485" w:rsidP="002E1E27">
      <w:pPr>
        <w:pStyle w:val="Prrafodelista"/>
        <w:numPr>
          <w:ilvl w:val="0"/>
          <w:numId w:val="42"/>
        </w:numPr>
        <w:spacing w:line="360" w:lineRule="auto"/>
        <w:rPr>
          <w:lang w:val="es-ES"/>
        </w:rPr>
      </w:pPr>
      <w:r w:rsidRPr="002E1E27">
        <w:rPr>
          <w:lang w:val="es-ES"/>
        </w:rPr>
        <w:t>UCD – User-Centered Design. Diseño Centrado en el Usuario</w:t>
      </w:r>
    </w:p>
    <w:p w14:paraId="0F5064E9" w14:textId="77777777" w:rsidR="0038486C" w:rsidRPr="002E1E27" w:rsidRDefault="0038486C" w:rsidP="002E1E27">
      <w:pPr>
        <w:pStyle w:val="Prrafodelista"/>
        <w:numPr>
          <w:ilvl w:val="0"/>
          <w:numId w:val="42"/>
        </w:numPr>
        <w:spacing w:line="360" w:lineRule="auto"/>
        <w:rPr>
          <w:lang w:val="es-ES"/>
        </w:rPr>
      </w:pPr>
      <w:r w:rsidRPr="002E1E27">
        <w:rPr>
          <w:lang w:val="es-ES"/>
        </w:rPr>
        <w:t>OPS – Organización Panamericana de Salud</w:t>
      </w:r>
    </w:p>
    <w:p w14:paraId="1A3BF738" w14:textId="77777777" w:rsidR="00EA6485" w:rsidRPr="002E1E27" w:rsidRDefault="00EA6485" w:rsidP="002E1E27">
      <w:pPr>
        <w:pStyle w:val="Prrafodelista"/>
        <w:numPr>
          <w:ilvl w:val="0"/>
          <w:numId w:val="42"/>
        </w:numPr>
        <w:spacing w:line="360" w:lineRule="auto"/>
        <w:rPr>
          <w:lang w:val="es-ES"/>
        </w:rPr>
      </w:pPr>
      <w:r w:rsidRPr="002E1E27">
        <w:rPr>
          <w:lang w:val="es-ES"/>
        </w:rPr>
        <w:t>MINSA – Ministerio de Salud del Perú</w:t>
      </w:r>
    </w:p>
    <w:p w14:paraId="0987D825" w14:textId="77777777" w:rsidR="0038486C" w:rsidRPr="002E1E27" w:rsidRDefault="0038486C" w:rsidP="002E1E27">
      <w:pPr>
        <w:pStyle w:val="Prrafodelista"/>
        <w:numPr>
          <w:ilvl w:val="0"/>
          <w:numId w:val="42"/>
        </w:numPr>
        <w:spacing w:line="360" w:lineRule="auto"/>
        <w:rPr>
          <w:lang w:val="es-ES"/>
        </w:rPr>
      </w:pPr>
      <w:r w:rsidRPr="002E1E27">
        <w:rPr>
          <w:lang w:val="es-ES"/>
        </w:rPr>
        <w:t>CRM – Customer Relationship Manager</w:t>
      </w:r>
    </w:p>
    <w:p w14:paraId="3B7BAAC8" w14:textId="77777777" w:rsidR="0038486C" w:rsidRPr="002E1E27" w:rsidRDefault="0038486C" w:rsidP="002E1E27">
      <w:pPr>
        <w:pStyle w:val="Prrafodelista"/>
        <w:numPr>
          <w:ilvl w:val="0"/>
          <w:numId w:val="42"/>
        </w:numPr>
        <w:spacing w:line="360" w:lineRule="auto"/>
        <w:rPr>
          <w:lang w:val="es-ES"/>
        </w:rPr>
      </w:pPr>
      <w:r w:rsidRPr="002E1E27">
        <w:rPr>
          <w:lang w:val="es-ES"/>
        </w:rPr>
        <w:t>PIN – Pedido de Intervención</w:t>
      </w:r>
    </w:p>
    <w:p w14:paraId="12537BFF" w14:textId="77777777" w:rsidR="0038486C" w:rsidRPr="00483492" w:rsidRDefault="0038486C" w:rsidP="002E1E27">
      <w:pPr>
        <w:pStyle w:val="Prrafodelista"/>
        <w:numPr>
          <w:ilvl w:val="0"/>
          <w:numId w:val="42"/>
        </w:numPr>
        <w:spacing w:line="360" w:lineRule="auto"/>
        <w:rPr>
          <w:lang w:val="es-ES"/>
        </w:rPr>
      </w:pPr>
      <w:r w:rsidRPr="002E1E27">
        <w:rPr>
          <w:rFonts w:cs="Times New Roman"/>
          <w:lang w:val="es-ES"/>
        </w:rPr>
        <w:t xml:space="preserve">UGIPRESS – Instituciones Prestadoras de Servicios de Salud </w:t>
      </w:r>
    </w:p>
    <w:p w14:paraId="27C8A81A" w14:textId="77777777" w:rsidR="00483492" w:rsidRPr="002E1E27" w:rsidRDefault="00483492" w:rsidP="002E1E27">
      <w:pPr>
        <w:pStyle w:val="Prrafodelista"/>
        <w:numPr>
          <w:ilvl w:val="0"/>
          <w:numId w:val="42"/>
        </w:numPr>
        <w:spacing w:line="360" w:lineRule="auto"/>
        <w:rPr>
          <w:lang w:val="es-ES"/>
        </w:rPr>
      </w:pPr>
      <w:r>
        <w:rPr>
          <w:rFonts w:cs="Times New Roman"/>
          <w:lang w:val="es-ES"/>
        </w:rPr>
        <w:t>HIT – Health Information Technologies</w:t>
      </w:r>
    </w:p>
    <w:p w14:paraId="57E5A557" w14:textId="77777777" w:rsidR="0038486C" w:rsidRDefault="0038486C" w:rsidP="00EA6485">
      <w:pPr>
        <w:rPr>
          <w:lang w:val="es-ES"/>
        </w:rPr>
      </w:pPr>
    </w:p>
    <w:p w14:paraId="2004E7C7" w14:textId="77777777" w:rsidR="00EA6485" w:rsidRPr="00EA6485" w:rsidRDefault="00EA6485" w:rsidP="00EA6485">
      <w:pPr>
        <w:rPr>
          <w:lang w:val="es-ES"/>
        </w:rPr>
      </w:pPr>
    </w:p>
    <w:p w14:paraId="773C89B7" w14:textId="77777777" w:rsidR="00AF5EAF" w:rsidRPr="0039004D" w:rsidRDefault="00A12DD0" w:rsidP="00262D6E">
      <w:pPr>
        <w:pStyle w:val="Ttulo1"/>
        <w:spacing w:line="360" w:lineRule="auto"/>
      </w:pPr>
      <w:r w:rsidRPr="0039004D">
        <w:lastRenderedPageBreak/>
        <w:t>Resumen</w:t>
      </w:r>
      <w:bookmarkEnd w:id="1"/>
    </w:p>
    <w:p w14:paraId="687C3C2C" w14:textId="77777777" w:rsidR="000C0B08" w:rsidRDefault="000C0B08" w:rsidP="00262D6E">
      <w:pPr>
        <w:spacing w:line="360" w:lineRule="auto"/>
        <w:jc w:val="both"/>
        <w:rPr>
          <w:rFonts w:cs="Times New Roman"/>
          <w:lang w:val="es-ES"/>
        </w:rPr>
      </w:pPr>
    </w:p>
    <w:p w14:paraId="011D4638" w14:textId="77777777" w:rsidR="00A12DD0" w:rsidRPr="0039004D" w:rsidRDefault="00A12DD0" w:rsidP="00262D6E">
      <w:pPr>
        <w:pStyle w:val="Ttulo1"/>
        <w:spacing w:line="360" w:lineRule="auto"/>
        <w:rPr>
          <w:rFonts w:cs="Times New Roman"/>
          <w:szCs w:val="24"/>
        </w:rPr>
      </w:pPr>
      <w:bookmarkStart w:id="2" w:name="_Toc508100408"/>
      <w:r w:rsidRPr="0039004D">
        <w:rPr>
          <w:rFonts w:cs="Times New Roman"/>
          <w:szCs w:val="24"/>
        </w:rPr>
        <w:lastRenderedPageBreak/>
        <w:t>Palabras Clave</w:t>
      </w:r>
      <w:bookmarkEnd w:id="2"/>
    </w:p>
    <w:p w14:paraId="5B1B8AD7" w14:textId="77777777" w:rsidR="00A12DD0" w:rsidRPr="0039004D" w:rsidRDefault="00A12DD0" w:rsidP="00262D6E">
      <w:pPr>
        <w:spacing w:line="360" w:lineRule="auto"/>
        <w:jc w:val="both"/>
        <w:rPr>
          <w:rFonts w:cs="Times New Roman"/>
          <w:lang w:val="es-ES"/>
        </w:rPr>
      </w:pPr>
    </w:p>
    <w:p w14:paraId="4AAA324C" w14:textId="77777777" w:rsidR="000C0B08" w:rsidRPr="0039004D" w:rsidRDefault="000C0B08" w:rsidP="00262D6E">
      <w:pPr>
        <w:spacing w:line="360" w:lineRule="auto"/>
        <w:jc w:val="both"/>
        <w:rPr>
          <w:rFonts w:cs="Times New Roman"/>
          <w:lang w:val="es-ES"/>
        </w:rPr>
      </w:pPr>
      <w:r w:rsidRPr="0039004D">
        <w:rPr>
          <w:rFonts w:cs="Times New Roman"/>
          <w:lang w:val="es-ES"/>
        </w:rPr>
        <w:t>Reclamos; Quejas; Diseño Centrado en el Usuario; Usabilidad; Sis</w:t>
      </w:r>
      <w:r w:rsidR="00637C69" w:rsidRPr="0039004D">
        <w:rPr>
          <w:rFonts w:cs="Times New Roman"/>
          <w:lang w:val="es-ES"/>
        </w:rPr>
        <w:t xml:space="preserve">tema de Información; </w:t>
      </w:r>
      <w:r w:rsidR="00F35D62">
        <w:rPr>
          <w:rFonts w:cs="Times New Roman"/>
          <w:lang w:val="es-ES"/>
        </w:rPr>
        <w:t xml:space="preserve">Prototipo Funcional; </w:t>
      </w:r>
      <w:r w:rsidR="00637C69" w:rsidRPr="0039004D">
        <w:rPr>
          <w:rFonts w:cs="Times New Roman"/>
          <w:lang w:val="es-ES"/>
        </w:rPr>
        <w:t>Salud; Perú</w:t>
      </w:r>
    </w:p>
    <w:p w14:paraId="7E586AE4" w14:textId="77777777" w:rsidR="00970EB4" w:rsidRDefault="00A12DD0" w:rsidP="00602A2A">
      <w:pPr>
        <w:pStyle w:val="Ttulo1"/>
        <w:spacing w:line="360" w:lineRule="auto"/>
        <w:rPr>
          <w:rFonts w:cs="Times New Roman"/>
          <w:szCs w:val="24"/>
        </w:rPr>
      </w:pPr>
      <w:bookmarkStart w:id="3" w:name="_Toc508100409"/>
      <w:r w:rsidRPr="0039004D">
        <w:rPr>
          <w:rFonts w:cs="Times New Roman"/>
          <w:szCs w:val="24"/>
        </w:rPr>
        <w:lastRenderedPageBreak/>
        <w:t>Introducción</w:t>
      </w:r>
      <w:bookmarkEnd w:id="3"/>
    </w:p>
    <w:p w14:paraId="2109B281" w14:textId="77777777" w:rsidR="0049325E" w:rsidRDefault="0049325E" w:rsidP="0049325E">
      <w:pPr>
        <w:rPr>
          <w:lang w:val="es-ES"/>
        </w:rPr>
      </w:pPr>
    </w:p>
    <w:p w14:paraId="0C11B424" w14:textId="77777777" w:rsidR="005D31DC" w:rsidRDefault="0049325E" w:rsidP="005D31DC">
      <w:pPr>
        <w:spacing w:line="360" w:lineRule="auto"/>
        <w:jc w:val="both"/>
        <w:rPr>
          <w:rFonts w:cs="Times New Roman"/>
          <w:lang w:val="es-ES"/>
        </w:rPr>
      </w:pPr>
      <w:r>
        <w:rPr>
          <w:lang w:val="es-ES"/>
        </w:rPr>
        <w:t>Mejorar la calidad</w:t>
      </w:r>
      <w:r w:rsidR="003D138E">
        <w:rPr>
          <w:lang w:val="es-ES"/>
        </w:rPr>
        <w:t xml:space="preserve"> de atención en salud</w:t>
      </w:r>
      <w:r>
        <w:rPr>
          <w:lang w:val="es-ES"/>
        </w:rPr>
        <w:t xml:space="preserve"> en las Instituciones Prestadoras de Salud (IPRESS) </w:t>
      </w:r>
      <w:r w:rsidR="003D138E">
        <w:rPr>
          <w:lang w:val="es-ES"/>
        </w:rPr>
        <w:t>es totalmente necesario para poder cumplir con los objetivos nacionales en salud y mejorar la salud de la población. Cuidar la satisfacción tanto de los ciudadanos usuarios de los servicios de salud como la motivación de los trabajadores prestadores de salud es sumamente importante para que los niveles de calidad de atención en salud no decaigan</w:t>
      </w:r>
      <w:r w:rsidR="00D32C56">
        <w:rPr>
          <w:lang w:val="es-ES"/>
        </w:rPr>
        <w:t xml:space="preserve"> </w:t>
      </w:r>
      <w:r w:rsidR="00F26BEE">
        <w:rPr>
          <w:lang w:val="es-ES"/>
        </w:rPr>
        <w:fldChar w:fldCharType="begin" w:fldLock="1"/>
      </w:r>
      <w:r w:rsidR="00D32C56">
        <w:rPr>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Pr>
          <w:lang w:val="es-ES"/>
        </w:rPr>
        <w:fldChar w:fldCharType="separate"/>
      </w:r>
      <w:r w:rsidR="00D32C56" w:rsidRPr="003D138E">
        <w:rPr>
          <w:noProof/>
          <w:lang w:val="es-ES"/>
        </w:rPr>
        <w:t>(1)</w:t>
      </w:r>
      <w:r w:rsidR="00F26BEE">
        <w:rPr>
          <w:lang w:val="es-ES"/>
        </w:rPr>
        <w:fldChar w:fldCharType="end"/>
      </w:r>
      <w:r w:rsidR="003D138E">
        <w:rPr>
          <w:lang w:val="es-ES"/>
        </w:rPr>
        <w:t xml:space="preserve">. Para poder medir la satisfacción de estos distintos tipos de usuarios del servicio de salud, </w:t>
      </w:r>
      <w:r w:rsidR="00D32C56">
        <w:rPr>
          <w:lang w:val="es-ES"/>
        </w:rPr>
        <w:t xml:space="preserve">monitorear los reclamos es una forma efectiva de estar al tanto de que la satisfacción de ciudadanos no decaiga </w:t>
      </w:r>
      <w:r w:rsidR="00F26BEE">
        <w:rPr>
          <w:lang w:val="es-ES"/>
        </w:rPr>
        <w:fldChar w:fldCharType="begin" w:fldLock="1"/>
      </w:r>
      <w:r w:rsidR="00465DBE">
        <w:rPr>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F26BEE">
        <w:rPr>
          <w:lang w:val="es-ES"/>
        </w:rPr>
        <w:fldChar w:fldCharType="separate"/>
      </w:r>
      <w:r w:rsidR="00D32C56" w:rsidRPr="00D32C56">
        <w:rPr>
          <w:noProof/>
          <w:lang w:val="es-ES"/>
        </w:rPr>
        <w:t>(2)</w:t>
      </w:r>
      <w:r w:rsidR="00F26BEE">
        <w:rPr>
          <w:lang w:val="es-ES"/>
        </w:rPr>
        <w:fldChar w:fldCharType="end"/>
      </w:r>
      <w:r w:rsidR="00D32C56">
        <w:rPr>
          <w:lang w:val="es-ES"/>
        </w:rPr>
        <w:t xml:space="preserve">. </w:t>
      </w:r>
      <w:r w:rsidR="007E4000">
        <w:rPr>
          <w:rFonts w:cs="Times New Roman"/>
          <w:lang w:val="es-ES"/>
        </w:rPr>
        <w:t>Esto permite</w:t>
      </w:r>
      <w:r w:rsidR="005D31DC">
        <w:rPr>
          <w:rFonts w:cs="Times New Roman"/>
          <w:lang w:val="es-ES"/>
        </w:rPr>
        <w:t xml:space="preserve"> recopilar información sobre </w:t>
      </w:r>
      <w:r w:rsidR="005D31DC" w:rsidRPr="0039004D">
        <w:rPr>
          <w:rFonts w:cs="Times New Roman"/>
          <w:lang w:val="es-ES"/>
        </w:rPr>
        <w:t xml:space="preserve">cómo mejorar la atención al paciente y </w:t>
      </w:r>
      <w:r w:rsidR="005D31DC">
        <w:rPr>
          <w:rFonts w:cs="Times New Roman"/>
          <w:lang w:val="es-ES"/>
        </w:rPr>
        <w:t>ayudan a</w:t>
      </w:r>
      <w:r w:rsidR="005D31DC" w:rsidRPr="0039004D">
        <w:rPr>
          <w:rFonts w:cs="Times New Roman"/>
          <w:lang w:val="es-ES"/>
        </w:rPr>
        <w:t xml:space="preserve"> detectar problemas </w:t>
      </w:r>
      <w:r w:rsidR="005D31DC">
        <w:rPr>
          <w:rFonts w:cs="Times New Roman"/>
          <w:lang w:val="es-ES"/>
        </w:rPr>
        <w:t>en la atención brindada</w:t>
      </w:r>
      <w:r w:rsidR="005D31DC" w:rsidRPr="0039004D">
        <w:rPr>
          <w:rFonts w:cs="Times New Roman"/>
          <w:lang w:val="es-ES"/>
        </w:rPr>
        <w:t xml:space="preserve"> </w:t>
      </w:r>
      <w:r w:rsidR="00F26BEE" w:rsidRPr="0039004D">
        <w:rPr>
          <w:rFonts w:cs="Times New Roman"/>
          <w:lang w:val="es-ES"/>
        </w:rPr>
        <w:fldChar w:fldCharType="begin" w:fldLock="1"/>
      </w:r>
      <w:r w:rsidR="005D31DC">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5D31DC" w:rsidRPr="00A90C62">
        <w:rPr>
          <w:rFonts w:cs="Times New Roman"/>
          <w:noProof/>
          <w:lang w:val="es-ES"/>
        </w:rPr>
        <w:t>(3)</w:t>
      </w:r>
      <w:r w:rsidR="00F26BEE" w:rsidRPr="0039004D">
        <w:rPr>
          <w:rFonts w:cs="Times New Roman"/>
          <w:lang w:val="es-ES"/>
        </w:rPr>
        <w:fldChar w:fldCharType="end"/>
      </w:r>
      <w:r w:rsidR="005D31DC">
        <w:rPr>
          <w:rFonts w:cs="Times New Roman"/>
          <w:lang w:val="es-ES"/>
        </w:rPr>
        <w:t>.</w:t>
      </w:r>
      <w:r w:rsidR="00636506">
        <w:rPr>
          <w:rFonts w:cs="Times New Roman"/>
          <w:lang w:val="es-ES"/>
        </w:rPr>
        <w:t xml:space="preserve"> </w:t>
      </w:r>
      <w:r w:rsidR="00636506">
        <w:rPr>
          <w:lang w:val="es-ES"/>
        </w:rPr>
        <w:t xml:space="preserve">Es por esto que alrededor del mundo existen diversas formas sistematizadas que facilitan este monitoreo </w:t>
      </w:r>
      <w:r w:rsidR="00F26BEE"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(4)</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(5)</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(6)</w:t>
      </w:r>
      <w:r w:rsidR="00F26BEE" w:rsidRPr="0039004D">
        <w:rPr>
          <w:rFonts w:cs="Times New Roman"/>
          <w:lang w:val="es-ES"/>
        </w:rPr>
        <w:fldChar w:fldCharType="end"/>
      </w:r>
      <w:r w:rsidR="00636506" w:rsidRPr="005D31DC">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(7)</w:t>
      </w:r>
      <w:r w:rsidR="00F26BEE" w:rsidRPr="0039004D">
        <w:rPr>
          <w:rFonts w:cs="Times New Roman"/>
          <w:lang w:val="es-ES"/>
        </w:rPr>
        <w:fldChar w:fldCharType="end"/>
      </w:r>
      <w:r w:rsidR="00636506">
        <w:rPr>
          <w:rFonts w:cs="Times New Roman"/>
          <w:lang w:val="es-ES"/>
        </w:rPr>
        <w:t xml:space="preserve"> e incluso existe software comercial que ha sido utilizad</w:t>
      </w:r>
      <w:r w:rsidR="00647FAB">
        <w:rPr>
          <w:rFonts w:cs="Times New Roman"/>
          <w:lang w:val="es-ES"/>
        </w:rPr>
        <w:t>o</w:t>
      </w:r>
      <w:r w:rsidR="00636506">
        <w:rPr>
          <w:rFonts w:cs="Times New Roman"/>
          <w:lang w:val="es-ES"/>
        </w:rPr>
        <w:t xml:space="preserve"> </w:t>
      </w:r>
      <w:r w:rsidR="00880BFD">
        <w:rPr>
          <w:rFonts w:cs="Times New Roman"/>
          <w:lang w:val="es-ES"/>
        </w:rPr>
        <w:t xml:space="preserve">incluso </w:t>
      </w:r>
      <w:r w:rsidR="00636506">
        <w:rPr>
          <w:rFonts w:cs="Times New Roman"/>
          <w:lang w:val="es-ES"/>
        </w:rPr>
        <w:t xml:space="preserve">para evitar propagación de pandemias </w:t>
      </w:r>
      <w:r w:rsidR="00F26BEE">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(8)</w:t>
      </w:r>
      <w:r w:rsidR="00F26BEE">
        <w:rPr>
          <w:rFonts w:cs="Times New Roman"/>
          <w:lang w:val="es-ES"/>
        </w:rPr>
        <w:fldChar w:fldCharType="end"/>
      </w:r>
      <w:r w:rsidR="00636506">
        <w:rPr>
          <w:rFonts w:cs="Times New Roman"/>
          <w:lang w:val="es-ES"/>
        </w:rPr>
        <w:t>.</w:t>
      </w:r>
    </w:p>
    <w:p w14:paraId="1E38822D" w14:textId="77777777" w:rsidR="00D62010" w:rsidRDefault="005D31DC" w:rsidP="005D31DC">
      <w:pPr>
        <w:spacing w:line="360" w:lineRule="auto"/>
        <w:jc w:val="both"/>
        <w:rPr>
          <w:rFonts w:cs="Times New Roman"/>
          <w:lang w:val="es-ES"/>
        </w:rPr>
      </w:pPr>
      <w:r>
        <w:rPr>
          <w:rFonts w:cs="Times New Roman"/>
          <w:lang w:val="es-ES"/>
        </w:rPr>
        <w:t>Sin embargo, en el Perú no se cuenta con la infraestructura necesaria para poder utilizar</w:t>
      </w:r>
      <w:r w:rsidR="00D62010">
        <w:rPr>
          <w:rFonts w:cs="Times New Roman"/>
          <w:lang w:val="es-ES"/>
        </w:rPr>
        <w:t xml:space="preserve"> este software ya que está pensado para la recolección de comunicaciones digitales con los ciudadanos. En el caso de la Superintendencia Nacional de Salud (SUSALUD) del Perú se han realizado esfuerzos para mejorar las comunicaciones entre paciente y sus Instituciones Prestadoras de Servicios de Salud (IPRESS) pero estos intentos aún </w:t>
      </w:r>
      <w:r w:rsidR="00EF6176">
        <w:rPr>
          <w:rFonts w:cs="Times New Roman"/>
          <w:lang w:val="es-ES"/>
        </w:rPr>
        <w:t>presentan</w:t>
      </w:r>
      <w:r w:rsidR="00D62010">
        <w:rPr>
          <w:rFonts w:cs="Times New Roman"/>
          <w:lang w:val="es-ES"/>
        </w:rPr>
        <w:t xml:space="preserve"> varias deficiencias. Para poder brindar una solución que permita </w:t>
      </w:r>
      <w:r w:rsidR="00F0136E">
        <w:rPr>
          <w:rFonts w:cs="Times New Roman"/>
          <w:lang w:val="es-ES"/>
        </w:rPr>
        <w:t>la supervisión de SUSALUD, la resolución de</w:t>
      </w:r>
      <w:r w:rsidR="00D62010">
        <w:rPr>
          <w:rFonts w:cs="Times New Roman"/>
          <w:lang w:val="es-ES"/>
        </w:rPr>
        <w:t xml:space="preserve"> las inquietudes de los ciudadanos y a la par brindar información a los gestores de </w:t>
      </w:r>
      <w:r w:rsidR="00F0136E">
        <w:rPr>
          <w:rFonts w:cs="Times New Roman"/>
          <w:lang w:val="es-ES"/>
        </w:rPr>
        <w:t xml:space="preserve">distintas </w:t>
      </w:r>
      <w:r w:rsidR="00D62010">
        <w:rPr>
          <w:rFonts w:cs="Times New Roman"/>
          <w:lang w:val="es-ES"/>
        </w:rPr>
        <w:t xml:space="preserve">IPRESS para presentar </w:t>
      </w:r>
      <w:r w:rsidR="00F0136E">
        <w:rPr>
          <w:rFonts w:cs="Times New Roman"/>
          <w:lang w:val="es-ES"/>
        </w:rPr>
        <w:t>proyectos de mejora</w:t>
      </w:r>
      <w:r w:rsidR="00792C24">
        <w:rPr>
          <w:rFonts w:cs="Times New Roman"/>
          <w:lang w:val="es-ES"/>
        </w:rPr>
        <w:t>,</w:t>
      </w:r>
      <w:r w:rsidR="00F0136E">
        <w:rPr>
          <w:rFonts w:cs="Times New Roman"/>
          <w:lang w:val="es-ES"/>
        </w:rPr>
        <w:t xml:space="preserve"> </w:t>
      </w:r>
      <w:r w:rsidR="00792C24">
        <w:rPr>
          <w:rFonts w:cs="Times New Roman"/>
          <w:lang w:val="es-ES"/>
        </w:rPr>
        <w:t>es lógico pensar en</w:t>
      </w:r>
      <w:r w:rsidR="00F0136E">
        <w:rPr>
          <w:rFonts w:cs="Times New Roman"/>
          <w:lang w:val="es-ES"/>
        </w:rPr>
        <w:t xml:space="preserve"> </w:t>
      </w:r>
      <w:r w:rsidR="00D62010">
        <w:rPr>
          <w:rFonts w:cs="Times New Roman"/>
          <w:lang w:val="es-ES"/>
        </w:rPr>
        <w:t xml:space="preserve">un sistema </w:t>
      </w:r>
      <w:r w:rsidR="007E4000">
        <w:rPr>
          <w:rFonts w:cs="Times New Roman"/>
          <w:lang w:val="es-ES"/>
        </w:rPr>
        <w:t xml:space="preserve">informático </w:t>
      </w:r>
      <w:r w:rsidR="00D62010">
        <w:rPr>
          <w:rFonts w:cs="Times New Roman"/>
          <w:lang w:val="es-ES"/>
        </w:rPr>
        <w:t xml:space="preserve">centralizado que posibilite a </w:t>
      </w:r>
      <w:r w:rsidR="00F0136E">
        <w:rPr>
          <w:rFonts w:cs="Times New Roman"/>
          <w:lang w:val="es-ES"/>
        </w:rPr>
        <w:t>todos estos</w:t>
      </w:r>
      <w:r w:rsidR="00D62010">
        <w:rPr>
          <w:rFonts w:cs="Times New Roman"/>
          <w:lang w:val="es-ES"/>
        </w:rPr>
        <w:t xml:space="preserve"> tipos de usuarios</w:t>
      </w:r>
      <w:r w:rsidR="00F0136E">
        <w:rPr>
          <w:rFonts w:cs="Times New Roman"/>
          <w:lang w:val="es-ES"/>
        </w:rPr>
        <w:t xml:space="preserve"> cumplir sus objetivos y mantener una comunicación constante entre ellos.</w:t>
      </w:r>
      <w:r w:rsidR="00792C24">
        <w:rPr>
          <w:rFonts w:cs="Times New Roman"/>
          <w:lang w:val="es-ES"/>
        </w:rPr>
        <w:t xml:space="preserve"> Al ser necesario desarrollar un sistema que brinde una solución específica a cómo funciona el sector salud en el Perú, utilizar la metodología de Diseño Centrado en el Usuario (</w:t>
      </w:r>
      <w:r w:rsidR="00792C24" w:rsidRPr="00C1603F">
        <w:rPr>
          <w:rFonts w:cs="Times New Roman"/>
          <w:lang w:val="es-PE"/>
        </w:rPr>
        <w:t>User-Centered Design</w:t>
      </w:r>
      <w:r w:rsidR="00792C24">
        <w:rPr>
          <w:rFonts w:cs="Times New Roman"/>
          <w:lang w:val="es-ES"/>
        </w:rPr>
        <w:t>, UCD)</w:t>
      </w:r>
      <w:r w:rsidR="00465DBE">
        <w:rPr>
          <w:rFonts w:cs="Times New Roman"/>
          <w:lang w:val="es-ES"/>
        </w:rPr>
        <w:t xml:space="preserve"> </w:t>
      </w:r>
      <w:r w:rsidR="00F26BEE">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(9)</w:t>
      </w:r>
      <w:r w:rsidR="00F26BEE">
        <w:rPr>
          <w:rFonts w:cs="Times New Roman"/>
          <w:lang w:val="es-ES"/>
        </w:rPr>
        <w:fldChar w:fldCharType="end"/>
      </w:r>
      <w:r w:rsidR="00792C24">
        <w:rPr>
          <w:rFonts w:cs="Times New Roman"/>
          <w:lang w:val="es-ES"/>
        </w:rPr>
        <w:t xml:space="preserve"> se muestra como la </w:t>
      </w:r>
      <w:r w:rsidR="00465DBE">
        <w:rPr>
          <w:rFonts w:cs="Times New Roman"/>
          <w:lang w:val="es-ES"/>
        </w:rPr>
        <w:t xml:space="preserve">opción optima que permitirá encontrar una solución usable y útil para todos los tipos de usuarios involucrados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(10)</w:t>
      </w:r>
      <w:r w:rsidR="00F26BEE" w:rsidRPr="0039004D">
        <w:rPr>
          <w:rFonts w:cs="Times New Roman"/>
          <w:lang w:val="es-ES"/>
        </w:rPr>
        <w:fldChar w:fldCharType="end"/>
      </w:r>
      <w:r w:rsidR="00465DBE">
        <w:rPr>
          <w:rFonts w:cs="Times New Roman"/>
          <w:lang w:val="es-ES"/>
        </w:rPr>
        <w:t>.</w:t>
      </w:r>
    </w:p>
    <w:p w14:paraId="78E6BB8E" w14:textId="77777777" w:rsidR="00465DBE" w:rsidRPr="00CE1173" w:rsidRDefault="00465DBE" w:rsidP="005D31DC">
      <w:pPr>
        <w:spacing w:line="360" w:lineRule="auto"/>
        <w:jc w:val="both"/>
        <w:rPr>
          <w:rFonts w:cs="Times New Roman"/>
        </w:rPr>
      </w:pPr>
      <w:r>
        <w:rPr>
          <w:rFonts w:cs="Times New Roman"/>
          <w:lang w:val="es-ES"/>
        </w:rPr>
        <w:t xml:space="preserve">Adicionalmente, este sistema de gestión de reclamos estaría basado en los principios requeridos para garantizar la recolección de reclamos, su manejo y uso de dicha información </w:t>
      </w:r>
      <w:r w:rsidR="00F26BEE">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(11)</w:t>
      </w:r>
      <w:r w:rsidR="00F26BEE">
        <w:rPr>
          <w:rFonts w:cs="Times New Roman"/>
          <w:lang w:val="es-ES"/>
        </w:rPr>
        <w:fldChar w:fldCharType="end"/>
      </w:r>
      <w:r>
        <w:rPr>
          <w:rFonts w:cs="Times New Roman"/>
          <w:lang w:val="es-ES"/>
        </w:rPr>
        <w:t xml:space="preserve">. </w:t>
      </w:r>
      <w:r w:rsidR="00CE1173" w:rsidRPr="0039004D">
        <w:rPr>
          <w:rFonts w:cs="Times New Roman"/>
          <w:color w:val="000000" w:themeColor="text1"/>
          <w:lang w:val="es-ES"/>
        </w:rPr>
        <w:t>Esta tesis se centra en encontrar un diseño posible para dicho sistema centralizado, convergiendo necesi</w:t>
      </w:r>
      <w:r w:rsidR="00CE1173">
        <w:rPr>
          <w:rFonts w:cs="Times New Roman"/>
          <w:color w:val="000000" w:themeColor="text1"/>
          <w:lang w:val="es-ES"/>
        </w:rPr>
        <w:t>dades y requerimientos de tres</w:t>
      </w:r>
      <w:r w:rsidR="00CE1173" w:rsidRPr="0039004D">
        <w:rPr>
          <w:rFonts w:cs="Times New Roman"/>
          <w:color w:val="000000" w:themeColor="text1"/>
          <w:lang w:val="es-ES"/>
        </w:rPr>
        <w:t xml:space="preserve"> tipos diferentes de </w:t>
      </w:r>
      <w:r w:rsidR="00CE1173" w:rsidRPr="0039004D">
        <w:rPr>
          <w:rFonts w:cs="Times New Roman"/>
          <w:color w:val="000000" w:themeColor="text1"/>
          <w:lang w:val="es-ES"/>
        </w:rPr>
        <w:lastRenderedPageBreak/>
        <w:t xml:space="preserve">usuarios principales del sistema, el cual va a ser probado y testeado por dichos usuarios para encontrar posibles errores y hacer mejoras en el diseño del sistema. </w:t>
      </w:r>
    </w:p>
    <w:p w14:paraId="46B6342A" w14:textId="77777777" w:rsidR="00A12DD0" w:rsidRPr="0039004D" w:rsidRDefault="00A12DD0" w:rsidP="00262D6E">
      <w:pPr>
        <w:pStyle w:val="Ttulo1"/>
        <w:spacing w:line="360" w:lineRule="auto"/>
        <w:rPr>
          <w:rFonts w:cs="Times New Roman"/>
          <w:szCs w:val="24"/>
        </w:rPr>
      </w:pPr>
      <w:bookmarkStart w:id="4" w:name="_Toc508100410"/>
      <w:r w:rsidRPr="0039004D">
        <w:rPr>
          <w:rFonts w:cs="Times New Roman"/>
          <w:szCs w:val="24"/>
        </w:rPr>
        <w:lastRenderedPageBreak/>
        <w:t>Planteamiento del Problema</w:t>
      </w:r>
      <w:bookmarkEnd w:id="4"/>
    </w:p>
    <w:p w14:paraId="56FC1994" w14:textId="77777777" w:rsidR="00DC394C" w:rsidRPr="0039004D" w:rsidRDefault="00DC394C" w:rsidP="00262D6E">
      <w:pPr>
        <w:spacing w:line="360" w:lineRule="auto"/>
        <w:jc w:val="both"/>
        <w:rPr>
          <w:rFonts w:cs="Times New Roman"/>
          <w:b/>
          <w:lang w:val="es-ES"/>
        </w:rPr>
      </w:pPr>
    </w:p>
    <w:p w14:paraId="206E394E" w14:textId="77777777" w:rsidR="00EF1657" w:rsidRDefault="00DC394C" w:rsidP="00262D6E">
      <w:pPr>
        <w:spacing w:line="360" w:lineRule="auto"/>
        <w:jc w:val="both"/>
        <w:rPr>
          <w:rFonts w:cs="Times New Roman"/>
          <w:color w:val="000000" w:themeColor="text1"/>
          <w:lang w:val="es-ES"/>
        </w:rPr>
      </w:pPr>
      <w:r w:rsidRPr="0039004D">
        <w:rPr>
          <w:rFonts w:cs="Times New Roman"/>
          <w:color w:val="000000" w:themeColor="text1"/>
          <w:lang w:val="es-ES"/>
        </w:rPr>
        <w:t xml:space="preserve">El uso de sistemas para un manejo adecuado de reclamos es necesario para mejorar la calidad de atención en </w:t>
      </w:r>
      <w:r w:rsidR="00887A03">
        <w:rPr>
          <w:rFonts w:cs="Times New Roman"/>
          <w:color w:val="000000" w:themeColor="text1"/>
          <w:lang w:val="es-ES"/>
        </w:rPr>
        <w:t>establecimientos de salud</w:t>
      </w:r>
      <w:r w:rsidRPr="0039004D">
        <w:rPr>
          <w:rFonts w:cs="Times New Roman"/>
          <w:color w:val="000000" w:themeColor="text1"/>
          <w:lang w:val="es-ES"/>
        </w:rPr>
        <w:t>, ya que con ellos podemos encontrar posibles fallas en los procesos internos o en la capacitación del personal</w:t>
      </w:r>
      <w:r w:rsidR="00F21CF8">
        <w:rPr>
          <w:rFonts w:cs="Times New Roman"/>
          <w:color w:val="000000" w:themeColor="text1"/>
          <w:lang w:val="es-ES"/>
        </w:rPr>
        <w:t xml:space="preserve"> </w:t>
      </w:r>
      <w:r w:rsidR="00F26BEE">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Pr>
          <w:rFonts w:cs="Times New Roman"/>
          <w:color w:val="000000" w:themeColor="text1"/>
          <w:lang w:val="es-ES"/>
        </w:rPr>
        <w:fldChar w:fldCharType="separate"/>
      </w:r>
      <w:r w:rsidR="00A90C62" w:rsidRPr="00A90C62">
        <w:rPr>
          <w:rFonts w:cs="Times New Roman"/>
          <w:noProof/>
          <w:color w:val="000000" w:themeColor="text1"/>
          <w:lang w:val="es-ES"/>
        </w:rPr>
        <w:t>(3)</w:t>
      </w:r>
      <w:r w:rsidR="00F26BEE">
        <w:rPr>
          <w:rFonts w:cs="Times New Roman"/>
          <w:color w:val="000000" w:themeColor="text1"/>
          <w:lang w:val="es-ES"/>
        </w:rPr>
        <w:fldChar w:fldCharType="end"/>
      </w:r>
      <w:r w:rsidRPr="0039004D">
        <w:rPr>
          <w:rFonts w:cs="Times New Roman"/>
          <w:color w:val="000000" w:themeColor="text1"/>
          <w:lang w:val="es-ES"/>
        </w:rPr>
        <w:t xml:space="preserve">. </w:t>
      </w:r>
      <w:r w:rsidR="00F21CF8">
        <w:rPr>
          <w:rFonts w:cs="Times New Roman"/>
          <w:color w:val="000000" w:themeColor="text1"/>
          <w:lang w:val="es-ES"/>
        </w:rPr>
        <w:t xml:space="preserve">Los sistemas de gestión de reclamos deben seguir varios principios que implican desde la sensibilidad en que deben ser tratados estos datos hasta el alcance que debe tener esta información valiosa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(11)</w:t>
      </w:r>
      <w:r w:rsidR="00F26BEE">
        <w:rPr>
          <w:rFonts w:cs="Times New Roman"/>
          <w:color w:val="000000" w:themeColor="text1"/>
          <w:lang w:val="es-ES"/>
        </w:rPr>
        <w:fldChar w:fldCharType="end"/>
      </w:r>
      <w:r w:rsidRPr="0039004D">
        <w:rPr>
          <w:rFonts w:cs="Times New Roman"/>
          <w:color w:val="000000" w:themeColor="text1"/>
          <w:lang w:val="es-ES"/>
        </w:rPr>
        <w:t>. Resulta en vano contar con un sistema sofisticado de manejo de reclamos si la información no está siendo utiliza</w:t>
      </w:r>
      <w:r w:rsidR="00BD3B0B" w:rsidRPr="0039004D">
        <w:rPr>
          <w:rFonts w:cs="Times New Roman"/>
          <w:color w:val="000000" w:themeColor="text1"/>
          <w:lang w:val="es-ES"/>
        </w:rPr>
        <w:t>da</w:t>
      </w:r>
      <w:r w:rsidRPr="0039004D">
        <w:rPr>
          <w:rFonts w:cs="Times New Roman"/>
          <w:color w:val="000000" w:themeColor="text1"/>
          <w:lang w:val="es-ES"/>
        </w:rPr>
        <w:t xml:space="preserve"> para promover e incentivar mejoras dentro de la institución</w:t>
      </w:r>
      <w:r w:rsidR="00F21CF8">
        <w:rPr>
          <w:rFonts w:cs="Times New Roman"/>
          <w:color w:val="000000" w:themeColor="text1"/>
          <w:lang w:val="es-ES"/>
        </w:rPr>
        <w:t xml:space="preserve"> </w:t>
      </w:r>
      <w:r w:rsidR="00F26BEE">
        <w:rPr>
          <w:rFonts w:cs="Times New Roman"/>
          <w:color w:val="000000" w:themeColor="text1"/>
          <w:lang w:val="es-ES"/>
        </w:rPr>
        <w:fldChar w:fldCharType="begin" w:fldLock="1"/>
      </w:r>
      <w:r w:rsidR="00A90C62">
        <w:rPr>
          <w:rFonts w:cs="Times New Roman"/>
          <w:color w:val="000000" w:themeColor="text1"/>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Pr>
          <w:rFonts w:cs="Times New Roman"/>
          <w:color w:val="000000" w:themeColor="text1"/>
          <w:lang w:val="es-ES"/>
        </w:rPr>
        <w:fldChar w:fldCharType="separate"/>
      </w:r>
      <w:r w:rsidR="00A90C62" w:rsidRPr="00A90C62">
        <w:rPr>
          <w:rFonts w:cs="Times New Roman"/>
          <w:noProof/>
          <w:color w:val="000000" w:themeColor="text1"/>
          <w:lang w:val="es-ES"/>
        </w:rPr>
        <w:t>(3)</w:t>
      </w:r>
      <w:r w:rsidR="00F26BEE">
        <w:rPr>
          <w:rFonts w:cs="Times New Roman"/>
          <w:color w:val="000000" w:themeColor="text1"/>
          <w:lang w:val="es-ES"/>
        </w:rPr>
        <w:fldChar w:fldCharType="end"/>
      </w:r>
      <w:r w:rsidRPr="0039004D">
        <w:rPr>
          <w:rFonts w:cs="Times New Roman"/>
          <w:color w:val="000000" w:themeColor="text1"/>
          <w:lang w:val="es-ES"/>
        </w:rPr>
        <w:t xml:space="preserve">. </w:t>
      </w:r>
      <w:r w:rsidR="00BB0CB9" w:rsidRPr="0039004D">
        <w:rPr>
          <w:rFonts w:cs="Times New Roman"/>
          <w:color w:val="000000" w:themeColor="text1"/>
          <w:lang w:val="es-ES"/>
        </w:rPr>
        <w:t>Según lo estipulado al Decreto Supremo 030-2016-SA</w:t>
      </w:r>
      <w:r w:rsidR="00A9405F">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(12)</w:t>
      </w:r>
      <w:r w:rsidR="00F26BEE">
        <w:rPr>
          <w:rFonts w:cs="Times New Roman"/>
          <w:color w:val="000000" w:themeColor="text1"/>
          <w:lang w:val="es-ES"/>
        </w:rPr>
        <w:fldChar w:fldCharType="end"/>
      </w:r>
      <w:r w:rsidR="00BB0CB9" w:rsidRPr="0039004D">
        <w:rPr>
          <w:rFonts w:cs="Times New Roman"/>
          <w:color w:val="000000" w:themeColor="text1"/>
          <w:lang w:val="es-ES"/>
        </w:rPr>
        <w:t>, to</w:t>
      </w:r>
      <w:r w:rsidR="00E04B5A">
        <w:rPr>
          <w:rFonts w:cs="Times New Roman"/>
          <w:color w:val="000000" w:themeColor="text1"/>
          <w:lang w:val="es-ES"/>
        </w:rPr>
        <w:t>das las IPRESS</w:t>
      </w:r>
      <w:r w:rsidR="004006D2" w:rsidRPr="0039004D">
        <w:rPr>
          <w:rFonts w:cs="Times New Roman"/>
          <w:color w:val="000000" w:themeColor="text1"/>
          <w:lang w:val="es-ES"/>
        </w:rPr>
        <w:t xml:space="preserve"> deben</w:t>
      </w:r>
      <w:r w:rsidR="00BB0CB9" w:rsidRPr="0039004D">
        <w:rPr>
          <w:rFonts w:cs="Times New Roman"/>
          <w:color w:val="000000" w:themeColor="text1"/>
          <w:lang w:val="es-ES"/>
        </w:rPr>
        <w:t xml:space="preserve"> contar con un Libro de Reclamaciones donde tanto los pacientes como </w:t>
      </w:r>
      <w:r w:rsidR="00F22CCC" w:rsidRPr="0039004D">
        <w:rPr>
          <w:rFonts w:cs="Times New Roman"/>
          <w:color w:val="000000" w:themeColor="text1"/>
          <w:lang w:val="es-ES"/>
        </w:rPr>
        <w:t>terceros legitimados</w:t>
      </w:r>
      <w:r w:rsidR="00BB0CB9" w:rsidRPr="0039004D">
        <w:rPr>
          <w:rFonts w:cs="Times New Roman"/>
          <w:color w:val="000000" w:themeColor="text1"/>
          <w:lang w:val="es-ES"/>
        </w:rPr>
        <w:t>, pueden presentar sus reclamos sobre el servicio y la calidad brindada en la</w:t>
      </w:r>
      <w:r w:rsidR="005D25F1">
        <w:rPr>
          <w:rFonts w:cs="Times New Roman"/>
          <w:color w:val="000000" w:themeColor="text1"/>
          <w:lang w:val="es-ES"/>
        </w:rPr>
        <w:t xml:space="preserve"> IPRESS. Sin embargo, este</w:t>
      </w:r>
      <w:r w:rsidR="00BB0CB9" w:rsidRPr="0039004D">
        <w:rPr>
          <w:rFonts w:cs="Times New Roman"/>
          <w:color w:val="000000" w:themeColor="text1"/>
          <w:lang w:val="es-ES"/>
        </w:rPr>
        <w:t xml:space="preserve"> </w:t>
      </w:r>
      <w:r w:rsidR="00EF1657">
        <w:rPr>
          <w:rFonts w:cs="Times New Roman"/>
          <w:color w:val="000000" w:themeColor="text1"/>
          <w:lang w:val="es-ES"/>
        </w:rPr>
        <w:t xml:space="preserve">medio no brinda las herramientas necesarias para gestionar de forma sistematizada la información proveniente de los reclamos por lo tanto es difícil utilizarla para promover e incentivar proyectos de mejora dentro de las IPRESS. </w:t>
      </w:r>
    </w:p>
    <w:p w14:paraId="3F992673" w14:textId="77777777" w:rsidR="00F97069" w:rsidRDefault="00E04B5A" w:rsidP="00262D6E">
      <w:pPr>
        <w:spacing w:line="360" w:lineRule="auto"/>
        <w:jc w:val="both"/>
        <w:rPr>
          <w:rFonts w:cs="Times New Roman"/>
          <w:color w:val="000000" w:themeColor="text1"/>
          <w:lang w:val="es-ES"/>
        </w:rPr>
      </w:pPr>
      <w:r>
        <w:rPr>
          <w:rFonts w:cs="Times New Roman"/>
          <w:color w:val="000000" w:themeColor="text1"/>
          <w:lang w:val="es-ES"/>
        </w:rPr>
        <w:t>SUSALUD</w:t>
      </w:r>
      <w:r w:rsidR="00DC394C" w:rsidRPr="0039004D">
        <w:rPr>
          <w:rFonts w:cs="Times New Roman"/>
          <w:color w:val="000000" w:themeColor="text1"/>
          <w:lang w:val="es-ES"/>
        </w:rPr>
        <w:t>, como entidad fiscalizadora del sector Salud en el Perú, cuenta con un sistema informático b</w:t>
      </w:r>
      <w:r w:rsidR="0074773B" w:rsidRPr="0039004D">
        <w:rPr>
          <w:rFonts w:cs="Times New Roman"/>
          <w:color w:val="000000" w:themeColor="text1"/>
          <w:lang w:val="es-ES"/>
        </w:rPr>
        <w:t>ásico para el manejo de reclamos</w:t>
      </w:r>
      <w:r w:rsidR="004006D2" w:rsidRPr="0039004D">
        <w:rPr>
          <w:rFonts w:cs="Times New Roman"/>
          <w:color w:val="000000" w:themeColor="text1"/>
          <w:lang w:val="es-ES"/>
        </w:rPr>
        <w:t xml:space="preserve"> en su web y</w:t>
      </w:r>
      <w:r w:rsidR="002479F9" w:rsidRPr="0039004D">
        <w:rPr>
          <w:rFonts w:cs="Times New Roman"/>
          <w:color w:val="000000" w:themeColor="text1"/>
          <w:lang w:val="es-ES"/>
        </w:rPr>
        <w:t xml:space="preserve"> en algunas IPRESS</w:t>
      </w:r>
      <w:r w:rsidR="004006D2" w:rsidRPr="0039004D">
        <w:rPr>
          <w:rFonts w:cs="Times New Roman"/>
          <w:color w:val="000000" w:themeColor="text1"/>
          <w:lang w:val="es-ES"/>
        </w:rPr>
        <w:t xml:space="preserve"> cuenta con un equipo especial </w:t>
      </w:r>
      <w:r w:rsidR="002479F9" w:rsidRPr="0039004D">
        <w:rPr>
          <w:rFonts w:cs="Times New Roman"/>
          <w:color w:val="000000" w:themeColor="text1"/>
          <w:lang w:val="es-ES"/>
        </w:rPr>
        <w:t>llamado Totem</w:t>
      </w:r>
      <w:r w:rsidR="00F97069">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(13)</w:t>
      </w:r>
      <w:r w:rsidR="00F26BEE">
        <w:rPr>
          <w:rFonts w:cs="Times New Roman"/>
          <w:color w:val="000000" w:themeColor="text1"/>
          <w:lang w:val="es-ES"/>
        </w:rPr>
        <w:fldChar w:fldCharType="end"/>
      </w:r>
      <w:r w:rsidR="00DC394C" w:rsidRPr="0039004D">
        <w:rPr>
          <w:rFonts w:cs="Times New Roman"/>
          <w:color w:val="000000" w:themeColor="text1"/>
          <w:lang w:val="es-ES"/>
        </w:rPr>
        <w:t xml:space="preserve">. </w:t>
      </w:r>
      <w:r w:rsidR="002479F9" w:rsidRPr="0039004D">
        <w:rPr>
          <w:rFonts w:cs="Times New Roman"/>
          <w:color w:val="000000" w:themeColor="text1"/>
          <w:lang w:val="es-ES"/>
        </w:rPr>
        <w:t xml:space="preserve">El sistema de recojo de reclamos en su web consiste en un simple formulario que el </w:t>
      </w:r>
      <w:r w:rsidR="00F97069">
        <w:rPr>
          <w:rFonts w:cs="Times New Roman"/>
          <w:color w:val="000000" w:themeColor="text1"/>
          <w:lang w:val="es-ES"/>
        </w:rPr>
        <w:t>paciente o tercero legitimizado</w:t>
      </w:r>
      <w:r w:rsidR="00BB0CB9" w:rsidRPr="0039004D">
        <w:rPr>
          <w:rFonts w:cs="Times New Roman"/>
          <w:color w:val="000000" w:themeColor="text1"/>
          <w:lang w:val="es-ES"/>
        </w:rPr>
        <w:t xml:space="preserve"> llena para presentar un reclamo</w:t>
      </w:r>
      <w:r w:rsidR="005D5094">
        <w:rPr>
          <w:rFonts w:cs="Times New Roman"/>
          <w:color w:val="000000" w:themeColor="text1"/>
          <w:lang w:val="es-ES"/>
        </w:rPr>
        <w:t>.</w:t>
      </w:r>
      <w:r w:rsidR="00BB0CB9" w:rsidRPr="0039004D">
        <w:rPr>
          <w:rFonts w:cs="Times New Roman"/>
          <w:color w:val="000000" w:themeColor="text1"/>
          <w:lang w:val="es-ES"/>
        </w:rPr>
        <w:t xml:space="preserve"> </w:t>
      </w:r>
      <w:r w:rsidR="005D5094">
        <w:rPr>
          <w:rFonts w:cs="Times New Roman"/>
          <w:color w:val="000000" w:themeColor="text1"/>
          <w:lang w:val="es-ES"/>
        </w:rPr>
        <w:t>P</w:t>
      </w:r>
      <w:r w:rsidR="00BB0CB9" w:rsidRPr="0039004D">
        <w:rPr>
          <w:rFonts w:cs="Times New Roman"/>
          <w:color w:val="000000" w:themeColor="text1"/>
          <w:lang w:val="es-ES"/>
        </w:rPr>
        <w:t>osteriormente</w:t>
      </w:r>
      <w:r w:rsidR="005D5094">
        <w:rPr>
          <w:rFonts w:cs="Times New Roman"/>
          <w:color w:val="000000" w:themeColor="text1"/>
          <w:lang w:val="es-ES"/>
        </w:rPr>
        <w:t xml:space="preserve"> el</w:t>
      </w:r>
      <w:r w:rsidR="005D5094" w:rsidRPr="0039004D">
        <w:rPr>
          <w:rFonts w:cs="Times New Roman"/>
          <w:color w:val="000000" w:themeColor="text1"/>
          <w:lang w:val="es-ES"/>
        </w:rPr>
        <w:t xml:space="preserve"> </w:t>
      </w:r>
      <w:r w:rsidR="00BB0CB9" w:rsidRPr="0039004D">
        <w:rPr>
          <w:rFonts w:cs="Times New Roman"/>
          <w:color w:val="000000" w:themeColor="text1"/>
          <w:lang w:val="es-ES"/>
        </w:rPr>
        <w:t>personal de SUSALUD se contacta con el ciudadano para brindar una solución.</w:t>
      </w:r>
      <w:r w:rsidR="0074773B" w:rsidRPr="0039004D">
        <w:rPr>
          <w:rFonts w:cs="Times New Roman"/>
          <w:color w:val="000000" w:themeColor="text1"/>
          <w:lang w:val="es-ES"/>
        </w:rPr>
        <w:t xml:space="preserve"> </w:t>
      </w:r>
      <w:r w:rsidR="002479F9" w:rsidRPr="0039004D">
        <w:rPr>
          <w:rFonts w:cs="Times New Roman"/>
          <w:color w:val="000000" w:themeColor="text1"/>
          <w:lang w:val="es-ES"/>
        </w:rPr>
        <w:t xml:space="preserve">El Totem sirve como un canal adicional a la </w:t>
      </w:r>
      <w:r w:rsidR="00EA6485">
        <w:rPr>
          <w:rFonts w:cs="Times New Roman"/>
          <w:color w:val="000000" w:themeColor="text1"/>
          <w:lang w:val="es-ES"/>
        </w:rPr>
        <w:t>Plataforma de Atención al Usuario (</w:t>
      </w:r>
      <w:r w:rsidR="00F97069">
        <w:rPr>
          <w:rFonts w:cs="Times New Roman"/>
          <w:color w:val="000000" w:themeColor="text1"/>
          <w:lang w:val="es-ES"/>
        </w:rPr>
        <w:t>PAUS</w:t>
      </w:r>
      <w:r w:rsidR="00EA6485">
        <w:rPr>
          <w:rFonts w:cs="Times New Roman"/>
          <w:color w:val="000000" w:themeColor="text1"/>
          <w:lang w:val="es-ES"/>
        </w:rPr>
        <w:t>)</w:t>
      </w:r>
      <w:r w:rsidR="002479F9" w:rsidRPr="0039004D">
        <w:rPr>
          <w:rFonts w:cs="Times New Roman"/>
          <w:color w:val="000000" w:themeColor="text1"/>
          <w:lang w:val="es-ES"/>
        </w:rPr>
        <w:t xml:space="preserve"> para que los pacientes y </w:t>
      </w:r>
      <w:r w:rsidR="00F22CCC" w:rsidRPr="0039004D">
        <w:rPr>
          <w:rFonts w:cs="Times New Roman"/>
          <w:color w:val="000000" w:themeColor="text1"/>
          <w:lang w:val="es-ES"/>
        </w:rPr>
        <w:t>terceros legitimados</w:t>
      </w:r>
      <w:r w:rsidR="002479F9" w:rsidRPr="0039004D">
        <w:rPr>
          <w:rFonts w:cs="Times New Roman"/>
          <w:color w:val="000000" w:themeColor="text1"/>
          <w:lang w:val="es-ES"/>
        </w:rPr>
        <w:t xml:space="preserve"> puedan expresar una inconformidad presentada en dicha IPRESS. </w:t>
      </w:r>
      <w:r w:rsidR="00DC394C" w:rsidRPr="0039004D">
        <w:rPr>
          <w:rFonts w:cs="Times New Roman"/>
          <w:color w:val="000000" w:themeColor="text1"/>
          <w:lang w:val="es-ES"/>
        </w:rPr>
        <w:t>Sin embargo,</w:t>
      </w:r>
      <w:r w:rsidR="00BB0CB9" w:rsidRPr="0039004D">
        <w:rPr>
          <w:rFonts w:cs="Times New Roman"/>
          <w:color w:val="000000" w:themeColor="text1"/>
          <w:lang w:val="es-ES"/>
        </w:rPr>
        <w:t xml:space="preserve"> estos</w:t>
      </w:r>
      <w:r w:rsidR="002479F9" w:rsidRPr="0039004D">
        <w:rPr>
          <w:rFonts w:cs="Times New Roman"/>
          <w:color w:val="000000" w:themeColor="text1"/>
          <w:lang w:val="es-ES"/>
        </w:rPr>
        <w:t xml:space="preserve"> sistema</w:t>
      </w:r>
      <w:r w:rsidR="00BB0CB9" w:rsidRPr="0039004D">
        <w:rPr>
          <w:rFonts w:cs="Times New Roman"/>
          <w:color w:val="000000" w:themeColor="text1"/>
          <w:lang w:val="es-ES"/>
        </w:rPr>
        <w:t>s</w:t>
      </w:r>
      <w:r w:rsidR="002479F9" w:rsidRPr="0039004D">
        <w:rPr>
          <w:rFonts w:cs="Times New Roman"/>
          <w:color w:val="000000" w:themeColor="text1"/>
          <w:lang w:val="es-ES"/>
        </w:rPr>
        <w:t xml:space="preserve"> </w:t>
      </w:r>
      <w:r w:rsidR="00F97069">
        <w:rPr>
          <w:rFonts w:cs="Times New Roman"/>
          <w:color w:val="000000" w:themeColor="text1"/>
          <w:lang w:val="es-ES"/>
        </w:rPr>
        <w:t>solo han sido pensados como una forma de acercamiento con el ciudadano mientras que los gestores de IPRESS no contaban con un canal de directo de acceso a esta información. Estas deficiencias limitaban a gestores al momento de buscar información estadística que pudiera sustentar las mejoras prioritarias que requería la IPRESS.</w:t>
      </w:r>
    </w:p>
    <w:p w14:paraId="7164DDB2" w14:textId="77777777" w:rsidR="004E6160" w:rsidRPr="0039004D" w:rsidRDefault="00D34911" w:rsidP="00262D6E">
      <w:pPr>
        <w:spacing w:line="360" w:lineRule="auto"/>
        <w:jc w:val="both"/>
        <w:rPr>
          <w:rFonts w:cs="Times New Roman"/>
          <w:color w:val="000000" w:themeColor="text1"/>
          <w:lang w:val="es-ES"/>
        </w:rPr>
      </w:pPr>
      <w:r>
        <w:rPr>
          <w:rFonts w:cs="Times New Roman"/>
          <w:color w:val="000000" w:themeColor="text1"/>
          <w:lang w:val="es-ES"/>
        </w:rPr>
        <w:t>Si bien es</w:t>
      </w:r>
      <w:r w:rsidR="004E6160" w:rsidRPr="0039004D">
        <w:rPr>
          <w:rFonts w:cs="Times New Roman"/>
          <w:color w:val="000000" w:themeColor="text1"/>
          <w:lang w:val="es-ES"/>
        </w:rPr>
        <w:t xml:space="preserve"> importante </w:t>
      </w:r>
      <w:r>
        <w:rPr>
          <w:rFonts w:cs="Times New Roman"/>
          <w:color w:val="000000" w:themeColor="text1"/>
          <w:lang w:val="es-ES"/>
        </w:rPr>
        <w:t xml:space="preserve">el </w:t>
      </w:r>
      <w:r w:rsidR="004E6160" w:rsidRPr="0039004D">
        <w:rPr>
          <w:rFonts w:cs="Times New Roman"/>
          <w:color w:val="000000" w:themeColor="text1"/>
          <w:lang w:val="es-ES"/>
        </w:rPr>
        <w:t xml:space="preserve">rol de la gestión de la información proveniente de los reclamos para mejoras en </w:t>
      </w:r>
      <w:r w:rsidR="00E241D8" w:rsidRPr="0039004D">
        <w:rPr>
          <w:rFonts w:cs="Times New Roman"/>
          <w:color w:val="000000" w:themeColor="text1"/>
          <w:lang w:val="es-ES"/>
        </w:rPr>
        <w:t>el sector salud</w:t>
      </w:r>
      <w:r w:rsidR="00F97069">
        <w:rPr>
          <w:rFonts w:cs="Times New Roman"/>
          <w:color w:val="000000" w:themeColor="text1"/>
          <w:lang w:val="es-ES"/>
        </w:rPr>
        <w:t xml:space="preserve"> </w:t>
      </w:r>
      <w:r w:rsidR="00F26BEE">
        <w:rPr>
          <w:rFonts w:cs="Times New Roman"/>
          <w:color w:val="000000" w:themeColor="text1"/>
          <w:lang w:val="es-ES"/>
        </w:rPr>
        <w:fldChar w:fldCharType="begin" w:fldLock="1"/>
      </w:r>
      <w:r w:rsidR="00D12CF6">
        <w:rPr>
          <w:rFonts w:cs="Times New Roman"/>
          <w:color w:val="000000" w:themeColor="text1"/>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Pr>
          <w:rFonts w:cs="Times New Roman"/>
          <w:color w:val="000000" w:themeColor="text1"/>
          <w:lang w:val="es-ES"/>
        </w:rPr>
        <w:fldChar w:fldCharType="separate"/>
      </w:r>
      <w:r w:rsidR="003F29A5" w:rsidRPr="003F29A5">
        <w:rPr>
          <w:rFonts w:cs="Times New Roman"/>
          <w:noProof/>
          <w:color w:val="000000" w:themeColor="text1"/>
          <w:lang w:val="es-ES"/>
        </w:rPr>
        <w:t>(14)</w:t>
      </w:r>
      <w:r w:rsidR="00F26BEE">
        <w:rPr>
          <w:rFonts w:cs="Times New Roman"/>
          <w:color w:val="000000" w:themeColor="text1"/>
          <w:lang w:val="es-ES"/>
        </w:rPr>
        <w:fldChar w:fldCharType="end"/>
      </w:r>
      <w:r>
        <w:rPr>
          <w:rFonts w:cs="Times New Roman"/>
          <w:color w:val="000000" w:themeColor="text1"/>
          <w:lang w:val="es-ES"/>
        </w:rPr>
        <w:t xml:space="preserve">, </w:t>
      </w:r>
      <w:r w:rsidR="008F2FAA" w:rsidRPr="0039004D">
        <w:rPr>
          <w:rFonts w:cs="Times New Roman"/>
          <w:color w:val="000000" w:themeColor="text1"/>
          <w:lang w:val="es-ES"/>
        </w:rPr>
        <w:t xml:space="preserve">se les brinda </w:t>
      </w:r>
      <w:r w:rsidRPr="0039004D">
        <w:rPr>
          <w:rFonts w:cs="Times New Roman"/>
          <w:color w:val="000000" w:themeColor="text1"/>
          <w:lang w:val="es-ES"/>
        </w:rPr>
        <w:t xml:space="preserve">poca atención </w:t>
      </w:r>
      <w:r w:rsidR="008F2FAA" w:rsidRPr="0039004D">
        <w:rPr>
          <w:rFonts w:cs="Times New Roman"/>
          <w:color w:val="000000" w:themeColor="text1"/>
          <w:lang w:val="es-ES"/>
        </w:rPr>
        <w:t>debido a una pobre comunicación entre pacientes</w:t>
      </w:r>
      <w:r w:rsidR="000802DD">
        <w:rPr>
          <w:rFonts w:cs="Times New Roman"/>
          <w:color w:val="000000" w:themeColor="text1"/>
          <w:lang w:val="es-ES"/>
        </w:rPr>
        <w:t xml:space="preserve"> o</w:t>
      </w:r>
      <w:r w:rsidR="000802DD" w:rsidRPr="0039004D">
        <w:rPr>
          <w:rFonts w:cs="Times New Roman"/>
          <w:color w:val="000000" w:themeColor="text1"/>
          <w:lang w:val="es-ES"/>
        </w:rPr>
        <w:t xml:space="preserve"> </w:t>
      </w:r>
      <w:r w:rsidR="00F22CCC" w:rsidRPr="0039004D">
        <w:rPr>
          <w:rFonts w:cs="Times New Roman"/>
          <w:color w:val="000000" w:themeColor="text1"/>
          <w:lang w:val="es-ES"/>
        </w:rPr>
        <w:t>terceros legitimados</w:t>
      </w:r>
      <w:r w:rsidR="000D4C8E">
        <w:rPr>
          <w:rFonts w:cs="Times New Roman"/>
          <w:color w:val="000000" w:themeColor="text1"/>
          <w:lang w:val="es-ES"/>
        </w:rPr>
        <w:t xml:space="preserve">, </w:t>
      </w:r>
      <w:r w:rsidR="000802DD">
        <w:rPr>
          <w:rFonts w:cs="Times New Roman"/>
          <w:color w:val="000000" w:themeColor="text1"/>
          <w:lang w:val="es-ES"/>
        </w:rPr>
        <w:t xml:space="preserve">y las </w:t>
      </w:r>
      <w:r w:rsidR="000D4C8E">
        <w:rPr>
          <w:rFonts w:cs="Times New Roman"/>
          <w:color w:val="000000" w:themeColor="text1"/>
          <w:lang w:val="es-ES"/>
        </w:rPr>
        <w:t xml:space="preserve">IPRESS </w:t>
      </w:r>
      <w:r w:rsidR="000802DD">
        <w:rPr>
          <w:rFonts w:cs="Times New Roman"/>
          <w:color w:val="000000" w:themeColor="text1"/>
          <w:lang w:val="es-ES"/>
        </w:rPr>
        <w:t xml:space="preserve">o </w:t>
      </w:r>
      <w:r w:rsidR="000D4C8E">
        <w:rPr>
          <w:rFonts w:cs="Times New Roman"/>
          <w:color w:val="000000" w:themeColor="text1"/>
          <w:lang w:val="es-ES"/>
        </w:rPr>
        <w:t>SUSALUD</w:t>
      </w:r>
      <w:r w:rsidR="000802DD">
        <w:rPr>
          <w:rFonts w:cs="Times New Roman"/>
          <w:color w:val="000000" w:themeColor="text1"/>
          <w:lang w:val="es-ES"/>
        </w:rPr>
        <w:t>.</w:t>
      </w:r>
      <w:r w:rsidR="000802DD" w:rsidRPr="0039004D">
        <w:rPr>
          <w:rFonts w:cs="Times New Roman"/>
          <w:color w:val="000000" w:themeColor="text1"/>
          <w:lang w:val="es-ES"/>
        </w:rPr>
        <w:t xml:space="preserve"> </w:t>
      </w:r>
      <w:r w:rsidR="00DE07F4">
        <w:rPr>
          <w:rFonts w:cs="Times New Roman"/>
          <w:color w:val="000000" w:themeColor="text1"/>
          <w:lang w:val="es-ES"/>
        </w:rPr>
        <w:t>Ante la ausencia de un sistema adecuado de manejo de</w:t>
      </w:r>
      <w:r w:rsidR="00DE07F4" w:rsidRPr="0039004D">
        <w:rPr>
          <w:rFonts w:cs="Times New Roman"/>
          <w:color w:val="000000" w:themeColor="text1"/>
          <w:lang w:val="es-ES"/>
        </w:rPr>
        <w:t xml:space="preserve"> reclamos es</w:t>
      </w:r>
      <w:r w:rsidR="000802DD">
        <w:rPr>
          <w:rFonts w:cs="Times New Roman"/>
          <w:color w:val="000000" w:themeColor="text1"/>
          <w:lang w:val="es-ES"/>
        </w:rPr>
        <w:t xml:space="preserve"> imperativa</w:t>
      </w:r>
      <w:r w:rsidR="000802DD" w:rsidRPr="0039004D">
        <w:rPr>
          <w:rFonts w:cs="Times New Roman"/>
          <w:color w:val="000000" w:themeColor="text1"/>
          <w:lang w:val="es-ES"/>
        </w:rPr>
        <w:t xml:space="preserve"> </w:t>
      </w:r>
      <w:r w:rsidR="008F2FAA" w:rsidRPr="0039004D">
        <w:rPr>
          <w:rFonts w:cs="Times New Roman"/>
          <w:color w:val="000000" w:themeColor="text1"/>
          <w:lang w:val="es-ES"/>
        </w:rPr>
        <w:t xml:space="preserve">la </w:t>
      </w:r>
      <w:r w:rsidR="00AD5419">
        <w:rPr>
          <w:rFonts w:cs="Times New Roman"/>
          <w:color w:val="000000" w:themeColor="text1"/>
          <w:lang w:val="es-ES"/>
        </w:rPr>
        <w:t>existencia</w:t>
      </w:r>
      <w:r w:rsidR="00AD5419" w:rsidRPr="0039004D">
        <w:rPr>
          <w:rFonts w:cs="Times New Roman"/>
          <w:color w:val="000000" w:themeColor="text1"/>
          <w:lang w:val="es-ES"/>
        </w:rPr>
        <w:t xml:space="preserve"> </w:t>
      </w:r>
      <w:r w:rsidR="008F2FAA" w:rsidRPr="0039004D">
        <w:rPr>
          <w:rFonts w:cs="Times New Roman"/>
          <w:color w:val="000000" w:themeColor="text1"/>
          <w:lang w:val="es-ES"/>
        </w:rPr>
        <w:lastRenderedPageBreak/>
        <w:t>de un sistema de información que permita centralizar todos los reclamos del sector para que puedan ser recibidos, gestionados</w:t>
      </w:r>
      <w:r w:rsidR="003438F5" w:rsidRPr="0039004D">
        <w:rPr>
          <w:rFonts w:cs="Times New Roman"/>
          <w:color w:val="000000" w:themeColor="text1"/>
          <w:lang w:val="es-ES"/>
        </w:rPr>
        <w:t>, monitoreados</w:t>
      </w:r>
      <w:r w:rsidR="008F2FAA" w:rsidRPr="0039004D">
        <w:rPr>
          <w:rFonts w:cs="Times New Roman"/>
          <w:color w:val="000000" w:themeColor="text1"/>
          <w:lang w:val="es-ES"/>
        </w:rPr>
        <w:t xml:space="preserve">, solucionados y que sirvan para fomentar proyectos de mejora en las distintas </w:t>
      </w:r>
      <w:r w:rsidR="000D4C8E">
        <w:rPr>
          <w:rFonts w:cs="Times New Roman"/>
          <w:color w:val="000000" w:themeColor="text1"/>
          <w:lang w:val="es-ES"/>
        </w:rPr>
        <w:t>IPRESS</w:t>
      </w:r>
      <w:r w:rsidR="008F2FAA" w:rsidRPr="0039004D">
        <w:rPr>
          <w:rFonts w:cs="Times New Roman"/>
          <w:color w:val="000000" w:themeColor="text1"/>
          <w:lang w:val="es-ES"/>
        </w:rPr>
        <w:t xml:space="preserve">. </w:t>
      </w:r>
    </w:p>
    <w:p w14:paraId="4599E049" w14:textId="77777777" w:rsidR="00A12DD0" w:rsidRPr="0039004D" w:rsidRDefault="00A12DD0" w:rsidP="00262D6E">
      <w:pPr>
        <w:pStyle w:val="Ttulo1"/>
        <w:spacing w:line="360" w:lineRule="auto"/>
        <w:rPr>
          <w:rFonts w:cs="Times New Roman"/>
          <w:szCs w:val="24"/>
        </w:rPr>
      </w:pPr>
      <w:bookmarkStart w:id="5" w:name="_Toc508100411"/>
      <w:r w:rsidRPr="0039004D">
        <w:rPr>
          <w:rFonts w:cs="Times New Roman"/>
          <w:szCs w:val="24"/>
        </w:rPr>
        <w:lastRenderedPageBreak/>
        <w:t>Marco Teórico</w:t>
      </w:r>
      <w:bookmarkEnd w:id="5"/>
    </w:p>
    <w:p w14:paraId="3B3E3CA4" w14:textId="77777777" w:rsidR="00562533" w:rsidRPr="0039004D" w:rsidRDefault="00562533" w:rsidP="00262D6E">
      <w:pPr>
        <w:spacing w:line="360" w:lineRule="auto"/>
        <w:jc w:val="both"/>
        <w:rPr>
          <w:rFonts w:cs="Times New Roman"/>
          <w:lang w:val="es-ES"/>
        </w:rPr>
      </w:pPr>
    </w:p>
    <w:p w14:paraId="5DA93D89" w14:textId="77777777" w:rsidR="00562533" w:rsidRPr="0039004D" w:rsidRDefault="00562533" w:rsidP="004210F8">
      <w:pPr>
        <w:pStyle w:val="Ttulo2"/>
        <w:numPr>
          <w:ilvl w:val="0"/>
          <w:numId w:val="15"/>
        </w:numPr>
        <w:spacing w:line="360" w:lineRule="auto"/>
        <w:rPr>
          <w:rFonts w:cs="Times New Roman"/>
          <w:szCs w:val="24"/>
          <w:lang w:val="es-ES"/>
        </w:rPr>
      </w:pPr>
      <w:bookmarkStart w:id="6" w:name="_Toc508100412"/>
      <w:r w:rsidRPr="0039004D">
        <w:rPr>
          <w:rFonts w:cs="Times New Roman"/>
          <w:szCs w:val="24"/>
          <w:lang w:val="es-ES"/>
        </w:rPr>
        <w:t>Calidad de Atención al usuario y sistemas de gestión para reclamos en el sector salud</w:t>
      </w:r>
      <w:bookmarkEnd w:id="6"/>
    </w:p>
    <w:p w14:paraId="40AAA86E" w14:textId="77777777" w:rsidR="00B674F0" w:rsidRPr="0039004D" w:rsidRDefault="00B674F0" w:rsidP="00262D6E">
      <w:pPr>
        <w:spacing w:line="360" w:lineRule="auto"/>
        <w:jc w:val="both"/>
        <w:rPr>
          <w:rFonts w:cs="Times New Roman"/>
          <w:lang w:val="es-ES"/>
        </w:rPr>
      </w:pPr>
    </w:p>
    <w:p w14:paraId="6E0C60DF" w14:textId="77777777" w:rsidR="00AB21A0" w:rsidRPr="0039004D" w:rsidRDefault="00AB21A0" w:rsidP="00000899">
      <w:pPr>
        <w:pStyle w:val="Ttulo3"/>
      </w:pPr>
      <w:bookmarkStart w:id="7" w:name="_Toc508100413"/>
      <w:r w:rsidRPr="0039004D">
        <w:t>Calidad de Atención en Salud al Usuario</w:t>
      </w:r>
      <w:bookmarkEnd w:id="7"/>
    </w:p>
    <w:p w14:paraId="6BED2DD7" w14:textId="77777777" w:rsidR="00847EAB" w:rsidRPr="0039004D" w:rsidRDefault="00E81CB2" w:rsidP="00FD7D44">
      <w:pPr>
        <w:spacing w:line="360" w:lineRule="auto"/>
        <w:jc w:val="both"/>
        <w:rPr>
          <w:rFonts w:eastAsia="Times New Roman" w:cs="Times New Roman"/>
          <w:lang w:eastAsia="es-ES_tradnl"/>
        </w:rPr>
      </w:pPr>
      <w:r w:rsidRPr="0039004D">
        <w:rPr>
          <w:rFonts w:cs="Times New Roman"/>
          <w:lang w:val="es-ES"/>
        </w:rPr>
        <w:t xml:space="preserve">Según la </w:t>
      </w:r>
      <w:r w:rsidR="00BF63BC" w:rsidRPr="0039004D">
        <w:rPr>
          <w:rFonts w:cs="Times New Roman"/>
          <w:lang w:val="es-ES"/>
        </w:rPr>
        <w:t>Organizació</w:t>
      </w:r>
      <w:r w:rsidR="00DE0595" w:rsidRPr="0039004D">
        <w:rPr>
          <w:rFonts w:cs="Times New Roman"/>
          <w:lang w:val="es-ES"/>
        </w:rPr>
        <w:t>n Panamericana de Salud</w:t>
      </w:r>
      <w:r w:rsidR="0038486C">
        <w:rPr>
          <w:rFonts w:cs="Times New Roman"/>
          <w:lang w:val="es-ES"/>
        </w:rPr>
        <w:t xml:space="preserve"> (OPS)</w:t>
      </w:r>
      <w:r w:rsidR="00DE0595" w:rsidRPr="0039004D">
        <w:rPr>
          <w:rFonts w:cs="Times New Roman"/>
          <w:lang w:val="es-ES"/>
        </w:rPr>
        <w:t>, la calidad</w:t>
      </w:r>
      <w:r w:rsidR="009D4A1C">
        <w:rPr>
          <w:rFonts w:cs="Times New Roman"/>
          <w:lang w:val="es-ES"/>
        </w:rPr>
        <w:t xml:space="preserve"> de atención en salud</w:t>
      </w:r>
      <w:r w:rsidR="00DE0595" w:rsidRPr="0039004D">
        <w:rPr>
          <w:rFonts w:cs="Times New Roman"/>
          <w:lang w:val="es-ES"/>
        </w:rPr>
        <w:t xml:space="preserve"> </w:t>
      </w:r>
      <w:r w:rsidR="00530DC7" w:rsidRPr="0039004D">
        <w:rPr>
          <w:rFonts w:cs="Times New Roman"/>
          <w:lang w:val="es-ES"/>
        </w:rPr>
        <w:t>se</w:t>
      </w:r>
      <w:r w:rsidR="007A4249" w:rsidRPr="0039004D">
        <w:rPr>
          <w:rFonts w:cs="Times New Roman"/>
          <w:lang w:val="es-ES"/>
        </w:rPr>
        <w:t xml:space="preserve"> define como</w:t>
      </w:r>
      <w:r w:rsidR="00530DC7" w:rsidRPr="0039004D">
        <w:rPr>
          <w:rFonts w:cs="Times New Roman"/>
          <w:lang w:val="es-ES"/>
        </w:rPr>
        <w:t xml:space="preserve"> “una cualidad de la atención sanitaria esencial para consecución de los objetivos nacionales en salud, la mejora de la salud de la población y el futuro sostenible del sistema de atención en salud”</w:t>
      </w:r>
      <w:r w:rsidR="00847EAB" w:rsidRPr="0039004D">
        <w:rPr>
          <w:rFonts w:cs="Times New Roman"/>
          <w:lang w:val="es-ES"/>
        </w:rPr>
        <w:t xml:space="preserve"> </w:t>
      </w:r>
      <w:r w:rsidR="00F26BEE" w:rsidRPr="0039004D">
        <w:rPr>
          <w:rFonts w:cs="Times New Roman"/>
          <w:lang w:val="es-ES"/>
        </w:rPr>
        <w:fldChar w:fldCharType="begin" w:fldLock="1"/>
      </w:r>
      <w:r w:rsidR="00A90C62">
        <w:rPr>
          <w:rFonts w:cs="Times New Roman"/>
          <w:lang w:val="es-ES"/>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sidRPr="0039004D">
        <w:rPr>
          <w:rFonts w:cs="Times New Roman"/>
          <w:lang w:val="es-ES"/>
        </w:rPr>
        <w:fldChar w:fldCharType="separate"/>
      </w:r>
      <w:r w:rsidR="003D138E" w:rsidRPr="003D138E">
        <w:rPr>
          <w:rFonts w:cs="Times New Roman"/>
          <w:noProof/>
          <w:lang w:val="es-ES"/>
        </w:rPr>
        <w:t>(1)</w:t>
      </w:r>
      <w:r w:rsidR="00F26BEE" w:rsidRPr="0039004D">
        <w:rPr>
          <w:rFonts w:cs="Times New Roman"/>
          <w:lang w:val="es-ES"/>
        </w:rPr>
        <w:fldChar w:fldCharType="end"/>
      </w:r>
      <w:r w:rsidR="00FD7D44" w:rsidRPr="0039004D">
        <w:rPr>
          <w:rFonts w:cs="Times New Roman"/>
          <w:lang w:val="es-ES"/>
        </w:rPr>
        <w:t xml:space="preserve">. </w:t>
      </w:r>
      <w:r w:rsidR="00C22AE1" w:rsidRPr="0039004D">
        <w:rPr>
          <w:rFonts w:cs="Times New Roman"/>
          <w:lang w:val="es-ES"/>
        </w:rPr>
        <w:t xml:space="preserve">Para el Ministerio de Salud del Perú, la calidad </w:t>
      </w:r>
      <w:r w:rsidR="000A482B">
        <w:rPr>
          <w:rFonts w:cs="Times New Roman"/>
          <w:lang w:val="es-ES"/>
        </w:rPr>
        <w:t xml:space="preserve">de atención en salud </w:t>
      </w:r>
      <w:r w:rsidR="007A4249" w:rsidRPr="0039004D">
        <w:rPr>
          <w:rFonts w:cs="Times New Roman"/>
          <w:lang w:val="es-ES"/>
        </w:rPr>
        <w:t xml:space="preserve">es </w:t>
      </w:r>
      <w:r w:rsidR="00C22AE1" w:rsidRPr="0039004D">
        <w:rPr>
          <w:rFonts w:cs="Times New Roman"/>
          <w:lang w:val="es-ES"/>
        </w:rPr>
        <w:t>“</w:t>
      </w:r>
      <w:r w:rsidR="00C22AE1" w:rsidRPr="0039004D">
        <w:rPr>
          <w:rFonts w:eastAsia="Times New Roman" w:cs="Times New Roman"/>
          <w:lang w:eastAsia="es-ES_tradnl"/>
        </w:rPr>
        <w:t>un principio básico de la atención de salud, estableciendo que calidad de la atención es el conjunto de características técnico-científicas, materiales y humanas que debe tener la atención de salud que se provea a los usuarios en la búsqueda c</w:t>
      </w:r>
      <w:r w:rsidR="00847EAB" w:rsidRPr="0039004D">
        <w:rPr>
          <w:rFonts w:eastAsia="Times New Roman" w:cs="Times New Roman"/>
          <w:lang w:eastAsia="es-ES_tradnl"/>
        </w:rPr>
        <w:t>onstante de su satisfacción</w:t>
      </w:r>
      <w:r w:rsidR="00C22AE1" w:rsidRPr="0039004D">
        <w:rPr>
          <w:rFonts w:eastAsia="Times New Roman" w:cs="Times New Roman"/>
          <w:lang w:eastAsia="es-ES_tradnl"/>
        </w:rPr>
        <w:t>”</w:t>
      </w:r>
      <w:r w:rsidR="00847EAB" w:rsidRPr="0039004D">
        <w:rPr>
          <w:rFonts w:eastAsia="Times New Roman" w:cs="Times New Roman"/>
          <w:lang w:eastAsia="es-ES_tradnl"/>
        </w:rPr>
        <w:t xml:space="preserve"> </w:t>
      </w:r>
      <w:r w:rsidR="00F26BEE" w:rsidRPr="0039004D">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"author" : [ { "dropping-particle" : "", "family" : "Ejecutiva", "given" : "Direcci\u00f3n", "non-dropping-particle" : "", "parse-names" : false, "suffix" : "" }, { "dropping-particle" : "", "family" : "Servicios", "given" : "De", "non-dropping-particle" : "", "parse-names" : false, "suffix" : "" }, { "dropping-particle" : "", "family" : "Salud", "given" : "De", "non-dropping-particle" : "", "parse-names" : false, "suffix" : "" }, { "dropping-particle" : "", "family" : "De", "given" : "Direcci\u00f3n", "non-dropping-particle" : "", "parse-names" : false, "suffix" : "" }, { "dropping-particle" : "", "family" : "De", "given" : "Garant\u00eda", "non-dropping-particle" : "", "parse-names" : false, "suffix" : "" }, { "dropping-particle" : "", "family" : "Calidad", "given" : "La", "non-dropping-particle" : "", "parse-names" : false, "suffix" : "" }, { "dropping-particle" : "", "family" : "Acreditaci\u00f3n", "given" : "Y", "non-dropping-particle" : "", "parse-names" : false, "suffix" : "" }, { "dropping-particle" : "", "family" : "De", "given" : "Est\u00e1ndares", "non-dropping-particle" : "", "parse-names" : false, "suffix" : "" }, { "dropping-particle" : "", "family" : "Para", "given" : "Calidad", "non-dropping-particle" : "", "parse-names" : false, "suffix" : "" }, { "dropping-particle" : "", "family" : "Primer", "given" : "El", "non-dropping-particle" : "", "parse-names" : false, "suffix" : "" }, { "dropping-particle" : "", "family" : "De", "given" : "Nivel", "non-dropping-particle" : "", "parse-names" : false, "suffix" : "" }, { "dropping-particle" : "", "family" : "En", "given" : "Atenci\u00f3n", "non-dropping-particle" : "", "parse-names" : false, "suffix" : "" }, { "dropping-particle" : "", "family" : "Lima", "given" : "Salud", "non-dropping-particle" : "", "parse-names" : false, "suffix" : "" }, { "dropping-particle" : "", "family" : "Del", "given" : "Julio", "non-dropping-particle" : "", "parse-names" : false, "suffix" : "" }, { "dropping-particle" : "", "family" : "De", "given" : "Ministerio", "non-dropping-particle" : "", "parse-names" : false, "suffix" : "" }, { "dropping-particle" : "", "family" : "Alidad Salud E N", "given" : "Salud", "non-dropping-particle" : "", "parse-names" : false, "suffix" : "" }, { "dropping-particle" : "", "family" : "Salud", "given" : "Alidad", "non-dropping-particle" : "", "parse-names" : false, "suffix" : "" } ], "id" : "ITEM-1", "issued" : { "date-parts" : [ [ "0" ] ] }, "title" : "DIRECCI\u00d3N GENERAL DE SALUD DE LAS PERSONAS", "type" : "article-journal" }, "uris" : [ "http://www.mendeley.com/documents/?uuid=9240cde8-3e03-3fc3-af77-6d0ed08622c8" ] } ], "mendeley" : { "formattedCitation" : "(15)", "plainTextFormattedCitation" : "(15)", "previouslyFormattedCitation" : "(15)" }, "properties" : {  }, "schema" : "https://github.com/citation-style-language/schema/raw/master/csl-citation.json" }</w:instrText>
      </w:r>
      <w:r w:rsidR="00F26BEE" w:rsidRPr="0039004D">
        <w:rPr>
          <w:rFonts w:eastAsia="Times New Roman" w:cs="Times New Roman"/>
          <w:lang w:eastAsia="es-ES_tradnl"/>
        </w:rPr>
        <w:fldChar w:fldCharType="separate"/>
      </w:r>
      <w:r w:rsidR="003F29A5" w:rsidRPr="003F29A5">
        <w:rPr>
          <w:rFonts w:eastAsia="Times New Roman" w:cs="Times New Roman"/>
          <w:noProof/>
          <w:lang w:eastAsia="es-ES_tradnl"/>
        </w:rPr>
        <w:t>(15)</w:t>
      </w:r>
      <w:r w:rsidR="00F26BEE" w:rsidRPr="0039004D">
        <w:rPr>
          <w:rFonts w:eastAsia="Times New Roman" w:cs="Times New Roman"/>
          <w:lang w:eastAsia="es-ES_tradnl"/>
        </w:rPr>
        <w:fldChar w:fldCharType="end"/>
      </w:r>
      <w:r w:rsidR="00847EAB" w:rsidRPr="0039004D">
        <w:rPr>
          <w:rFonts w:eastAsia="Times New Roman" w:cs="Times New Roman"/>
          <w:lang w:eastAsia="es-ES_tradnl"/>
        </w:rPr>
        <w:t xml:space="preserve">. </w:t>
      </w:r>
    </w:p>
    <w:p w14:paraId="0504816D" w14:textId="77777777" w:rsidR="00925FD8" w:rsidRPr="0039004D" w:rsidRDefault="00E13BEE"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Adicionalmente, la OPS </w:t>
      </w:r>
      <w:r w:rsidR="00001807" w:rsidRPr="0039004D">
        <w:rPr>
          <w:rFonts w:eastAsia="Times New Roman" w:cs="Times New Roman"/>
          <w:lang w:eastAsia="es-ES_tradnl"/>
        </w:rPr>
        <w:t>sostiene</w:t>
      </w:r>
      <w:r w:rsidRPr="0039004D">
        <w:rPr>
          <w:rFonts w:eastAsia="Times New Roman" w:cs="Times New Roman"/>
          <w:lang w:eastAsia="es-ES_tradnl"/>
        </w:rPr>
        <w:t xml:space="preserve"> que la falta de calidad se traduce en servicios de salud inefectivos, en la presentación injustificada de variabilidad de la </w:t>
      </w:r>
      <w:r w:rsidR="00014D3E" w:rsidRPr="0039004D">
        <w:rPr>
          <w:rFonts w:eastAsia="Times New Roman" w:cs="Times New Roman"/>
          <w:lang w:eastAsia="es-ES_tradnl"/>
        </w:rPr>
        <w:t>práctica</w:t>
      </w:r>
      <w:r w:rsidRPr="0039004D">
        <w:rPr>
          <w:rFonts w:eastAsia="Times New Roman" w:cs="Times New Roman"/>
          <w:lang w:eastAsia="es-ES_tradnl"/>
        </w:rPr>
        <w:t xml:space="preserve"> clínica, aplicando cuidados inoportunos o innecesarios que no se encuentren alineados con el conocimiento profesional actual, causa desconfianza</w:t>
      </w:r>
      <w:r w:rsidR="00B51575" w:rsidRPr="0039004D">
        <w:rPr>
          <w:rFonts w:eastAsia="Times New Roman" w:cs="Times New Roman"/>
          <w:lang w:eastAsia="es-ES_tradnl"/>
        </w:rPr>
        <w:t>, elevados costos</w:t>
      </w:r>
      <w:r w:rsidRPr="0039004D">
        <w:rPr>
          <w:rFonts w:eastAsia="Times New Roman" w:cs="Times New Roman"/>
          <w:lang w:eastAsia="es-ES_tradnl"/>
        </w:rPr>
        <w:t xml:space="preserve"> y puede llegar a ser inseguro para los pacientes ocasionando daño material o humano</w:t>
      </w:r>
      <w:r w:rsidR="00B51575" w:rsidRPr="0039004D">
        <w:rPr>
          <w:rFonts w:eastAsia="Times New Roman" w:cs="Times New Roman"/>
          <w:lang w:eastAsia="es-ES_tradnl"/>
        </w:rPr>
        <w:t xml:space="preserve">. </w:t>
      </w:r>
      <w:r w:rsidR="00D11426" w:rsidRPr="0039004D">
        <w:rPr>
          <w:rFonts w:eastAsia="Times New Roman" w:cs="Times New Roman"/>
          <w:lang w:eastAsia="es-ES_tradnl"/>
        </w:rPr>
        <w:t>Incluso identifica que la baja capacidad resolutiva del primer nivel de atención es una traducció</w:t>
      </w:r>
      <w:r w:rsidR="00D25728" w:rsidRPr="0039004D">
        <w:rPr>
          <w:rFonts w:eastAsia="Times New Roman" w:cs="Times New Roman"/>
          <w:lang w:eastAsia="es-ES_tradnl"/>
        </w:rPr>
        <w:t>n de la deficiente calidad debido a q</w:t>
      </w:r>
      <w:r w:rsidR="0041407F" w:rsidRPr="0039004D">
        <w:rPr>
          <w:rFonts w:eastAsia="Times New Roman" w:cs="Times New Roman"/>
          <w:lang w:eastAsia="es-ES_tradnl"/>
        </w:rPr>
        <w:t>ue esto repercute presionando a niveles de atención de mayor complejidad en urgencias hospitalarias o consultas</w:t>
      </w:r>
      <w:r w:rsidR="000A482B">
        <w:rPr>
          <w:rFonts w:eastAsia="Times New Roman" w:cs="Times New Roman"/>
          <w:lang w:eastAsia="es-ES_tradnl"/>
        </w:rPr>
        <w:t xml:space="preserve"> </w:t>
      </w:r>
      <w:r w:rsidR="00F26BEE" w:rsidRPr="0039004D">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sidRPr="0039004D">
        <w:rPr>
          <w:rFonts w:eastAsia="Times New Roman" w:cs="Times New Roman"/>
          <w:lang w:eastAsia="es-ES_tradnl"/>
        </w:rPr>
        <w:fldChar w:fldCharType="separate"/>
      </w:r>
      <w:r w:rsidR="003D138E" w:rsidRPr="003D138E">
        <w:rPr>
          <w:rFonts w:eastAsia="Times New Roman" w:cs="Times New Roman"/>
          <w:noProof/>
          <w:lang w:eastAsia="es-ES_tradnl"/>
        </w:rPr>
        <w:t>(1)</w:t>
      </w:r>
      <w:r w:rsidR="00F26BEE" w:rsidRPr="0039004D">
        <w:rPr>
          <w:rFonts w:eastAsia="Times New Roman" w:cs="Times New Roman"/>
          <w:lang w:eastAsia="es-ES_tradnl"/>
        </w:rPr>
        <w:fldChar w:fldCharType="end"/>
      </w:r>
      <w:r w:rsidR="0041407F" w:rsidRPr="0039004D">
        <w:rPr>
          <w:rFonts w:eastAsia="Times New Roman" w:cs="Times New Roman"/>
          <w:lang w:eastAsia="es-ES_tradnl"/>
        </w:rPr>
        <w:t xml:space="preserve">. </w:t>
      </w:r>
    </w:p>
    <w:p w14:paraId="18E5F0DE" w14:textId="77777777" w:rsidR="00BA36A7" w:rsidRPr="0039004D" w:rsidRDefault="00FA0EBB" w:rsidP="00FD7D44">
      <w:pPr>
        <w:spacing w:line="360" w:lineRule="auto"/>
        <w:jc w:val="both"/>
        <w:rPr>
          <w:rFonts w:eastAsia="Times New Roman" w:cs="Times New Roman"/>
          <w:lang w:eastAsia="es-ES_tradnl"/>
        </w:rPr>
      </w:pPr>
      <w:r w:rsidRPr="0039004D">
        <w:rPr>
          <w:rFonts w:eastAsia="Times New Roman" w:cs="Times New Roman"/>
          <w:lang w:eastAsia="es-ES_tradnl"/>
        </w:rPr>
        <w:t xml:space="preserve">Todo esto lleva a que los ciudadanos usuarios de los servicios de salud </w:t>
      </w:r>
      <w:r w:rsidR="00BA36A7" w:rsidRPr="0039004D">
        <w:rPr>
          <w:rFonts w:eastAsia="Times New Roman" w:cs="Times New Roman"/>
          <w:lang w:eastAsia="es-ES_tradnl"/>
        </w:rPr>
        <w:t>se encuentr</w:t>
      </w:r>
      <w:r w:rsidR="002D1F82" w:rsidRPr="0039004D">
        <w:rPr>
          <w:rFonts w:eastAsia="Times New Roman" w:cs="Times New Roman"/>
          <w:lang w:eastAsia="es-ES_tradnl"/>
        </w:rPr>
        <w:t>e</w:t>
      </w:r>
      <w:r w:rsidR="00BA36A7" w:rsidRPr="0039004D">
        <w:rPr>
          <w:rFonts w:eastAsia="Times New Roman" w:cs="Times New Roman"/>
          <w:lang w:eastAsia="es-ES_tradnl"/>
        </w:rPr>
        <w:t xml:space="preserve">n descontentos con la comunicación con profesionales de salud </w:t>
      </w:r>
      <w:r w:rsidR="002D1F82" w:rsidRPr="0039004D">
        <w:rPr>
          <w:rFonts w:eastAsia="Times New Roman" w:cs="Times New Roman"/>
          <w:lang w:eastAsia="es-ES_tradnl"/>
        </w:rPr>
        <w:t>y con</w:t>
      </w:r>
      <w:r w:rsidR="00BA36A7" w:rsidRPr="0039004D">
        <w:rPr>
          <w:rFonts w:eastAsia="Times New Roman" w:cs="Times New Roman"/>
          <w:lang w:eastAsia="es-ES_tradnl"/>
        </w:rPr>
        <w:t xml:space="preserve"> inadecuadas instalaciones de la institución, mientras que los profesionales y </w:t>
      </w:r>
      <w:r w:rsidR="00D538A0" w:rsidRPr="0039004D">
        <w:rPr>
          <w:rFonts w:eastAsia="Times New Roman" w:cs="Times New Roman"/>
          <w:lang w:eastAsia="es-ES_tradnl"/>
        </w:rPr>
        <w:t xml:space="preserve">trabajadores de salud </w:t>
      </w:r>
      <w:r w:rsidR="003C4BE1" w:rsidRPr="0039004D">
        <w:rPr>
          <w:rFonts w:eastAsia="Times New Roman" w:cs="Times New Roman"/>
          <w:lang w:eastAsia="es-ES_tradnl"/>
        </w:rPr>
        <w:t>sufren desmotivación y sobrecarga de trabajo que contribuye a deteriorar más la calidad del servicio prestado</w:t>
      </w:r>
      <w:r w:rsidR="000A482B">
        <w:rPr>
          <w:rFonts w:eastAsia="Times New Roman" w:cs="Times New Roman"/>
          <w:lang w:eastAsia="es-ES_tradnl"/>
        </w:rPr>
        <w:t xml:space="preserve"> </w:t>
      </w:r>
      <w:r w:rsidR="00F26BEE">
        <w:rPr>
          <w:rFonts w:eastAsia="Times New Roman" w:cs="Times New Roman"/>
          <w:lang w:eastAsia="es-ES_tradnl"/>
        </w:rPr>
        <w:fldChar w:fldCharType="begin" w:fldLock="1"/>
      </w:r>
      <w:r w:rsidR="00A90C62">
        <w:rPr>
          <w:rFonts w:eastAsia="Times New Roman" w:cs="Times New Roman"/>
          <w:lang w:eastAsia="es-ES_tradnl"/>
        </w:rPr>
        <w:instrText>ADDIN CSL_CITATION { "citationItems" : [ { "id" : "ITEM-1", "itemData" : { "author" : [ { "dropping-particle" : "", "family" : "Orozco", "given" : "Miguel", "non-dropping-particle" : "", "parse-names" : false, "suffix" : "" } ], "id" : "ITEM-1", "issued" : { "date-parts" : [ [ "2009" ] ] }, "page" : "50", "title" : "Garantia_Calidad_Seguridad_Paciente-CIES-Miguel_Orozco", "type" : "article" }, "uris" : [ "http://www.mendeley.com/documents/?uuid=e646ec44-4b0f-45d5-b808-e9d21f22fff2" ] } ], "mendeley" : { "formattedCitation" : "(1)", "plainTextFormattedCitation" : "(1)", "previouslyFormattedCitation" : "(1)" }, "properties" : {  }, "schema" : "https://github.com/citation-style-language/schema/raw/master/csl-citation.json" }</w:instrText>
      </w:r>
      <w:r w:rsidR="00F26BEE">
        <w:rPr>
          <w:rFonts w:eastAsia="Times New Roman" w:cs="Times New Roman"/>
          <w:lang w:eastAsia="es-ES_tradnl"/>
        </w:rPr>
        <w:fldChar w:fldCharType="separate"/>
      </w:r>
      <w:r w:rsidR="003D138E" w:rsidRPr="003D138E">
        <w:rPr>
          <w:rFonts w:eastAsia="Times New Roman" w:cs="Times New Roman"/>
          <w:noProof/>
          <w:lang w:eastAsia="es-ES_tradnl"/>
        </w:rPr>
        <w:t>(1)</w:t>
      </w:r>
      <w:r w:rsidR="00F26BEE">
        <w:rPr>
          <w:rFonts w:eastAsia="Times New Roman" w:cs="Times New Roman"/>
          <w:lang w:eastAsia="es-ES_tradnl"/>
        </w:rPr>
        <w:fldChar w:fldCharType="end"/>
      </w:r>
      <w:r w:rsidR="003C4BE1" w:rsidRPr="0039004D">
        <w:rPr>
          <w:rFonts w:eastAsia="Times New Roman" w:cs="Times New Roman"/>
          <w:lang w:eastAsia="es-ES_tradnl"/>
        </w:rPr>
        <w:t>.</w:t>
      </w:r>
    </w:p>
    <w:p w14:paraId="485625F3" w14:textId="77777777" w:rsidR="008B01E4" w:rsidRDefault="008B01E4" w:rsidP="008B01E4">
      <w:pPr>
        <w:spacing w:line="360" w:lineRule="auto"/>
        <w:jc w:val="both"/>
        <w:rPr>
          <w:rFonts w:eastAsia="Times New Roman" w:cs="Times New Roman"/>
          <w:lang w:eastAsia="es-ES_tradnl"/>
        </w:rPr>
      </w:pPr>
      <w:r>
        <w:rPr>
          <w:rFonts w:eastAsia="Times New Roman" w:cs="Times New Roman"/>
          <w:lang w:eastAsia="es-ES_tradnl"/>
        </w:rPr>
        <w:t xml:space="preserve">Una de las formas de monitorear la calidad de atención en salud que se está brindando a los ciudadanos es observando de cerca la satisfacción del paciente con la atención recibida </w:t>
      </w:r>
      <w:r w:rsidR="00F26BEE">
        <w:rPr>
          <w:rFonts w:eastAsia="Times New Roman" w:cs="Times New Roman"/>
          <w:lang w:eastAsia="es-ES_tradnl"/>
        </w:rPr>
        <w:fldChar w:fldCharType="begin" w:fldLock="1"/>
      </w:r>
      <w:r w:rsidR="00D12CF6">
        <w:rPr>
          <w:rFonts w:eastAsia="Times New Roman" w:cs="Times New Roman"/>
          <w:lang w:eastAsia="es-ES_tradnl"/>
        </w:rPr>
        <w:instrText>ADDIN CSL_CITATION { "citationItems" : [ { "id" : "ITEM-1", "itemData" : { "abstract" : "RESUMEN: Se realiz\u00f3 un estudio transversal, para evaluar algunos aspectos de la calidad de la atenci\u00f3n m\u00e9dica brindada en los policl\u00ednicos principales de urgencia (PPU) del municipio 10 de Octubre. Para ello se aplic\u00f3 un cuestionario autoadministrado a los usuarios seleccionados. La muestra qued\u00f3 conformada por 328 pacientes. El comportamiento de los criterios seleccionados para medir la estructura y el proceso arroj\u00f3 valores no aceptables en casi la totalidad de los criterios y manifest\u00f3 amplias desviaciones de los valores obtenidos en relaci\u00f3n con los establecidos. La calidad de estos servicios es susceptible de mejoras que permitan que est\u00e9n a la altura de lo esperado por los usuarios y la resolutividad de sus problemas, la cual est\u00e1 determinada en gran medida por la falta de medicamentos en la farmacia. Se recomienda realizar estudios peri\u00f3dicos que permitan evaluar la calidad de la atenci\u00f3n m\u00e9dica en los PPU del municipio 10 de octubre; con el fin de conocer c\u00f3mo estos funcionan y si est\u00e1n en correspondencia con los objetivos para los que fueron creados.", "author" : [ { "dropping-particle" : "", "family" : "Martha Chang de la Rosa", "given" : "Lic", "non-dropping-particle" : "", "parse-names" : false, "suffix" : "" }, { "dropping-particle" : "", "family" : "Mar\u00eda del Carmen Alem\u00e1n Lage", "given" : "Dra", "non-dropping-particle" : "", "parse-names" : false, "suffix" : "" }, { "dropping-particle" : "", "family" : "Garc\u00eda Roche", "given" : "Ren\u00e9", "non-dropping-particle" : "", "parse-names" : false, "suffix" : "" }, { "dropping-particle" : "", "family" : "Jorge Miranda", "given" : "Ra\u00fal", "non-dropping-particle" : "", "parse-names" : false, "suffix" : "" } ], "container-title" : "Rev Cubana Salud P\u00fablica", "id" : "ITEM-1", "issue" : "2", "issued" : { "date-parts" : [ [ "2000" ] ] }, "page" : "110-6", "title" : "EVALUACI\u00d3N DE LA CALIDAD DE LA ATENCI\u00d3N M\u00c9DICA EN EL SUBSISTEMA DE URGENCIAS DEL MUNICIPIO 10 DE OCTUBRE, 1997", "type" : "article-journal", "volume" : "24" }, "uris" : [ "http://www.mendeley.com/documents/?uuid=cae6df42-fafa-365d-b596-fad263b27200" ] } ], "mendeley" : { "formattedCitation" : "(16)", "plainTextFormattedCitation" : "(16)", "previouslyFormattedCitation" : "(16)" }, "properties" : {  }, "schema" : "https://github.com/citation-style-language/schema/raw/master/csl-citation.json" }</w:instrText>
      </w:r>
      <w:r w:rsidR="00F26BEE">
        <w:rPr>
          <w:rFonts w:eastAsia="Times New Roman" w:cs="Times New Roman"/>
          <w:lang w:eastAsia="es-ES_tradnl"/>
        </w:rPr>
        <w:fldChar w:fldCharType="separate"/>
      </w:r>
      <w:r w:rsidR="003F29A5" w:rsidRPr="003F29A5">
        <w:rPr>
          <w:rFonts w:eastAsia="Times New Roman" w:cs="Times New Roman"/>
          <w:noProof/>
          <w:lang w:eastAsia="es-ES_tradnl"/>
        </w:rPr>
        <w:t>(16)</w:t>
      </w:r>
      <w:r w:rsidR="00F26BEE">
        <w:rPr>
          <w:rFonts w:eastAsia="Times New Roman" w:cs="Times New Roman"/>
          <w:lang w:eastAsia="es-ES_tradnl"/>
        </w:rPr>
        <w:fldChar w:fldCharType="end"/>
      </w:r>
      <w:r>
        <w:rPr>
          <w:rFonts w:eastAsia="Times New Roman" w:cs="Times New Roman"/>
          <w:lang w:eastAsia="es-ES_tradnl"/>
        </w:rPr>
        <w:t xml:space="preserve">. </w:t>
      </w:r>
    </w:p>
    <w:p w14:paraId="2BFAC90D" w14:textId="77777777" w:rsidR="00AB21A0" w:rsidRDefault="00AB21A0" w:rsidP="00AB21A0">
      <w:pPr>
        <w:rPr>
          <w:rFonts w:eastAsia="Times New Roman" w:cs="Times New Roman"/>
          <w:lang w:eastAsia="es-ES_tradnl"/>
        </w:rPr>
      </w:pPr>
    </w:p>
    <w:p w14:paraId="4EFFAF2B" w14:textId="77777777" w:rsidR="00BA4770" w:rsidRDefault="00BA4770" w:rsidP="00AB21A0">
      <w:pPr>
        <w:rPr>
          <w:rFonts w:eastAsia="Times New Roman" w:cs="Times New Roman"/>
          <w:lang w:eastAsia="es-ES_tradnl"/>
        </w:rPr>
      </w:pPr>
    </w:p>
    <w:p w14:paraId="41EFEE58" w14:textId="77777777" w:rsidR="00BA4770" w:rsidRDefault="00BA4770" w:rsidP="00AB21A0">
      <w:pPr>
        <w:rPr>
          <w:rFonts w:eastAsia="Times New Roman" w:cs="Times New Roman"/>
          <w:lang w:eastAsia="es-ES_tradnl"/>
        </w:rPr>
      </w:pPr>
    </w:p>
    <w:p w14:paraId="2C978B20" w14:textId="77777777" w:rsidR="00BA4770" w:rsidRPr="0039004D" w:rsidRDefault="00BA4770" w:rsidP="00AB21A0">
      <w:pPr>
        <w:rPr>
          <w:lang w:val="es-ES"/>
        </w:rPr>
      </w:pPr>
    </w:p>
    <w:p w14:paraId="4CC10658" w14:textId="77777777" w:rsidR="00562533" w:rsidRPr="0039004D" w:rsidRDefault="008B01E4" w:rsidP="00000899">
      <w:pPr>
        <w:pStyle w:val="Ttulo3"/>
      </w:pPr>
      <w:bookmarkStart w:id="8" w:name="_Toc508100414"/>
      <w:r>
        <w:t xml:space="preserve">Satisfacción del paciente </w:t>
      </w:r>
      <w:r w:rsidR="00F97CB6">
        <w:t xml:space="preserve">e </w:t>
      </w:r>
      <w:r>
        <w:t>importancia de</w:t>
      </w:r>
      <w:r w:rsidR="00562533" w:rsidRPr="0039004D">
        <w:t xml:space="preserve"> </w:t>
      </w:r>
      <w:r w:rsidR="00F97CB6">
        <w:t>su m</w:t>
      </w:r>
      <w:r w:rsidR="00562533" w:rsidRPr="0039004D">
        <w:t>onitoreo</w:t>
      </w:r>
      <w:bookmarkEnd w:id="8"/>
    </w:p>
    <w:p w14:paraId="241D2EE5"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Actualmente se cuenta con diversas definiciones sobre lo que significa la satisfacción del paciente en centros de atención en salud </w:t>
      </w:r>
      <w:r w:rsidR="00F26BEE"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(14)</w:t>
      </w:r>
      <w:r w:rsidR="00F26BEE" w:rsidRPr="0039004D">
        <w:rPr>
          <w:rFonts w:cs="Times New Roman"/>
          <w:lang w:val="es-ES"/>
        </w:rPr>
        <w:fldChar w:fldCharType="end"/>
      </w:r>
      <w:r w:rsidRPr="0039004D">
        <w:rPr>
          <w:rFonts w:cs="Times New Roman"/>
          <w:lang w:val="es-ES"/>
        </w:rPr>
        <w:t xml:space="preserve">, mientras algunos resaltan que es principalmente sobre las actitudes hacia el cuidado en salud o los aspectos de estos cuidados </w:t>
      </w:r>
      <w:r w:rsidR="00F26BEE" w:rsidRPr="0039004D">
        <w:rPr>
          <w:rFonts w:cs="Times New Roman"/>
          <w:lang w:val="es-ES"/>
        </w:rPr>
        <w:fldChar w:fldCharType="begin" w:fldLock="1"/>
      </w:r>
      <w:r w:rsidR="00D12CF6">
        <w:rPr>
          <w:rFonts w:cs="Times New Roman"/>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"(17)", "plainTextFormattedCitation" : "(17)", "previouslyFormattedCitation" : "(17)"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(17)</w:t>
      </w:r>
      <w:r w:rsidR="00F26BEE" w:rsidRPr="0039004D">
        <w:rPr>
          <w:rFonts w:cs="Times New Roman"/>
          <w:lang w:val="es-ES"/>
        </w:rPr>
        <w:fldChar w:fldCharType="end"/>
      </w:r>
      <w:r w:rsidRPr="0039004D">
        <w:rPr>
          <w:rFonts w:cs="Times New Roman"/>
          <w:lang w:val="es-ES"/>
        </w:rPr>
        <w:t xml:space="preserve">, otros lo definen como las emociones, sentimientos y percepciones de los pacientes sobre los servicios de cuidado de salud que han recibido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"(18)", "plainTextFormattedCitation" : "(18)", "previouslyFormattedCitation" : "(18)"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(18)</w:t>
      </w:r>
      <w:r w:rsidR="00F26BEE" w:rsidRPr="0039004D">
        <w:rPr>
          <w:rFonts w:cs="Times New Roman"/>
          <w:lang w:val="es-ES"/>
        </w:rPr>
        <w:fldChar w:fldCharType="end"/>
      </w:r>
      <w:r w:rsidRPr="0039004D">
        <w:rPr>
          <w:rFonts w:cs="Times New Roman"/>
          <w:lang w:val="es-ES"/>
        </w:rPr>
        <w:t xml:space="preserve">, y otros lo explican como el grado de congruencia que se da entre las expectativas ideales del paciente y sus percepciones sobre la atención recibida </w:t>
      </w:r>
      <w:r w:rsidR="00F26BEE" w:rsidRPr="0039004D">
        <w:rPr>
          <w:rFonts w:cs="Times New Roman"/>
          <w:lang w:val="es-ES"/>
        </w:rPr>
        <w:fldChar w:fldCharType="begin" w:fldLock="1"/>
      </w:r>
      <w:r w:rsidR="00D12CF6">
        <w:rPr>
          <w:rFonts w:cs="Times New Roman"/>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"(19)", "plainTextFormattedCitation" : "(19)", "previouslyFormattedCitation" : "(19)"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(19)</w:t>
      </w:r>
      <w:r w:rsidR="00F26BEE" w:rsidRPr="0039004D">
        <w:rPr>
          <w:rFonts w:cs="Times New Roman"/>
          <w:lang w:val="es-ES"/>
        </w:rPr>
        <w:fldChar w:fldCharType="end"/>
      </w:r>
      <w:r w:rsidR="007B7445" w:rsidRPr="0039004D">
        <w:rPr>
          <w:rFonts w:cs="Times New Roman"/>
          <w:lang w:val="es-ES"/>
        </w:rPr>
        <w:t>.</w:t>
      </w:r>
    </w:p>
    <w:p w14:paraId="0E9CC144" w14:textId="77777777" w:rsidR="00B674F0" w:rsidRPr="0039004D" w:rsidRDefault="00B674F0" w:rsidP="00262D6E">
      <w:pPr>
        <w:spacing w:line="360" w:lineRule="auto"/>
        <w:jc w:val="both"/>
        <w:rPr>
          <w:rFonts w:cs="Times New Roman"/>
          <w:lang w:val="es-ES"/>
        </w:rPr>
      </w:pPr>
    </w:p>
    <w:p w14:paraId="2EAEF86A" w14:textId="77777777" w:rsidR="00B674F0" w:rsidRDefault="00B674F0" w:rsidP="00262D6E">
      <w:pPr>
        <w:spacing w:line="360" w:lineRule="auto"/>
        <w:jc w:val="both"/>
        <w:rPr>
          <w:rFonts w:cs="Times New Roman"/>
          <w:lang w:val="es-ES"/>
        </w:rPr>
      </w:pPr>
      <w:r w:rsidRPr="0039004D">
        <w:rPr>
          <w:rFonts w:cs="Times New Roman"/>
          <w:lang w:val="es-ES"/>
        </w:rPr>
        <w:t xml:space="preserve">Medir la satisfacción del paciente es de suma importancia ya que </w:t>
      </w:r>
      <w:r w:rsidR="00C52C63">
        <w:rPr>
          <w:rFonts w:cs="Times New Roman"/>
          <w:lang w:val="es-ES"/>
        </w:rPr>
        <w:t>permite</w:t>
      </w:r>
      <w:r w:rsidRPr="0039004D">
        <w:rPr>
          <w:rFonts w:cs="Times New Roman"/>
          <w:lang w:val="es-ES"/>
        </w:rPr>
        <w:t xml:space="preserve"> el desarrollo de estrategias con el objetivo de mejorar la calidad de atención </w:t>
      </w:r>
      <w:r w:rsidR="00F26BEE" w:rsidRPr="0039004D">
        <w:rPr>
          <w:rFonts w:cs="Times New Roman"/>
          <w:lang w:val="es-ES"/>
        </w:rPr>
        <w:fldChar w:fldCharType="begin" w:fldLock="1"/>
      </w:r>
      <w:r w:rsidR="00D12CF6">
        <w:rPr>
          <w:rFonts w:cs="Times New Roman"/>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"(14)", "plainTextFormattedCitation" : "(14)", "previouslyFormattedCitation" : "(14)"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(14)</w:t>
      </w:r>
      <w:r w:rsidR="00F26BEE" w:rsidRPr="0039004D">
        <w:rPr>
          <w:rFonts w:cs="Times New Roman"/>
          <w:lang w:val="es-ES"/>
        </w:rPr>
        <w:fldChar w:fldCharType="end"/>
      </w:r>
      <w:r w:rsidR="007B7445" w:rsidRPr="0039004D">
        <w:rPr>
          <w:rFonts w:cs="Times New Roman"/>
          <w:lang w:val="es-ES"/>
        </w:rPr>
        <w:t>.</w:t>
      </w:r>
    </w:p>
    <w:p w14:paraId="097CC284" w14:textId="77777777" w:rsidR="00804FEC" w:rsidRPr="0039004D" w:rsidRDefault="00804FEC" w:rsidP="00262D6E">
      <w:pPr>
        <w:spacing w:line="360" w:lineRule="auto"/>
        <w:jc w:val="both"/>
        <w:rPr>
          <w:rFonts w:cs="Times New Roman"/>
          <w:lang w:val="es-ES"/>
        </w:rPr>
      </w:pPr>
    </w:p>
    <w:p w14:paraId="123F0AC9" w14:textId="77777777" w:rsidR="00562533" w:rsidRPr="0039004D" w:rsidRDefault="00562533" w:rsidP="00000899">
      <w:pPr>
        <w:pStyle w:val="Ttulo3"/>
      </w:pPr>
      <w:bookmarkStart w:id="9" w:name="_Toc508100415"/>
      <w:r w:rsidRPr="0039004D">
        <w:t>Formas de monitoreo en Perú y el Mundo</w:t>
      </w:r>
      <w:bookmarkEnd w:id="9"/>
    </w:p>
    <w:p w14:paraId="178D89C7" w14:textId="77777777" w:rsidR="00B674F0" w:rsidRDefault="00B674F0" w:rsidP="00262D6E">
      <w:pPr>
        <w:spacing w:line="360" w:lineRule="auto"/>
        <w:jc w:val="both"/>
        <w:rPr>
          <w:rFonts w:cs="Times New Roman"/>
          <w:lang w:val="es-ES"/>
        </w:rPr>
      </w:pPr>
      <w:r w:rsidRPr="0039004D">
        <w:rPr>
          <w:rFonts w:cs="Times New Roman"/>
          <w:lang w:val="es-ES"/>
        </w:rPr>
        <w:t xml:space="preserve">Ante la necesidad de colectar datos sobre la calidad de atención en salud, en Estados Unidos se creó el </w:t>
      </w:r>
      <w:r w:rsidRPr="00CE1173">
        <w:rPr>
          <w:rFonts w:cs="Times New Roman"/>
          <w:lang w:val="es-PE"/>
        </w:rPr>
        <w:t>Hospital Consumer Asse</w:t>
      </w:r>
      <w:r w:rsidR="00C52C63" w:rsidRPr="00CE1173">
        <w:rPr>
          <w:rFonts w:cs="Times New Roman"/>
          <w:lang w:val="es-PE"/>
        </w:rPr>
        <w:t>s</w:t>
      </w:r>
      <w:r w:rsidRPr="00CE1173">
        <w:rPr>
          <w:rFonts w:cs="Times New Roman"/>
          <w:lang w:val="es-PE"/>
        </w:rPr>
        <w:t xml:space="preserve">sment of Healthcare Providers and Systems </w:t>
      </w:r>
      <w:r w:rsidRPr="0039004D">
        <w:rPr>
          <w:rFonts w:cs="Times New Roman"/>
          <w:lang w:val="es-ES"/>
        </w:rPr>
        <w:t>en el año 2006, con el fin de medir las perspectivas de los pacientes sobre la atención recibida en los hospitales</w:t>
      </w:r>
      <w:r w:rsidR="007B7445" w:rsidRPr="0039004D">
        <w:rPr>
          <w:rFonts w:cs="Times New Roman"/>
          <w:lang w:val="es-ES"/>
        </w:rPr>
        <w:t>.</w:t>
      </w:r>
      <w:r w:rsidRPr="0039004D">
        <w:rPr>
          <w:rFonts w:cs="Times New Roman"/>
          <w:lang w:val="es-ES"/>
        </w:rPr>
        <w:t xml:space="preserve"> Esta encuesta se divide en 3 temas (individuales, combinados y globales</w:t>
      </w:r>
      <w:r w:rsidR="00804FEC">
        <w:rPr>
          <w:rFonts w:cs="Times New Roman"/>
          <w:lang w:val="es-ES"/>
        </w:rPr>
        <w:t>) donde se tratan puntos desde comunicación con el médico, c</w:t>
      </w:r>
      <w:r w:rsidRPr="0039004D">
        <w:rPr>
          <w:rFonts w:cs="Times New Roman"/>
          <w:lang w:val="es-ES"/>
        </w:rPr>
        <w:t>omunicación con e</w:t>
      </w:r>
      <w:r w:rsidR="00804FEC">
        <w:rPr>
          <w:rFonts w:cs="Times New Roman"/>
          <w:lang w:val="es-ES"/>
        </w:rPr>
        <w:t>l personal de enfermería hasta limpieza y t</w:t>
      </w:r>
      <w:r w:rsidRPr="0039004D">
        <w:rPr>
          <w:rFonts w:cs="Times New Roman"/>
          <w:lang w:val="es-ES"/>
        </w:rPr>
        <w:t xml:space="preserve">ranquilidad del entorno hospitalario </w:t>
      </w:r>
      <w:r w:rsidR="00F26BEE" w:rsidRPr="0039004D">
        <w:rPr>
          <w:rFonts w:cs="Times New Roman"/>
          <w:lang w:val="es-ES"/>
        </w:rPr>
        <w:fldChar w:fldCharType="begin" w:fldLock="1"/>
      </w:r>
      <w:r w:rsidR="003F29A5">
        <w:rPr>
          <w:rFonts w:cs="Times New Roman"/>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"(4)", "plainTextFormattedCitation" : "(4)", "previouslyFormattedCitation" : "(4)"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(4)</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Francia, desde el año 1996 es obligatoria una evaluación a los pacientes sobre su satisfacción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"(5)", "plainTextFormattedCitation" : "(5)", "previouslyFormattedCitation" : "(5)"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(5)</w:t>
      </w:r>
      <w:r w:rsidR="00F26BEE" w:rsidRPr="0039004D">
        <w:rPr>
          <w:rFonts w:cs="Times New Roman"/>
          <w:lang w:val="es-ES"/>
        </w:rPr>
        <w:fldChar w:fldCharType="end"/>
      </w:r>
      <w:r w:rsidRPr="0039004D">
        <w:rPr>
          <w:rFonts w:cs="Times New Roman"/>
          <w:lang w:val="es-ES"/>
        </w:rPr>
        <w:t xml:space="preserve">; en Alemania se agregó el indicador de satisfacción del paciente a sus reportes de manejo de la calidad desde el 2005 </w:t>
      </w:r>
      <w:r w:rsidR="00F26BEE" w:rsidRPr="0039004D">
        <w:rPr>
          <w:rFonts w:cs="Times New Roman"/>
          <w:lang w:val="es-ES"/>
        </w:rPr>
        <w:fldChar w:fldCharType="begin" w:fldLock="1"/>
      </w:r>
      <w:r w:rsidR="003F29A5">
        <w:rPr>
          <w:rFonts w:cs="Times New Roman"/>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"(6)", "plainTextFormattedCitation" : "(6)", "previouslyFormattedCitation" : "(6)"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(6)</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En Inglaterra, desde el 2002, el Departamento de Salud lanzó un programa nacional de encuestas en el que cada </w:t>
      </w:r>
      <w:r w:rsidR="00887A03">
        <w:rPr>
          <w:rFonts w:cs="Times New Roman"/>
          <w:lang w:val="es-ES"/>
        </w:rPr>
        <w:t>establecimiento de salud</w:t>
      </w:r>
      <w:r w:rsidRPr="0039004D">
        <w:rPr>
          <w:rFonts w:cs="Times New Roman"/>
          <w:lang w:val="es-ES"/>
        </w:rPr>
        <w:t xml:space="preserve"> (llamados NHS Trust) debe encuestar a sus pacientes una vez al año </w:t>
      </w:r>
      <w:r w:rsidR="00F26BEE" w:rsidRPr="0039004D">
        <w:rPr>
          <w:rFonts w:cs="Times New Roman"/>
          <w:lang w:val="es-ES"/>
        </w:rPr>
        <w:fldChar w:fldCharType="begin" w:fldLock="1"/>
      </w:r>
      <w:r w:rsidR="003F29A5">
        <w:rPr>
          <w:rFonts w:cs="Times New Roman"/>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"(7)", "plainTextFormattedCitation" : "(7)", "previouslyFormattedCitation" : "(7)"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(7)</w:t>
      </w:r>
      <w:r w:rsidR="00F26BEE" w:rsidRPr="0039004D">
        <w:rPr>
          <w:rFonts w:cs="Times New Roman"/>
          <w:lang w:val="es-ES"/>
        </w:rPr>
        <w:fldChar w:fldCharType="end"/>
      </w:r>
      <w:r w:rsidR="007B7445" w:rsidRPr="0039004D">
        <w:rPr>
          <w:rFonts w:cs="Times New Roman"/>
          <w:lang w:val="es-ES"/>
        </w:rPr>
        <w:t>.</w:t>
      </w:r>
    </w:p>
    <w:p w14:paraId="2BEB5915" w14:textId="77777777" w:rsidR="003D138E" w:rsidRDefault="003D138E" w:rsidP="00262D6E">
      <w:pPr>
        <w:spacing w:line="360" w:lineRule="auto"/>
        <w:jc w:val="both"/>
        <w:rPr>
          <w:rFonts w:cs="Times New Roman"/>
          <w:lang w:val="es-ES"/>
        </w:rPr>
      </w:pPr>
    </w:p>
    <w:p w14:paraId="7EC54089" w14:textId="77777777" w:rsidR="00A90C62" w:rsidRDefault="00A90C62" w:rsidP="00262D6E">
      <w:pPr>
        <w:spacing w:line="360" w:lineRule="auto"/>
        <w:jc w:val="both"/>
        <w:rPr>
          <w:rFonts w:cs="Times New Roman"/>
          <w:lang w:val="es-ES"/>
        </w:rPr>
      </w:pPr>
      <w:r>
        <w:rPr>
          <w:rFonts w:cs="Times New Roman"/>
          <w:lang w:val="es-ES"/>
        </w:rPr>
        <w:t xml:space="preserve">Debido a que la satisfacción refleja un resultado positivo de la interacción entre las </w:t>
      </w:r>
      <w:r w:rsidR="003D7385">
        <w:rPr>
          <w:rFonts w:cs="Times New Roman"/>
          <w:lang w:val="es-ES"/>
        </w:rPr>
        <w:t xml:space="preserve">instituciones </w:t>
      </w:r>
      <w:r>
        <w:rPr>
          <w:rFonts w:cs="Times New Roman"/>
          <w:lang w:val="es-ES"/>
        </w:rPr>
        <w:t xml:space="preserve">y los usuarios de ella, </w:t>
      </w:r>
      <w:r w:rsidR="00FF6B62">
        <w:rPr>
          <w:rFonts w:cs="Times New Roman"/>
          <w:lang w:val="es-ES"/>
        </w:rPr>
        <w:t xml:space="preserve">se ha demostrado que </w:t>
      </w:r>
      <w:r>
        <w:rPr>
          <w:rFonts w:cs="Times New Roman"/>
          <w:lang w:val="es-ES"/>
        </w:rPr>
        <w:t>la presentación de reclamos</w:t>
      </w:r>
      <w:r w:rsidR="00FF6B62">
        <w:rPr>
          <w:rFonts w:cs="Times New Roman"/>
          <w:lang w:val="es-ES"/>
        </w:rPr>
        <w:t xml:space="preserve"> se</w:t>
      </w:r>
      <w:r>
        <w:rPr>
          <w:rFonts w:cs="Times New Roman"/>
          <w:lang w:val="es-ES"/>
        </w:rPr>
        <w:t xml:space="preserve"> relaciona </w:t>
      </w:r>
      <w:r w:rsidR="00FF6B62">
        <w:rPr>
          <w:rFonts w:cs="Times New Roman"/>
          <w:lang w:val="es-ES"/>
        </w:rPr>
        <w:t xml:space="preserve">a </w:t>
      </w:r>
      <w:r>
        <w:rPr>
          <w:rFonts w:cs="Times New Roman"/>
          <w:lang w:val="es-ES"/>
        </w:rPr>
        <w:t xml:space="preserve">bajos niveles de satisfacción </w:t>
      </w:r>
      <w:r w:rsidR="00F26BEE">
        <w:rPr>
          <w:rFonts w:cs="Times New Roman"/>
          <w:lang w:val="es-ES"/>
        </w:rPr>
        <w:fldChar w:fldCharType="begin" w:fldLock="1"/>
      </w:r>
      <w:r w:rsidR="00465DBE">
        <w:rPr>
          <w:rFonts w:cs="Times New Roman"/>
          <w:lang w:val="es-ES"/>
        </w:rPr>
        <w:instrText>ADDIN CSL_CITATION { "citationItems" : [ { "id" : "ITEM-1", "itemData" : { "author" : [ { "dropping-particle" : "", "family" : "Oliver", "given" : "Richard L.", "non-dropping-particle" : "", "parse-names" : false, "suffix" : "" } ], "container-title" : "ACR North American Advances", "id" : "ITEM-1", "issued" : { "date-parts" : [ [ "1987" ] ] }, "title" : "An Investigation of the Interrelationship Between Consumer  (Dis)Satisfaction and Complaint Reports", "type" : "article-journal", "volume" : "NA-14" }, "uris" : [ "http://www.mendeley.com/documents/?uuid=5235125b-7e25-3b78-9062-4fa73fe9d23d" ] } ], "mendeley" : { "formattedCitation" : "(2)", "plainTextFormattedCitation" : "(2)", "previouslyFormattedCitation" : "(2)" }, "properties" : {  }, "schema" : "https://github.com/citation-style-language/schema/raw/master/csl-citation.json" }</w:instrText>
      </w:r>
      <w:r w:rsidR="00F26BEE">
        <w:rPr>
          <w:rFonts w:cs="Times New Roman"/>
          <w:lang w:val="es-ES"/>
        </w:rPr>
        <w:fldChar w:fldCharType="separate"/>
      </w:r>
      <w:r w:rsidR="00D32C56" w:rsidRPr="00D32C56">
        <w:rPr>
          <w:rFonts w:cs="Times New Roman"/>
          <w:noProof/>
          <w:lang w:val="es-ES"/>
        </w:rPr>
        <w:t>(2)</w:t>
      </w:r>
      <w:r w:rsidR="00F26BEE">
        <w:rPr>
          <w:rFonts w:cs="Times New Roman"/>
          <w:lang w:val="es-ES"/>
        </w:rPr>
        <w:fldChar w:fldCharType="end"/>
      </w:r>
      <w:r>
        <w:rPr>
          <w:rFonts w:cs="Times New Roman"/>
          <w:lang w:val="es-ES"/>
        </w:rPr>
        <w:t>. Dejando al monitoreo de reclamos como una forma de monitorear la calidad de atención.</w:t>
      </w:r>
    </w:p>
    <w:p w14:paraId="7049B3AA" w14:textId="77777777" w:rsidR="00FC6B75" w:rsidRPr="0039004D" w:rsidRDefault="00FC6B75" w:rsidP="00262D6E">
      <w:pPr>
        <w:spacing w:line="360" w:lineRule="auto"/>
        <w:jc w:val="both"/>
        <w:rPr>
          <w:rFonts w:cs="Times New Roman"/>
          <w:lang w:val="es-ES"/>
        </w:rPr>
      </w:pPr>
    </w:p>
    <w:p w14:paraId="567E702D" w14:textId="77777777" w:rsidR="00FC6B75" w:rsidRPr="0039004D" w:rsidRDefault="00FC6B75" w:rsidP="00262D6E">
      <w:pPr>
        <w:spacing w:line="360" w:lineRule="auto"/>
        <w:jc w:val="both"/>
        <w:rPr>
          <w:rFonts w:cs="Times New Roman"/>
          <w:lang w:val="es-ES"/>
        </w:rPr>
      </w:pPr>
      <w:r w:rsidRPr="0039004D">
        <w:rPr>
          <w:rFonts w:cs="Times New Roman"/>
          <w:lang w:val="es-ES"/>
        </w:rPr>
        <w:lastRenderedPageBreak/>
        <w:t>En el caso del Perú</w:t>
      </w:r>
      <w:r w:rsidR="00A42C4C" w:rsidRPr="0039004D">
        <w:rPr>
          <w:rFonts w:cs="Times New Roman"/>
          <w:lang w:val="es-ES"/>
        </w:rPr>
        <w:t xml:space="preserve">, existen pocas </w:t>
      </w:r>
      <w:r w:rsidR="00A2696A" w:rsidRPr="0039004D">
        <w:rPr>
          <w:rFonts w:cs="Times New Roman"/>
          <w:lang w:val="es-ES"/>
        </w:rPr>
        <w:t>IPR</w:t>
      </w:r>
      <w:r w:rsidR="000018DC">
        <w:rPr>
          <w:rFonts w:cs="Times New Roman"/>
          <w:lang w:val="es-ES"/>
        </w:rPr>
        <w:t>ESS</w:t>
      </w:r>
      <w:r w:rsidR="00A2696A" w:rsidRPr="0039004D">
        <w:rPr>
          <w:rFonts w:cs="Times New Roman"/>
          <w:lang w:val="es-ES"/>
        </w:rPr>
        <w:t xml:space="preserve"> q</w:t>
      </w:r>
      <w:r w:rsidR="003D138E">
        <w:rPr>
          <w:rFonts w:cs="Times New Roman"/>
          <w:lang w:val="es-ES"/>
        </w:rPr>
        <w:t xml:space="preserve">ue monitoreen </w:t>
      </w:r>
      <w:r w:rsidR="00A90C62">
        <w:rPr>
          <w:rFonts w:cs="Times New Roman"/>
          <w:lang w:val="es-ES"/>
        </w:rPr>
        <w:t>los reclamos</w:t>
      </w:r>
      <w:r w:rsidR="00755F71" w:rsidRPr="0039004D">
        <w:rPr>
          <w:rFonts w:cs="Times New Roman"/>
          <w:lang w:val="es-ES"/>
        </w:rPr>
        <w:t xml:space="preserve"> mediante aplicativos dedicados</w:t>
      </w:r>
      <w:r w:rsidR="00A2696A" w:rsidRPr="0039004D">
        <w:rPr>
          <w:rFonts w:cs="Times New Roman"/>
          <w:lang w:val="es-ES"/>
        </w:rPr>
        <w:t>. Actualmente, el Decreto Supremo Nº 030-2016-SA</w:t>
      </w:r>
      <w:r w:rsidR="000018DC">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(12)</w:t>
      </w:r>
      <w:r w:rsidR="00F26BEE" w:rsidRPr="0039004D">
        <w:rPr>
          <w:rFonts w:cs="Times New Roman"/>
          <w:lang w:val="es-ES"/>
        </w:rPr>
        <w:fldChar w:fldCharType="end"/>
      </w:r>
      <w:r w:rsidR="00A2696A" w:rsidRPr="0039004D">
        <w:rPr>
          <w:rFonts w:cs="Times New Roman"/>
          <w:lang w:val="es-ES"/>
        </w:rPr>
        <w:t xml:space="preserve"> </w:t>
      </w:r>
      <w:r w:rsidR="003D7385">
        <w:rPr>
          <w:rFonts w:cs="Times New Roman"/>
          <w:lang w:val="es-ES"/>
        </w:rPr>
        <w:t>requiere</w:t>
      </w:r>
      <w:r w:rsidR="003D7385" w:rsidRPr="0039004D">
        <w:rPr>
          <w:rFonts w:cs="Times New Roman"/>
          <w:lang w:val="es-ES"/>
        </w:rPr>
        <w:t xml:space="preserve"> </w:t>
      </w:r>
      <w:r w:rsidR="00755F71" w:rsidRPr="0039004D">
        <w:rPr>
          <w:rFonts w:cs="Times New Roman"/>
          <w:lang w:val="es-ES"/>
        </w:rPr>
        <w:t>que toda</w:t>
      </w:r>
      <w:r w:rsidR="000018DC">
        <w:rPr>
          <w:rFonts w:cs="Times New Roman"/>
          <w:lang w:val="es-ES"/>
        </w:rPr>
        <w:t xml:space="preserve"> entidad, sea una IPRESS</w:t>
      </w:r>
      <w:r w:rsidR="00755F71" w:rsidRPr="0039004D">
        <w:rPr>
          <w:rFonts w:cs="Times New Roman"/>
          <w:lang w:val="es-ES"/>
        </w:rPr>
        <w:t xml:space="preserve"> o una Institución Administradora de Fondos de Aseguramiento en Salud (IAFAS) </w:t>
      </w:r>
      <w:r w:rsidR="002F616D">
        <w:rPr>
          <w:rFonts w:cs="Times New Roman"/>
          <w:lang w:val="es-ES"/>
        </w:rPr>
        <w:t>tenga</w:t>
      </w:r>
      <w:r w:rsidR="00755F71" w:rsidRPr="0039004D">
        <w:rPr>
          <w:rFonts w:cs="Times New Roman"/>
          <w:lang w:val="es-ES"/>
        </w:rPr>
        <w:t xml:space="preserve"> el Libro de Reclamaciones en Salud</w:t>
      </w:r>
      <w:r w:rsidR="002F616D">
        <w:rPr>
          <w:rFonts w:cs="Times New Roman"/>
          <w:lang w:val="es-ES"/>
        </w:rPr>
        <w:t>,</w:t>
      </w:r>
      <w:r w:rsidR="00755F71" w:rsidRPr="0039004D">
        <w:rPr>
          <w:rFonts w:cs="Times New Roman"/>
          <w:lang w:val="es-ES"/>
        </w:rPr>
        <w:t xml:space="preserve"> que es establecido y supervisado por la Superintendencia Nacional de Salud (SUSALUD). En los establecimientos públicos, dicho Libro se encuentra mayoritariamente de forma física </w:t>
      </w:r>
      <w:r w:rsidR="00A367E5" w:rsidRPr="0039004D">
        <w:rPr>
          <w:rFonts w:cs="Times New Roman"/>
          <w:lang w:val="es-ES"/>
        </w:rPr>
        <w:t xml:space="preserve">en el establecimiento y se entrega a pedido del usuario. </w:t>
      </w:r>
      <w:r w:rsidR="00FB3C45" w:rsidRPr="0039004D">
        <w:rPr>
          <w:rFonts w:cs="Times New Roman"/>
          <w:lang w:val="es-ES"/>
        </w:rPr>
        <w:t xml:space="preserve">En </w:t>
      </w:r>
      <w:r w:rsidR="000119FC" w:rsidRPr="0039004D">
        <w:rPr>
          <w:rFonts w:cs="Times New Roman"/>
          <w:lang w:val="es-ES"/>
        </w:rPr>
        <w:t>los principales hospitales de Lima</w:t>
      </w:r>
      <w:r w:rsidR="00FB3C45" w:rsidRPr="0039004D">
        <w:rPr>
          <w:rFonts w:cs="Times New Roman"/>
          <w:lang w:val="es-ES"/>
        </w:rPr>
        <w:t xml:space="preserve">, SUSALUD ha implementado un canal digital </w:t>
      </w:r>
      <w:r w:rsidR="000119FC" w:rsidRPr="0039004D">
        <w:rPr>
          <w:rFonts w:cs="Times New Roman"/>
          <w:lang w:val="es-ES"/>
        </w:rPr>
        <w:t xml:space="preserve">para la formulación de quejas y acceso a información </w:t>
      </w:r>
      <w:r w:rsidR="00FB3C45" w:rsidRPr="0039004D">
        <w:rPr>
          <w:rFonts w:cs="Times New Roman"/>
          <w:lang w:val="es-ES"/>
        </w:rPr>
        <w:t>llamada Totem Digital Multimedia</w:t>
      </w:r>
      <w:r w:rsidR="000119FC" w:rsidRPr="0039004D">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"https://gestion.pe/panelg/susalud-tecnologia-digital-al-servicio-ciudadanos-y-gestores-2197181", "accessed" : { "date-parts" : [ [ "2017", "12", "16" ] ] }, "id" : "ITEM-1", "issued" : { "date-parts" : [ [ "0" ] ] }, "title" : "Susalud: la tecnolog\u00eda digital al servicio de ciudadanos y gestores | Gestion.pe", "type" : "webpage" }, "uris" : [ "http://www.mendeley.com/documents/?uuid=7df3fce8-4b68-3aa9-8de2-22508522268a" ] } ], "mendeley" : { "formattedCitation" : "(13)", "plainTextFormattedCitation" : "(13)", "previouslyFormattedCitation" : "(13)"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(13)</w:t>
      </w:r>
      <w:r w:rsidR="00F26BEE" w:rsidRPr="0039004D">
        <w:rPr>
          <w:rFonts w:cs="Times New Roman"/>
          <w:lang w:val="es-ES"/>
        </w:rPr>
        <w:fldChar w:fldCharType="end"/>
      </w:r>
      <w:r w:rsidR="00FB3C45" w:rsidRPr="0039004D">
        <w:rPr>
          <w:rFonts w:cs="Times New Roman"/>
          <w:lang w:val="es-ES"/>
        </w:rPr>
        <w:t>, la cual permite a los usuarios que se encuentren dentro de las instalaciones de la IPRESS, ingresar sus reclamos por un medio digital</w:t>
      </w:r>
      <w:r w:rsidR="000119FC" w:rsidRPr="0039004D">
        <w:rPr>
          <w:rFonts w:cs="Times New Roman"/>
          <w:lang w:val="es-ES"/>
        </w:rPr>
        <w:t xml:space="preserve"> en una pantalla táctil interactiva.</w:t>
      </w:r>
    </w:p>
    <w:p w14:paraId="4BA24C15" w14:textId="77777777" w:rsidR="000D7A7B" w:rsidRPr="0039004D" w:rsidRDefault="000D7A7B" w:rsidP="00262D6E">
      <w:pPr>
        <w:spacing w:line="360" w:lineRule="auto"/>
        <w:jc w:val="both"/>
        <w:rPr>
          <w:rFonts w:cs="Times New Roman"/>
          <w:lang w:val="es-ES"/>
        </w:rPr>
      </w:pPr>
    </w:p>
    <w:p w14:paraId="2C4DA463" w14:textId="77777777" w:rsidR="000D7A7B" w:rsidRPr="0039004D" w:rsidRDefault="00E8208A" w:rsidP="00262D6E">
      <w:pPr>
        <w:spacing w:line="360" w:lineRule="auto"/>
        <w:jc w:val="both"/>
        <w:rPr>
          <w:rFonts w:cs="Times New Roman"/>
          <w:lang w:val="es-ES"/>
        </w:rPr>
      </w:pPr>
      <w:r w:rsidRPr="0039004D">
        <w:rPr>
          <w:rFonts w:cs="Times New Roman"/>
          <w:lang w:val="es-ES"/>
        </w:rPr>
        <w:t>E</w:t>
      </w:r>
      <w:r w:rsidR="000D7A7B" w:rsidRPr="0039004D">
        <w:rPr>
          <w:rFonts w:cs="Times New Roman"/>
          <w:lang w:val="es-ES"/>
        </w:rPr>
        <w:t>l</w:t>
      </w:r>
      <w:r w:rsidR="00FA23DB">
        <w:rPr>
          <w:rFonts w:cs="Times New Roman"/>
          <w:lang w:val="es-ES"/>
        </w:rPr>
        <w:t xml:space="preserve"> monitoreo de los reclamos,</w:t>
      </w:r>
      <w:r w:rsidR="000D7A7B" w:rsidRPr="0039004D">
        <w:rPr>
          <w:rFonts w:cs="Times New Roman"/>
          <w:lang w:val="es-ES"/>
        </w:rPr>
        <w:t xml:space="preserve"> se hace </w:t>
      </w:r>
      <w:r w:rsidR="00F82A77" w:rsidRPr="0039004D">
        <w:rPr>
          <w:rFonts w:cs="Times New Roman"/>
          <w:lang w:val="es-ES"/>
        </w:rPr>
        <w:t>de manera individual</w:t>
      </w:r>
      <w:r w:rsidR="000D7A7B" w:rsidRPr="0039004D">
        <w:rPr>
          <w:rFonts w:cs="Times New Roman"/>
          <w:lang w:val="es-ES"/>
        </w:rPr>
        <w:t xml:space="preserve"> </w:t>
      </w:r>
      <w:r w:rsidR="00FA23DB">
        <w:rPr>
          <w:rFonts w:cs="Times New Roman"/>
          <w:lang w:val="es-ES"/>
        </w:rPr>
        <w:t xml:space="preserve">y manual </w:t>
      </w:r>
      <w:r w:rsidR="000D7A7B" w:rsidRPr="0039004D">
        <w:rPr>
          <w:rFonts w:cs="Times New Roman"/>
          <w:lang w:val="es-ES"/>
        </w:rPr>
        <w:t xml:space="preserve">en </w:t>
      </w:r>
      <w:r w:rsidR="00F82A77" w:rsidRPr="0039004D">
        <w:rPr>
          <w:rFonts w:cs="Times New Roman"/>
          <w:lang w:val="es-ES"/>
        </w:rPr>
        <w:t>cada</w:t>
      </w:r>
      <w:r w:rsidR="000D7A7B" w:rsidRPr="0039004D">
        <w:rPr>
          <w:rFonts w:cs="Times New Roman"/>
          <w:lang w:val="es-ES"/>
        </w:rPr>
        <w:t xml:space="preserve"> IPRESS </w:t>
      </w:r>
      <w:r w:rsidRPr="0039004D">
        <w:rPr>
          <w:rFonts w:cs="Times New Roman"/>
          <w:lang w:val="es-ES"/>
        </w:rPr>
        <w:t xml:space="preserve">de manera interna con los reclamos </w:t>
      </w:r>
      <w:r w:rsidR="000E3233" w:rsidRPr="0039004D">
        <w:rPr>
          <w:rFonts w:cs="Times New Roman"/>
          <w:lang w:val="es-ES"/>
        </w:rPr>
        <w:t xml:space="preserve">que los ciudadanos presentan en sus oficinas de Gestión de Calidad </w:t>
      </w:r>
      <w:r w:rsidR="00FB3C45" w:rsidRPr="0039004D">
        <w:rPr>
          <w:rFonts w:cs="Times New Roman"/>
          <w:lang w:val="es-ES"/>
        </w:rPr>
        <w:t>tanto en</w:t>
      </w:r>
      <w:r w:rsidR="00946FA0" w:rsidRPr="0039004D">
        <w:rPr>
          <w:rFonts w:cs="Times New Roman"/>
          <w:lang w:val="es-ES"/>
        </w:rPr>
        <w:t xml:space="preserve"> forma</w:t>
      </w:r>
      <w:r w:rsidR="00FB3C45" w:rsidRPr="0039004D">
        <w:rPr>
          <w:rFonts w:cs="Times New Roman"/>
          <w:lang w:val="es-ES"/>
        </w:rPr>
        <w:t>to</w:t>
      </w:r>
      <w:r w:rsidR="00946FA0" w:rsidRPr="0039004D">
        <w:rPr>
          <w:rFonts w:cs="Times New Roman"/>
          <w:lang w:val="es-ES"/>
        </w:rPr>
        <w:t xml:space="preserve"> </w:t>
      </w:r>
      <w:r w:rsidR="00FB3C45" w:rsidRPr="0039004D">
        <w:rPr>
          <w:rFonts w:cs="Times New Roman"/>
          <w:lang w:val="es-ES"/>
        </w:rPr>
        <w:t>físico</w:t>
      </w:r>
      <w:r w:rsidR="00946FA0" w:rsidRPr="0039004D">
        <w:rPr>
          <w:rFonts w:cs="Times New Roman"/>
          <w:lang w:val="es-ES"/>
        </w:rPr>
        <w:t xml:space="preserve"> </w:t>
      </w:r>
      <w:r w:rsidR="00FB3C45" w:rsidRPr="0039004D">
        <w:rPr>
          <w:rFonts w:cs="Times New Roman"/>
          <w:lang w:val="es-ES"/>
        </w:rPr>
        <w:t>por medio del</w:t>
      </w:r>
      <w:r w:rsidR="00946FA0" w:rsidRPr="0039004D">
        <w:rPr>
          <w:rFonts w:cs="Times New Roman"/>
          <w:lang w:val="es-ES"/>
        </w:rPr>
        <w:t xml:space="preserve"> Libro de Reclamaciones</w:t>
      </w:r>
      <w:r w:rsidR="002A7D6F" w:rsidRPr="0039004D">
        <w:rPr>
          <w:rFonts w:cs="Times New Roman"/>
          <w:lang w:val="es-ES"/>
        </w:rPr>
        <w:t xml:space="preserve"> o utilizando algún sistema </w:t>
      </w:r>
      <w:r w:rsidR="002F6A56" w:rsidRPr="0039004D">
        <w:rPr>
          <w:rFonts w:cs="Times New Roman"/>
          <w:lang w:val="es-ES"/>
        </w:rPr>
        <w:t xml:space="preserve">digital </w:t>
      </w:r>
      <w:r w:rsidR="002A7D6F" w:rsidRPr="0039004D">
        <w:rPr>
          <w:rFonts w:cs="Times New Roman"/>
          <w:lang w:val="es-ES"/>
        </w:rPr>
        <w:t xml:space="preserve">propio para el </w:t>
      </w:r>
      <w:r w:rsidR="00FA23DB">
        <w:rPr>
          <w:rFonts w:cs="Times New Roman"/>
          <w:lang w:val="es-ES"/>
        </w:rPr>
        <w:t>recibimiento y manejo de ellos</w:t>
      </w:r>
      <w:r w:rsidR="002A7D6F" w:rsidRPr="0039004D">
        <w:rPr>
          <w:rFonts w:cs="Times New Roman"/>
          <w:lang w:val="es-ES"/>
        </w:rPr>
        <w:t xml:space="preserve">, como el sistema Registro Informático de Atención al Asegurado de EsSalud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"http://ww3.essalud.gob.pe:8080/riid/portal.html", "accessed" : { "date-parts" : [ [ "2016", "8", "16" ] ] }, "author" : [ { "dropping-particle" : "", "family" : "EsSalud", "given" : "", "non-dropping-particle" : "", "parse-names" : false, "suffix" : "" } ], "id" : "ITEM-1", "issued" : { "date-parts" : [ [ "0" ] ] }, "title" : "Registro Inform\u00e1tico de Atenci\u00f3n al Asegurado", "type" : "webpage" }, "uris" : [ "http://www.mendeley.com/documents/?uuid=fc650485-39f9-4297-ae5f-ab01c88c4bc8" ] } ], "mendeley" : { "formattedCitation" : "(20)", "plainTextFormattedCitation" : "(20)", "previouslyFormattedCitation" : "(20)"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(20)</w:t>
      </w:r>
      <w:r w:rsidR="00F26BEE" w:rsidRPr="0039004D">
        <w:rPr>
          <w:rFonts w:cs="Times New Roman"/>
          <w:lang w:val="es-ES"/>
        </w:rPr>
        <w:fldChar w:fldCharType="end"/>
      </w:r>
      <w:r w:rsidR="009C1FF6" w:rsidRPr="0039004D">
        <w:rPr>
          <w:rFonts w:cs="Times New Roman"/>
          <w:lang w:val="es-ES"/>
        </w:rPr>
        <w:t xml:space="preserve">. De esta manera, cada IPRESS maneja de una forma diferente </w:t>
      </w:r>
      <w:r w:rsidR="008962E0" w:rsidRPr="0039004D">
        <w:rPr>
          <w:rFonts w:cs="Times New Roman"/>
          <w:lang w:val="es-ES"/>
        </w:rPr>
        <w:t>la inform</w:t>
      </w:r>
      <w:r w:rsidR="00FB3C45" w:rsidRPr="0039004D">
        <w:rPr>
          <w:rFonts w:cs="Times New Roman"/>
          <w:lang w:val="es-ES"/>
        </w:rPr>
        <w:t>ación que llega en los</w:t>
      </w:r>
      <w:r w:rsidR="008962E0" w:rsidRPr="0039004D">
        <w:rPr>
          <w:rFonts w:cs="Times New Roman"/>
          <w:lang w:val="es-ES"/>
        </w:rPr>
        <w:t xml:space="preserve"> reclamos con el fin de darles una solución </w:t>
      </w:r>
      <w:r w:rsidR="00E15049" w:rsidRPr="0039004D">
        <w:rPr>
          <w:rFonts w:cs="Times New Roman"/>
          <w:lang w:val="es-ES"/>
        </w:rPr>
        <w:t>y mantener a los ciudadanos satisfechos con la atención brindada.</w:t>
      </w:r>
      <w:r w:rsidR="00B41EF3" w:rsidRPr="0039004D">
        <w:rPr>
          <w:rFonts w:cs="Times New Roman"/>
          <w:lang w:val="es-ES"/>
        </w:rPr>
        <w:t xml:space="preserve"> </w:t>
      </w:r>
      <w:r w:rsidR="00B41EF3" w:rsidRPr="004C0E7C">
        <w:rPr>
          <w:rFonts w:cs="Times New Roman"/>
          <w:highlight w:val="lightGray"/>
          <w:lang w:val="es-ES"/>
        </w:rPr>
        <w:t>Cabe destacar que</w:t>
      </w:r>
      <w:r w:rsidR="00FA23DB" w:rsidRPr="004C0E7C">
        <w:rPr>
          <w:rFonts w:cs="Times New Roman"/>
          <w:highlight w:val="lightGray"/>
          <w:lang w:val="es-ES"/>
        </w:rPr>
        <w:t xml:space="preserve"> el investigador ha podido ver que la información de los reclamos y su manejo</w:t>
      </w:r>
      <w:r w:rsidR="00B41EF3" w:rsidRPr="004C0E7C">
        <w:rPr>
          <w:rFonts w:cs="Times New Roman"/>
          <w:highlight w:val="lightGray"/>
          <w:lang w:val="es-ES"/>
        </w:rPr>
        <w:t xml:space="preserve"> no se hace pública</w:t>
      </w:r>
      <w:r w:rsidR="00FA23DB" w:rsidRPr="004C0E7C">
        <w:rPr>
          <w:rFonts w:cs="Times New Roman"/>
          <w:highlight w:val="lightGray"/>
          <w:lang w:val="es-ES"/>
        </w:rPr>
        <w:t xml:space="preserve"> con la ciudadanía ni</w:t>
      </w:r>
      <w:r w:rsidR="00B41EF3" w:rsidRPr="004C0E7C">
        <w:rPr>
          <w:rFonts w:cs="Times New Roman"/>
          <w:highlight w:val="lightGray"/>
          <w:lang w:val="es-ES"/>
        </w:rPr>
        <w:t xml:space="preserve"> se comparte entre diversas IPRESS para poder llegar a un acuerdo sobre cómo solucionar ciertos reclamos que pueden ser repetitivos entre </w:t>
      </w:r>
      <w:r w:rsidR="00FA23DB" w:rsidRPr="004C0E7C">
        <w:rPr>
          <w:rFonts w:cs="Times New Roman"/>
          <w:highlight w:val="lightGray"/>
          <w:lang w:val="es-ES"/>
        </w:rPr>
        <w:t>ellas</w:t>
      </w:r>
      <w:r w:rsidR="00B41EF3" w:rsidRPr="004C0E7C">
        <w:rPr>
          <w:rFonts w:cs="Times New Roman"/>
          <w:highlight w:val="lightGray"/>
          <w:lang w:val="es-ES"/>
        </w:rPr>
        <w:t>.</w:t>
      </w:r>
    </w:p>
    <w:p w14:paraId="39A82CE0" w14:textId="77777777" w:rsidR="00B674F0" w:rsidRPr="0039004D" w:rsidRDefault="00B674F0" w:rsidP="00262D6E">
      <w:pPr>
        <w:spacing w:line="360" w:lineRule="auto"/>
        <w:jc w:val="both"/>
        <w:rPr>
          <w:rFonts w:cs="Times New Roman"/>
          <w:lang w:val="es-ES"/>
        </w:rPr>
      </w:pPr>
    </w:p>
    <w:p w14:paraId="03CE6F16" w14:textId="77777777" w:rsidR="00B34BB7" w:rsidRDefault="00562533" w:rsidP="00B34BB7">
      <w:pPr>
        <w:pStyle w:val="Ttulo3"/>
      </w:pPr>
      <w:bookmarkStart w:id="10" w:name="_Toc508100416"/>
      <w:r w:rsidRPr="0039004D">
        <w:t>Sistema de gestión de reclamos en el sector salud</w:t>
      </w:r>
      <w:bookmarkEnd w:id="10"/>
    </w:p>
    <w:p w14:paraId="21884D13" w14:textId="77777777" w:rsidR="00CE1173" w:rsidRDefault="00E04B5A" w:rsidP="007E4000">
      <w:pPr>
        <w:spacing w:line="360" w:lineRule="auto"/>
        <w:rPr>
          <w:lang w:val="es-ES"/>
        </w:rPr>
      </w:pPr>
      <w:r>
        <w:rPr>
          <w:lang w:val="es-ES"/>
        </w:rPr>
        <w:t xml:space="preserve">Dada la importancia probada de </w:t>
      </w:r>
      <w:r w:rsidR="007E4000">
        <w:rPr>
          <w:lang w:val="es-ES"/>
        </w:rPr>
        <w:t xml:space="preserve">los sistemas para gestión de reclamos </w:t>
      </w:r>
      <w:r w:rsidR="00F26BEE" w:rsidRPr="0039004D">
        <w:rPr>
          <w:rFonts w:cs="Times New Roman"/>
          <w:lang w:val="es-ES"/>
        </w:rPr>
        <w:fldChar w:fldCharType="begin" w:fldLock="1"/>
      </w:r>
      <w:r w:rsidR="007E4000">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7E4000" w:rsidRPr="00A90C62">
        <w:rPr>
          <w:rFonts w:cs="Times New Roman"/>
          <w:noProof/>
          <w:lang w:val="es-ES"/>
        </w:rPr>
        <w:t>(3)</w:t>
      </w:r>
      <w:r w:rsidR="00F26BEE" w:rsidRPr="0039004D">
        <w:rPr>
          <w:rFonts w:cs="Times New Roman"/>
          <w:lang w:val="es-ES"/>
        </w:rPr>
        <w:fldChar w:fldCharType="end"/>
      </w:r>
      <w:r w:rsidR="007E4000">
        <w:rPr>
          <w:rFonts w:cs="Times New Roman"/>
          <w:lang w:val="es-ES"/>
        </w:rPr>
        <w:t>, es importante que sean desarrollados para cumplir las siguientes características que permitan que su uso sea el esperado.</w:t>
      </w:r>
    </w:p>
    <w:p w14:paraId="0501A095" w14:textId="77777777" w:rsidR="00CE1173" w:rsidRPr="00CE1173" w:rsidRDefault="00CE1173" w:rsidP="00CE1173">
      <w:pPr>
        <w:rPr>
          <w:lang w:val="es-ES"/>
        </w:rPr>
      </w:pPr>
    </w:p>
    <w:p w14:paraId="2A7A1CF7" w14:textId="77777777" w:rsidR="00B674F0" w:rsidRDefault="00562533" w:rsidP="004210F8">
      <w:pPr>
        <w:pStyle w:val="Ttulo4"/>
        <w:numPr>
          <w:ilvl w:val="2"/>
          <w:numId w:val="17"/>
        </w:numPr>
        <w:spacing w:line="360" w:lineRule="auto"/>
        <w:rPr>
          <w:rFonts w:cs="Times New Roman"/>
          <w:lang w:val="es-ES"/>
        </w:rPr>
      </w:pPr>
      <w:r w:rsidRPr="0039004D">
        <w:rPr>
          <w:rFonts w:cs="Times New Roman"/>
          <w:lang w:val="es-ES"/>
        </w:rPr>
        <w:t>Importancia</w:t>
      </w:r>
    </w:p>
    <w:p w14:paraId="29B60959" w14:textId="77777777" w:rsidR="00B34BB7" w:rsidRPr="00B34BB7" w:rsidRDefault="00B34BB7" w:rsidP="00B34BB7">
      <w:pPr>
        <w:rPr>
          <w:lang w:val="es-ES"/>
        </w:rPr>
      </w:pPr>
    </w:p>
    <w:p w14:paraId="47915819" w14:textId="77777777" w:rsidR="00B674F0" w:rsidRDefault="00B674F0" w:rsidP="00262D6E">
      <w:pPr>
        <w:spacing w:line="360" w:lineRule="auto"/>
        <w:jc w:val="both"/>
        <w:rPr>
          <w:rFonts w:cs="Times New Roman"/>
          <w:lang w:val="es-ES"/>
        </w:rPr>
      </w:pPr>
      <w:r w:rsidRPr="0039004D">
        <w:rPr>
          <w:rFonts w:cs="Times New Roman"/>
          <w:lang w:val="es-ES"/>
        </w:rPr>
        <w:t>El manejo correcto de los reclamos es una de las estrategias que debe</w:t>
      </w:r>
      <w:r w:rsidR="003000D2">
        <w:rPr>
          <w:rFonts w:cs="Times New Roman"/>
          <w:lang w:val="es-ES"/>
        </w:rPr>
        <w:t>n</w:t>
      </w:r>
      <w:r w:rsidRPr="0039004D">
        <w:rPr>
          <w:rFonts w:cs="Times New Roman"/>
          <w:lang w:val="es-ES"/>
        </w:rPr>
        <w:t xml:space="preserve"> utilizarse para la mejora de calidad en atención al usuario</w:t>
      </w:r>
      <w:r w:rsidR="007B7445" w:rsidRPr="0039004D">
        <w:rPr>
          <w:rFonts w:cs="Times New Roman"/>
          <w:lang w:val="es-ES"/>
        </w:rPr>
        <w:t>.</w:t>
      </w:r>
      <w:r w:rsidRPr="0039004D">
        <w:rPr>
          <w:rFonts w:cs="Times New Roman"/>
          <w:lang w:val="es-ES"/>
        </w:rPr>
        <w:t xml:space="preserve"> Es usual ver los reclamos de forma negativa pero éstos deben ser vistos como oportunidades de mejora y sirven mucho para </w:t>
      </w:r>
      <w:r w:rsidRPr="0039004D">
        <w:rPr>
          <w:rFonts w:cs="Times New Roman"/>
          <w:lang w:val="es-ES"/>
        </w:rPr>
        <w:lastRenderedPageBreak/>
        <w:t>identificar los problemas que ocurren en procesos internos que antes no se tenían en consideración</w:t>
      </w:r>
      <w:r w:rsidR="007B7445" w:rsidRPr="0039004D">
        <w:rPr>
          <w:rFonts w:cs="Times New Roman"/>
          <w:lang w:val="es-ES"/>
        </w:rPr>
        <w:t>.</w:t>
      </w:r>
      <w:r w:rsidR="00B34BB7">
        <w:rPr>
          <w:rFonts w:cs="Times New Roman"/>
          <w:lang w:val="es-ES"/>
        </w:rPr>
        <w:t xml:space="preserve"> </w:t>
      </w:r>
      <w:r w:rsidR="00B34BB7" w:rsidRPr="0039004D">
        <w:rPr>
          <w:rFonts w:cs="Times New Roman"/>
          <w:lang w:val="es-ES"/>
        </w:rPr>
        <w:t>Es por eso que las deficiencias en el manejo de reclamos significa</w:t>
      </w:r>
      <w:r w:rsidR="00325484">
        <w:rPr>
          <w:rFonts w:cs="Times New Roman"/>
          <w:lang w:val="es-ES"/>
        </w:rPr>
        <w:t>n</w:t>
      </w:r>
      <w:r w:rsidR="00B34BB7" w:rsidRPr="0039004D">
        <w:rPr>
          <w:rFonts w:cs="Times New Roman"/>
          <w:lang w:val="es-ES"/>
        </w:rPr>
        <w:t xml:space="preserve"> que las señales de advertencia están siendo pasadas por alto</w:t>
      </w:r>
      <w:r w:rsidR="00B34BB7">
        <w:rPr>
          <w:rFonts w:cs="Times New Roman"/>
          <w:lang w:val="es-ES"/>
        </w:rPr>
        <w:t>.</w:t>
      </w:r>
      <w:r w:rsidRPr="0039004D">
        <w:rPr>
          <w:rFonts w:cs="Times New Roman"/>
          <w:lang w:val="es-ES"/>
        </w:rPr>
        <w:t xml:space="preserve"> En el caso de salud, ocurre exactamente lo mismo, ya que los reclamos presentados por los pacientes y familiares pueden proveer información importante sobre cómo mejorar la atención al paciente y sirven para que los </w:t>
      </w:r>
      <w:r w:rsidR="00887A03">
        <w:rPr>
          <w:rFonts w:cs="Times New Roman"/>
          <w:lang w:val="es-ES"/>
        </w:rPr>
        <w:t>establecimientos de salud</w:t>
      </w:r>
      <w:r w:rsidRPr="0039004D">
        <w:rPr>
          <w:rFonts w:cs="Times New Roman"/>
          <w:lang w:val="es-ES"/>
        </w:rPr>
        <w:t xml:space="preserve"> puedan detectar problemas sistemáticos en la atención que brindan </w:t>
      </w:r>
      <w:r w:rsidR="00F26BEE"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w:t>
      </w:r>
      <w:r w:rsidR="00F26BEE" w:rsidRPr="0039004D">
        <w:rPr>
          <w:rFonts w:cs="Times New Roman"/>
          <w:lang w:val="es-ES"/>
        </w:rPr>
        <w:fldChar w:fldCharType="end"/>
      </w:r>
      <w:r w:rsidR="007B7445" w:rsidRPr="0039004D">
        <w:rPr>
          <w:rFonts w:cs="Times New Roman"/>
          <w:lang w:val="es-ES"/>
        </w:rPr>
        <w:t>.</w:t>
      </w:r>
    </w:p>
    <w:p w14:paraId="2DED9CD6" w14:textId="77777777" w:rsidR="005D31DC" w:rsidRPr="0039004D" w:rsidRDefault="005D31DC" w:rsidP="00262D6E">
      <w:pPr>
        <w:spacing w:line="360" w:lineRule="auto"/>
        <w:jc w:val="both"/>
        <w:rPr>
          <w:rFonts w:cs="Times New Roman"/>
          <w:lang w:val="es-ES"/>
        </w:rPr>
      </w:pPr>
    </w:p>
    <w:p w14:paraId="0FA68AD9"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Utilidad</w:t>
      </w:r>
    </w:p>
    <w:p w14:paraId="032956CA" w14:textId="77777777" w:rsidR="00B674F0" w:rsidRPr="0039004D" w:rsidRDefault="00B674F0" w:rsidP="00262D6E">
      <w:pPr>
        <w:spacing w:line="360" w:lineRule="auto"/>
        <w:jc w:val="both"/>
        <w:rPr>
          <w:rFonts w:cs="Times New Roman"/>
          <w:lang w:val="es-ES"/>
        </w:rPr>
      </w:pPr>
    </w:p>
    <w:p w14:paraId="63F34073" w14:textId="77777777" w:rsidR="004C0E7C" w:rsidRDefault="00B674F0" w:rsidP="00262D6E">
      <w:pPr>
        <w:spacing w:line="360" w:lineRule="auto"/>
        <w:jc w:val="both"/>
        <w:rPr>
          <w:rFonts w:cs="Times New Roman"/>
          <w:lang w:val="es-ES"/>
        </w:rPr>
      </w:pPr>
      <w:r w:rsidRPr="0039004D">
        <w:rPr>
          <w:rFonts w:cs="Times New Roman"/>
          <w:lang w:val="es-ES"/>
        </w:rPr>
        <w:t xml:space="preserve">El análisis de los reclamos de los pacientes tiene 2 funciones principales dentro de un </w:t>
      </w:r>
      <w:r w:rsidR="00887A03">
        <w:rPr>
          <w:rFonts w:cs="Times New Roman"/>
          <w:lang w:val="es-ES"/>
        </w:rPr>
        <w:t>establecimiento de salud</w:t>
      </w:r>
      <w:r w:rsidR="007B7445" w:rsidRPr="0039004D">
        <w:rPr>
          <w:rFonts w:cs="Times New Roman"/>
          <w:lang w:val="es-ES"/>
        </w:rPr>
        <w:t>.</w:t>
      </w:r>
      <w:r w:rsidRPr="0039004D">
        <w:rPr>
          <w:rFonts w:cs="Times New Roman"/>
          <w:lang w:val="es-ES"/>
        </w:rPr>
        <w:t xml:space="preserve"> Primero,</w:t>
      </w:r>
      <w:r w:rsidR="004C0E7C">
        <w:rPr>
          <w:rFonts w:cs="Times New Roman"/>
          <w:lang w:val="es-ES"/>
        </w:rPr>
        <w:t xml:space="preserve"> permite que las inquietudes de pacientes se recojan y resuelvan</w:t>
      </w:r>
      <w:r w:rsidRPr="0039004D">
        <w:rPr>
          <w:rFonts w:cs="Times New Roman"/>
          <w:lang w:val="es-ES"/>
        </w:rPr>
        <w:t>, y con esto se creen soluciones para enfrentar l</w:t>
      </w:r>
      <w:r w:rsidR="004C0E7C">
        <w:rPr>
          <w:rFonts w:cs="Times New Roman"/>
          <w:lang w:val="es-ES"/>
        </w:rPr>
        <w:t>os futuros problemas</w:t>
      </w:r>
      <w:r w:rsidRPr="0039004D">
        <w:rPr>
          <w:rFonts w:cs="Times New Roman"/>
          <w:lang w:val="es-ES"/>
        </w:rPr>
        <w:t xml:space="preserve"> que puedan surgir</w:t>
      </w:r>
      <w:r w:rsidR="007B7445" w:rsidRPr="0039004D">
        <w:rPr>
          <w:rFonts w:cs="Times New Roman"/>
          <w:lang w:val="es-ES"/>
        </w:rPr>
        <w:t>.</w:t>
      </w:r>
      <w:r w:rsidRPr="0039004D">
        <w:rPr>
          <w:rFonts w:cs="Times New Roman"/>
          <w:lang w:val="es-ES"/>
        </w:rPr>
        <w:t xml:space="preserve"> Segundo, puede proveer una idea de los problemas que ocurren en todo el sistema de atención al paciente y permite que se puedan hacer comparaciones entre </w:t>
      </w:r>
      <w:r w:rsidR="00887A03">
        <w:rPr>
          <w:rFonts w:cs="Times New Roman"/>
          <w:lang w:val="es-ES"/>
        </w:rPr>
        <w:t>establecimientos de salud</w:t>
      </w:r>
      <w:r w:rsidRPr="0039004D">
        <w:rPr>
          <w:rFonts w:cs="Times New Roman"/>
          <w:lang w:val="es-ES"/>
        </w:rPr>
        <w:t xml:space="preserve"> </w:t>
      </w:r>
      <w:r w:rsidR="00F26BEE" w:rsidRPr="0039004D">
        <w:rPr>
          <w:rFonts w:cs="Times New Roman"/>
          <w:lang w:val="es-ES"/>
        </w:rPr>
        <w:fldChar w:fldCharType="begin" w:fldLock="1"/>
      </w:r>
      <w:r w:rsidR="00A90C62">
        <w:rPr>
          <w:rFonts w:cs="Times New Roman"/>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"(3)", "plainTextFormattedCitation" : "(3)", "previouslyFormattedCitation" : "(3)"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05FC570C" w14:textId="77777777" w:rsidR="004C0E7C" w:rsidRDefault="004C0E7C" w:rsidP="00262D6E">
      <w:pPr>
        <w:spacing w:line="360" w:lineRule="auto"/>
        <w:jc w:val="both"/>
        <w:rPr>
          <w:rFonts w:cs="Times New Roman"/>
          <w:lang w:val="es-ES"/>
        </w:rPr>
      </w:pPr>
    </w:p>
    <w:p w14:paraId="3CA4149E" w14:textId="77777777" w:rsidR="00B674F0" w:rsidRPr="0039004D" w:rsidRDefault="00B674F0" w:rsidP="00262D6E">
      <w:pPr>
        <w:spacing w:line="360" w:lineRule="auto"/>
        <w:jc w:val="both"/>
        <w:rPr>
          <w:rFonts w:cs="Times New Roman"/>
          <w:lang w:val="es-ES"/>
        </w:rPr>
      </w:pPr>
      <w:r w:rsidRPr="0039004D">
        <w:rPr>
          <w:rFonts w:cs="Times New Roman"/>
          <w:lang w:val="es-ES"/>
        </w:rPr>
        <w:t xml:space="preserve">Además, debería encontrarse integrado con el trabajo que se realiza en toda la organización, ya que la información tiene que ser compartida entre diferentes equipos administrativos </w:t>
      </w:r>
      <w:r w:rsidR="004C0E7C">
        <w:rPr>
          <w:rFonts w:cs="Times New Roman"/>
          <w:lang w:val="es-ES"/>
        </w:rPr>
        <w:t xml:space="preserve">dentro de la misma IPRESS </w:t>
      </w:r>
      <w:r w:rsidRPr="0039004D">
        <w:rPr>
          <w:rFonts w:cs="Times New Roman"/>
          <w:lang w:val="es-ES"/>
        </w:rPr>
        <w:t xml:space="preserve">porque servirá para identificar posibles brechas existentes en el servicio brindado </w:t>
      </w:r>
      <w:r w:rsidR="00F26BEE" w:rsidRPr="0039004D">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(11)</w:t>
      </w:r>
      <w:r w:rsidR="00F26BEE" w:rsidRPr="0039004D">
        <w:rPr>
          <w:rFonts w:cs="Times New Roman"/>
          <w:lang w:val="es-ES"/>
        </w:rPr>
        <w:fldChar w:fldCharType="end"/>
      </w:r>
      <w:r w:rsidR="007B7445" w:rsidRPr="0039004D">
        <w:rPr>
          <w:rFonts w:cs="Times New Roman"/>
          <w:lang w:val="es-ES"/>
        </w:rPr>
        <w:t>.</w:t>
      </w:r>
    </w:p>
    <w:p w14:paraId="7DB7C025" w14:textId="77777777" w:rsidR="00B674F0" w:rsidRPr="0039004D" w:rsidRDefault="00B674F0" w:rsidP="00262D6E">
      <w:pPr>
        <w:spacing w:line="360" w:lineRule="auto"/>
        <w:jc w:val="both"/>
        <w:rPr>
          <w:rFonts w:cs="Times New Roman"/>
          <w:lang w:val="es-ES"/>
        </w:rPr>
      </w:pPr>
    </w:p>
    <w:p w14:paraId="0D5347FA" w14:textId="77777777" w:rsidR="00562533" w:rsidRPr="0039004D" w:rsidRDefault="00562533" w:rsidP="004210F8">
      <w:pPr>
        <w:pStyle w:val="Ttulo4"/>
        <w:numPr>
          <w:ilvl w:val="2"/>
          <w:numId w:val="17"/>
        </w:numPr>
        <w:spacing w:line="360" w:lineRule="auto"/>
        <w:rPr>
          <w:rFonts w:cs="Times New Roman"/>
          <w:lang w:val="es-ES"/>
        </w:rPr>
      </w:pPr>
      <w:r w:rsidRPr="0039004D">
        <w:rPr>
          <w:rFonts w:cs="Times New Roman"/>
          <w:lang w:val="es-ES"/>
        </w:rPr>
        <w:t>Principios</w:t>
      </w:r>
    </w:p>
    <w:p w14:paraId="4EFCF119" w14:textId="77777777" w:rsidR="00B674F0" w:rsidRPr="0039004D" w:rsidRDefault="00B674F0" w:rsidP="00262D6E">
      <w:pPr>
        <w:spacing w:line="360" w:lineRule="auto"/>
        <w:jc w:val="both"/>
        <w:rPr>
          <w:rFonts w:cs="Times New Roman"/>
          <w:lang w:val="es-ES"/>
        </w:rPr>
      </w:pPr>
    </w:p>
    <w:p w14:paraId="58BA3D86" w14:textId="77777777" w:rsidR="00B674F0" w:rsidRPr="0039004D" w:rsidRDefault="00B674F0" w:rsidP="00262D6E">
      <w:pPr>
        <w:spacing w:line="360" w:lineRule="auto"/>
        <w:jc w:val="both"/>
        <w:rPr>
          <w:rFonts w:cs="Times New Roman"/>
          <w:lang w:val="es-ES"/>
        </w:rPr>
      </w:pPr>
      <w:r w:rsidRPr="0039004D">
        <w:rPr>
          <w:rFonts w:cs="Times New Roman"/>
          <w:lang w:val="es-ES"/>
        </w:rPr>
        <w:t>En Australia se considera necesario que un sistema de atención de</w:t>
      </w:r>
      <w:r w:rsidR="004C0E7C">
        <w:rPr>
          <w:rFonts w:cs="Times New Roman"/>
          <w:lang w:val="es-ES"/>
        </w:rPr>
        <w:t xml:space="preserve"> reclamos, deba cumplir</w:t>
      </w:r>
      <w:r w:rsidRPr="0039004D">
        <w:rPr>
          <w:rFonts w:cs="Times New Roman"/>
          <w:lang w:val="es-ES"/>
        </w:rPr>
        <w:t xml:space="preserve"> en cuenta los siguientes 7 principios que garanticen una buena recolección de reclamos, su manejo y el uso que se le dé a la información colectada; esos principios son los siguientes</w:t>
      </w:r>
      <w:r w:rsidR="004C0E7C">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(11)</w:t>
      </w:r>
      <w:r w:rsidR="00F26BEE">
        <w:rPr>
          <w:rFonts w:cs="Times New Roman"/>
          <w:lang w:val="es-ES"/>
        </w:rPr>
        <w:fldChar w:fldCharType="end"/>
      </w:r>
      <w:r w:rsidRPr="0039004D">
        <w:rPr>
          <w:rFonts w:cs="Times New Roman"/>
          <w:lang w:val="es-ES"/>
        </w:rPr>
        <w:t xml:space="preserve">:  </w:t>
      </w:r>
    </w:p>
    <w:p w14:paraId="7BD717AA" w14:textId="77777777" w:rsidR="00B674F0" w:rsidRPr="0039004D" w:rsidRDefault="00B674F0" w:rsidP="00262D6E">
      <w:pPr>
        <w:spacing w:line="360" w:lineRule="auto"/>
        <w:jc w:val="both"/>
        <w:rPr>
          <w:rFonts w:cs="Times New Roman"/>
          <w:lang w:val="es-ES"/>
        </w:rPr>
      </w:pPr>
    </w:p>
    <w:p w14:paraId="05B3DABC" w14:textId="77777777" w:rsidR="00B674F0" w:rsidRPr="0039004D" w:rsidRDefault="00B674F0" w:rsidP="00F44F99">
      <w:pPr>
        <w:pStyle w:val="Prrafodelista"/>
        <w:numPr>
          <w:ilvl w:val="0"/>
          <w:numId w:val="3"/>
        </w:numPr>
        <w:spacing w:line="360" w:lineRule="auto"/>
        <w:jc w:val="both"/>
        <w:rPr>
          <w:rFonts w:cs="Times New Roman"/>
          <w:lang w:val="es-ES"/>
        </w:rPr>
      </w:pPr>
      <w:r w:rsidRPr="0039004D">
        <w:rPr>
          <w:rFonts w:cs="Times New Roman"/>
          <w:lang w:val="es-ES"/>
        </w:rPr>
        <w:t xml:space="preserve">Mejora de la calidad: </w:t>
      </w:r>
      <w:r w:rsidR="00F44F99">
        <w:rPr>
          <w:rFonts w:cs="Times New Roman"/>
          <w:lang w:val="es-ES"/>
        </w:rPr>
        <w:t>El nexo entre los reclamos presentados por los ciudadanos y la mejora de la calidad de atención en salud debe identificarse como una forma de protección de riesgos futuros.</w:t>
      </w:r>
      <w:r w:rsidRPr="0039004D">
        <w:rPr>
          <w:rFonts w:cs="Times New Roman"/>
          <w:lang w:val="es-ES"/>
        </w:rPr>
        <w:t xml:space="preserve"> Las lecciones aprendidas de los reclamos deben ser usadas para identificar cambios necesarios para evitar ocurran los mismos </w:t>
      </w:r>
      <w:r w:rsidRPr="0039004D">
        <w:rPr>
          <w:rFonts w:cs="Times New Roman"/>
          <w:lang w:val="es-ES"/>
        </w:rPr>
        <w:lastRenderedPageBreak/>
        <w:t>problemas</w:t>
      </w:r>
      <w:r w:rsidR="007B7445" w:rsidRPr="0039004D">
        <w:rPr>
          <w:rFonts w:cs="Times New Roman"/>
          <w:lang w:val="es-ES"/>
        </w:rPr>
        <w:t>.</w:t>
      </w:r>
      <w:r w:rsidRPr="0039004D">
        <w:rPr>
          <w:rFonts w:cs="Times New Roman"/>
          <w:lang w:val="es-ES"/>
        </w:rPr>
        <w:t xml:space="preserve"> Esta colección de datos no debe limitarse solamente a ser proporcionada por pacientes, sino debe difundirse entre el personal (administrativos y personal de salud) ya que ellos también pueden proveer información valiosa</w:t>
      </w:r>
      <w:r w:rsidR="007B7445" w:rsidRPr="0039004D">
        <w:rPr>
          <w:rFonts w:cs="Times New Roman"/>
          <w:lang w:val="es-ES"/>
        </w:rPr>
        <w:t>.</w:t>
      </w:r>
    </w:p>
    <w:p w14:paraId="5FDB0914" w14:textId="77777777" w:rsidR="00B674F0" w:rsidRPr="0039004D" w:rsidRDefault="00B674F0" w:rsidP="00262D6E">
      <w:pPr>
        <w:pStyle w:val="Prrafodelista"/>
        <w:spacing w:line="360" w:lineRule="auto"/>
        <w:ind w:left="1426"/>
        <w:jc w:val="both"/>
        <w:rPr>
          <w:rFonts w:cs="Times New Roman"/>
          <w:lang w:val="es-ES"/>
        </w:rPr>
      </w:pPr>
    </w:p>
    <w:p w14:paraId="70F8399A"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Divulgación pública: Ante una queja, debe tenerse una política de divulgación pública sobre el tema, se da una expresión de pesar de lo sucedido, se explica con hechos lo que sucedió, las posibles consecuencias y los pasos que se están siguiendo para manejar el evento y prevenir que vuelva a ocurrir</w:t>
      </w:r>
      <w:r w:rsidR="007B7445" w:rsidRPr="0039004D">
        <w:rPr>
          <w:rFonts w:cs="Times New Roman"/>
          <w:lang w:val="es-ES"/>
        </w:rPr>
        <w:t>.</w:t>
      </w:r>
    </w:p>
    <w:p w14:paraId="7DC6B404" w14:textId="77777777" w:rsidR="00320234" w:rsidRPr="00320234" w:rsidRDefault="00320234" w:rsidP="00320234">
      <w:pPr>
        <w:spacing w:line="360" w:lineRule="auto"/>
        <w:jc w:val="both"/>
        <w:rPr>
          <w:rFonts w:cs="Times New Roman"/>
          <w:lang w:val="es-ES"/>
        </w:rPr>
      </w:pPr>
    </w:p>
    <w:p w14:paraId="4AF4ED05"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Compromiso: Todo </w:t>
      </w:r>
      <w:r w:rsidR="00887A03">
        <w:rPr>
          <w:rFonts w:cs="Times New Roman"/>
          <w:lang w:val="es-ES"/>
        </w:rPr>
        <w:t>establecimiento de salud</w:t>
      </w:r>
      <w:r w:rsidRPr="0039004D">
        <w:rPr>
          <w:rFonts w:cs="Times New Roman"/>
          <w:lang w:val="es-ES"/>
        </w:rPr>
        <w:t xml:space="preserve"> </w:t>
      </w:r>
      <w:r w:rsidR="00000DBF" w:rsidRPr="0039004D">
        <w:rPr>
          <w:rFonts w:cs="Times New Roman"/>
          <w:lang w:val="es-ES"/>
        </w:rPr>
        <w:t>debe contar</w:t>
      </w:r>
      <w:r w:rsidRPr="0039004D">
        <w:rPr>
          <w:rFonts w:cs="Times New Roman"/>
          <w:lang w:val="es-ES"/>
        </w:rPr>
        <w:t xml:space="preserve"> con un proceso claro de administración de reclamos, el cual debe ser coordinado por un miembro del personal que se asegura que todos los reclamos se evalúen de manera rápida y efectiva</w:t>
      </w:r>
      <w:r w:rsidR="007B7445" w:rsidRPr="0039004D">
        <w:rPr>
          <w:rFonts w:cs="Times New Roman"/>
          <w:lang w:val="es-ES"/>
        </w:rPr>
        <w:t>.</w:t>
      </w:r>
      <w:r w:rsidRPr="0039004D">
        <w:rPr>
          <w:rFonts w:cs="Times New Roman"/>
          <w:lang w:val="es-ES"/>
        </w:rPr>
        <w:t xml:space="preserve">  Todo el personal debe estar dispuesto a participar activamente en la resolución de reclamos como parte de su trabajo diario y a implementar una solución, de ser necesaria</w:t>
      </w:r>
      <w:r w:rsidR="007B7445" w:rsidRPr="0039004D">
        <w:rPr>
          <w:rFonts w:cs="Times New Roman"/>
          <w:lang w:val="es-ES"/>
        </w:rPr>
        <w:t>.</w:t>
      </w:r>
    </w:p>
    <w:p w14:paraId="3135C47D" w14:textId="77777777" w:rsidR="00B674F0" w:rsidRPr="0039004D" w:rsidRDefault="00B674F0" w:rsidP="00262D6E">
      <w:pPr>
        <w:spacing w:line="360" w:lineRule="auto"/>
        <w:jc w:val="both"/>
        <w:rPr>
          <w:rFonts w:cs="Times New Roman"/>
          <w:lang w:val="es-ES"/>
        </w:rPr>
      </w:pPr>
    </w:p>
    <w:p w14:paraId="76BFC9EC"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 xml:space="preserve">Accesibilidad: El sistema de manejo de reclamos debe ser accesible y promovido en todo el </w:t>
      </w:r>
      <w:r w:rsidR="008C1724">
        <w:rPr>
          <w:rFonts w:cs="Times New Roman"/>
          <w:lang w:val="es-ES"/>
        </w:rPr>
        <w:t>establecimiento</w:t>
      </w:r>
      <w:r w:rsidR="008C1724" w:rsidRPr="0039004D">
        <w:rPr>
          <w:rFonts w:cs="Times New Roman"/>
          <w:lang w:val="es-ES"/>
        </w:rPr>
        <w:t xml:space="preserve"> </w:t>
      </w:r>
      <w:r w:rsidRPr="0039004D">
        <w:rPr>
          <w:rFonts w:cs="Times New Roman"/>
          <w:lang w:val="es-ES"/>
        </w:rPr>
        <w:t>de salud, tanto para pacientes como para los empleados</w:t>
      </w:r>
      <w:r w:rsidR="007B7445" w:rsidRPr="0039004D">
        <w:rPr>
          <w:rFonts w:cs="Times New Roman"/>
          <w:lang w:val="es-ES"/>
        </w:rPr>
        <w:t>.</w:t>
      </w:r>
      <w:r w:rsidRPr="0039004D">
        <w:rPr>
          <w:rFonts w:cs="Times New Roman"/>
          <w:lang w:val="es-ES"/>
        </w:rPr>
        <w:t xml:space="preserve"> El material promocional del sistema debe dejar en claro que todos los comentarios son bienvenidos</w:t>
      </w:r>
      <w:r w:rsidR="007B7445" w:rsidRPr="0039004D">
        <w:rPr>
          <w:rFonts w:cs="Times New Roman"/>
          <w:lang w:val="es-ES"/>
        </w:rPr>
        <w:t>.</w:t>
      </w:r>
      <w:r w:rsidRPr="0039004D">
        <w:rPr>
          <w:rFonts w:cs="Times New Roman"/>
          <w:lang w:val="es-ES"/>
        </w:rPr>
        <w:t xml:space="preserve"> Además, todos los empleados deben estar al tanto de la existencia de dicho sistema y de cómo funciona en la organización</w:t>
      </w:r>
      <w:r w:rsidR="007B7445" w:rsidRPr="0039004D">
        <w:rPr>
          <w:rFonts w:cs="Times New Roman"/>
          <w:lang w:val="es-ES"/>
        </w:rPr>
        <w:t>.</w:t>
      </w:r>
    </w:p>
    <w:p w14:paraId="36B24CC2" w14:textId="77777777" w:rsidR="00B674F0" w:rsidRPr="0039004D" w:rsidRDefault="00B674F0" w:rsidP="00262D6E">
      <w:pPr>
        <w:spacing w:line="360" w:lineRule="auto"/>
        <w:jc w:val="both"/>
        <w:rPr>
          <w:rFonts w:cs="Times New Roman"/>
          <w:lang w:val="es-ES"/>
        </w:rPr>
      </w:pPr>
    </w:p>
    <w:p w14:paraId="71378936"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Sensibilidad: Deben tomarse todos los reclamos como una fuente importante de retroalimentación y deben ser tratados con carácter prioritario</w:t>
      </w:r>
      <w:r w:rsidR="007B7445" w:rsidRPr="0039004D">
        <w:rPr>
          <w:rFonts w:cs="Times New Roman"/>
          <w:lang w:val="es-ES"/>
        </w:rPr>
        <w:t>.</w:t>
      </w:r>
    </w:p>
    <w:p w14:paraId="7A97DB8B" w14:textId="77777777" w:rsidR="00B674F0" w:rsidRPr="0039004D" w:rsidRDefault="00B674F0" w:rsidP="00262D6E">
      <w:pPr>
        <w:spacing w:line="360" w:lineRule="auto"/>
        <w:jc w:val="both"/>
        <w:rPr>
          <w:rFonts w:cs="Times New Roman"/>
          <w:lang w:val="es-ES"/>
        </w:rPr>
      </w:pPr>
    </w:p>
    <w:p w14:paraId="2ECE5850" w14:textId="77777777" w:rsidR="00B674F0" w:rsidRPr="0039004D"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t>Transparencia y Responsabilidad: El sistema de manejo de reclamos debe ser aplicado consistentemente, abierto y equitativo</w:t>
      </w:r>
      <w:r w:rsidR="007B7445" w:rsidRPr="0039004D">
        <w:rPr>
          <w:rFonts w:cs="Times New Roman"/>
          <w:lang w:val="es-ES"/>
        </w:rPr>
        <w:t>.</w:t>
      </w:r>
      <w:r w:rsidRPr="0039004D">
        <w:rPr>
          <w:rFonts w:cs="Times New Roman"/>
          <w:lang w:val="es-ES"/>
        </w:rPr>
        <w:t xml:space="preserve"> La persona que ha presentado el reclamo debe ser informada sobre el estado en que se encuentra su reclamo a lo largo del proceso, y también se le debería dar información sobre los pasos seguidos por el centro para darle una solución</w:t>
      </w:r>
      <w:r w:rsidR="007B7445" w:rsidRPr="0039004D">
        <w:rPr>
          <w:rFonts w:cs="Times New Roman"/>
          <w:lang w:val="es-ES"/>
        </w:rPr>
        <w:t>.</w:t>
      </w:r>
      <w:r w:rsidRPr="0039004D">
        <w:rPr>
          <w:rFonts w:cs="Times New Roman"/>
          <w:lang w:val="es-ES"/>
        </w:rPr>
        <w:t xml:space="preserve"> Todos los tipos de reclamos y los pasos que se siguieron para solucionarlos deben encontrarse disponibles al público en general</w:t>
      </w:r>
      <w:r w:rsidR="007B7445" w:rsidRPr="0039004D">
        <w:rPr>
          <w:rFonts w:cs="Times New Roman"/>
          <w:lang w:val="es-ES"/>
        </w:rPr>
        <w:t>.</w:t>
      </w:r>
    </w:p>
    <w:p w14:paraId="3D1EAF6F" w14:textId="77777777" w:rsidR="00B674F0" w:rsidRPr="0039004D" w:rsidRDefault="00B674F0" w:rsidP="00262D6E">
      <w:pPr>
        <w:spacing w:line="360" w:lineRule="auto"/>
        <w:jc w:val="both"/>
        <w:rPr>
          <w:rFonts w:cs="Times New Roman"/>
          <w:lang w:val="es-ES"/>
        </w:rPr>
      </w:pPr>
    </w:p>
    <w:p w14:paraId="5D3CFBE8" w14:textId="77777777" w:rsidR="00B674F0" w:rsidRDefault="00B674F0" w:rsidP="00262D6E">
      <w:pPr>
        <w:pStyle w:val="Prrafodelista"/>
        <w:numPr>
          <w:ilvl w:val="0"/>
          <w:numId w:val="3"/>
        </w:numPr>
        <w:spacing w:line="360" w:lineRule="auto"/>
        <w:jc w:val="both"/>
        <w:rPr>
          <w:rFonts w:cs="Times New Roman"/>
          <w:lang w:val="es-ES"/>
        </w:rPr>
      </w:pPr>
      <w:r w:rsidRPr="0039004D">
        <w:rPr>
          <w:rFonts w:cs="Times New Roman"/>
          <w:lang w:val="es-ES"/>
        </w:rPr>
        <w:lastRenderedPageBreak/>
        <w:t>Privacidad y Confidencialidad: Todos los reclamos deben manejarse de manera confidencial, para protección del paciente y de los empleados</w:t>
      </w:r>
      <w:r w:rsidR="007B7445" w:rsidRPr="0039004D">
        <w:rPr>
          <w:rFonts w:cs="Times New Roman"/>
          <w:lang w:val="es-ES"/>
        </w:rPr>
        <w:t>.</w:t>
      </w:r>
      <w:r w:rsidRPr="0039004D">
        <w:rPr>
          <w:rFonts w:cs="Times New Roman"/>
          <w:lang w:val="es-ES"/>
        </w:rPr>
        <w:t xml:space="preserve"> La información sobre los reclamos presentados debe almacenarse de forma separada al historial médico y no puede, bajo ninguna forma, ser parte del historial médico</w:t>
      </w:r>
      <w:r w:rsidR="007B7445" w:rsidRPr="0039004D">
        <w:rPr>
          <w:rFonts w:cs="Times New Roman"/>
          <w:lang w:val="es-ES"/>
        </w:rPr>
        <w:t>.</w:t>
      </w:r>
    </w:p>
    <w:p w14:paraId="0798D12C" w14:textId="77777777" w:rsidR="0025023D" w:rsidRPr="0025023D" w:rsidRDefault="0025023D" w:rsidP="0025023D">
      <w:pPr>
        <w:spacing w:line="360" w:lineRule="auto"/>
        <w:jc w:val="both"/>
        <w:rPr>
          <w:rFonts w:cs="Times New Roman"/>
          <w:lang w:val="es-ES"/>
        </w:rPr>
      </w:pPr>
    </w:p>
    <w:p w14:paraId="0C9D28F4" w14:textId="77777777" w:rsidR="00562533" w:rsidRPr="0039004D" w:rsidRDefault="007C273E" w:rsidP="00F4174F">
      <w:pPr>
        <w:pStyle w:val="Ttulo4"/>
        <w:numPr>
          <w:ilvl w:val="2"/>
          <w:numId w:val="17"/>
        </w:numPr>
      </w:pPr>
      <w:bookmarkStart w:id="11" w:name="_Toc508100417"/>
      <w:r>
        <w:t xml:space="preserve">Software comercial de </w:t>
      </w:r>
      <w:r w:rsidR="00B75533">
        <w:t>Sistema de Gestión de Reclamos en Salud</w:t>
      </w:r>
      <w:bookmarkEnd w:id="11"/>
    </w:p>
    <w:p w14:paraId="0438D350" w14:textId="77777777" w:rsidR="00ED563C" w:rsidRPr="0039004D" w:rsidRDefault="00ED563C" w:rsidP="00ED563C">
      <w:pPr>
        <w:rPr>
          <w:lang w:val="es-ES"/>
        </w:rPr>
      </w:pPr>
    </w:p>
    <w:p w14:paraId="130F6028" w14:textId="77777777" w:rsidR="00D963F6" w:rsidRPr="0039004D" w:rsidRDefault="007A53DE" w:rsidP="00B72B03">
      <w:pPr>
        <w:spacing w:line="360" w:lineRule="auto"/>
        <w:jc w:val="both"/>
        <w:rPr>
          <w:rFonts w:cs="Times New Roman"/>
          <w:lang w:val="es-ES"/>
        </w:rPr>
      </w:pPr>
      <w:r w:rsidRPr="0039004D">
        <w:rPr>
          <w:rFonts w:cs="Times New Roman"/>
          <w:lang w:val="es-ES"/>
        </w:rPr>
        <w:t>Actualme</w:t>
      </w:r>
      <w:r w:rsidR="007B6188">
        <w:rPr>
          <w:rFonts w:cs="Times New Roman"/>
          <w:lang w:val="es-ES"/>
        </w:rPr>
        <w:t>nte existe</w:t>
      </w:r>
      <w:r w:rsidR="001306F6" w:rsidRPr="0039004D">
        <w:rPr>
          <w:rFonts w:cs="Times New Roman"/>
          <w:lang w:val="es-ES"/>
        </w:rPr>
        <w:t xml:space="preserve"> software</w:t>
      </w:r>
      <w:r w:rsidRPr="0039004D">
        <w:rPr>
          <w:rFonts w:cs="Times New Roman"/>
          <w:lang w:val="es-ES"/>
        </w:rPr>
        <w:t xml:space="preserve"> </w:t>
      </w:r>
      <w:r w:rsidR="007B6188">
        <w:rPr>
          <w:rFonts w:cs="Times New Roman"/>
          <w:lang w:val="es-ES"/>
        </w:rPr>
        <w:t xml:space="preserve">comercial </w:t>
      </w:r>
      <w:r w:rsidR="007B6188" w:rsidRPr="0039004D">
        <w:rPr>
          <w:rFonts w:cs="Times New Roman"/>
          <w:lang w:val="es-ES"/>
        </w:rPr>
        <w:t>llamados Customer Relationship Manager (CRM)</w:t>
      </w:r>
      <w:r w:rsidR="007B6188">
        <w:rPr>
          <w:rFonts w:cs="Times New Roman"/>
          <w:lang w:val="es-ES"/>
        </w:rPr>
        <w:t xml:space="preserve"> </w:t>
      </w:r>
      <w:r w:rsidRPr="0039004D">
        <w:rPr>
          <w:rFonts w:cs="Times New Roman"/>
          <w:lang w:val="es-ES"/>
        </w:rPr>
        <w:t xml:space="preserve">para </w:t>
      </w:r>
      <w:r w:rsidR="007B6188">
        <w:rPr>
          <w:rFonts w:cs="Times New Roman"/>
          <w:lang w:val="es-ES"/>
        </w:rPr>
        <w:t xml:space="preserve">la </w:t>
      </w:r>
      <w:r w:rsidRPr="0039004D">
        <w:rPr>
          <w:rFonts w:cs="Times New Roman"/>
          <w:lang w:val="es-ES"/>
        </w:rPr>
        <w:t>gestió</w:t>
      </w:r>
      <w:r w:rsidR="00B35196" w:rsidRPr="0039004D">
        <w:rPr>
          <w:rFonts w:cs="Times New Roman"/>
          <w:lang w:val="es-ES"/>
        </w:rPr>
        <w:t xml:space="preserve">n de reclamos </w:t>
      </w:r>
      <w:r w:rsidR="007B6188">
        <w:rPr>
          <w:rFonts w:cs="Times New Roman"/>
          <w:lang w:val="es-ES"/>
        </w:rPr>
        <w:t xml:space="preserve">especializadas en </w:t>
      </w:r>
      <w:r w:rsidR="00920626" w:rsidRPr="0039004D">
        <w:rPr>
          <w:rFonts w:cs="Times New Roman"/>
          <w:lang w:val="es-ES"/>
        </w:rPr>
        <w:t>la relación con clientes o usuarios</w:t>
      </w:r>
      <w:r w:rsidR="00A4596C" w:rsidRPr="0039004D">
        <w:rPr>
          <w:rFonts w:cs="Times New Roman"/>
          <w:lang w:val="es-ES"/>
        </w:rPr>
        <w:t>. E</w:t>
      </w:r>
      <w:r w:rsidR="0063061D" w:rsidRPr="0039004D">
        <w:rPr>
          <w:rFonts w:cs="Times New Roman"/>
          <w:lang w:val="es-ES"/>
        </w:rPr>
        <w:t>ste tipo de software se caracteriza</w:t>
      </w:r>
      <w:r w:rsidR="00A4596C" w:rsidRPr="0039004D">
        <w:rPr>
          <w:rFonts w:cs="Times New Roman"/>
          <w:lang w:val="es-ES"/>
        </w:rPr>
        <w:t xml:space="preserve"> por manejar la interacción de la empresa o institución con los actuales y/o potenciales usuarios </w:t>
      </w:r>
      <w:r w:rsidR="007B6188">
        <w:rPr>
          <w:rFonts w:cs="Times New Roman"/>
          <w:lang w:val="es-ES"/>
        </w:rPr>
        <w:t>reco</w:t>
      </w:r>
      <w:r w:rsidR="00A4596C" w:rsidRPr="0039004D">
        <w:rPr>
          <w:rFonts w:cs="Times New Roman"/>
          <w:lang w:val="es-ES"/>
        </w:rPr>
        <w:t xml:space="preserve">pilando información </w:t>
      </w:r>
      <w:r w:rsidR="0079638F" w:rsidRPr="0039004D">
        <w:rPr>
          <w:rFonts w:cs="Times New Roman"/>
          <w:lang w:val="es-ES"/>
        </w:rPr>
        <w:t>de</w:t>
      </w:r>
      <w:r w:rsidR="00A4596C" w:rsidRPr="0039004D">
        <w:rPr>
          <w:rFonts w:cs="Times New Roman"/>
          <w:lang w:val="es-ES"/>
        </w:rPr>
        <w:t xml:space="preserve"> las comunicaciones en los diversos canales de comunicación que pueda tener la institución como su </w:t>
      </w:r>
      <w:r w:rsidR="00984134" w:rsidRPr="0039004D">
        <w:rPr>
          <w:rFonts w:cs="Times New Roman"/>
          <w:lang w:val="es-ES"/>
        </w:rPr>
        <w:t>página</w:t>
      </w:r>
      <w:r w:rsidR="00A4596C" w:rsidRPr="0039004D">
        <w:rPr>
          <w:rFonts w:cs="Times New Roman"/>
          <w:lang w:val="es-ES"/>
        </w:rPr>
        <w:t xml:space="preserve"> web, consultas telefónicas,</w:t>
      </w:r>
      <w:r w:rsidR="00561C11" w:rsidRPr="0039004D">
        <w:rPr>
          <w:rFonts w:cs="Times New Roman"/>
          <w:lang w:val="es-ES"/>
        </w:rPr>
        <w:t xml:space="preserve"> chat en</w:t>
      </w:r>
      <w:r w:rsidR="00984134" w:rsidRPr="0039004D">
        <w:rPr>
          <w:rFonts w:cs="Times New Roman"/>
          <w:lang w:val="es-ES"/>
        </w:rPr>
        <w:t xml:space="preserve"> vivo, etc. Gracias a </w:t>
      </w:r>
      <w:r w:rsidR="00561C11" w:rsidRPr="0039004D">
        <w:rPr>
          <w:rFonts w:cs="Times New Roman"/>
          <w:lang w:val="es-ES"/>
        </w:rPr>
        <w:t xml:space="preserve">este tipo de software, las instituciones pueden </w:t>
      </w:r>
      <w:r w:rsidR="00984134" w:rsidRPr="0039004D">
        <w:rPr>
          <w:rFonts w:cs="Times New Roman"/>
          <w:lang w:val="es-ES"/>
        </w:rPr>
        <w:t>encontrar c</w:t>
      </w:r>
      <w:r w:rsidR="00B67F2D">
        <w:rPr>
          <w:rFonts w:cs="Times New Roman"/>
          <w:lang w:val="es-ES"/>
        </w:rPr>
        <w:t>ó</w:t>
      </w:r>
      <w:r w:rsidR="00984134" w:rsidRPr="0039004D">
        <w:rPr>
          <w:rFonts w:cs="Times New Roman"/>
          <w:lang w:val="es-ES"/>
        </w:rPr>
        <w:t>mo acercarse más hacia sus usuarios y c</w:t>
      </w:r>
      <w:r w:rsidR="00B67F2D">
        <w:rPr>
          <w:rFonts w:cs="Times New Roman"/>
          <w:lang w:val="es-ES"/>
        </w:rPr>
        <w:t>ó</w:t>
      </w:r>
      <w:r w:rsidR="00984134" w:rsidRPr="0039004D">
        <w:rPr>
          <w:rFonts w:cs="Times New Roman"/>
          <w:lang w:val="es-ES"/>
        </w:rPr>
        <w:t xml:space="preserve">mo atender mejor sus necesidades potenciando sus </w:t>
      </w:r>
      <w:r w:rsidR="00141275" w:rsidRPr="0039004D">
        <w:rPr>
          <w:rFonts w:cs="Times New Roman"/>
          <w:lang w:val="es-ES"/>
        </w:rPr>
        <w:t>servicios</w:t>
      </w:r>
      <w:r w:rsidR="007B6188">
        <w:rPr>
          <w:rFonts w:cs="Times New Roman"/>
          <w:lang w:val="es-ES"/>
        </w:rPr>
        <w:t xml:space="preserve"> </w:t>
      </w:r>
      <w:r w:rsidR="00F26BEE" w:rsidRPr="0039004D">
        <w:rPr>
          <w:rFonts w:cs="Times New Roman"/>
          <w:lang w:val="es-ES"/>
        </w:rPr>
        <w:fldChar w:fldCharType="begin" w:fldLock="1"/>
      </w:r>
      <w:r w:rsidR="00D12CF6">
        <w:rPr>
          <w:rFonts w:cs="Times New Roman"/>
          <w:lang w:val="es-ES"/>
        </w:rPr>
        <w:instrText>ADDIN CSL_CITATION { "citationItems" : [ { "id" : "ITEM-1", "itemData" : { "URL" : "https://www.act.com/", "accessed" : { "date-parts" : [ [ "2018", "2", "4" ] ] }, "id" : "ITEM-1", "issued" : { "date-parts" : [ [ "0" ] ] }, "title" : "CRM for Small Business - Customer Relationship Management - Act!", "type" : "webpage" }, "uris" : [ "http://www.mendeley.com/documents/?uuid=820a4b41-c5a6-36ce-a4cd-93369dc8002e" ] }, { "id" : "ITEM-2", "itemData" : { "URL" : "https://www.sumacrm.com/soporte/customer-relationship-management", "accessed" : { "date-parts" : [ [ "2018", "2", "4" ] ] }, "id" : "ITEM-2", "issued" : { "date-parts" : [ [ "0" ] ] }, "title" : "Qu\u00e9 es CRM: Customer Relationship Management y Software CRM", "type" : "webpage" }, "uris" : [ "http://www.mendeley.com/documents/?uuid=07da3dc4-50a1-3745-b5f3-ba8a74054f60" ] } ], "mendeley" : { "formattedCitation" : "(21,22)", "manualFormatting" : "(17)", "plainTextFormattedCitation" : "(21,22)", "previouslyFormattedCitation" : "(21,22)" }, "properties" : {  }, "schema" : "https://github.com/citation-style-language/schema/raw/master/csl-citation.json" }</w:instrText>
      </w:r>
      <w:r w:rsidR="00F26BEE" w:rsidRPr="0039004D">
        <w:rPr>
          <w:rFonts w:cs="Times New Roman"/>
          <w:lang w:val="es-ES"/>
        </w:rPr>
        <w:fldChar w:fldCharType="separate"/>
      </w:r>
      <w:r w:rsidR="007B6188" w:rsidRPr="0039004D">
        <w:rPr>
          <w:rFonts w:cs="Times New Roman"/>
          <w:noProof/>
          <w:lang w:val="es-ES"/>
        </w:rPr>
        <w:t>(17)</w:t>
      </w:r>
      <w:r w:rsidR="00F26BEE" w:rsidRPr="0039004D">
        <w:rPr>
          <w:rFonts w:cs="Times New Roman"/>
          <w:lang w:val="es-ES"/>
        </w:rPr>
        <w:fldChar w:fldCharType="end"/>
      </w:r>
      <w:r w:rsidR="00984134" w:rsidRPr="0039004D">
        <w:rPr>
          <w:rFonts w:cs="Times New Roman"/>
          <w:lang w:val="es-ES"/>
        </w:rPr>
        <w:t xml:space="preserve">. </w:t>
      </w:r>
      <w:r w:rsidR="00D963F6">
        <w:rPr>
          <w:rFonts w:cs="Times New Roman"/>
          <w:lang w:val="es-ES"/>
        </w:rPr>
        <w:t xml:space="preserve"> </w:t>
      </w:r>
    </w:p>
    <w:p w14:paraId="4FE8ABEE" w14:textId="77777777" w:rsidR="007C273E" w:rsidRDefault="007C273E" w:rsidP="00B72B03">
      <w:pPr>
        <w:spacing w:line="360" w:lineRule="auto"/>
        <w:jc w:val="both"/>
        <w:rPr>
          <w:rFonts w:cs="Times New Roman"/>
          <w:lang w:val="es-ES"/>
        </w:rPr>
      </w:pPr>
    </w:p>
    <w:p w14:paraId="2C18BBA7" w14:textId="77777777" w:rsidR="007C273E" w:rsidRDefault="007C273E" w:rsidP="007C273E">
      <w:pPr>
        <w:spacing w:line="360" w:lineRule="auto"/>
        <w:jc w:val="both"/>
        <w:rPr>
          <w:rFonts w:cs="Times New Roman"/>
          <w:lang w:val="es-ES"/>
        </w:rPr>
      </w:pPr>
      <w:r w:rsidRPr="0039004D">
        <w:rPr>
          <w:rFonts w:cs="Times New Roman"/>
          <w:lang w:val="es-ES"/>
        </w:rPr>
        <w:t xml:space="preserve">En el caso de la industria de salud, </w:t>
      </w:r>
      <w:r>
        <w:rPr>
          <w:rFonts w:cs="Times New Roman"/>
          <w:lang w:val="es-ES"/>
        </w:rPr>
        <w:t xml:space="preserve">en España el uso de CRM sanitario ha demostrado durante pandemias y alertas sanitarias que es útil para entablar una comunicación permanente con pacientes, evitando el posible desbordamiento de centros de urgencias por población con sintomatología leve que buscaban atención médica </w:t>
      </w:r>
      <w:r w:rsidR="00F26BEE">
        <w:rPr>
          <w:rFonts w:cs="Times New Roman"/>
          <w:lang w:val="es-ES"/>
        </w:rPr>
        <w:fldChar w:fldCharType="begin" w:fldLock="1"/>
      </w:r>
      <w:r w:rsidR="003F29A5">
        <w:rPr>
          <w:rFonts w:cs="Times New Roman"/>
          <w:lang w:val="es-ES"/>
        </w:rPr>
        <w:instrText>ADDIN CSL_CITATION { "citationItems" : [ { "id" : "ITEM-1", "itemData" : { "DOI" : "10.1016/J.APRIM.2014.05.013", "ISSN" : "0212-6567", "abstract" : "OBJETIVO\nEl objetivo es demostrar la importancia que puede tener un CRM sanitario en una pandemia o alerta sanitaria. Durante la pandemia de la gripe A, Salud Responde jug\u00f3 un papel muy importante; su principal objetivo era establecer unos protocolos y la atenci\u00f3n al ciudadano que evitara que pacientes con sintomatolog\u00eda leve de gripe A se desplazaran a los centros de salud. \n\nDISE\u00d1O\nPara lograr este objetivo se desarroll\u00f3 sobre el CRM de Siebel (herramienta inform\u00e1tica) unos triajes que permitieron al personal de Salud Responde, en funci\u00f3n de los s\u00edntomas del paciente y sus factores de riesgo, establecer la gravedad de este, y as\u00ed poder informar, dar consejos sanitarios o derivar al paciente a los centros m\u00e9dicos en caso de necesidad. \n\nEMPLAZAMIENTO\nEn este estudio se ha tenido en cuenta a todos los pacientes que fueron atendidos por Salud Responde en su cartera de servicios de gripe A. En total fueron atendidos 56.497 pacientes. \n\nPARTICIPANTES\nPacientes que fueron atendidos por Salud Responde. \n\nMEDICIONES PRINCIPALES\nLos datos han sido extra\u00eddos de las bases de datos de Salud Responde. \n\nRESULTADOS\nEn el caso de la pandemia de la gripe A, Salud Responde atendi\u00f3 a 56.497 pacientes, de los que 48.287 no requirieron atenci\u00f3n sanitaria. \n\nCONCLUSIONES\nSalud Responde atendi\u00f3 a 56.497 pacientes, de los cuales 48.287 no requirieron atenci\u00f3n sanitaria. Aparte del posible ahorro econ\u00f3mico que esto pudo suponer, contribuy\u00f3 a minimizar la pandemia, evitando que pacientes con sintomatolog\u00eda leve fueran a su centro de salud para recibir atenci\u00f3n m\u00e9dica o informaci\u00f3n, y evit\u00f3 en gran medida el desbordamiento de las urgencias. \n\nOBJECTIVE\nThe aim of this article is to demonstrate the importance of the role a health CRM can play in a pandemic or health alert. During the influenza-A pandemic, Salud Responde played a very important role. Its main objective was to establish protocols and citizens advice lines that would avoid patients with mild influenza-A symptoms going to health centre. \n\nDESIGN\nA triage system was developed around the Siebel CRM (software tool) to achieve this objective. This allowed the Salud Responde staff to establish the severity of the patient depending on the symptoms and the risk factors of the patient, as well as being able to inform, give health advice or refer the patient to medical centres if necessary. \n\nSETTING\nAll patients (a total of 56,497) who were attended by Salud Responde within its influenza-A service portfolio have been inclu\u2026", "author" : [ { "dropping-particle" : "", "family" : "Cubillas", "given" : "Juan Jos\u00e9", "non-dropping-particle" : "", "parse-names" : false, "suffix" : "" }, { "dropping-particle" : "", "family" : "Ramos", "given" : "Mar\u00eda Isabel", "non-dropping-particle" : "", "parse-names" : false, "suffix" : "" }, { "dropping-particle" : "", "family" : "Feito", "given" : "Francisco R.", "non-dropping-particle" : "", "parse-names" : false, "suffix" : "" }, { "dropping-particle" : "", "family" : "Gonz\u00e1lez", "given" : "Jos\u00e9 Mar\u00eda", "non-dropping-particle" : "", "parse-names" : false, "suffix" : "" }, { "dropping-particle" : "", "family" : "Gersol", "given" : "Rafael", "non-dropping-particle" : "", "parse-names" : false, "suffix" : "" }, { "dropping-particle" : "", "family" : "Ramos", "given" : "Mar\u00eda Bel\u00e9n", "non-dropping-particle" : "", "parse-names" : false, "suffix" : "" } ], "container-title" : "Atenci\u00f3n Primaria", "id" : "ITEM-1", "issue" : "5", "issued" : { "date-parts" : [ [ "2015", "5", "1" ] ] }, "page" : "267-272", "publisher" : "Elsevier Doyma", "title" : "Importancia de los Customer Relationship Management (CRM) sanitarios en las pandemias y alertas sanitarias", "type" : "article-journal", "volume" : "47" }, "uris" : [ "http://www.mendeley.com/documents/?uuid=b4de6cb4-bac8-3e2f-be19-2346f0043919" ] } ], "mendeley" : { "formattedCitation" : "(8)", "plainTextFormattedCitation" : "(8)", "previouslyFormattedCitation" : "(8)" }, "properties" : {  }, "schema" : "https://github.com/citation-style-language/schema/raw/master/csl-citation.json" }</w:instrText>
      </w:r>
      <w:r w:rsidR="00F26BEE">
        <w:rPr>
          <w:rFonts w:cs="Times New Roman"/>
          <w:lang w:val="es-ES"/>
        </w:rPr>
        <w:fldChar w:fldCharType="separate"/>
      </w:r>
      <w:r w:rsidR="00465DBE" w:rsidRPr="00465DBE">
        <w:rPr>
          <w:rFonts w:cs="Times New Roman"/>
          <w:noProof/>
          <w:lang w:val="es-ES"/>
        </w:rPr>
        <w:t>(8)</w:t>
      </w:r>
      <w:r w:rsidR="00F26BEE">
        <w:rPr>
          <w:rFonts w:cs="Times New Roman"/>
          <w:lang w:val="es-ES"/>
        </w:rPr>
        <w:fldChar w:fldCharType="end"/>
      </w:r>
      <w:r>
        <w:rPr>
          <w:rFonts w:cs="Times New Roman"/>
          <w:lang w:val="es-ES"/>
        </w:rPr>
        <w:t xml:space="preserve">. </w:t>
      </w:r>
      <w:r w:rsidR="00D963F6">
        <w:rPr>
          <w:rFonts w:cs="Times New Roman"/>
          <w:lang w:val="es-ES"/>
        </w:rPr>
        <w:t xml:space="preserve">En Estados Unidos se ha demostrado como utilizando un software CRM se puede evitar conflictos y puede promover mejor servicio de atención en salud a los pacientes </w:t>
      </w:r>
      <w:r w:rsidR="00F26BEE">
        <w:rPr>
          <w:rFonts w:cs="Times New Roman"/>
          <w:lang w:val="es-ES"/>
        </w:rPr>
        <w:fldChar w:fldCharType="begin" w:fldLock="1"/>
      </w:r>
      <w:r w:rsidR="00D12CF6">
        <w:rPr>
          <w:rFonts w:cs="Times New Roman"/>
          <w:lang w:val="es-ES"/>
        </w:rPr>
        <w:instrText>ADDIN CSL_CITATION { "citationItems" : [ { "id" : "ITEM-1", "itemData" : { "abstract" : "Recently, many healthcare organizations are adopting CRM as a strategy, which involves using technology to organize, automate, and coordinate business processes, in managing interactions with their patients. CRM with the Web technology provides healthcare providers the ability to broaden their services beyond usual practices, and thus offers suitable environment using latest technology to achieve superb patient care. This paper discusses and demonstrates how a new approach in CRM based on Web 2.0 will help the healthcare providers improving their customer support, avoiding conflict, and promoting better health to patient. With this new approach patients will benefit from the customized personal service with full information access to perform self managed their own health. It also helps healthcare providers retaining the right customer. A conceptual framework of the new approach will be discussed.", "author" : [ { "dropping-particle" : "", "family" : "Anshari", "given" : "Muhammad", "non-dropping-particle" : "", "parse-names" : false, "suffix" : "" }, { "dropping-particle" : "", "family" : "Almunawar", "given" : "Mohammad Nabil", "non-dropping-particle" : "", "parse-names" : false, "suffix" : "" } ], "id" : "ITEM-1", "issued" : { "date-parts" : [ [ "0" ] ] }, "title" : "Evaluating CRM Implementation in Healthcare Organization", "type" : "article-journal" }, "uris" : [ "http://www.mendeley.com/documents/?uuid=65e7a70b-bb6a-382b-acb3-499951d99369" ] } ], "mendeley" : { "formattedCitation" : "(23)", "plainTextFormattedCitation" : "(23)", "previouslyFormattedCitation" : "(23)"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(23)</w:t>
      </w:r>
      <w:r w:rsidR="00F26BEE">
        <w:rPr>
          <w:rFonts w:cs="Times New Roman"/>
          <w:lang w:val="es-ES"/>
        </w:rPr>
        <w:fldChar w:fldCharType="end"/>
      </w:r>
      <w:r w:rsidR="00D963F6">
        <w:rPr>
          <w:rFonts w:cs="Times New Roman"/>
          <w:lang w:val="es-ES"/>
        </w:rPr>
        <w:t>.</w:t>
      </w:r>
    </w:p>
    <w:p w14:paraId="4BE3C89D" w14:textId="77777777" w:rsidR="007C273E" w:rsidRDefault="007C273E" w:rsidP="00B72B03">
      <w:pPr>
        <w:spacing w:line="360" w:lineRule="auto"/>
        <w:jc w:val="both"/>
        <w:rPr>
          <w:rFonts w:cs="Times New Roman"/>
          <w:lang w:val="es-ES"/>
        </w:rPr>
      </w:pPr>
    </w:p>
    <w:p w14:paraId="7C940BCB" w14:textId="77777777" w:rsidR="00D963F6" w:rsidRDefault="00F95233" w:rsidP="00B72B03">
      <w:pPr>
        <w:spacing w:line="360" w:lineRule="auto"/>
        <w:jc w:val="both"/>
        <w:rPr>
          <w:rFonts w:cs="Times New Roman"/>
          <w:lang w:val="es-ES"/>
        </w:rPr>
      </w:pPr>
      <w:r>
        <w:rPr>
          <w:rFonts w:cs="Times New Roman"/>
          <w:lang w:val="es-ES"/>
        </w:rPr>
        <w:t xml:space="preserve">El requerimiento de que </w:t>
      </w:r>
      <w:r w:rsidR="00D963F6">
        <w:rPr>
          <w:rFonts w:cs="Times New Roman"/>
          <w:lang w:val="es-ES"/>
        </w:rPr>
        <w:t xml:space="preserve">estas comunicaciones con pacientes </w:t>
      </w:r>
      <w:r>
        <w:rPr>
          <w:rFonts w:cs="Times New Roman"/>
          <w:lang w:val="es-ES"/>
        </w:rPr>
        <w:t>sean</w:t>
      </w:r>
      <w:r w:rsidR="00D963F6">
        <w:rPr>
          <w:rFonts w:cs="Times New Roman"/>
          <w:lang w:val="es-ES"/>
        </w:rPr>
        <w:t xml:space="preserve"> cargadas a un servidor de Internet, hace que su uso en Perú sea dificultoso ya que muchas IPRESS públicas no cuentan con conectividad estable de Internet e incluso hay IPRESS que se encuentran en zonas donde no existe conectividad. Esto hace que el uso de este tipo de software no sea viable </w:t>
      </w:r>
      <w:r w:rsidR="00BA1222">
        <w:rPr>
          <w:rFonts w:cs="Times New Roman"/>
          <w:lang w:val="es-ES"/>
        </w:rPr>
        <w:t xml:space="preserve">como </w:t>
      </w:r>
      <w:r w:rsidR="00D963F6">
        <w:rPr>
          <w:rFonts w:cs="Times New Roman"/>
          <w:lang w:val="es-ES"/>
        </w:rPr>
        <w:t>una solución informática interconectada a nivel nacional.</w:t>
      </w:r>
    </w:p>
    <w:p w14:paraId="56956601" w14:textId="77777777" w:rsidR="00B674F0" w:rsidRPr="0039004D" w:rsidRDefault="00B674F0" w:rsidP="00262D6E">
      <w:pPr>
        <w:spacing w:line="360" w:lineRule="auto"/>
        <w:jc w:val="both"/>
        <w:rPr>
          <w:rFonts w:cs="Times New Roman"/>
          <w:lang w:val="es-ES"/>
        </w:rPr>
      </w:pPr>
    </w:p>
    <w:p w14:paraId="3C77068F" w14:textId="77777777" w:rsidR="00562533" w:rsidRPr="0039004D" w:rsidRDefault="00562533" w:rsidP="004210F8">
      <w:pPr>
        <w:pStyle w:val="Ttulo2"/>
        <w:numPr>
          <w:ilvl w:val="0"/>
          <w:numId w:val="16"/>
        </w:numPr>
        <w:spacing w:line="360" w:lineRule="auto"/>
        <w:rPr>
          <w:rFonts w:cs="Times New Roman"/>
          <w:szCs w:val="24"/>
          <w:lang w:val="es-ES"/>
        </w:rPr>
      </w:pPr>
      <w:bookmarkStart w:id="12" w:name="_Toc508100418"/>
      <w:r w:rsidRPr="0039004D">
        <w:rPr>
          <w:rFonts w:cs="Times New Roman"/>
          <w:szCs w:val="24"/>
          <w:lang w:val="es-ES"/>
        </w:rPr>
        <w:t>Dis</w:t>
      </w:r>
      <w:r w:rsidR="00DA152E">
        <w:rPr>
          <w:rFonts w:cs="Times New Roman"/>
          <w:szCs w:val="24"/>
          <w:lang w:val="es-ES"/>
        </w:rPr>
        <w:t>eño Centrado en el Usuario</w:t>
      </w:r>
      <w:r w:rsidRPr="0039004D">
        <w:rPr>
          <w:rFonts w:cs="Times New Roman"/>
          <w:szCs w:val="24"/>
          <w:lang w:val="es-ES"/>
        </w:rPr>
        <w:t xml:space="preserve"> </w:t>
      </w:r>
      <w:r w:rsidR="009C38A3" w:rsidRPr="0039004D">
        <w:rPr>
          <w:rFonts w:cs="Times New Roman"/>
          <w:szCs w:val="24"/>
          <w:lang w:val="es-ES"/>
        </w:rPr>
        <w:t>y su importancia en el sector salud</w:t>
      </w:r>
      <w:bookmarkEnd w:id="12"/>
    </w:p>
    <w:p w14:paraId="3D437FC1" w14:textId="77777777" w:rsidR="00000DBF" w:rsidRPr="0039004D" w:rsidRDefault="00000DBF" w:rsidP="00262D6E">
      <w:pPr>
        <w:pStyle w:val="Prrafodelista"/>
        <w:spacing w:line="360" w:lineRule="auto"/>
        <w:jc w:val="both"/>
        <w:rPr>
          <w:rFonts w:cs="Times New Roman"/>
          <w:lang w:val="es-ES"/>
        </w:rPr>
      </w:pPr>
    </w:p>
    <w:p w14:paraId="6188E6DA" w14:textId="77777777" w:rsidR="00B674F0" w:rsidRPr="00465DBE" w:rsidRDefault="00562533" w:rsidP="00465DBE">
      <w:pPr>
        <w:pStyle w:val="Ttulo3"/>
      </w:pPr>
      <w:bookmarkStart w:id="13" w:name="_Toc508100419"/>
      <w:r w:rsidRPr="0039004D">
        <w:lastRenderedPageBreak/>
        <w:t>Descripción e Importancia</w:t>
      </w:r>
      <w:bookmarkEnd w:id="13"/>
    </w:p>
    <w:p w14:paraId="5C0D2DEF" w14:textId="77777777" w:rsidR="00B674F0" w:rsidRPr="0039004D" w:rsidRDefault="00B674F0" w:rsidP="00262D6E">
      <w:pPr>
        <w:spacing w:line="360" w:lineRule="auto"/>
        <w:jc w:val="both"/>
        <w:rPr>
          <w:rFonts w:cs="Times New Roman"/>
          <w:lang w:val="es-ES"/>
        </w:rPr>
      </w:pPr>
      <w:r w:rsidRPr="0039004D">
        <w:rPr>
          <w:rFonts w:cs="Times New Roman"/>
          <w:lang w:val="es-ES"/>
        </w:rPr>
        <w:t>El diseño centrado en el usuario</w:t>
      </w:r>
      <w:r w:rsidR="00DA152E">
        <w:rPr>
          <w:rFonts w:cs="Times New Roman"/>
          <w:lang w:val="es-ES"/>
        </w:rPr>
        <w:t xml:space="preserve"> (User Centered Design, UCD)</w:t>
      </w:r>
      <w:r w:rsidRPr="0039004D">
        <w:rPr>
          <w:rFonts w:cs="Times New Roman"/>
          <w:lang w:val="es-ES"/>
        </w:rPr>
        <w:t xml:space="preserve"> es un enfoque de diseño </w:t>
      </w:r>
      <w:r w:rsidR="00BA45B9">
        <w:rPr>
          <w:rFonts w:cs="Times New Roman"/>
          <w:lang w:val="es-ES"/>
        </w:rPr>
        <w:t>utilizado en el</w:t>
      </w:r>
      <w:r w:rsidRPr="0039004D">
        <w:rPr>
          <w:rFonts w:cs="Times New Roman"/>
          <w:lang w:val="es-ES"/>
        </w:rPr>
        <w:t xml:space="preserve"> desarrollo de sistemas </w:t>
      </w:r>
      <w:r w:rsidR="00BA45B9">
        <w:rPr>
          <w:rFonts w:cs="Times New Roman"/>
          <w:lang w:val="es-ES"/>
        </w:rPr>
        <w:t xml:space="preserve">informáticos con el propósito de hacerlos </w:t>
      </w:r>
      <w:r w:rsidRPr="0039004D">
        <w:rPr>
          <w:rFonts w:cs="Times New Roman"/>
          <w:lang w:val="es-ES"/>
        </w:rPr>
        <w:t xml:space="preserve">más usables enfocándose en el uso del sistema y aplicando factores humanos y técnicas de usabilidad </w:t>
      </w:r>
      <w:r w:rsidR="00F26BEE" w:rsidRPr="0039004D">
        <w:rPr>
          <w:rFonts w:cs="Times New Roman"/>
          <w:lang w:val="es-ES"/>
        </w:rPr>
        <w:fldChar w:fldCharType="begin" w:fldLock="1"/>
      </w:r>
      <w:r w:rsidR="00D12CF6">
        <w:rPr>
          <w:rFonts w:cs="Times New Roman"/>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"(10)", "plainTextFormattedCitation" : "(10)", "previouslyFormattedCitation" : "(10)" }, "properties" : {  }, "schema" : "https://github.com/citation-style-language/schema/raw/master/csl-citation.json" }</w:instrText>
      </w:r>
      <w:r w:rsidR="00F26BEE" w:rsidRPr="0039004D">
        <w:rPr>
          <w:rFonts w:cs="Times New Roman"/>
          <w:lang w:val="es-ES"/>
        </w:rPr>
        <w:fldChar w:fldCharType="separate"/>
      </w:r>
      <w:r w:rsidR="003F29A5" w:rsidRPr="003F29A5">
        <w:rPr>
          <w:rFonts w:cs="Times New Roman"/>
          <w:noProof/>
          <w:lang w:val="es-ES"/>
        </w:rPr>
        <w:t>(10)</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Puede ser </w:t>
      </w:r>
      <w:r w:rsidR="000411F6">
        <w:rPr>
          <w:rFonts w:cs="Times New Roman"/>
          <w:lang w:val="es-ES"/>
        </w:rPr>
        <w:t xml:space="preserve">usado con varios propósitos, entre ellos </w:t>
      </w:r>
      <w:r w:rsidRPr="0039004D">
        <w:rPr>
          <w:rFonts w:cs="Times New Roman"/>
          <w:lang w:val="es-ES"/>
        </w:rPr>
        <w:t xml:space="preserve">para </w:t>
      </w:r>
      <w:r w:rsidR="00F26BEE" w:rsidRPr="0039004D">
        <w:rPr>
          <w:rFonts w:cs="Times New Roman"/>
          <w:lang w:val="es-ES"/>
        </w:rPr>
        <w:fldChar w:fldCharType="begin" w:fldLock="1"/>
      </w:r>
      <w:r w:rsidR="003F29A5">
        <w:rPr>
          <w:rFonts w:cs="Times New Roman"/>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"(24)", "plainTextFormattedCitation" : "(24)", "previouslyFormattedCitation" : "(24)"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(24)</w:t>
      </w:r>
      <w:r w:rsidR="00F26BEE" w:rsidRPr="0039004D">
        <w:rPr>
          <w:rFonts w:cs="Times New Roman"/>
          <w:lang w:val="es-ES"/>
        </w:rPr>
        <w:fldChar w:fldCharType="end"/>
      </w:r>
      <w:r w:rsidRPr="0039004D">
        <w:rPr>
          <w:rFonts w:cs="Times New Roman"/>
          <w:lang w:val="es-ES"/>
        </w:rPr>
        <w:t>:</w:t>
      </w:r>
    </w:p>
    <w:p w14:paraId="00A80384" w14:textId="77777777" w:rsidR="00B674F0" w:rsidRPr="0039004D" w:rsidRDefault="00B674F0" w:rsidP="00262D6E">
      <w:pPr>
        <w:spacing w:line="360" w:lineRule="auto"/>
        <w:jc w:val="both"/>
        <w:rPr>
          <w:rFonts w:cs="Times New Roman"/>
          <w:lang w:val="es-ES"/>
        </w:rPr>
      </w:pPr>
    </w:p>
    <w:p w14:paraId="489BA2B0"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Mejorar el rendimiento de un sistema</w:t>
      </w:r>
      <w:r w:rsidR="00BA45B9">
        <w:rPr>
          <w:rFonts w:cs="Times New Roman"/>
          <w:lang w:val="es-ES"/>
        </w:rPr>
        <w:t xml:space="preserve"> informático</w:t>
      </w:r>
      <w:r w:rsidR="007B7445" w:rsidRPr="0039004D">
        <w:rPr>
          <w:rFonts w:cs="Times New Roman"/>
          <w:lang w:val="es-ES"/>
        </w:rPr>
        <w:t>.</w:t>
      </w:r>
    </w:p>
    <w:p w14:paraId="15BD1B93" w14:textId="77777777" w:rsidR="00B674F0" w:rsidRPr="0039004D" w:rsidRDefault="00B674F0" w:rsidP="00262D6E">
      <w:pPr>
        <w:pStyle w:val="Prrafodelista"/>
        <w:numPr>
          <w:ilvl w:val="0"/>
          <w:numId w:val="4"/>
        </w:numPr>
        <w:spacing w:line="360" w:lineRule="auto"/>
        <w:jc w:val="both"/>
        <w:rPr>
          <w:rFonts w:cs="Times New Roman"/>
          <w:lang w:val="es-ES"/>
        </w:rPr>
      </w:pPr>
      <w:r w:rsidRPr="0039004D">
        <w:rPr>
          <w:rFonts w:cs="Times New Roman"/>
          <w:lang w:val="es-ES"/>
        </w:rPr>
        <w:t xml:space="preserve">Crear diseños </w:t>
      </w:r>
      <w:r w:rsidR="000C5578">
        <w:rPr>
          <w:rFonts w:cs="Times New Roman"/>
          <w:lang w:val="es-ES"/>
        </w:rPr>
        <w:t>usables y útiles para diversos</w:t>
      </w:r>
      <w:r w:rsidRPr="0039004D">
        <w:rPr>
          <w:rFonts w:cs="Times New Roman"/>
          <w:lang w:val="es-ES"/>
        </w:rPr>
        <w:t xml:space="preserve"> </w:t>
      </w:r>
      <w:r w:rsidR="00BA45B9">
        <w:rPr>
          <w:rFonts w:cs="Times New Roman"/>
          <w:lang w:val="es-ES"/>
        </w:rPr>
        <w:t xml:space="preserve">tipos de </w:t>
      </w:r>
      <w:r w:rsidR="000C5578">
        <w:rPr>
          <w:rFonts w:cs="Times New Roman"/>
          <w:lang w:val="es-ES"/>
        </w:rPr>
        <w:t>usuarios</w:t>
      </w:r>
      <w:r w:rsidR="007B7445" w:rsidRPr="0039004D">
        <w:rPr>
          <w:rFonts w:cs="Times New Roman"/>
          <w:lang w:val="es-ES"/>
        </w:rPr>
        <w:t>.</w:t>
      </w:r>
    </w:p>
    <w:p w14:paraId="12D788FB" w14:textId="77777777" w:rsidR="00BA45B9" w:rsidRDefault="00BA45B9" w:rsidP="00262D6E">
      <w:pPr>
        <w:pStyle w:val="Prrafodelista"/>
        <w:numPr>
          <w:ilvl w:val="0"/>
          <w:numId w:val="4"/>
        </w:numPr>
        <w:spacing w:line="360" w:lineRule="auto"/>
        <w:jc w:val="both"/>
        <w:rPr>
          <w:rFonts w:cs="Times New Roman"/>
          <w:lang w:val="es-ES"/>
        </w:rPr>
      </w:pPr>
      <w:r>
        <w:rPr>
          <w:rFonts w:cs="Times New Roman"/>
          <w:lang w:val="es-ES"/>
        </w:rPr>
        <w:t xml:space="preserve">Comprender </w:t>
      </w:r>
      <w:r w:rsidR="000C5578">
        <w:rPr>
          <w:rFonts w:cs="Times New Roman"/>
          <w:lang w:val="es-ES"/>
        </w:rPr>
        <w:t>los objetivos y</w:t>
      </w:r>
      <w:r>
        <w:rPr>
          <w:rFonts w:cs="Times New Roman"/>
          <w:lang w:val="es-ES"/>
        </w:rPr>
        <w:t xml:space="preserve"> necesidades de cada tipo de usuario tomando en cuenta sus conocimientos y </w:t>
      </w:r>
      <w:r w:rsidR="000C5578">
        <w:rPr>
          <w:rFonts w:cs="Times New Roman"/>
          <w:lang w:val="es-ES"/>
        </w:rPr>
        <w:t>experiencias previas</w:t>
      </w:r>
      <w:r>
        <w:rPr>
          <w:rFonts w:cs="Times New Roman"/>
          <w:lang w:val="es-ES"/>
        </w:rPr>
        <w:t>.</w:t>
      </w:r>
    </w:p>
    <w:p w14:paraId="71AECFF6" w14:textId="77777777" w:rsidR="00B674F0" w:rsidRPr="0039004D" w:rsidRDefault="00B674F0" w:rsidP="00262D6E">
      <w:pPr>
        <w:spacing w:line="360" w:lineRule="auto"/>
        <w:jc w:val="both"/>
        <w:rPr>
          <w:rFonts w:cs="Times New Roman"/>
          <w:lang w:val="es-ES"/>
        </w:rPr>
      </w:pPr>
    </w:p>
    <w:p w14:paraId="5A6CF4D8" w14:textId="77777777" w:rsidR="00B674F0" w:rsidRPr="0039004D" w:rsidRDefault="00B674F0" w:rsidP="00262D6E">
      <w:pPr>
        <w:spacing w:line="360" w:lineRule="auto"/>
        <w:jc w:val="both"/>
        <w:rPr>
          <w:rFonts w:cs="Times New Roman"/>
          <w:lang w:val="es-ES"/>
        </w:rPr>
      </w:pPr>
      <w:r w:rsidRPr="0039004D">
        <w:rPr>
          <w:rFonts w:cs="Times New Roman"/>
          <w:lang w:val="es-ES"/>
        </w:rPr>
        <w:t>Lo característico de un diseño centrado en el usuario o humano es que se enfoca tempranamente en los requ</w:t>
      </w:r>
      <w:r w:rsidR="0058348B">
        <w:rPr>
          <w:rFonts w:cs="Times New Roman"/>
          <w:lang w:val="es-ES"/>
        </w:rPr>
        <w:t>erimientos, objetivos y experiencia</w:t>
      </w:r>
      <w:r w:rsidRPr="0039004D">
        <w:rPr>
          <w:rFonts w:cs="Times New Roman"/>
          <w:lang w:val="es-ES"/>
        </w:rPr>
        <w:t xml:space="preserve"> de los diversos</w:t>
      </w:r>
      <w:r w:rsidR="0058348B">
        <w:rPr>
          <w:rFonts w:cs="Times New Roman"/>
          <w:lang w:val="es-ES"/>
        </w:rPr>
        <w:t xml:space="preserve"> tipos de</w:t>
      </w:r>
      <w:r w:rsidRPr="0039004D">
        <w:rPr>
          <w:rFonts w:cs="Times New Roman"/>
          <w:lang w:val="es-ES"/>
        </w:rPr>
        <w:t xml:space="preserve"> usuarios a tra</w:t>
      </w:r>
      <w:r w:rsidR="0058348B">
        <w:rPr>
          <w:rFonts w:cs="Times New Roman"/>
          <w:lang w:val="es-ES"/>
        </w:rPr>
        <w:t>vés de contacto directo y utiliza</w:t>
      </w:r>
      <w:r w:rsidRPr="0039004D">
        <w:rPr>
          <w:rFonts w:cs="Times New Roman"/>
          <w:lang w:val="es-ES"/>
        </w:rPr>
        <w:t xml:space="preserve"> metodología </w:t>
      </w:r>
      <w:r w:rsidR="0058348B">
        <w:rPr>
          <w:rFonts w:cs="Times New Roman"/>
          <w:lang w:val="es-ES"/>
        </w:rPr>
        <w:t>iterativa en donde los diseño</w:t>
      </w:r>
      <w:r w:rsidRPr="0039004D">
        <w:rPr>
          <w:rFonts w:cs="Times New Roman"/>
          <w:lang w:val="es-ES"/>
        </w:rPr>
        <w:t>s son</w:t>
      </w:r>
      <w:r w:rsidR="0058348B">
        <w:rPr>
          <w:rFonts w:cs="Times New Roman"/>
          <w:lang w:val="es-ES"/>
        </w:rPr>
        <w:t xml:space="preserve"> mejorados luego de haber sido</w:t>
      </w:r>
      <w:r w:rsidRPr="0039004D">
        <w:rPr>
          <w:rFonts w:cs="Times New Roman"/>
          <w:lang w:val="es-ES"/>
        </w:rPr>
        <w:t xml:space="preserve"> probados por los mismos usuarios </w:t>
      </w:r>
      <w:r w:rsidR="00F26BEE" w:rsidRPr="0039004D">
        <w:rPr>
          <w:rFonts w:cs="Times New Roman"/>
          <w:lang w:val="es-ES"/>
        </w:rPr>
        <w:fldChar w:fldCharType="begin" w:fldLock="1"/>
      </w:r>
      <w:r w:rsidR="003F29A5">
        <w:rPr>
          <w:rFonts w:cs="Times New Roman"/>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"(25)", "plainTextFormattedCitation" : "(25)", "previouslyFormattedCitation" : "(25)"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(25)</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Se suele decir que en el diseño centrado en el usuario, el usuario se encuentra en el centro de 2 círculos, donde el circulo interno contiene el contexto, objetivos y entorno; mientras que el circulo externo contiene detalles, contenido, organización y flujo de la tarea</w:t>
      </w:r>
      <w:r w:rsidR="0058348B">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(9)</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0F9F2A3" w14:textId="77777777" w:rsidR="00B674F0" w:rsidRPr="0039004D" w:rsidRDefault="00B674F0" w:rsidP="00262D6E">
      <w:pPr>
        <w:spacing w:line="360" w:lineRule="auto"/>
        <w:jc w:val="both"/>
        <w:rPr>
          <w:rFonts w:cs="Times New Roman"/>
          <w:lang w:val="es-ES"/>
        </w:rPr>
      </w:pPr>
    </w:p>
    <w:p w14:paraId="2FDE2DD5" w14:textId="77777777" w:rsidR="00B674F0" w:rsidRPr="0039004D" w:rsidRDefault="00B674F0" w:rsidP="00262D6E">
      <w:pPr>
        <w:spacing w:line="360" w:lineRule="auto"/>
        <w:jc w:val="both"/>
        <w:rPr>
          <w:rFonts w:cs="Times New Roman"/>
          <w:lang w:val="es-ES"/>
        </w:rPr>
      </w:pPr>
      <w:r w:rsidRPr="0039004D">
        <w:rPr>
          <w:rFonts w:cs="Times New Roman"/>
          <w:lang w:val="es-ES"/>
        </w:rPr>
        <w:t>Los resultados de un diseño centrado en el usuario se perciben en un sistema altamente usable con las siguientes capacidades</w:t>
      </w:r>
      <w:r w:rsidR="00A9791B">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"DOI" : "10.4018/978-1-59140-562-7", "ISBN" : "9781591407980", "ISSN" : "09535438", "PMID" : "20389675", "abstract" : "TEAM DDU", "author" : [ { "dropping-particle" : "", "family" : "Ghaoui", "given" : "Claude", "non-dropping-particle" : "", "parse-names" : false, "suffix" : "" } ], "id" : "ITEM-1", "issued" : { "date-parts" : [ [ "2006" ] ] }, "number-of-pages" : "1-757", "title" : "Encyclopedia Of Human Computer Interaction", "type" : "book" }, "uris" : [ "http://www.mendeley.com/documents/?uuid=b01bf895-0412-44c6-8f18-eb0909204697" ] } ], "mendeley" : { "formattedCitation" : "(26)", "plainTextFormattedCitation" : "(26)", "previouslyFormattedCitation" : "(26)"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(26)</w:t>
      </w:r>
      <w:r w:rsidR="00F26BEE">
        <w:rPr>
          <w:rFonts w:cs="Times New Roman"/>
          <w:lang w:val="es-ES"/>
        </w:rPr>
        <w:fldChar w:fldCharType="end"/>
      </w:r>
      <w:r w:rsidRPr="0039004D">
        <w:rPr>
          <w:rFonts w:cs="Times New Roman"/>
          <w:lang w:val="es-ES"/>
        </w:rPr>
        <w:t>:</w:t>
      </w:r>
    </w:p>
    <w:p w14:paraId="79911D51" w14:textId="77777777" w:rsidR="00B674F0" w:rsidRPr="0039004D" w:rsidRDefault="00B674F0" w:rsidP="00262D6E">
      <w:pPr>
        <w:spacing w:line="360" w:lineRule="auto"/>
        <w:jc w:val="both"/>
        <w:rPr>
          <w:rFonts w:cs="Times New Roman"/>
          <w:lang w:val="es-ES"/>
        </w:rPr>
      </w:pPr>
    </w:p>
    <w:p w14:paraId="4F1E9D91"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Aprendizaje: La medida en que un sistema informático puede ser fácilmente aprendido por el usuario</w:t>
      </w:r>
      <w:r w:rsidR="007B7445" w:rsidRPr="0039004D">
        <w:rPr>
          <w:rFonts w:cs="Times New Roman"/>
          <w:lang w:val="es-ES"/>
        </w:rPr>
        <w:t>.</w:t>
      </w:r>
    </w:p>
    <w:p w14:paraId="648FA84D"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Eficiencia: es la capacidad de uso eficiente, permitiendo alta productividad</w:t>
      </w:r>
      <w:r w:rsidR="007B7445" w:rsidRPr="0039004D">
        <w:rPr>
          <w:rFonts w:cs="Times New Roman"/>
          <w:lang w:val="es-ES"/>
        </w:rPr>
        <w:t>.</w:t>
      </w:r>
    </w:p>
    <w:p w14:paraId="76389000"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De Memoria: que se refiera a la facilidad con la que el usuario recuerda el sistema, sin tener que re-aprender cada vez que lo utiliza</w:t>
      </w:r>
      <w:r w:rsidR="007B7445" w:rsidRPr="0039004D">
        <w:rPr>
          <w:rFonts w:cs="Times New Roman"/>
          <w:lang w:val="es-ES"/>
        </w:rPr>
        <w:t>.</w:t>
      </w:r>
    </w:p>
    <w:p w14:paraId="72F93DC4"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Manejo de errores: consistente en una baja tasa de errores y una fácil recuperación ante errores producidos por el usuario</w:t>
      </w:r>
      <w:r w:rsidR="007B7445" w:rsidRPr="0039004D">
        <w:rPr>
          <w:rFonts w:cs="Times New Roman"/>
          <w:lang w:val="es-ES"/>
        </w:rPr>
        <w:t>.</w:t>
      </w:r>
    </w:p>
    <w:p w14:paraId="5EC38C73" w14:textId="77777777" w:rsidR="00B674F0" w:rsidRPr="0039004D" w:rsidRDefault="00B674F0" w:rsidP="00262D6E">
      <w:pPr>
        <w:pStyle w:val="Prrafodelista"/>
        <w:numPr>
          <w:ilvl w:val="0"/>
          <w:numId w:val="5"/>
        </w:numPr>
        <w:spacing w:line="360" w:lineRule="auto"/>
        <w:jc w:val="both"/>
        <w:rPr>
          <w:rFonts w:cs="Times New Roman"/>
          <w:lang w:val="es-ES"/>
        </w:rPr>
      </w:pPr>
      <w:r w:rsidRPr="0039004D">
        <w:rPr>
          <w:rFonts w:cs="Times New Roman"/>
          <w:lang w:val="es-ES"/>
        </w:rPr>
        <w:t>Satisfacción: que mide que tan placentero es el uso del sistema</w:t>
      </w:r>
      <w:r w:rsidR="007B7445" w:rsidRPr="0039004D">
        <w:rPr>
          <w:rFonts w:cs="Times New Roman"/>
          <w:lang w:val="es-ES"/>
        </w:rPr>
        <w:t>.</w:t>
      </w:r>
    </w:p>
    <w:p w14:paraId="0EF0088C" w14:textId="77777777" w:rsidR="00B674F0" w:rsidRDefault="00B674F0" w:rsidP="00262D6E">
      <w:pPr>
        <w:spacing w:line="360" w:lineRule="auto"/>
        <w:jc w:val="both"/>
        <w:rPr>
          <w:rFonts w:cs="Times New Roman"/>
          <w:lang w:val="es-ES"/>
        </w:rPr>
      </w:pPr>
    </w:p>
    <w:p w14:paraId="2984A480" w14:textId="77777777" w:rsidR="00B674F0" w:rsidRDefault="00CE40F8" w:rsidP="00262D6E">
      <w:pPr>
        <w:spacing w:line="360" w:lineRule="auto"/>
        <w:jc w:val="both"/>
        <w:rPr>
          <w:rFonts w:cs="Times New Roman"/>
          <w:lang w:val="es-ES"/>
        </w:rPr>
      </w:pPr>
      <w:r>
        <w:rPr>
          <w:rFonts w:cs="Times New Roman"/>
          <w:lang w:val="es-ES"/>
        </w:rPr>
        <w:lastRenderedPageBreak/>
        <w:t xml:space="preserve">Cuando se diseña un sistema informático sin considerar a los usuarios finales de este, puede resultar en sistemas informáticos costosos, confusos, no-intuitivos y poco útiles para los usuarios finales </w:t>
      </w:r>
      <w:r w:rsidR="00F26BEE">
        <w:rPr>
          <w:rFonts w:cs="Times New Roman"/>
          <w:lang w:val="es-ES"/>
        </w:rPr>
        <w:fldChar w:fldCharType="begin" w:fldLock="1"/>
      </w:r>
      <w:r w:rsidR="00D32C56">
        <w:rPr>
          <w:rFonts w:cs="Times New Roman"/>
          <w:lang w:val="es-ES"/>
        </w:rPr>
        <w:instrText>ADDIN CSL_CITATION { "citationItems" : [ { "id" : "ITEM-1", "itemData" : { "author" : [ { "dropping-particle" : "", "family" : "Abras", "given" : "Chadia", "non-dropping-particle" : "", "parse-names" : false, "suffix" : "" }, { "dropping-particle" : "", "family" : "Maloney-Krichmar", "given" : "Diane", "non-dropping-particle" : "", "parse-names" : false, "suffix" : "" }, { "dropping-particle" : "", "family" : "Preece", "given" : "Jenny", "non-dropping-particle" : "", "parse-names" : false, "suffix" : "" } ], "id" : "ITEM-1", "issued" : { "date-parts" : [ [ "2004" ] ] }, "publisher" : "Sage Publications", "title" : "User-Centered Design", "type" : "article-journal" }, "uris" : [ "http://www.mendeley.com/documents/?uuid=36d03dc6-f929-36f7-9770-6f2481e5eb6a" ] } ], "mendeley" : { "formattedCitation" : "(27)", "plainTextFormattedCitation" : "(27)", "previouslyFormattedCitation" : "(27)"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(27)</w:t>
      </w:r>
      <w:r w:rsidR="00F26BEE">
        <w:rPr>
          <w:rFonts w:cs="Times New Roman"/>
          <w:lang w:val="es-ES"/>
        </w:rPr>
        <w:fldChar w:fldCharType="end"/>
      </w:r>
      <w:r>
        <w:rPr>
          <w:rFonts w:cs="Times New Roman"/>
          <w:lang w:val="es-ES"/>
        </w:rPr>
        <w:t xml:space="preserve">. </w:t>
      </w:r>
    </w:p>
    <w:p w14:paraId="60A77A78" w14:textId="77777777" w:rsidR="00CE40F8" w:rsidRPr="0039004D" w:rsidRDefault="00CE40F8" w:rsidP="00262D6E">
      <w:pPr>
        <w:spacing w:line="360" w:lineRule="auto"/>
        <w:jc w:val="both"/>
        <w:rPr>
          <w:rFonts w:cs="Times New Roman"/>
          <w:lang w:val="es-ES"/>
        </w:rPr>
      </w:pPr>
    </w:p>
    <w:p w14:paraId="141241BC" w14:textId="77777777" w:rsidR="00B674F0" w:rsidRPr="00D62806" w:rsidRDefault="00B674F0" w:rsidP="00D62806">
      <w:pPr>
        <w:pStyle w:val="Ttulo3"/>
      </w:pPr>
      <w:bookmarkStart w:id="14" w:name="_Toc508100420"/>
      <w:r w:rsidRPr="0039004D">
        <w:t>Metodología</w:t>
      </w:r>
      <w:r w:rsidR="002553D9" w:rsidRPr="0039004D">
        <w:t xml:space="preserve"> del diseño centrado en el usuario</w:t>
      </w:r>
      <w:bookmarkEnd w:id="14"/>
    </w:p>
    <w:p w14:paraId="1B70919B" w14:textId="77777777" w:rsidR="00D62806" w:rsidRDefault="00D62806" w:rsidP="00262D6E">
      <w:pPr>
        <w:spacing w:line="360" w:lineRule="auto"/>
        <w:jc w:val="both"/>
        <w:rPr>
          <w:rFonts w:cs="Times New Roman"/>
          <w:lang w:val="es-ES"/>
        </w:rPr>
      </w:pPr>
      <w:r>
        <w:rPr>
          <w:rFonts w:cs="Times New Roman"/>
          <w:lang w:val="es-ES"/>
        </w:rPr>
        <w:t xml:space="preserve">Según </w:t>
      </w:r>
      <w:r w:rsidRPr="0039004D">
        <w:rPr>
          <w:rFonts w:cs="Times New Roman"/>
          <w:lang w:val="es-ES"/>
        </w:rPr>
        <w:t xml:space="preserve">el </w:t>
      </w:r>
      <w:r w:rsidR="0038486C">
        <w:rPr>
          <w:rFonts w:cs="Times New Roman"/>
          <w:lang w:val="es-ES"/>
        </w:rPr>
        <w:t>World Wide Web Consortium</w:t>
      </w:r>
      <w:r w:rsidRPr="0039004D">
        <w:rPr>
          <w:rFonts w:cs="Times New Roman"/>
          <w:lang w:val="es-ES"/>
        </w:rPr>
        <w:t xml:space="preserve"> </w:t>
      </w:r>
      <w:r w:rsidR="00F26BEE" w:rsidRPr="0039004D">
        <w:rPr>
          <w:rFonts w:cs="Times New Roman"/>
          <w:lang w:val="es-ES"/>
        </w:rPr>
        <w:fldChar w:fldCharType="begin" w:fldLock="1"/>
      </w:r>
      <w:r w:rsidR="003F29A5">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sidRPr="0039004D">
        <w:rPr>
          <w:rFonts w:cs="Times New Roman"/>
          <w:lang w:val="es-ES"/>
        </w:rPr>
        <w:fldChar w:fldCharType="separate"/>
      </w:r>
      <w:r w:rsidR="00465DBE" w:rsidRPr="00465DBE">
        <w:rPr>
          <w:rFonts w:cs="Times New Roman"/>
          <w:noProof/>
          <w:lang w:val="es-ES"/>
        </w:rPr>
        <w:t>(9)</w:t>
      </w:r>
      <w:r w:rsidR="00F26BEE" w:rsidRPr="0039004D">
        <w:rPr>
          <w:rFonts w:cs="Times New Roman"/>
          <w:lang w:val="es-ES"/>
        </w:rPr>
        <w:fldChar w:fldCharType="end"/>
      </w:r>
      <w:r>
        <w:rPr>
          <w:rFonts w:cs="Times New Roman"/>
          <w:lang w:val="es-ES"/>
        </w:rPr>
        <w:t xml:space="preserve">, la comunidad internacional </w:t>
      </w:r>
      <w:r w:rsidRPr="0039004D">
        <w:rPr>
          <w:rFonts w:cs="Times New Roman"/>
          <w:lang w:val="es-ES"/>
        </w:rPr>
        <w:t>que desarrolla estándares que garantizan el crecimiento sostenible del Internet,</w:t>
      </w:r>
      <w:r>
        <w:rPr>
          <w:rFonts w:cs="Times New Roman"/>
          <w:lang w:val="es-ES"/>
        </w:rPr>
        <w:t xml:space="preserve"> l</w:t>
      </w:r>
      <w:r w:rsidRPr="0039004D">
        <w:rPr>
          <w:rFonts w:cs="Times New Roman"/>
          <w:lang w:val="es-ES"/>
        </w:rPr>
        <w:t>a metodología utilizada en el diseño centrado en el usuario</w:t>
      </w:r>
      <w:r>
        <w:rPr>
          <w:rFonts w:cs="Times New Roman"/>
          <w:lang w:val="es-ES"/>
        </w:rPr>
        <w:t xml:space="preserve"> </w:t>
      </w:r>
      <w:r w:rsidRPr="0039004D">
        <w:rPr>
          <w:rFonts w:cs="Times New Roman"/>
          <w:lang w:val="es-ES"/>
        </w:rPr>
        <w:t>tiene 3 componentes principales:</w:t>
      </w:r>
    </w:p>
    <w:p w14:paraId="488EA5A6" w14:textId="77777777" w:rsidR="00B674F0" w:rsidRPr="0039004D" w:rsidRDefault="00B674F0" w:rsidP="00262D6E">
      <w:pPr>
        <w:spacing w:line="360" w:lineRule="auto"/>
        <w:jc w:val="both"/>
        <w:rPr>
          <w:rFonts w:cs="Times New Roman"/>
          <w:lang w:val="es-ES"/>
        </w:rPr>
      </w:pPr>
    </w:p>
    <w:p w14:paraId="2375AFF1"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Análisis</w:t>
      </w:r>
      <w:r w:rsidR="00D62806">
        <w:rPr>
          <w:rFonts w:cs="Times New Roman"/>
          <w:i/>
          <w:lang w:val="es-ES"/>
        </w:rPr>
        <w:t xml:space="preserve"> o fase exploratoria</w:t>
      </w:r>
      <w:r w:rsidRPr="0039004D">
        <w:rPr>
          <w:rFonts w:cs="Times New Roman"/>
          <w:i/>
          <w:lang w:val="es-ES"/>
        </w:rPr>
        <w:t>:</w:t>
      </w:r>
      <w:r w:rsidRPr="0039004D">
        <w:rPr>
          <w:rFonts w:cs="Times New Roman"/>
          <w:lang w:val="es-ES"/>
        </w:rPr>
        <w:t xml:space="preserve"> Se recopila información sobre el contexto de uso y los requerimientos específicos para el sistema</w:t>
      </w:r>
      <w:r w:rsidR="007B7445" w:rsidRPr="0039004D">
        <w:rPr>
          <w:rFonts w:cs="Times New Roman"/>
          <w:lang w:val="es-ES"/>
        </w:rPr>
        <w:t>.</w:t>
      </w:r>
      <w:r w:rsidRPr="0039004D">
        <w:rPr>
          <w:rFonts w:cs="Times New Roman"/>
          <w:lang w:val="es-ES"/>
        </w:rPr>
        <w:t xml:space="preserve"> Tiene a su vez 3 componentes:</w:t>
      </w:r>
    </w:p>
    <w:p w14:paraId="74EB73D5"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corporativo, que permite identificar:</w:t>
      </w:r>
    </w:p>
    <w:p w14:paraId="07C7B6EE"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corporativos</w:t>
      </w:r>
      <w:r w:rsidR="007B7445" w:rsidRPr="0039004D">
        <w:rPr>
          <w:rFonts w:cs="Times New Roman"/>
          <w:lang w:val="es-ES"/>
        </w:rPr>
        <w:t>.</w:t>
      </w:r>
    </w:p>
    <w:p w14:paraId="13C18861"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Requerimientos corporativos</w:t>
      </w:r>
      <w:r w:rsidR="007B7445" w:rsidRPr="0039004D">
        <w:rPr>
          <w:rFonts w:cs="Times New Roman"/>
          <w:lang w:val="es-ES"/>
        </w:rPr>
        <w:t>.</w:t>
      </w:r>
    </w:p>
    <w:p w14:paraId="0299A26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 xml:space="preserve">Imagen que la </w:t>
      </w:r>
      <w:r w:rsidR="00E65793">
        <w:rPr>
          <w:rFonts w:cs="Times New Roman"/>
          <w:lang w:val="es-ES"/>
        </w:rPr>
        <w:t>institución</w:t>
      </w:r>
      <w:r w:rsidR="00E65793" w:rsidRPr="0039004D">
        <w:rPr>
          <w:rFonts w:cs="Times New Roman"/>
          <w:lang w:val="es-ES"/>
        </w:rPr>
        <w:t xml:space="preserve"> </w:t>
      </w:r>
      <w:r w:rsidRPr="0039004D">
        <w:rPr>
          <w:rFonts w:cs="Times New Roman"/>
          <w:lang w:val="es-ES"/>
        </w:rPr>
        <w:t>desea proyectar a través del sistema</w:t>
      </w:r>
      <w:r w:rsidR="007B7445" w:rsidRPr="0039004D">
        <w:rPr>
          <w:rFonts w:cs="Times New Roman"/>
          <w:lang w:val="es-ES"/>
        </w:rPr>
        <w:t>.</w:t>
      </w:r>
    </w:p>
    <w:p w14:paraId="5AF7B629"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Desafíos y Limitaciones que enfrentará el sistema</w:t>
      </w:r>
      <w:r w:rsidR="007B7445" w:rsidRPr="0039004D">
        <w:rPr>
          <w:rFonts w:cs="Times New Roman"/>
          <w:lang w:val="es-ES"/>
        </w:rPr>
        <w:t>.</w:t>
      </w:r>
    </w:p>
    <w:p w14:paraId="6C1428F2"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Análisis del usuario, para identificar:</w:t>
      </w:r>
    </w:p>
    <w:p w14:paraId="5C73CBE4"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Usuarios finales</w:t>
      </w:r>
      <w:r w:rsidR="007B7445" w:rsidRPr="0039004D">
        <w:rPr>
          <w:rFonts w:cs="Times New Roman"/>
          <w:lang w:val="es-ES"/>
        </w:rPr>
        <w:t>.</w:t>
      </w:r>
    </w:p>
    <w:p w14:paraId="6161CCF5"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Objetivos de los usuarios finales en el sistema</w:t>
      </w:r>
      <w:r w:rsidR="007B7445" w:rsidRPr="0039004D">
        <w:rPr>
          <w:rFonts w:cs="Times New Roman"/>
          <w:lang w:val="es-ES"/>
        </w:rPr>
        <w:t>.</w:t>
      </w:r>
    </w:p>
    <w:p w14:paraId="0000B8C3"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Conocimientos previos, experiencia y entorno de los usuarios</w:t>
      </w:r>
    </w:p>
    <w:p w14:paraId="36BCB794" w14:textId="77777777" w:rsidR="00B674F0" w:rsidRPr="0039004D" w:rsidRDefault="00B674F0" w:rsidP="00262D6E">
      <w:pPr>
        <w:pStyle w:val="Prrafodelista"/>
        <w:numPr>
          <w:ilvl w:val="1"/>
          <w:numId w:val="6"/>
        </w:numPr>
        <w:spacing w:line="360" w:lineRule="auto"/>
        <w:ind w:left="1434" w:hanging="357"/>
        <w:jc w:val="both"/>
        <w:rPr>
          <w:rFonts w:cs="Times New Roman"/>
          <w:lang w:val="es-ES"/>
        </w:rPr>
      </w:pPr>
      <w:r w:rsidRPr="0039004D">
        <w:rPr>
          <w:rFonts w:cs="Times New Roman"/>
          <w:lang w:val="es-ES"/>
        </w:rPr>
        <w:t>Análisis del sistema:</w:t>
      </w:r>
    </w:p>
    <w:p w14:paraId="00DB7F17" w14:textId="77777777" w:rsidR="00B674F0" w:rsidRPr="0039004D"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Arquitectura de la Informaci</w:t>
      </w:r>
      <w:r w:rsidR="00D62806">
        <w:rPr>
          <w:rFonts w:cs="Times New Roman"/>
          <w:lang w:val="es-ES"/>
        </w:rPr>
        <w:t>ón: Identificar el contenido en el</w:t>
      </w:r>
      <w:r w:rsidRPr="0039004D">
        <w:rPr>
          <w:rFonts w:cs="Times New Roman"/>
          <w:lang w:val="es-ES"/>
        </w:rPr>
        <w:t xml:space="preserve"> sistema, su agrupación y jerarquía</w:t>
      </w:r>
      <w:r w:rsidR="007B7445" w:rsidRPr="0039004D">
        <w:rPr>
          <w:rFonts w:cs="Times New Roman"/>
          <w:lang w:val="es-ES"/>
        </w:rPr>
        <w:t>.</w:t>
      </w:r>
    </w:p>
    <w:p w14:paraId="7FA739D8" w14:textId="77777777" w:rsidR="00B674F0" w:rsidRDefault="00B674F0" w:rsidP="00262D6E">
      <w:pPr>
        <w:pStyle w:val="Prrafodelista"/>
        <w:numPr>
          <w:ilvl w:val="2"/>
          <w:numId w:val="6"/>
        </w:numPr>
        <w:spacing w:line="360" w:lineRule="auto"/>
        <w:jc w:val="both"/>
        <w:rPr>
          <w:rFonts w:cs="Times New Roman"/>
          <w:lang w:val="es-ES"/>
        </w:rPr>
      </w:pPr>
      <w:r w:rsidRPr="0039004D">
        <w:rPr>
          <w:rFonts w:cs="Times New Roman"/>
          <w:lang w:val="es-ES"/>
        </w:rPr>
        <w:t>Flujo: Identificar el flujo que tendrá el sistema</w:t>
      </w:r>
      <w:r w:rsidR="007B7445" w:rsidRPr="0039004D">
        <w:rPr>
          <w:rFonts w:cs="Times New Roman"/>
          <w:lang w:val="es-ES"/>
        </w:rPr>
        <w:t>.</w:t>
      </w:r>
      <w:r w:rsidRPr="0039004D">
        <w:rPr>
          <w:rFonts w:cs="Times New Roman"/>
          <w:lang w:val="es-ES"/>
        </w:rPr>
        <w:t xml:space="preserve"> Es decir, </w:t>
      </w:r>
      <w:r w:rsidR="00107D89" w:rsidRPr="0039004D">
        <w:rPr>
          <w:rFonts w:cs="Times New Roman"/>
          <w:lang w:val="es-ES"/>
        </w:rPr>
        <w:t>cuál</w:t>
      </w:r>
      <w:r w:rsidRPr="0039004D">
        <w:rPr>
          <w:rFonts w:cs="Times New Roman"/>
          <w:lang w:val="es-ES"/>
        </w:rPr>
        <w:t xml:space="preserve"> será el orden de las pantallas que verá el usuario final cuando utilice el sistema</w:t>
      </w:r>
      <w:r w:rsidR="007B7445" w:rsidRPr="0039004D">
        <w:rPr>
          <w:rFonts w:cs="Times New Roman"/>
          <w:lang w:val="es-ES"/>
        </w:rPr>
        <w:t>.</w:t>
      </w:r>
    </w:p>
    <w:p w14:paraId="4D62FEEB" w14:textId="77777777" w:rsidR="00107D89" w:rsidRPr="0039004D" w:rsidRDefault="00107D89" w:rsidP="00107D89">
      <w:pPr>
        <w:pStyle w:val="Prrafodelista"/>
        <w:spacing w:line="360" w:lineRule="auto"/>
        <w:ind w:left="2340"/>
        <w:jc w:val="both"/>
        <w:rPr>
          <w:rFonts w:cs="Times New Roman"/>
          <w:lang w:val="es-ES"/>
        </w:rPr>
      </w:pPr>
    </w:p>
    <w:p w14:paraId="69DA4E84"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Diseño:</w:t>
      </w:r>
      <w:r w:rsidRPr="0039004D">
        <w:rPr>
          <w:rFonts w:cs="Times New Roman"/>
          <w:lang w:val="es-ES"/>
        </w:rPr>
        <w:t xml:space="preserve"> Con toda la información recolectada se procede a la fase de diseño que consiste en realizar lo siguiente:</w:t>
      </w:r>
    </w:p>
    <w:p w14:paraId="7703134A"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baja fidelidad (</w:t>
      </w:r>
      <w:r w:rsidR="00B674F0" w:rsidRPr="0039004D">
        <w:rPr>
          <w:rFonts w:cs="Times New Roman"/>
          <w:lang w:val="es-ES"/>
        </w:rPr>
        <w:t>Wireframes</w:t>
      </w:r>
      <w:r>
        <w:rPr>
          <w:rFonts w:cs="Times New Roman"/>
          <w:lang w:val="es-ES"/>
        </w:rPr>
        <w:t>)</w:t>
      </w:r>
      <w:r w:rsidR="00B674F0" w:rsidRPr="0039004D">
        <w:rPr>
          <w:rFonts w:cs="Times New Roman"/>
          <w:lang w:val="es-ES"/>
        </w:rPr>
        <w:t>: Se utiliza para la diagramación del sistema, con esto se puede uno enfocar en cuáles serán los bloques de información y cómo funciona la interacción del usuario</w:t>
      </w:r>
      <w:r>
        <w:rPr>
          <w:rFonts w:cs="Times New Roman"/>
          <w:lang w:val="es-ES"/>
        </w:rPr>
        <w:t xml:space="preserve"> </w:t>
      </w:r>
      <w:r>
        <w:rPr>
          <w:rFonts w:cs="Times New Roman"/>
          <w:lang w:val="es-ES"/>
        </w:rPr>
        <w:lastRenderedPageBreak/>
        <w:t>para llegar a cumplir su objetivo</w:t>
      </w:r>
      <w:r w:rsidR="007B7445" w:rsidRPr="0039004D">
        <w:rPr>
          <w:rFonts w:cs="Times New Roman"/>
          <w:lang w:val="es-ES"/>
        </w:rPr>
        <w:t>.</w:t>
      </w:r>
      <w:r w:rsidR="00B674F0" w:rsidRPr="0039004D">
        <w:rPr>
          <w:rFonts w:cs="Times New Roman"/>
          <w:lang w:val="es-ES"/>
        </w:rPr>
        <w:t xml:space="preserve"> Pueden hacerse tanto wireframes en lápiz y papel y/o wirefra</w:t>
      </w:r>
      <w:r>
        <w:rPr>
          <w:rFonts w:cs="Times New Roman"/>
          <w:lang w:val="es-ES"/>
        </w:rPr>
        <w:t>mes en programas especializados.</w:t>
      </w:r>
    </w:p>
    <w:p w14:paraId="4C07E8F4" w14:textId="77777777" w:rsidR="00B674F0" w:rsidRPr="0039004D" w:rsidRDefault="00107D89" w:rsidP="00262D6E">
      <w:pPr>
        <w:pStyle w:val="Prrafodelista"/>
        <w:numPr>
          <w:ilvl w:val="1"/>
          <w:numId w:val="6"/>
        </w:numPr>
        <w:spacing w:line="360" w:lineRule="auto"/>
        <w:jc w:val="both"/>
        <w:rPr>
          <w:rFonts w:cs="Times New Roman"/>
          <w:lang w:val="es-ES"/>
        </w:rPr>
      </w:pPr>
      <w:r>
        <w:rPr>
          <w:rFonts w:cs="Times New Roman"/>
          <w:lang w:val="es-ES"/>
        </w:rPr>
        <w:t>Prototipos de alta fidelidad (</w:t>
      </w:r>
      <w:r w:rsidR="00B674F0" w:rsidRPr="0039004D">
        <w:rPr>
          <w:rFonts w:cs="Times New Roman"/>
          <w:lang w:val="es-ES"/>
        </w:rPr>
        <w:t>Mockup</w:t>
      </w:r>
      <w:r>
        <w:rPr>
          <w:rFonts w:cs="Times New Roman"/>
          <w:lang w:val="es-ES"/>
        </w:rPr>
        <w:t>): M</w:t>
      </w:r>
      <w:r w:rsidR="00B674F0" w:rsidRPr="0039004D">
        <w:rPr>
          <w:rFonts w:cs="Times New Roman"/>
          <w:lang w:val="es-ES"/>
        </w:rPr>
        <w:t>aqueta</w:t>
      </w:r>
      <w:r>
        <w:rPr>
          <w:rFonts w:cs="Times New Roman"/>
          <w:lang w:val="es-ES"/>
        </w:rPr>
        <w:t>s</w:t>
      </w:r>
      <w:r w:rsidR="00B674F0" w:rsidRPr="0039004D">
        <w:rPr>
          <w:rFonts w:cs="Times New Roman"/>
          <w:lang w:val="es-ES"/>
        </w:rPr>
        <w:t xml:space="preserve"> realizada</w:t>
      </w:r>
      <w:r>
        <w:rPr>
          <w:rFonts w:cs="Times New Roman"/>
          <w:lang w:val="es-ES"/>
        </w:rPr>
        <w:t>s</w:t>
      </w:r>
      <w:r w:rsidR="00B674F0" w:rsidRPr="0039004D">
        <w:rPr>
          <w:rFonts w:cs="Times New Roman"/>
          <w:lang w:val="es-ES"/>
        </w:rPr>
        <w:t xml:space="preserve"> para demostración y evaluación del diseño</w:t>
      </w:r>
      <w:r w:rsidR="007B7445" w:rsidRPr="0039004D">
        <w:rPr>
          <w:rFonts w:cs="Times New Roman"/>
          <w:lang w:val="es-ES"/>
        </w:rPr>
        <w:t>.</w:t>
      </w:r>
      <w:r w:rsidR="00B674F0" w:rsidRPr="0039004D">
        <w:rPr>
          <w:rFonts w:cs="Times New Roman"/>
          <w:lang w:val="es-ES"/>
        </w:rPr>
        <w:t xml:space="preserve"> Este proceso debe hacerse para cada una de las pantallas que tenga el sistema</w:t>
      </w:r>
      <w:r>
        <w:rPr>
          <w:rFonts w:cs="Times New Roman"/>
          <w:lang w:val="es-ES"/>
        </w:rPr>
        <w:t xml:space="preserve"> y posterior a la realización de wireframes</w:t>
      </w:r>
      <w:r w:rsidR="007B7445" w:rsidRPr="0039004D">
        <w:rPr>
          <w:rFonts w:cs="Times New Roman"/>
          <w:lang w:val="es-ES"/>
        </w:rPr>
        <w:t>.</w:t>
      </w:r>
    </w:p>
    <w:p w14:paraId="6680C835" w14:textId="77777777" w:rsidR="00B674F0" w:rsidRDefault="00107D89" w:rsidP="00262D6E">
      <w:pPr>
        <w:pStyle w:val="Prrafodelista"/>
        <w:numPr>
          <w:ilvl w:val="1"/>
          <w:numId w:val="6"/>
        </w:numPr>
        <w:spacing w:line="360" w:lineRule="auto"/>
        <w:jc w:val="both"/>
        <w:rPr>
          <w:rFonts w:cs="Times New Roman"/>
          <w:lang w:val="es-ES"/>
        </w:rPr>
      </w:pPr>
      <w:r>
        <w:rPr>
          <w:rFonts w:cs="Times New Roman"/>
          <w:lang w:val="es-ES"/>
        </w:rPr>
        <w:t>Prototipado funcional</w:t>
      </w:r>
      <w:r w:rsidR="00B674F0" w:rsidRPr="0039004D">
        <w:rPr>
          <w:rFonts w:cs="Times New Roman"/>
          <w:lang w:val="es-ES"/>
        </w:rPr>
        <w:t>: Es la forma de darle interacción a los mockups de las diversas pantallas para tener un resultado final unificado en el que se aprecie tanto la distribución, detalles y flujo del sistema</w:t>
      </w:r>
      <w:r w:rsidR="007B7445" w:rsidRPr="0039004D">
        <w:rPr>
          <w:rFonts w:cs="Times New Roman"/>
          <w:lang w:val="es-ES"/>
        </w:rPr>
        <w:t>.</w:t>
      </w:r>
    </w:p>
    <w:p w14:paraId="758D84D9" w14:textId="77777777" w:rsidR="00107D89" w:rsidRPr="0039004D" w:rsidRDefault="00107D89" w:rsidP="00107D89">
      <w:pPr>
        <w:pStyle w:val="Prrafodelista"/>
        <w:spacing w:line="360" w:lineRule="auto"/>
        <w:ind w:left="1440"/>
        <w:jc w:val="both"/>
        <w:rPr>
          <w:rFonts w:cs="Times New Roman"/>
          <w:lang w:val="es-ES"/>
        </w:rPr>
      </w:pPr>
    </w:p>
    <w:p w14:paraId="512E72BD" w14:textId="77777777" w:rsidR="00B674F0" w:rsidRPr="0039004D" w:rsidRDefault="00B674F0" w:rsidP="00262D6E">
      <w:pPr>
        <w:pStyle w:val="Prrafodelista"/>
        <w:numPr>
          <w:ilvl w:val="0"/>
          <w:numId w:val="6"/>
        </w:numPr>
        <w:spacing w:line="360" w:lineRule="auto"/>
        <w:jc w:val="both"/>
        <w:rPr>
          <w:rFonts w:cs="Times New Roman"/>
          <w:lang w:val="es-ES"/>
        </w:rPr>
      </w:pPr>
      <w:r w:rsidRPr="0039004D">
        <w:rPr>
          <w:rFonts w:cs="Times New Roman"/>
          <w:i/>
          <w:lang w:val="es-ES"/>
        </w:rPr>
        <w:t>Evaluación:</w:t>
      </w:r>
      <w:r w:rsidRPr="0039004D">
        <w:rPr>
          <w:rFonts w:cs="Times New Roman"/>
          <w:lang w:val="es-ES"/>
        </w:rPr>
        <w:t xml:space="preserve"> Consiste en la evaluación de un prototipo funcional con diversos tipos de</w:t>
      </w:r>
      <w:r w:rsidR="00107D89">
        <w:rPr>
          <w:rFonts w:cs="Times New Roman"/>
          <w:lang w:val="es-ES"/>
        </w:rPr>
        <w:t xml:space="preserve"> técnicas para</w:t>
      </w:r>
      <w:r w:rsidRPr="0039004D">
        <w:rPr>
          <w:rFonts w:cs="Times New Roman"/>
          <w:lang w:val="es-ES"/>
        </w:rPr>
        <w:t xml:space="preserve"> pruebas, siendo las más comunes:</w:t>
      </w:r>
    </w:p>
    <w:p w14:paraId="7DF4AAE0"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Evaluación Heuristica: Test realizado por el mismo diseñador para encontrar posibles errores de usabilidad, es una prueba rápida y efectiva donde se revisa que se cumplan los 10 principios de heurística de Molich y Nielsen</w:t>
      </w:r>
      <w:r w:rsidR="00107D89">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"(28)", "plainTextFormattedCitation" : "(28)", "previouslyFormattedCitation" : "(28)"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(28)</w:t>
      </w:r>
      <w:r w:rsidR="00F26BEE" w:rsidRPr="0039004D">
        <w:rPr>
          <w:rFonts w:cs="Times New Roman"/>
          <w:lang w:val="es-ES"/>
        </w:rPr>
        <w:fldChar w:fldCharType="end"/>
      </w:r>
      <w:r w:rsidR="007B7445" w:rsidRPr="0039004D">
        <w:rPr>
          <w:rFonts w:cs="Times New Roman"/>
          <w:lang w:val="es-ES"/>
        </w:rPr>
        <w:t>.</w:t>
      </w:r>
      <w:r w:rsidRPr="0039004D">
        <w:rPr>
          <w:rFonts w:cs="Times New Roman"/>
          <w:lang w:val="es-ES"/>
        </w:rPr>
        <w:t xml:space="preserve"> </w:t>
      </w:r>
    </w:p>
    <w:p w14:paraId="2E4C5AFF" w14:textId="77777777" w:rsidR="00B674F0" w:rsidRPr="0039004D" w:rsidRDefault="00B674F0" w:rsidP="00262D6E">
      <w:pPr>
        <w:pStyle w:val="Prrafodelista"/>
        <w:numPr>
          <w:ilvl w:val="1"/>
          <w:numId w:val="6"/>
        </w:numPr>
        <w:spacing w:line="360" w:lineRule="auto"/>
        <w:jc w:val="both"/>
        <w:rPr>
          <w:rFonts w:cs="Times New Roman"/>
          <w:lang w:val="es-ES"/>
        </w:rPr>
      </w:pPr>
      <w:r w:rsidRPr="0039004D">
        <w:rPr>
          <w:rFonts w:cs="Times New Roman"/>
          <w:lang w:val="es-ES"/>
        </w:rPr>
        <w:t>T</w:t>
      </w:r>
      <w:r w:rsidR="00D90FCF" w:rsidRPr="0039004D">
        <w:rPr>
          <w:rFonts w:cs="Times New Roman"/>
          <w:lang w:val="es-ES"/>
        </w:rPr>
        <w:t>est de Usuarios</w:t>
      </w:r>
      <w:r w:rsidRPr="0039004D">
        <w:rPr>
          <w:rFonts w:cs="Times New Roman"/>
          <w:lang w:val="es-ES"/>
        </w:rPr>
        <w:t>: Pruebas con usuarios para encontrar p</w:t>
      </w:r>
      <w:r w:rsidR="00107D89">
        <w:rPr>
          <w:rFonts w:cs="Times New Roman"/>
          <w:lang w:val="es-ES"/>
        </w:rPr>
        <w:t>osibles problemas de usabilidad. Consiste en</w:t>
      </w:r>
      <w:r w:rsidRPr="0039004D">
        <w:rPr>
          <w:rFonts w:cs="Times New Roman"/>
          <w:lang w:val="es-ES"/>
        </w:rPr>
        <w:t xml:space="preserve"> darle al usuario una tarea a realizar dentro del sistema y documentar el </w:t>
      </w:r>
      <w:r w:rsidR="00107D89" w:rsidRPr="0039004D">
        <w:rPr>
          <w:rFonts w:cs="Times New Roman"/>
          <w:lang w:val="es-ES"/>
        </w:rPr>
        <w:t>cómo</w:t>
      </w:r>
      <w:r w:rsidRPr="0039004D">
        <w:rPr>
          <w:rFonts w:cs="Times New Roman"/>
          <w:lang w:val="es-ES"/>
        </w:rPr>
        <w:t xml:space="preserve"> y si es que llega a cumplir su objetivo o no</w:t>
      </w:r>
      <w:r w:rsidR="007B7445" w:rsidRPr="0039004D">
        <w:rPr>
          <w:rFonts w:cs="Times New Roman"/>
          <w:lang w:val="es-ES"/>
        </w:rPr>
        <w:t>.</w:t>
      </w:r>
      <w:r w:rsidRPr="0039004D">
        <w:rPr>
          <w:rFonts w:cs="Times New Roman"/>
          <w:lang w:val="es-ES"/>
        </w:rPr>
        <w:t xml:space="preserve"> Adicionalmente, con este test se ve la efectividad del sistema y se recogen percepciones y opiniones del usuario</w:t>
      </w:r>
      <w:r w:rsidR="007B7445" w:rsidRPr="0039004D">
        <w:rPr>
          <w:rFonts w:cs="Times New Roman"/>
          <w:lang w:val="es-ES"/>
        </w:rPr>
        <w:t>.</w:t>
      </w:r>
    </w:p>
    <w:p w14:paraId="424BB9C9" w14:textId="77777777" w:rsidR="00107D89" w:rsidRDefault="00107D89" w:rsidP="00107D89">
      <w:pPr>
        <w:spacing w:line="360" w:lineRule="auto"/>
        <w:jc w:val="both"/>
        <w:rPr>
          <w:rFonts w:cs="Times New Roman"/>
          <w:lang w:val="es-ES"/>
        </w:rPr>
      </w:pPr>
    </w:p>
    <w:p w14:paraId="6E2322FE" w14:textId="77777777" w:rsidR="00107D89" w:rsidRPr="00107D89" w:rsidRDefault="00107D89" w:rsidP="00107D89">
      <w:pPr>
        <w:spacing w:line="360" w:lineRule="auto"/>
        <w:jc w:val="both"/>
        <w:rPr>
          <w:rFonts w:cs="Times New Roman"/>
          <w:lang w:val="es-ES"/>
        </w:rPr>
      </w:pPr>
      <w:r w:rsidRPr="00107D89">
        <w:rPr>
          <w:rFonts w:cs="Times New Roman"/>
          <w:lang w:val="es-ES"/>
        </w:rPr>
        <w:t>Cabe resaltar que la fase de diseño y la fase de evaluación, son iterativas, es decir que se repite el proceso la cantidad de veces que sea necesario para tener un diseño consistente.</w:t>
      </w:r>
    </w:p>
    <w:p w14:paraId="55025558" w14:textId="77777777" w:rsidR="0061601E" w:rsidRPr="0039004D" w:rsidRDefault="0061601E" w:rsidP="00262D6E">
      <w:pPr>
        <w:spacing w:line="360" w:lineRule="auto"/>
        <w:jc w:val="both"/>
        <w:rPr>
          <w:rFonts w:cs="Times New Roman"/>
          <w:lang w:val="es-ES"/>
        </w:rPr>
      </w:pPr>
    </w:p>
    <w:p w14:paraId="55910089" w14:textId="77777777" w:rsidR="00B674F0" w:rsidRPr="00107D89" w:rsidRDefault="00562533" w:rsidP="00107D89">
      <w:pPr>
        <w:pStyle w:val="Ttulo3"/>
      </w:pPr>
      <w:bookmarkStart w:id="15" w:name="_Toc508100423"/>
      <w:r w:rsidRPr="0039004D">
        <w:t>Diseño centrado en el usuario en el sector salud: Importancia</w:t>
      </w:r>
      <w:bookmarkEnd w:id="15"/>
    </w:p>
    <w:p w14:paraId="36CE735E" w14:textId="77777777" w:rsidR="00B674F0" w:rsidRPr="0039004D" w:rsidRDefault="00054753" w:rsidP="00262D6E">
      <w:pPr>
        <w:spacing w:line="360" w:lineRule="auto"/>
        <w:jc w:val="both"/>
        <w:rPr>
          <w:rFonts w:cs="Times New Roman"/>
          <w:lang w:val="es-ES"/>
        </w:rPr>
      </w:pPr>
      <w:r>
        <w:rPr>
          <w:rFonts w:cs="Times New Roman"/>
          <w:lang w:val="es-ES"/>
        </w:rPr>
        <w:t>L</w:t>
      </w:r>
      <w:r w:rsidR="00B674F0" w:rsidRPr="0039004D">
        <w:rPr>
          <w:rFonts w:cs="Times New Roman"/>
          <w:lang w:val="es-ES"/>
        </w:rPr>
        <w:t xml:space="preserve">os principios del </w:t>
      </w:r>
      <w:r>
        <w:rPr>
          <w:rFonts w:cs="Times New Roman"/>
          <w:lang w:val="es-ES"/>
        </w:rPr>
        <w:t>UCD</w:t>
      </w:r>
      <w:r w:rsidR="00B674F0" w:rsidRPr="0039004D">
        <w:rPr>
          <w:rFonts w:cs="Times New Roman"/>
          <w:lang w:val="es-ES"/>
        </w:rPr>
        <w:t xml:space="preserve"> en Tecno</w:t>
      </w:r>
      <w:r w:rsidR="0038486C">
        <w:rPr>
          <w:rFonts w:cs="Times New Roman"/>
          <w:lang w:val="es-ES"/>
        </w:rPr>
        <w:t>logías de Información en Salud</w:t>
      </w:r>
      <w:r w:rsidR="00B674F0" w:rsidRPr="0039004D">
        <w:rPr>
          <w:rFonts w:cs="Times New Roman"/>
          <w:lang w:val="es-ES"/>
        </w:rPr>
        <w:t xml:space="preserve"> </w:t>
      </w:r>
      <w:r w:rsidR="006C2342">
        <w:rPr>
          <w:rFonts w:cs="Times New Roman"/>
          <w:lang w:val="es-ES"/>
        </w:rPr>
        <w:t>(</w:t>
      </w:r>
      <w:r w:rsidR="006C2342" w:rsidRPr="0066664C">
        <w:rPr>
          <w:rFonts w:cs="Times New Roman"/>
          <w:lang w:val="es-PE"/>
        </w:rPr>
        <w:t>Health Information Technologies</w:t>
      </w:r>
      <w:r w:rsidR="006C2342">
        <w:rPr>
          <w:rFonts w:cs="Times New Roman"/>
          <w:lang w:val="es-ES"/>
        </w:rPr>
        <w:t xml:space="preserve">, HIT) </w:t>
      </w:r>
      <w:r w:rsidR="00B674F0" w:rsidRPr="0039004D">
        <w:rPr>
          <w:rFonts w:cs="Times New Roman"/>
          <w:lang w:val="es-ES"/>
        </w:rPr>
        <w:t xml:space="preserve">han sido identificados como fundamentales por la Asociación Médica Americana en conjunto con el gobierno de Estados Unidos, ya que consideran a estos enfoques como requerimientos críticos al momento de crear un sistema clínico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"(29)", "plainTextFormattedCitation" : "(29)", "previouslyFormattedCitation" : "(29)"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(29)</w:t>
      </w:r>
      <w:r w:rsidR="00F26BEE" w:rsidRPr="0039004D">
        <w:rPr>
          <w:rFonts w:cs="Times New Roman"/>
          <w:lang w:val="es-ES"/>
        </w:rPr>
        <w:fldChar w:fldCharType="end"/>
      </w:r>
      <w:r w:rsidR="007B7445" w:rsidRPr="0039004D">
        <w:rPr>
          <w:rFonts w:cs="Times New Roman"/>
          <w:lang w:val="es-ES"/>
        </w:rPr>
        <w:t>.</w:t>
      </w:r>
      <w:r>
        <w:rPr>
          <w:rFonts w:cs="Times New Roman"/>
          <w:lang w:val="es-ES"/>
        </w:rPr>
        <w:t xml:space="preserve"> Sin el uso de esta </w:t>
      </w:r>
      <w:r w:rsidR="00B05607">
        <w:rPr>
          <w:rFonts w:cs="Times New Roman"/>
          <w:lang w:val="es-ES"/>
        </w:rPr>
        <w:t>metodología</w:t>
      </w:r>
      <w:r w:rsidR="00B674F0" w:rsidRPr="0039004D">
        <w:rPr>
          <w:rFonts w:cs="Times New Roman"/>
          <w:lang w:val="es-ES"/>
        </w:rPr>
        <w:t>, no se puede garantizar que un sistema clínico sea usable y útil para lo que se deseaba</w:t>
      </w:r>
      <w:r w:rsidR="007B7445" w:rsidRPr="0039004D">
        <w:rPr>
          <w:rFonts w:cs="Times New Roman"/>
          <w:lang w:val="es-ES"/>
        </w:rPr>
        <w:t>.</w:t>
      </w:r>
      <w:r w:rsidR="00B674F0" w:rsidRPr="0039004D">
        <w:rPr>
          <w:rFonts w:cs="Times New Roman"/>
          <w:lang w:val="es-ES"/>
        </w:rPr>
        <w:t xml:space="preserve"> Existen estudios donde se demuestra que la creación de un diseño apropiado para la visualización de datos médicos es valioso para </w:t>
      </w:r>
      <w:r w:rsidR="00B674F0" w:rsidRPr="0039004D">
        <w:rPr>
          <w:rFonts w:cs="Times New Roman"/>
          <w:lang w:val="es-ES"/>
        </w:rPr>
        <w:lastRenderedPageBreak/>
        <w:t xml:space="preserve">conseguir la participación y compromiso del paciente </w:t>
      </w:r>
      <w:r w:rsidR="00F26BEE" w:rsidRPr="0039004D">
        <w:rPr>
          <w:rFonts w:cs="Times New Roman"/>
          <w:lang w:val="es-ES"/>
        </w:rPr>
        <w:fldChar w:fldCharType="begin" w:fldLock="1"/>
      </w:r>
      <w:r w:rsidR="00D32C56">
        <w:rPr>
          <w:rFonts w:cs="Times New Roman"/>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"(30)", "plainTextFormattedCitation" : "(30)", "previouslyFormattedCitation" : "(30)"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(30)</w:t>
      </w:r>
      <w:r w:rsidR="00F26BEE" w:rsidRPr="0039004D">
        <w:rPr>
          <w:rFonts w:cs="Times New Roman"/>
          <w:lang w:val="es-ES"/>
        </w:rPr>
        <w:fldChar w:fldCharType="end"/>
      </w:r>
      <w:r w:rsidR="00B674F0" w:rsidRPr="0039004D">
        <w:rPr>
          <w:rFonts w:cs="Times New Roman"/>
          <w:lang w:val="es-ES"/>
        </w:rPr>
        <w:t xml:space="preserve">, asegurando su funcionalidad y aumentando la probabilidad de conseguir los resultados esperados </w:t>
      </w:r>
      <w:r w:rsidR="00F26BEE" w:rsidRPr="0039004D">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(31)</w:t>
      </w:r>
      <w:r w:rsidR="00F26BEE" w:rsidRPr="0039004D">
        <w:rPr>
          <w:rFonts w:cs="Times New Roman"/>
          <w:lang w:val="es-ES"/>
        </w:rPr>
        <w:fldChar w:fldCharType="end"/>
      </w:r>
      <w:r w:rsidR="007B7445" w:rsidRPr="0039004D">
        <w:rPr>
          <w:rFonts w:cs="Times New Roman"/>
          <w:lang w:val="es-ES"/>
        </w:rPr>
        <w:t>.</w:t>
      </w:r>
      <w:r w:rsidR="00B674F0" w:rsidRPr="0039004D">
        <w:rPr>
          <w:rFonts w:cs="Times New Roman"/>
          <w:lang w:val="es-ES"/>
        </w:rPr>
        <w:t xml:space="preserve"> </w:t>
      </w:r>
    </w:p>
    <w:p w14:paraId="292CB0B2" w14:textId="77777777" w:rsidR="00B674F0" w:rsidRDefault="00B674F0" w:rsidP="00262D6E">
      <w:pPr>
        <w:spacing w:line="360" w:lineRule="auto"/>
        <w:jc w:val="both"/>
        <w:rPr>
          <w:rFonts w:cs="Times New Roman"/>
          <w:lang w:val="es-ES"/>
        </w:rPr>
      </w:pPr>
    </w:p>
    <w:p w14:paraId="32836472" w14:textId="77777777" w:rsidR="00B018AF" w:rsidRDefault="00B018AF" w:rsidP="00262D6E">
      <w:pPr>
        <w:spacing w:line="360" w:lineRule="auto"/>
        <w:jc w:val="both"/>
        <w:rPr>
          <w:rFonts w:cs="Times New Roman"/>
          <w:lang w:val="es-ES"/>
        </w:rPr>
      </w:pPr>
      <w:r>
        <w:rPr>
          <w:rFonts w:cs="Times New Roman"/>
          <w:lang w:val="es-ES"/>
        </w:rPr>
        <w:t xml:space="preserve">Aunque en un primer momento pueda parecer que involucrar un componente de UCD dentro del desarrollo de nuevas herramientas resultará en gasto innecesario y en tiempo consumido, existe evidencia que muestra que los beneficios de utilizar UCD será altamente beneficioso, promoviendo los comportamiento en salud y resultados deseados </w:t>
      </w:r>
      <w:r w:rsidR="00F26BEE">
        <w:rPr>
          <w:rFonts w:cs="Times New Roman"/>
          <w:lang w:val="es-ES"/>
        </w:rPr>
        <w:fldChar w:fldCharType="begin" w:fldLock="1"/>
      </w:r>
      <w:r w:rsidR="00D32C56">
        <w:rPr>
          <w:rFonts w:cs="Times New Roman"/>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"(31)", "plainTextFormattedCitation" : "(31)", "previouslyFormattedCitation" : "(31)"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(31)</w:t>
      </w:r>
      <w:r w:rsidR="00F26BEE">
        <w:rPr>
          <w:rFonts w:cs="Times New Roman"/>
          <w:lang w:val="es-ES"/>
        </w:rPr>
        <w:fldChar w:fldCharType="end"/>
      </w:r>
      <w:r>
        <w:rPr>
          <w:rFonts w:cs="Times New Roman"/>
          <w:lang w:val="es-ES"/>
        </w:rPr>
        <w:t>.</w:t>
      </w:r>
    </w:p>
    <w:p w14:paraId="75B143B3" w14:textId="77777777" w:rsidR="003E4989" w:rsidRDefault="003E4989" w:rsidP="00262D6E">
      <w:pPr>
        <w:spacing w:line="360" w:lineRule="auto"/>
        <w:jc w:val="both"/>
        <w:rPr>
          <w:rFonts w:cs="Times New Roman"/>
          <w:lang w:val="es-ES"/>
        </w:rPr>
      </w:pPr>
    </w:p>
    <w:p w14:paraId="2C7F2583" w14:textId="77777777" w:rsidR="00562533" w:rsidRPr="0039004D" w:rsidRDefault="00562533" w:rsidP="00CE1173">
      <w:pPr>
        <w:pStyle w:val="Ttulo2"/>
        <w:pageBreakBefore/>
        <w:numPr>
          <w:ilvl w:val="0"/>
          <w:numId w:val="16"/>
        </w:numPr>
        <w:spacing w:line="360" w:lineRule="auto"/>
        <w:ind w:left="714" w:hanging="357"/>
        <w:rPr>
          <w:rFonts w:cs="Times New Roman"/>
          <w:szCs w:val="24"/>
          <w:lang w:val="es-ES"/>
        </w:rPr>
      </w:pPr>
      <w:bookmarkStart w:id="16" w:name="_Toc508100424"/>
      <w:r w:rsidRPr="0039004D">
        <w:rPr>
          <w:rFonts w:cs="Times New Roman"/>
          <w:szCs w:val="24"/>
          <w:lang w:val="es-ES"/>
        </w:rPr>
        <w:lastRenderedPageBreak/>
        <w:t xml:space="preserve">Caso: </w:t>
      </w:r>
      <w:r w:rsidR="00302145">
        <w:rPr>
          <w:rFonts w:cs="Times New Roman"/>
          <w:szCs w:val="24"/>
          <w:lang w:val="es-ES"/>
        </w:rPr>
        <w:t>Superintendencia Nacional de Salud (</w:t>
      </w:r>
      <w:r w:rsidRPr="0039004D">
        <w:rPr>
          <w:rFonts w:cs="Times New Roman"/>
          <w:szCs w:val="24"/>
          <w:lang w:val="es-ES"/>
        </w:rPr>
        <w:t>SUSALUD</w:t>
      </w:r>
      <w:r w:rsidR="00302145">
        <w:rPr>
          <w:rFonts w:cs="Times New Roman"/>
          <w:szCs w:val="24"/>
          <w:lang w:val="es-ES"/>
        </w:rPr>
        <w:t>)</w:t>
      </w:r>
      <w:r w:rsidRPr="0039004D">
        <w:rPr>
          <w:rFonts w:cs="Times New Roman"/>
          <w:szCs w:val="24"/>
          <w:lang w:val="es-ES"/>
        </w:rPr>
        <w:t xml:space="preserve"> – Perú</w:t>
      </w:r>
      <w:bookmarkEnd w:id="16"/>
    </w:p>
    <w:p w14:paraId="24CED341" w14:textId="77777777" w:rsidR="00262D6E" w:rsidRPr="0039004D" w:rsidRDefault="00262D6E" w:rsidP="00262D6E">
      <w:pPr>
        <w:rPr>
          <w:lang w:val="es-ES"/>
        </w:rPr>
      </w:pPr>
    </w:p>
    <w:p w14:paraId="2D8B3516" w14:textId="77777777" w:rsidR="00262D6E" w:rsidRPr="004F4C96" w:rsidRDefault="00262D6E" w:rsidP="004F4C96">
      <w:pPr>
        <w:pStyle w:val="Ttulo3"/>
      </w:pPr>
      <w:bookmarkStart w:id="17" w:name="_Toc508100425"/>
      <w:r w:rsidRPr="0039004D">
        <w:t>D</w:t>
      </w:r>
      <w:r w:rsidR="00562533" w:rsidRPr="0039004D">
        <w:t>escripción</w:t>
      </w:r>
      <w:bookmarkEnd w:id="17"/>
    </w:p>
    <w:p w14:paraId="508069FA" w14:textId="77777777" w:rsidR="00652560" w:rsidRPr="0039004D" w:rsidRDefault="00302145" w:rsidP="00262D6E">
      <w:pPr>
        <w:spacing w:line="360" w:lineRule="auto"/>
        <w:jc w:val="both"/>
        <w:rPr>
          <w:rFonts w:cs="Times New Roman"/>
          <w:lang w:val="es-ES"/>
        </w:rPr>
      </w:pPr>
      <w:r>
        <w:rPr>
          <w:rFonts w:cs="Times New Roman"/>
          <w:lang w:val="es-ES"/>
        </w:rPr>
        <w:t>S</w:t>
      </w:r>
      <w:r w:rsidR="004F4C96">
        <w:rPr>
          <w:rFonts w:cs="Times New Roman"/>
          <w:lang w:val="es-ES"/>
        </w:rPr>
        <w:t>USALUD</w:t>
      </w:r>
      <w:r w:rsidR="00652560" w:rsidRPr="0039004D">
        <w:rPr>
          <w:rFonts w:cs="Times New Roman"/>
          <w:lang w:val="es-ES"/>
        </w:rPr>
        <w:t xml:space="preserve"> es la encargada de proteger los derechos en salud del ciudadano peruano, orientando sus acciones hacia el empoderamiento para colocar al ciudadano en el centro del sistema de salud, sin importar las condiciones de su seguro </w:t>
      </w:r>
      <w:r w:rsidR="004C67AC" w:rsidRPr="0039004D">
        <w:rPr>
          <w:rFonts w:cs="Times New Roman"/>
          <w:lang w:val="es-ES"/>
        </w:rPr>
        <w:t>médico</w:t>
      </w:r>
      <w:r w:rsidR="00652560" w:rsidRPr="0039004D">
        <w:rPr>
          <w:rFonts w:cs="Times New Roman"/>
          <w:lang w:val="es-ES"/>
        </w:rPr>
        <w:t xml:space="preserve"> ni el lugar donde se atiende</w:t>
      </w:r>
      <w:r w:rsidR="007B7445" w:rsidRPr="0039004D">
        <w:rPr>
          <w:rFonts w:cs="Times New Roman"/>
          <w:lang w:val="es-ES"/>
        </w:rPr>
        <w:t>.</w:t>
      </w:r>
      <w:r w:rsidR="00652560" w:rsidRPr="0039004D">
        <w:rPr>
          <w:rFonts w:cs="Times New Roman"/>
          <w:lang w:val="es-ES"/>
        </w:rPr>
        <w:t xml:space="preserve"> SUSALUD tiene autoridad tanto en </w:t>
      </w:r>
      <w:r w:rsidR="004F4C96">
        <w:rPr>
          <w:rFonts w:cs="Times New Roman"/>
          <w:lang w:val="es-ES"/>
        </w:rPr>
        <w:t xml:space="preserve">IPRESS públicas, privadas y mixtas </w:t>
      </w:r>
      <w:r w:rsidR="00652560" w:rsidRPr="0039004D">
        <w:rPr>
          <w:rFonts w:cs="Times New Roman"/>
          <w:lang w:val="es-ES"/>
        </w:rPr>
        <w:t xml:space="preserve">y en </w:t>
      </w:r>
      <w:r w:rsidR="004F4C96">
        <w:rPr>
          <w:rFonts w:cs="Times New Roman"/>
          <w:lang w:val="es-ES"/>
        </w:rPr>
        <w:t>IAFAS</w:t>
      </w:r>
      <w:r w:rsidR="00CC65BF">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"author" : [ { "dropping-particle" : "", "family" : "Peruano", "given" : "", "non-dropping-particle" : "El", "parse-names" : false, "suffix" : "" } ], "id" : "ITEM-1", "issued" : { "date-parts" : [ [ "2014" ] ] }, "title" : "DECRETO SUPREMO N\u00ba 008-2014-SA", "type" : "article-journal" }, "uris" : [ "http://www.mendeley.com/documents/?uuid=0dd40f26-9b5a-3df5-a923-0bd566088466" ] } ], "mendeley" : { "formattedCitation" : "(32)", "plainTextFormattedCitation" : "(32)", "previouslyFormattedCitation" : "(32)"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(32)</w:t>
      </w:r>
      <w:r w:rsidR="00F26BEE">
        <w:rPr>
          <w:rFonts w:cs="Times New Roman"/>
          <w:lang w:val="es-ES"/>
        </w:rPr>
        <w:fldChar w:fldCharType="end"/>
      </w:r>
      <w:r w:rsidR="007B7445" w:rsidRPr="0039004D">
        <w:rPr>
          <w:rFonts w:cs="Times New Roman"/>
          <w:lang w:val="es-ES"/>
        </w:rPr>
        <w:t>.</w:t>
      </w:r>
      <w:r w:rsidR="00652560" w:rsidRPr="0039004D">
        <w:rPr>
          <w:rFonts w:cs="Times New Roman"/>
          <w:lang w:val="es-ES"/>
        </w:rPr>
        <w:t xml:space="preserve"> </w:t>
      </w:r>
    </w:p>
    <w:p w14:paraId="696E859E" w14:textId="77777777" w:rsidR="00652560" w:rsidRPr="0039004D" w:rsidRDefault="00652560" w:rsidP="00262D6E">
      <w:pPr>
        <w:spacing w:line="360" w:lineRule="auto"/>
        <w:jc w:val="both"/>
        <w:rPr>
          <w:rFonts w:cs="Times New Roman"/>
          <w:lang w:val="es-ES"/>
        </w:rPr>
      </w:pPr>
    </w:p>
    <w:p w14:paraId="5008EA85" w14:textId="77777777" w:rsidR="00652560" w:rsidRPr="0039004D" w:rsidRDefault="00652560" w:rsidP="00262D6E">
      <w:pPr>
        <w:spacing w:line="360" w:lineRule="auto"/>
        <w:jc w:val="both"/>
        <w:rPr>
          <w:rFonts w:cs="Times New Roman"/>
          <w:lang w:val="es-ES"/>
        </w:rPr>
      </w:pPr>
      <w:r w:rsidRPr="0039004D">
        <w:rPr>
          <w:rFonts w:cs="Times New Roman"/>
          <w:lang w:val="es-ES"/>
        </w:rPr>
        <w:t>Cuenta con 4 líneas de acción:</w:t>
      </w:r>
    </w:p>
    <w:p w14:paraId="0119CE48" w14:textId="77777777" w:rsidR="00652560" w:rsidRPr="0039004D" w:rsidRDefault="00652560" w:rsidP="00262D6E">
      <w:pPr>
        <w:spacing w:line="360" w:lineRule="auto"/>
        <w:jc w:val="both"/>
        <w:rPr>
          <w:rFonts w:cs="Times New Roman"/>
          <w:lang w:val="es-ES"/>
        </w:rPr>
      </w:pPr>
    </w:p>
    <w:p w14:paraId="560B4B17"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Promoción y protección de los derechos en salud</w:t>
      </w:r>
      <w:r w:rsidR="007B7445" w:rsidRPr="0039004D">
        <w:rPr>
          <w:rFonts w:cs="Times New Roman"/>
          <w:lang w:val="es-ES"/>
        </w:rPr>
        <w:t>.</w:t>
      </w:r>
    </w:p>
    <w:p w14:paraId="0A4C8E45"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Prevención, mediante supervisión a los establecimientos de salud</w:t>
      </w:r>
      <w:r w:rsidR="007B7445" w:rsidRPr="0039004D">
        <w:rPr>
          <w:rFonts w:cs="Times New Roman"/>
          <w:lang w:val="es-ES"/>
        </w:rPr>
        <w:t>.</w:t>
      </w:r>
    </w:p>
    <w:p w14:paraId="35FAB500"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Restitución al derecho, por medio de fiscalización, medidas correctivas y sanciones cuando se ameriten</w:t>
      </w:r>
      <w:r w:rsidR="007B7445" w:rsidRPr="0039004D">
        <w:rPr>
          <w:rFonts w:cs="Times New Roman"/>
          <w:lang w:val="es-ES"/>
        </w:rPr>
        <w:t>.</w:t>
      </w:r>
    </w:p>
    <w:p w14:paraId="6DFE82DC" w14:textId="77777777" w:rsidR="00652560" w:rsidRPr="0039004D" w:rsidRDefault="00652560" w:rsidP="00262D6E">
      <w:pPr>
        <w:pStyle w:val="Prrafodelista"/>
        <w:numPr>
          <w:ilvl w:val="0"/>
          <w:numId w:val="2"/>
        </w:numPr>
        <w:spacing w:line="360" w:lineRule="auto"/>
        <w:jc w:val="both"/>
        <w:rPr>
          <w:rFonts w:cs="Times New Roman"/>
          <w:lang w:val="es-ES"/>
        </w:rPr>
      </w:pPr>
      <w:r w:rsidRPr="0039004D">
        <w:rPr>
          <w:rFonts w:cs="Times New Roman"/>
          <w:lang w:val="es-ES"/>
        </w:rPr>
        <w:t>Investigación y Desarrollo, por medio de sistemas de información</w:t>
      </w:r>
      <w:r w:rsidR="007B7445" w:rsidRPr="0039004D">
        <w:rPr>
          <w:rFonts w:cs="Times New Roman"/>
          <w:lang w:val="es-ES"/>
        </w:rPr>
        <w:t>.</w:t>
      </w:r>
    </w:p>
    <w:p w14:paraId="57EF2529" w14:textId="77777777" w:rsidR="00652560" w:rsidRPr="0039004D" w:rsidRDefault="00652560" w:rsidP="00262D6E">
      <w:pPr>
        <w:spacing w:line="360" w:lineRule="auto"/>
        <w:jc w:val="both"/>
        <w:rPr>
          <w:rFonts w:cs="Times New Roman"/>
          <w:lang w:val="es-ES"/>
        </w:rPr>
      </w:pPr>
    </w:p>
    <w:p w14:paraId="0C717DD3" w14:textId="77777777" w:rsidR="00652560" w:rsidRPr="0039004D" w:rsidRDefault="00CC65BF" w:rsidP="00262D6E">
      <w:pPr>
        <w:spacing w:line="360" w:lineRule="auto"/>
        <w:jc w:val="both"/>
        <w:rPr>
          <w:rFonts w:cs="Times New Roman"/>
          <w:lang w:val="es-ES"/>
        </w:rPr>
      </w:pPr>
      <w:r>
        <w:rPr>
          <w:rFonts w:cs="Times New Roman"/>
          <w:lang w:val="es-ES"/>
        </w:rPr>
        <w:t>Para enero del 2018</w:t>
      </w:r>
      <w:r w:rsidR="002D6887" w:rsidRPr="0039004D">
        <w:rPr>
          <w:rFonts w:cs="Times New Roman"/>
          <w:lang w:val="es-ES"/>
        </w:rPr>
        <w:t>, existen en total 21’119</w:t>
      </w:r>
      <w:r w:rsidR="00652560" w:rsidRPr="0039004D">
        <w:rPr>
          <w:rFonts w:cs="Times New Roman"/>
          <w:lang w:val="es-ES"/>
        </w:rPr>
        <w:t xml:space="preserve"> IPRESS a nivel nacional, las c</w:t>
      </w:r>
      <w:r w:rsidR="00CA7FE1" w:rsidRPr="0039004D">
        <w:rPr>
          <w:rFonts w:cs="Times New Roman"/>
          <w:lang w:val="es-ES"/>
        </w:rPr>
        <w:t>uales se dividen en privadas (57.79</w:t>
      </w:r>
      <w:r w:rsidR="00652560" w:rsidRPr="0039004D">
        <w:rPr>
          <w:rFonts w:cs="Times New Roman"/>
          <w:lang w:val="es-ES"/>
        </w:rPr>
        <w:t>% de l</w:t>
      </w:r>
      <w:r w:rsidR="00CA7FE1" w:rsidRPr="0039004D">
        <w:rPr>
          <w:rFonts w:cs="Times New Roman"/>
          <w:lang w:val="es-ES"/>
        </w:rPr>
        <w:t>as instituciones) y públicas (42</w:t>
      </w:r>
      <w:r w:rsidR="007B7445" w:rsidRPr="0039004D">
        <w:rPr>
          <w:rFonts w:cs="Times New Roman"/>
          <w:lang w:val="es-ES"/>
        </w:rPr>
        <w:t>.</w:t>
      </w:r>
      <w:r w:rsidR="00CA7FE1" w:rsidRPr="0039004D">
        <w:rPr>
          <w:rFonts w:cs="Times New Roman"/>
          <w:lang w:val="es-ES"/>
        </w:rPr>
        <w:t>2</w:t>
      </w:r>
      <w:r w:rsidR="00652560" w:rsidRPr="0039004D">
        <w:rPr>
          <w:rFonts w:cs="Times New Roman"/>
          <w:lang w:val="es-ES"/>
        </w:rPr>
        <w:t xml:space="preserve">0%)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r w:rsidR="007B7445" w:rsidRPr="0039004D">
        <w:rPr>
          <w:rFonts w:cs="Times New Roman"/>
          <w:lang w:val="es-ES"/>
        </w:rPr>
        <w:t>.</w:t>
      </w:r>
    </w:p>
    <w:p w14:paraId="78F4B8A7" w14:textId="77777777" w:rsidR="00652560" w:rsidRPr="0039004D" w:rsidRDefault="00652560" w:rsidP="00262D6E">
      <w:pPr>
        <w:spacing w:line="360" w:lineRule="auto"/>
        <w:jc w:val="both"/>
        <w:rPr>
          <w:rFonts w:cs="Times New Roman"/>
          <w:lang w:val="es-ES"/>
        </w:rPr>
      </w:pPr>
    </w:p>
    <w:p w14:paraId="5F5CD6ED" w14:textId="77777777" w:rsidR="00CE3D66" w:rsidRDefault="00652560" w:rsidP="00262D6E">
      <w:pPr>
        <w:spacing w:line="360" w:lineRule="auto"/>
        <w:jc w:val="both"/>
        <w:rPr>
          <w:rFonts w:cs="Times New Roman"/>
          <w:lang w:val="es-ES"/>
        </w:rPr>
      </w:pPr>
      <w:r w:rsidRPr="0039004D">
        <w:rPr>
          <w:rFonts w:cs="Times New Roman"/>
          <w:lang w:val="es-ES"/>
        </w:rPr>
        <w:t xml:space="preserve">En el Perú, existen diversas </w:t>
      </w:r>
      <w:r w:rsidR="00CC65BF">
        <w:rPr>
          <w:rFonts w:cs="Times New Roman"/>
          <w:lang w:val="es-ES"/>
        </w:rPr>
        <w:t>IAFAS</w:t>
      </w:r>
      <w:r w:rsidRPr="0039004D">
        <w:rPr>
          <w:rFonts w:cs="Times New Roman"/>
          <w:lang w:val="es-ES"/>
        </w:rPr>
        <w:t xml:space="preserve"> que</w:t>
      </w:r>
      <w:r w:rsidR="00167787" w:rsidRPr="0039004D">
        <w:rPr>
          <w:rFonts w:cs="Times New Roman"/>
          <w:lang w:val="es-ES"/>
        </w:rPr>
        <w:t>, al 1 de Enero del 2018 contaban</w:t>
      </w:r>
      <w:r w:rsidRPr="0039004D">
        <w:rPr>
          <w:rFonts w:cs="Times New Roman"/>
          <w:lang w:val="es-ES"/>
        </w:rPr>
        <w:t xml:space="preserve"> con </w:t>
      </w:r>
      <w:r w:rsidR="00167787" w:rsidRPr="0039004D">
        <w:rPr>
          <w:rFonts w:cs="Times New Roman"/>
          <w:lang w:val="es-ES"/>
        </w:rPr>
        <w:t>el 84.99</w:t>
      </w:r>
      <w:r w:rsidR="00CC65BF">
        <w:rPr>
          <w:rFonts w:cs="Times New Roman"/>
          <w:lang w:val="es-ES"/>
        </w:rPr>
        <w:t xml:space="preserve">% </w:t>
      </w:r>
      <w:r w:rsidR="00520759" w:rsidRPr="0039004D">
        <w:rPr>
          <w:rFonts w:cs="Times New Roman"/>
          <w:lang w:val="es-ES"/>
        </w:rPr>
        <w:t>del total de los ciudadanos peruanos</w:t>
      </w:r>
      <w:r w:rsidRPr="0039004D">
        <w:rPr>
          <w:rFonts w:cs="Times New Roman"/>
          <w:lang w:val="es-ES"/>
        </w:rPr>
        <w:t xml:space="preserve"> </w:t>
      </w:r>
      <w:r w:rsidR="00CC65BF">
        <w:rPr>
          <w:rFonts w:cs="Times New Roman"/>
          <w:lang w:val="es-ES"/>
        </w:rPr>
        <w:t xml:space="preserve">asegurados </w:t>
      </w:r>
      <w:r w:rsidRPr="0039004D">
        <w:rPr>
          <w:rFonts w:cs="Times New Roman"/>
          <w:lang w:val="es-ES"/>
        </w:rPr>
        <w:t xml:space="preserve">a </w:t>
      </w:r>
      <w:r w:rsidR="0063349C" w:rsidRPr="0039004D">
        <w:rPr>
          <w:rFonts w:cs="Times New Roman"/>
          <w:lang w:val="es-ES"/>
        </w:rPr>
        <w:t>nivel nacional</w:t>
      </w:r>
      <w:r w:rsidR="00CC65BF">
        <w:rPr>
          <w:rFonts w:cs="Times New Roman"/>
          <w:lang w:val="es-ES"/>
        </w:rPr>
        <w:t>. D</w:t>
      </w:r>
      <w:r w:rsidR="008623C3" w:rsidRPr="0039004D">
        <w:rPr>
          <w:rFonts w:cs="Times New Roman"/>
          <w:lang w:val="es-ES"/>
        </w:rPr>
        <w:t>e</w:t>
      </w:r>
      <w:r w:rsidR="00CC65BF">
        <w:rPr>
          <w:rFonts w:cs="Times New Roman"/>
          <w:lang w:val="es-ES"/>
        </w:rPr>
        <w:t xml:space="preserve"> ellos,</w:t>
      </w:r>
      <w:r w:rsidR="008623C3" w:rsidRPr="0039004D">
        <w:rPr>
          <w:rFonts w:cs="Times New Roman"/>
          <w:lang w:val="es-ES"/>
        </w:rPr>
        <w:t xml:space="preserve"> </w:t>
      </w:r>
      <w:r w:rsidR="00CC65BF" w:rsidRPr="0039004D">
        <w:rPr>
          <w:rFonts w:cs="Times New Roman"/>
          <w:lang w:val="es-ES"/>
        </w:rPr>
        <w:t>el 62.6%</w:t>
      </w:r>
      <w:r w:rsidR="00CC65BF">
        <w:rPr>
          <w:rFonts w:cs="Times New Roman"/>
          <w:lang w:val="es-ES"/>
        </w:rPr>
        <w:t xml:space="preserve"> se encuentra asegurado por</w:t>
      </w:r>
      <w:r w:rsidR="007A54FF">
        <w:rPr>
          <w:rFonts w:cs="Times New Roman"/>
          <w:lang w:val="es-ES"/>
        </w:rPr>
        <w:t xml:space="preserve"> Seguro Integral de Salud</w:t>
      </w:r>
      <w:r w:rsidR="00A06B07" w:rsidRPr="0039004D">
        <w:rPr>
          <w:rFonts w:cs="Times New Roman"/>
          <w:lang w:val="es-ES"/>
        </w:rPr>
        <w:t xml:space="preserve"> </w:t>
      </w:r>
      <w:r w:rsidR="008623C3" w:rsidRPr="0039004D">
        <w:rPr>
          <w:rFonts w:cs="Times New Roman"/>
          <w:lang w:val="es-ES"/>
        </w:rPr>
        <w:t>promovido por el Gobierno del Perú</w:t>
      </w:r>
      <w:r w:rsidR="00CC65BF">
        <w:rPr>
          <w:rFonts w:cs="Times New Roman"/>
          <w:lang w:val="es-ES"/>
        </w:rPr>
        <w:t xml:space="preserve">. Esto significa que el </w:t>
      </w:r>
      <w:r w:rsidR="00CC65BF" w:rsidRPr="0039004D">
        <w:rPr>
          <w:rFonts w:cs="Times New Roman"/>
          <w:lang w:val="es-ES"/>
        </w:rPr>
        <w:t>37.4% de la población, aproximadamente 10 millones de ciudadanos,</w:t>
      </w:r>
      <w:r w:rsidR="00CC65BF">
        <w:rPr>
          <w:rFonts w:cs="Times New Roman"/>
          <w:lang w:val="es-ES"/>
        </w:rPr>
        <w:t xml:space="preserve"> se encuentran</w:t>
      </w:r>
      <w:r w:rsidR="00CC65BF" w:rsidRPr="0039004D">
        <w:rPr>
          <w:rFonts w:cs="Times New Roman"/>
          <w:lang w:val="es-ES"/>
        </w:rPr>
        <w:t xml:space="preserve"> repartidos entre l</w:t>
      </w:r>
      <w:r w:rsidR="00CC65BF">
        <w:rPr>
          <w:rFonts w:cs="Times New Roman"/>
          <w:lang w:val="es-ES"/>
        </w:rPr>
        <w:t xml:space="preserve">os seguros de EsSalud, </w:t>
      </w:r>
      <w:r w:rsidR="00CC65BF" w:rsidRPr="0039004D">
        <w:rPr>
          <w:rFonts w:cs="Times New Roman"/>
          <w:lang w:val="es-ES"/>
        </w:rPr>
        <w:t>F</w:t>
      </w:r>
      <w:r w:rsidR="0038486C">
        <w:rPr>
          <w:rFonts w:cs="Times New Roman"/>
          <w:lang w:val="es-ES"/>
        </w:rPr>
        <w:t>uerzas Armadas</w:t>
      </w:r>
      <w:r w:rsidR="00CC65BF" w:rsidRPr="0039004D">
        <w:rPr>
          <w:rFonts w:cs="Times New Roman"/>
          <w:lang w:val="es-ES"/>
        </w:rPr>
        <w:t xml:space="preserve"> y </w:t>
      </w:r>
      <w:r w:rsidR="0038486C">
        <w:rPr>
          <w:rFonts w:cs="Times New Roman"/>
          <w:lang w:val="es-ES"/>
        </w:rPr>
        <w:t>Policia Nacional del Perú</w:t>
      </w:r>
      <w:r w:rsidR="00CC65BF" w:rsidRPr="0039004D">
        <w:rPr>
          <w:rFonts w:cs="Times New Roman"/>
          <w:lang w:val="es-ES"/>
        </w:rPr>
        <w:t xml:space="preserve"> y aseguradoras privadas</w:t>
      </w:r>
      <w:r w:rsidR="00CC65BF">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"https://app.powerbi.com/view?r=eyJrIjoiNTljNzlmMTUtM2Y5NS00M2FjLWIwMGUtZmE0MDFhMWI5OGZjIiwidCI6IjZmZTkxN2VlLWQ5OWMtNGJmNy05OGQ1LThhOTUyYTE3NzhjNCIsImMiOjR9", "accessed" : { "date-parts" : [ [ "2018", "1", "23" ] ] }, "id" : "ITEM-1", "issued" : { "date-parts" : [ [ "0" ] ] }, "title" : "Seguro Integral de Salud - Microsoft Power BI", "type" : "webpage" }, "uris" : [ "http://www.mendeley.com/documents/?uuid=e68a21e0-c579-3689-86d3-7244169ccfdf" ] } ], "mendeley" : { "formattedCitation" : "(34)", "plainTextFormattedCitation" : "(34)", "previouslyFormattedCitation" : "(34)"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(34)</w:t>
      </w:r>
      <w:r w:rsidR="00F26BEE" w:rsidRPr="0039004D">
        <w:rPr>
          <w:rFonts w:cs="Times New Roman"/>
          <w:lang w:val="es-ES"/>
        </w:rPr>
        <w:fldChar w:fldCharType="end"/>
      </w:r>
      <w:r w:rsidR="00CC65BF" w:rsidRPr="0039004D">
        <w:rPr>
          <w:rFonts w:cs="Times New Roman"/>
          <w:lang w:val="es-ES"/>
        </w:rPr>
        <w:t>.</w:t>
      </w:r>
    </w:p>
    <w:p w14:paraId="07AE3079" w14:textId="77777777" w:rsidR="00CC65BF" w:rsidRPr="0039004D" w:rsidRDefault="00CC65BF" w:rsidP="00262D6E">
      <w:pPr>
        <w:spacing w:line="360" w:lineRule="auto"/>
        <w:jc w:val="both"/>
        <w:rPr>
          <w:rFonts w:cs="Times New Roman"/>
          <w:lang w:val="es-ES"/>
        </w:rPr>
      </w:pPr>
    </w:p>
    <w:p w14:paraId="4086346D" w14:textId="77777777" w:rsidR="00562533" w:rsidRPr="0039004D" w:rsidRDefault="00562533" w:rsidP="00000899">
      <w:pPr>
        <w:pStyle w:val="Ttulo3"/>
      </w:pPr>
      <w:bookmarkStart w:id="18" w:name="_Toc508100426"/>
      <w:r w:rsidRPr="0039004D">
        <w:t xml:space="preserve">Sistema de </w:t>
      </w:r>
      <w:r w:rsidR="002E7295" w:rsidRPr="0039004D">
        <w:t>Solicitudes</w:t>
      </w:r>
      <w:r w:rsidR="00ED38D2" w:rsidRPr="0039004D">
        <w:t xml:space="preserve"> en</w:t>
      </w:r>
      <w:r w:rsidR="009B63B8" w:rsidRPr="0039004D">
        <w:t xml:space="preserve"> Atención al Ciudadano</w:t>
      </w:r>
      <w:bookmarkEnd w:id="18"/>
    </w:p>
    <w:p w14:paraId="7796025A" w14:textId="77777777" w:rsidR="008D2441" w:rsidRPr="0039004D" w:rsidRDefault="008D2441" w:rsidP="00262D6E">
      <w:pPr>
        <w:spacing w:line="360" w:lineRule="auto"/>
        <w:jc w:val="both"/>
        <w:rPr>
          <w:rFonts w:cs="Times New Roman"/>
          <w:lang w:val="es-ES"/>
        </w:rPr>
      </w:pPr>
    </w:p>
    <w:p w14:paraId="50E51ED8" w14:textId="77777777" w:rsidR="008D2441" w:rsidRPr="0039004D" w:rsidRDefault="00376FA3" w:rsidP="00262D6E">
      <w:pPr>
        <w:spacing w:line="360" w:lineRule="auto"/>
        <w:jc w:val="both"/>
        <w:rPr>
          <w:rFonts w:cs="Times New Roman"/>
          <w:lang w:val="es-ES"/>
        </w:rPr>
      </w:pPr>
      <w:r w:rsidRPr="0039004D">
        <w:rPr>
          <w:rFonts w:cs="Times New Roman"/>
          <w:lang w:val="es-ES"/>
        </w:rPr>
        <w:t>SUSALUD cuenta con el llamado ‘</w:t>
      </w:r>
      <w:r w:rsidR="002E7295" w:rsidRPr="0039004D">
        <w:rPr>
          <w:rFonts w:cs="Times New Roman"/>
          <w:lang w:val="es-ES"/>
        </w:rPr>
        <w:t>Sistema de Solicitudes</w:t>
      </w:r>
      <w:r w:rsidR="00ED38D2" w:rsidRPr="0039004D">
        <w:rPr>
          <w:rFonts w:cs="Times New Roman"/>
          <w:lang w:val="es-ES"/>
        </w:rPr>
        <w:t xml:space="preserve"> en</w:t>
      </w:r>
      <w:r w:rsidR="009B63B8" w:rsidRPr="0039004D">
        <w:rPr>
          <w:rFonts w:cs="Times New Roman"/>
          <w:lang w:val="es-ES"/>
        </w:rPr>
        <w:t xml:space="preserve"> Atención al Ciudadano’</w:t>
      </w:r>
      <w:r w:rsidRPr="0039004D">
        <w:rPr>
          <w:rFonts w:cs="Times New Roman"/>
          <w:lang w:val="es-ES"/>
        </w:rPr>
        <w:t xml:space="preserve"> con el cual se espera obtener una retroalimentación de parte de los ciudadanos sobre la </w:t>
      </w:r>
      <w:r w:rsidRPr="0039004D">
        <w:rPr>
          <w:rFonts w:cs="Times New Roman"/>
          <w:lang w:val="es-ES"/>
        </w:rPr>
        <w:lastRenderedPageBreak/>
        <w:t>calidad de los servicios de salud brindados en diversas partes del Perú, dentro d</w:t>
      </w:r>
      <w:r w:rsidR="009B63B8" w:rsidRPr="0039004D">
        <w:rPr>
          <w:rFonts w:cs="Times New Roman"/>
          <w:lang w:val="es-ES"/>
        </w:rPr>
        <w:t>e este sistema se manejan tres</w:t>
      </w:r>
      <w:r w:rsidRPr="0039004D">
        <w:rPr>
          <w:rFonts w:cs="Times New Roman"/>
          <w:lang w:val="es-ES"/>
        </w:rPr>
        <w:t xml:space="preserve"> tipos diferentes de solicitudes</w:t>
      </w:r>
      <w:r w:rsidR="002A64C2">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Pr="0039004D">
        <w:rPr>
          <w:rFonts w:cs="Times New Roman"/>
          <w:lang w:val="es-ES"/>
        </w:rPr>
        <w:t>:</w:t>
      </w:r>
    </w:p>
    <w:p w14:paraId="00DD30E5" w14:textId="77777777" w:rsidR="00376FA3" w:rsidRPr="0039004D" w:rsidRDefault="00376FA3" w:rsidP="00262D6E">
      <w:pPr>
        <w:spacing w:line="360" w:lineRule="auto"/>
        <w:jc w:val="both"/>
        <w:rPr>
          <w:rFonts w:cs="Times New Roman"/>
          <w:lang w:val="es-ES"/>
        </w:rPr>
      </w:pPr>
    </w:p>
    <w:p w14:paraId="40A96E4C"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Consultas</w:t>
      </w:r>
    </w:p>
    <w:p w14:paraId="3EF940CA"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Pedido de Intervención (PIN)</w:t>
      </w:r>
    </w:p>
    <w:p w14:paraId="7B3748E4" w14:textId="77777777" w:rsidR="00376FA3" w:rsidRPr="0039004D" w:rsidRDefault="00376FA3" w:rsidP="00262D6E">
      <w:pPr>
        <w:pStyle w:val="Prrafodelista"/>
        <w:numPr>
          <w:ilvl w:val="0"/>
          <w:numId w:val="1"/>
        </w:numPr>
        <w:spacing w:line="360" w:lineRule="auto"/>
        <w:jc w:val="both"/>
        <w:rPr>
          <w:rFonts w:cs="Times New Roman"/>
          <w:lang w:val="es-ES"/>
        </w:rPr>
      </w:pPr>
      <w:r w:rsidRPr="0039004D">
        <w:rPr>
          <w:rFonts w:cs="Times New Roman"/>
          <w:lang w:val="es-ES"/>
        </w:rPr>
        <w:t>Quejas</w:t>
      </w:r>
    </w:p>
    <w:p w14:paraId="12F445EC" w14:textId="77777777" w:rsidR="00376FA3" w:rsidRPr="0039004D" w:rsidRDefault="00376FA3" w:rsidP="00262D6E">
      <w:pPr>
        <w:spacing w:line="360" w:lineRule="auto"/>
        <w:jc w:val="both"/>
        <w:rPr>
          <w:rFonts w:cs="Times New Roman"/>
          <w:lang w:val="es-ES"/>
        </w:rPr>
      </w:pPr>
    </w:p>
    <w:p w14:paraId="402B2236" w14:textId="77777777" w:rsidR="00376FA3" w:rsidRPr="0039004D" w:rsidRDefault="00376FA3" w:rsidP="00262D6E">
      <w:pPr>
        <w:spacing w:line="360" w:lineRule="auto"/>
        <w:jc w:val="both"/>
        <w:rPr>
          <w:rFonts w:cs="Times New Roman"/>
          <w:lang w:val="es-ES"/>
        </w:rPr>
      </w:pPr>
      <w:r w:rsidRPr="0039004D">
        <w:rPr>
          <w:rFonts w:cs="Times New Roman"/>
          <w:lang w:val="es-ES"/>
        </w:rPr>
        <w:t xml:space="preserve">Estas solicitudes pueden ser ingresadas al sistema por personal de SUSALUD como por ciudadanos utilizando diversos canales </w:t>
      </w:r>
      <w:r w:rsidR="002A64C2">
        <w:rPr>
          <w:rFonts w:cs="Times New Roman"/>
          <w:lang w:val="es-ES"/>
        </w:rPr>
        <w:t>brindados al ciudadano</w:t>
      </w:r>
      <w:r w:rsidR="00FB7E35" w:rsidRPr="0039004D">
        <w:rPr>
          <w:rFonts w:cs="Times New Roman"/>
          <w:lang w:val="es-ES"/>
        </w:rPr>
        <w:t>. L</w:t>
      </w:r>
      <w:r w:rsidR="00652560" w:rsidRPr="0039004D">
        <w:rPr>
          <w:rFonts w:cs="Times New Roman"/>
          <w:lang w:val="es-ES"/>
        </w:rPr>
        <w:t>os</w:t>
      </w:r>
      <w:r w:rsidR="00FB7E35" w:rsidRPr="0039004D">
        <w:rPr>
          <w:rFonts w:cs="Times New Roman"/>
          <w:lang w:val="es-ES"/>
        </w:rPr>
        <w:t xml:space="preserve"> canales brindados</w:t>
      </w:r>
      <w:r w:rsidRPr="0039004D">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002A64C2">
        <w:rPr>
          <w:rFonts w:cs="Times New Roman"/>
          <w:lang w:val="es-ES"/>
        </w:rPr>
        <w:t xml:space="preserve"> </w:t>
      </w:r>
      <w:r w:rsidRPr="0039004D">
        <w:rPr>
          <w:rFonts w:cs="Times New Roman"/>
          <w:lang w:val="es-ES"/>
        </w:rPr>
        <w:t xml:space="preserve">son </w:t>
      </w:r>
      <w:r w:rsidR="0063349C" w:rsidRPr="0039004D">
        <w:rPr>
          <w:rFonts w:cs="Times New Roman"/>
          <w:lang w:val="es-ES"/>
        </w:rPr>
        <w:t xml:space="preserve">vía presencial, vía escrita, </w:t>
      </w:r>
      <w:r w:rsidRPr="0039004D">
        <w:rPr>
          <w:rFonts w:cs="Times New Roman"/>
          <w:lang w:val="es-ES"/>
        </w:rPr>
        <w:t xml:space="preserve">vía telefónica con una línea gratuita, </w:t>
      </w:r>
      <w:r w:rsidR="0063349C" w:rsidRPr="0039004D">
        <w:rPr>
          <w:rFonts w:cs="Times New Roman"/>
          <w:lang w:val="es-ES"/>
        </w:rPr>
        <w:t>vía</w:t>
      </w:r>
      <w:r w:rsidR="00AC7C3A" w:rsidRPr="0039004D">
        <w:rPr>
          <w:rFonts w:cs="Times New Roman"/>
          <w:lang w:val="es-ES"/>
        </w:rPr>
        <w:t xml:space="preserve"> </w:t>
      </w:r>
      <w:r w:rsidR="00FB7E35" w:rsidRPr="0039004D">
        <w:rPr>
          <w:rFonts w:cs="Times New Roman"/>
          <w:lang w:val="es-ES"/>
        </w:rPr>
        <w:t>Internet</w:t>
      </w:r>
      <w:r w:rsidR="00AC7C3A" w:rsidRPr="0039004D">
        <w:rPr>
          <w:rFonts w:cs="Times New Roman"/>
          <w:lang w:val="es-ES"/>
        </w:rPr>
        <w:t xml:space="preserve"> mediante </w:t>
      </w:r>
      <w:r w:rsidRPr="0039004D">
        <w:rPr>
          <w:rFonts w:cs="Times New Roman"/>
          <w:lang w:val="es-ES"/>
        </w:rPr>
        <w:t xml:space="preserve">un sistema </w:t>
      </w:r>
      <w:r w:rsidR="0063349C" w:rsidRPr="0039004D">
        <w:rPr>
          <w:rFonts w:cs="Times New Roman"/>
          <w:lang w:val="es-ES"/>
        </w:rPr>
        <w:t xml:space="preserve">en su página </w:t>
      </w:r>
      <w:r w:rsidRPr="0039004D">
        <w:rPr>
          <w:rFonts w:cs="Times New Roman"/>
          <w:lang w:val="es-ES"/>
        </w:rPr>
        <w:t xml:space="preserve">web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(36)</w:t>
      </w:r>
      <w:r w:rsidR="00F26BEE" w:rsidRPr="0039004D">
        <w:rPr>
          <w:rFonts w:cs="Times New Roman"/>
          <w:lang w:val="es-ES"/>
        </w:rPr>
        <w:fldChar w:fldCharType="end"/>
      </w:r>
      <w:r w:rsidRPr="0039004D">
        <w:rPr>
          <w:rFonts w:cs="Times New Roman"/>
          <w:lang w:val="es-ES"/>
        </w:rPr>
        <w:t>, correo electrónico, redes sociales</w:t>
      </w:r>
      <w:r w:rsidR="006A0074" w:rsidRPr="0039004D">
        <w:rPr>
          <w:rFonts w:cs="Times New Roman"/>
          <w:lang w:val="es-ES"/>
        </w:rPr>
        <w:t xml:space="preserve">, </w:t>
      </w:r>
      <w:r w:rsidR="00AC7C3A" w:rsidRPr="0039004D">
        <w:rPr>
          <w:rFonts w:cs="Times New Roman"/>
          <w:lang w:val="es-ES"/>
        </w:rPr>
        <w:t>pantallas interactivas</w:t>
      </w:r>
      <w:r w:rsidR="001B08CA" w:rsidRPr="0039004D">
        <w:rPr>
          <w:rFonts w:cs="Times New Roman"/>
          <w:lang w:val="es-ES"/>
        </w:rPr>
        <w:t xml:space="preserve"> </w:t>
      </w:r>
      <w:r w:rsidR="00A048D4" w:rsidRPr="0039004D">
        <w:rPr>
          <w:rFonts w:cs="Times New Roman"/>
          <w:lang w:val="es-ES"/>
        </w:rPr>
        <w:t xml:space="preserve">instaladas en algunos hospitales </w:t>
      </w:r>
      <w:r w:rsidR="001B08CA" w:rsidRPr="0039004D">
        <w:rPr>
          <w:rFonts w:cs="Times New Roman"/>
          <w:lang w:val="es-ES"/>
        </w:rPr>
        <w:t xml:space="preserve">y aplicativos para </w:t>
      </w:r>
      <w:r w:rsidR="001B08CA" w:rsidRPr="00C1603F">
        <w:rPr>
          <w:rFonts w:cs="Times New Roman"/>
          <w:lang w:val="es-PE"/>
        </w:rPr>
        <w:t>smartphones</w:t>
      </w:r>
      <w:r w:rsidR="00114C1C" w:rsidRPr="0039004D">
        <w:rPr>
          <w:rFonts w:cs="Times New Roman"/>
          <w:lang w:val="es-ES"/>
        </w:rPr>
        <w:t>.</w:t>
      </w:r>
      <w:r w:rsidR="00AC7C3A" w:rsidRPr="0039004D">
        <w:rPr>
          <w:rFonts w:cs="Times New Roman"/>
          <w:lang w:val="es-ES"/>
        </w:rPr>
        <w:t xml:space="preserve"> </w:t>
      </w:r>
      <w:r w:rsidR="00F27B41" w:rsidRPr="0039004D">
        <w:rPr>
          <w:rFonts w:cs="Times New Roman"/>
          <w:lang w:val="es-ES"/>
        </w:rPr>
        <w:t>El</w:t>
      </w:r>
      <w:r w:rsidRPr="0039004D">
        <w:rPr>
          <w:rFonts w:cs="Times New Roman"/>
          <w:lang w:val="es-ES"/>
        </w:rPr>
        <w:t xml:space="preserve"> aplicativo móvil </w:t>
      </w:r>
      <w:r w:rsidR="00F27B41" w:rsidRPr="0039004D">
        <w:rPr>
          <w:rFonts w:cs="Times New Roman"/>
          <w:lang w:val="es-ES"/>
        </w:rPr>
        <w:t>se</w:t>
      </w:r>
      <w:r w:rsidR="00AC7C3A" w:rsidRPr="0039004D">
        <w:rPr>
          <w:rFonts w:cs="Times New Roman"/>
          <w:lang w:val="es-ES"/>
        </w:rPr>
        <w:t xml:space="preserve"> introdujo en el 2015 para los</w:t>
      </w:r>
      <w:r w:rsidRPr="0039004D">
        <w:rPr>
          <w:rFonts w:cs="Times New Roman"/>
          <w:lang w:val="es-ES"/>
        </w:rPr>
        <w:t xml:space="preserve"> sistema</w:t>
      </w:r>
      <w:r w:rsidR="00AC7C3A" w:rsidRPr="0039004D">
        <w:rPr>
          <w:rFonts w:cs="Times New Roman"/>
          <w:lang w:val="es-ES"/>
        </w:rPr>
        <w:t>s</w:t>
      </w:r>
      <w:r w:rsidRPr="0039004D">
        <w:rPr>
          <w:rFonts w:cs="Times New Roman"/>
          <w:lang w:val="es-ES"/>
        </w:rPr>
        <w:t xml:space="preserve"> operativo</w:t>
      </w:r>
      <w:r w:rsidR="00AC7C3A" w:rsidRPr="0039004D">
        <w:rPr>
          <w:rFonts w:cs="Times New Roman"/>
          <w:lang w:val="es-ES"/>
        </w:rPr>
        <w:t>s</w:t>
      </w:r>
      <w:r w:rsidRPr="0039004D">
        <w:rPr>
          <w:rFonts w:cs="Times New Roman"/>
          <w:lang w:val="es-ES"/>
        </w:rPr>
        <w:t xml:space="preserve"> Android </w:t>
      </w:r>
      <w:r w:rsidR="00AC7C3A" w:rsidRPr="0039004D">
        <w:rPr>
          <w:rFonts w:cs="Times New Roman"/>
          <w:lang w:val="es-ES"/>
        </w:rPr>
        <w:t xml:space="preserve">e iOS </w:t>
      </w:r>
      <w:r w:rsidRPr="0039004D">
        <w:rPr>
          <w:rFonts w:cs="Times New Roman"/>
          <w:lang w:val="es-ES"/>
        </w:rPr>
        <w:t xml:space="preserve">llamado SUSALUD CONTIGO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"(37)", "plainTextFormattedCitation" : "(37)", "previouslyFormattedCitation" : "(37)"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(37)</w:t>
      </w:r>
      <w:r w:rsidR="00F26BEE" w:rsidRPr="0039004D">
        <w:rPr>
          <w:rFonts w:cs="Times New Roman"/>
          <w:lang w:val="es-ES"/>
        </w:rPr>
        <w:fldChar w:fldCharType="end"/>
      </w:r>
      <w:r w:rsidR="006E14C9" w:rsidRPr="0039004D">
        <w:rPr>
          <w:rFonts w:cs="Times New Roman"/>
          <w:lang w:val="es-ES"/>
        </w:rPr>
        <w:t>,  y</w:t>
      </w:r>
      <w:r w:rsidRPr="0039004D">
        <w:rPr>
          <w:rFonts w:cs="Times New Roman"/>
          <w:lang w:val="es-ES"/>
        </w:rPr>
        <w:t xml:space="preserve"> </w:t>
      </w:r>
      <w:r w:rsidR="0063349C" w:rsidRPr="0039004D">
        <w:rPr>
          <w:rFonts w:cs="Times New Roman"/>
          <w:lang w:val="es-ES"/>
        </w:rPr>
        <w:t>registró</w:t>
      </w:r>
      <w:r w:rsidRPr="0039004D">
        <w:rPr>
          <w:rFonts w:cs="Times New Roman"/>
          <w:lang w:val="es-ES"/>
        </w:rPr>
        <w:t xml:space="preserve"> que el reclamo más común es la insatisfacción del paciente al no haber recibido una atención inmediata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"(38)", "plainTextFormattedCitation" : "(38)", "previouslyFormattedCitation" : "(38)"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(38)</w:t>
      </w:r>
      <w:r w:rsidR="00F26BEE" w:rsidRPr="0039004D">
        <w:rPr>
          <w:rFonts w:cs="Times New Roman"/>
          <w:lang w:val="es-ES"/>
        </w:rPr>
        <w:fldChar w:fldCharType="end"/>
      </w:r>
      <w:r w:rsidR="007B7445" w:rsidRPr="0039004D">
        <w:rPr>
          <w:rFonts w:cs="Times New Roman"/>
          <w:lang w:val="es-ES"/>
        </w:rPr>
        <w:t>.</w:t>
      </w:r>
      <w:r w:rsidR="002A64C2">
        <w:rPr>
          <w:rFonts w:cs="Times New Roman"/>
          <w:lang w:val="es-ES"/>
        </w:rPr>
        <w:t xml:space="preserve"> De todos estos canales, al final del</w:t>
      </w:r>
      <w:r w:rsidR="0063349C" w:rsidRPr="0039004D">
        <w:rPr>
          <w:rFonts w:cs="Times New Roman"/>
          <w:lang w:val="es-ES"/>
        </w:rPr>
        <w:t xml:space="preserve"> 2017 se </w:t>
      </w:r>
      <w:r w:rsidR="00083349" w:rsidRPr="0039004D">
        <w:rPr>
          <w:rFonts w:cs="Times New Roman"/>
          <w:lang w:val="es-ES"/>
        </w:rPr>
        <w:t>observó</w:t>
      </w:r>
      <w:r w:rsidR="0063349C" w:rsidRPr="0039004D">
        <w:rPr>
          <w:rFonts w:cs="Times New Roman"/>
          <w:lang w:val="es-ES"/>
        </w:rPr>
        <w:t xml:space="preserve"> que el canal más utilizado por los </w:t>
      </w:r>
      <w:r w:rsidR="00D3505A" w:rsidRPr="0039004D">
        <w:rPr>
          <w:rFonts w:cs="Times New Roman"/>
          <w:lang w:val="es-ES"/>
        </w:rPr>
        <w:t>ciudadanos fue</w:t>
      </w:r>
      <w:r w:rsidR="0063349C" w:rsidRPr="0039004D">
        <w:rPr>
          <w:rFonts w:cs="Times New Roman"/>
          <w:lang w:val="es-ES"/>
        </w:rPr>
        <w:t xml:space="preserve"> la línea gratuita con </w:t>
      </w:r>
      <w:r w:rsidR="00913D4D" w:rsidRPr="0039004D">
        <w:rPr>
          <w:rFonts w:cs="Times New Roman"/>
          <w:lang w:val="es-ES"/>
        </w:rPr>
        <w:t xml:space="preserve">el 41% del total de solicitudes presentadas, siguiéndole por la </w:t>
      </w:r>
      <w:r w:rsidR="00D3505A" w:rsidRPr="0039004D">
        <w:rPr>
          <w:rFonts w:cs="Times New Roman"/>
          <w:lang w:val="es-ES"/>
        </w:rPr>
        <w:t>vía</w:t>
      </w:r>
      <w:r w:rsidR="00913D4D" w:rsidRPr="0039004D">
        <w:rPr>
          <w:rFonts w:cs="Times New Roman"/>
          <w:lang w:val="es-ES"/>
        </w:rPr>
        <w:t xml:space="preserve"> presencial con el 21.34% y luego por el sistema de su </w:t>
      </w:r>
      <w:r w:rsidR="00083349" w:rsidRPr="0039004D">
        <w:rPr>
          <w:rFonts w:cs="Times New Roman"/>
          <w:lang w:val="es-ES"/>
        </w:rPr>
        <w:t>página</w:t>
      </w:r>
      <w:r w:rsidR="00913D4D" w:rsidRPr="0039004D">
        <w:rPr>
          <w:rFonts w:cs="Times New Roman"/>
          <w:lang w:val="es-ES"/>
        </w:rPr>
        <w:t xml:space="preserve"> web con el 19.</w:t>
      </w:r>
      <w:r w:rsidR="00C32EAC" w:rsidRPr="0039004D">
        <w:rPr>
          <w:rFonts w:cs="Times New Roman"/>
          <w:lang w:val="es-ES"/>
        </w:rPr>
        <w:t xml:space="preserve">1% del total de las solicitudes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r w:rsidR="00913D4D" w:rsidRPr="0039004D">
        <w:rPr>
          <w:rFonts w:cs="Times New Roman"/>
          <w:lang w:val="es-ES"/>
        </w:rPr>
        <w:t>.</w:t>
      </w:r>
    </w:p>
    <w:p w14:paraId="51CC434A" w14:textId="77777777" w:rsidR="008D2441" w:rsidRPr="0039004D" w:rsidRDefault="008D2441" w:rsidP="00262D6E">
      <w:pPr>
        <w:spacing w:line="360" w:lineRule="auto"/>
        <w:jc w:val="both"/>
        <w:rPr>
          <w:rFonts w:cs="Times New Roman"/>
          <w:lang w:val="es-ES"/>
        </w:rPr>
      </w:pPr>
    </w:p>
    <w:p w14:paraId="243E4746" w14:textId="77777777" w:rsidR="008D2441" w:rsidRPr="0039004D" w:rsidRDefault="008D2441" w:rsidP="00262D6E">
      <w:pPr>
        <w:spacing w:line="360" w:lineRule="auto"/>
        <w:jc w:val="both"/>
        <w:rPr>
          <w:rFonts w:cs="Times New Roman"/>
          <w:lang w:val="es-ES"/>
        </w:rPr>
      </w:pPr>
      <w:r w:rsidRPr="0039004D">
        <w:rPr>
          <w:rFonts w:cs="Times New Roman"/>
          <w:lang w:val="es-ES"/>
        </w:rPr>
        <w:t>Luego de que se introdujera el aplicativo móvil, se duplic</w:t>
      </w:r>
      <w:r w:rsidR="00FE3BC4">
        <w:rPr>
          <w:rFonts w:cs="Times New Roman"/>
          <w:lang w:val="es-ES"/>
        </w:rPr>
        <w:t>ó</w:t>
      </w:r>
      <w:r w:rsidRPr="0039004D">
        <w:rPr>
          <w:rFonts w:cs="Times New Roman"/>
          <w:lang w:val="es-ES"/>
        </w:rPr>
        <w:t xml:space="preserve"> el número de </w:t>
      </w:r>
      <w:r w:rsidR="002E7295" w:rsidRPr="0039004D">
        <w:rPr>
          <w:rFonts w:cs="Times New Roman"/>
          <w:lang w:val="es-ES"/>
        </w:rPr>
        <w:t>solicitudes</w:t>
      </w:r>
      <w:r w:rsidRPr="0039004D">
        <w:rPr>
          <w:rFonts w:cs="Times New Roman"/>
          <w:lang w:val="es-ES"/>
        </w:rPr>
        <w:t xml:space="preserve"> de parte de la ciudadanía sobre los servicios y prestaciones dadas por las IPRESS</w:t>
      </w:r>
      <w:r w:rsidR="00FE3BC4">
        <w:rPr>
          <w:rFonts w:cs="Times New Roman"/>
          <w:lang w:val="es-ES"/>
        </w:rPr>
        <w:t>.</w:t>
      </w:r>
      <w:r w:rsidRPr="0039004D">
        <w:rPr>
          <w:rFonts w:cs="Times New Roman"/>
          <w:lang w:val="es-ES"/>
        </w:rPr>
        <w:t xml:space="preserve"> </w:t>
      </w:r>
      <w:r w:rsidR="00FE3BC4">
        <w:rPr>
          <w:rFonts w:cs="Times New Roman"/>
          <w:lang w:val="es-ES"/>
        </w:rPr>
        <w:t>E</w:t>
      </w:r>
      <w:r w:rsidRPr="0039004D">
        <w:rPr>
          <w:rFonts w:cs="Times New Roman"/>
          <w:lang w:val="es-ES"/>
        </w:rPr>
        <w:t>n el año 2014 hubo 27,039 solicit</w:t>
      </w:r>
      <w:r w:rsidR="002E7295" w:rsidRPr="0039004D">
        <w:rPr>
          <w:rFonts w:cs="Times New Roman"/>
          <w:lang w:val="es-ES"/>
        </w:rPr>
        <w:t xml:space="preserve">udes entre quejas, consultas y </w:t>
      </w:r>
      <w:r w:rsidR="0038486C">
        <w:rPr>
          <w:rFonts w:cs="Times New Roman"/>
          <w:lang w:val="es-ES"/>
        </w:rPr>
        <w:t>PIN</w:t>
      </w:r>
      <w:r w:rsidRPr="0039004D">
        <w:rPr>
          <w:rFonts w:cs="Times New Roman"/>
          <w:lang w:val="es-ES"/>
        </w:rPr>
        <w:t xml:space="preserve">, mientras que en el año 2015 hubo 62,200 </w:t>
      </w:r>
      <w:r w:rsidR="002E7295" w:rsidRPr="0039004D">
        <w:rPr>
          <w:rFonts w:cs="Times New Roman"/>
          <w:lang w:val="es-ES"/>
        </w:rPr>
        <w:t>solicitudes</w:t>
      </w:r>
      <w:r w:rsidRPr="0039004D">
        <w:rPr>
          <w:rFonts w:cs="Times New Roman"/>
          <w:lang w:val="es-ES"/>
        </w:rPr>
        <w:t xml:space="preserve"> en total</w:t>
      </w:r>
      <w:r w:rsidR="007B7445" w:rsidRPr="0039004D">
        <w:rPr>
          <w:rFonts w:cs="Times New Roman"/>
          <w:lang w:val="es-ES"/>
        </w:rPr>
        <w:t>.</w:t>
      </w:r>
      <w:r w:rsidRPr="0039004D">
        <w:rPr>
          <w:rFonts w:cs="Times New Roman"/>
          <w:lang w:val="es-ES"/>
        </w:rPr>
        <w:t xml:space="preserve"> En el año 2016 casi se llegó a </w:t>
      </w:r>
      <w:r w:rsidR="00903B2A" w:rsidRPr="0039004D">
        <w:rPr>
          <w:rFonts w:cs="Times New Roman"/>
          <w:lang w:val="es-ES"/>
        </w:rPr>
        <w:t>las 100 mil solicitudes</w:t>
      </w:r>
      <w:r w:rsidRPr="0039004D">
        <w:rPr>
          <w:rFonts w:cs="Times New Roman"/>
          <w:lang w:val="es-ES"/>
        </w:rPr>
        <w:t xml:space="preserve"> en total y hasta </w:t>
      </w:r>
      <w:r w:rsidR="00ED247E" w:rsidRPr="0039004D">
        <w:rPr>
          <w:rFonts w:cs="Times New Roman"/>
          <w:lang w:val="es-ES"/>
        </w:rPr>
        <w:t>comienzos de mayo de 2017 se habían</w:t>
      </w:r>
      <w:r w:rsidRPr="0039004D">
        <w:rPr>
          <w:rFonts w:cs="Times New Roman"/>
          <w:lang w:val="es-ES"/>
        </w:rPr>
        <w:t xml:space="preserve"> presentado 24,483 solicitudes</w:t>
      </w:r>
      <w:r w:rsidR="007B7445" w:rsidRPr="0039004D">
        <w:rPr>
          <w:rFonts w:cs="Times New Roman"/>
          <w:lang w:val="es-ES"/>
        </w:rPr>
        <w:t>.</w:t>
      </w:r>
      <w:r w:rsidRPr="0039004D">
        <w:rPr>
          <w:rFonts w:cs="Times New Roman"/>
          <w:lang w:val="es-ES"/>
        </w:rPr>
        <w:t xml:space="preserve"> Revisando la Tabla Nº1 se puede ver con claridad cómo ha ido aumentando el número de solicitudes a través de los años</w:t>
      </w:r>
      <w:r w:rsidR="007B7445" w:rsidRPr="0039004D">
        <w:rPr>
          <w:rFonts w:cs="Times New Roman"/>
          <w:lang w:val="es-ES"/>
        </w:rPr>
        <w:t>.</w:t>
      </w:r>
    </w:p>
    <w:p w14:paraId="044116A9" w14:textId="77777777" w:rsidR="008D2441" w:rsidRPr="0039004D" w:rsidRDefault="008D2441" w:rsidP="00262D6E">
      <w:pPr>
        <w:spacing w:line="360" w:lineRule="auto"/>
        <w:jc w:val="both"/>
        <w:rPr>
          <w:rFonts w:cs="Times New Roman"/>
          <w:lang w:val="es-ES"/>
        </w:rPr>
      </w:pPr>
    </w:p>
    <w:p w14:paraId="500EF6C8" w14:textId="77777777" w:rsidR="008D2441" w:rsidRPr="0039004D" w:rsidRDefault="008D2441" w:rsidP="00262D6E">
      <w:pPr>
        <w:spacing w:line="360" w:lineRule="auto"/>
        <w:jc w:val="both"/>
        <w:rPr>
          <w:rFonts w:cs="Times New Roman"/>
          <w:lang w:val="es-ES"/>
        </w:rPr>
      </w:pPr>
      <w:r w:rsidRPr="0039004D">
        <w:rPr>
          <w:rFonts w:cs="Times New Roman"/>
          <w:noProof/>
          <w:lang w:val="en-US"/>
        </w:rPr>
        <w:drawing>
          <wp:inline distT="0" distB="0" distL="0" distR="0" wp14:anchorId="40FA60ED" wp14:editId="6065370B">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691E48FF" w14:textId="77777777" w:rsidR="00D95D66" w:rsidRPr="0039004D" w:rsidRDefault="008D2441" w:rsidP="0004257C">
      <w:pPr>
        <w:spacing w:line="360" w:lineRule="auto"/>
        <w:jc w:val="center"/>
        <w:rPr>
          <w:rFonts w:cs="Times New Roman"/>
          <w:lang w:val="es-ES"/>
        </w:rPr>
      </w:pPr>
      <w:r w:rsidRPr="0039004D">
        <w:rPr>
          <w:rFonts w:cs="Times New Roman"/>
          <w:lang w:val="es-ES"/>
        </w:rPr>
        <w:t>Tabla Nº1</w:t>
      </w:r>
      <w:r w:rsidR="007B7445" w:rsidRPr="0039004D">
        <w:rPr>
          <w:rFonts w:cs="Times New Roman"/>
          <w:lang w:val="es-ES"/>
        </w:rPr>
        <w:t>.</w:t>
      </w:r>
      <w:r w:rsidRPr="0039004D">
        <w:rPr>
          <w:rFonts w:cs="Times New Roman"/>
          <w:lang w:val="es-ES"/>
        </w:rPr>
        <w:t xml:space="preserve"> Número de solicitudes recibidas por año</w:t>
      </w:r>
      <w:r w:rsidR="007B7445" w:rsidRPr="0039004D">
        <w:rPr>
          <w:rFonts w:cs="Times New Roman"/>
          <w:lang w:val="es-ES"/>
        </w:rPr>
        <w:t>.</w:t>
      </w:r>
    </w:p>
    <w:p w14:paraId="49E33F85" w14:textId="77777777" w:rsidR="008D2441" w:rsidRPr="0039004D" w:rsidRDefault="008D2441" w:rsidP="0004257C">
      <w:pPr>
        <w:spacing w:line="360" w:lineRule="auto"/>
        <w:jc w:val="center"/>
        <w:rPr>
          <w:rFonts w:cs="Times New Roman"/>
          <w:lang w:val="es-ES"/>
        </w:rPr>
      </w:pPr>
      <w:r w:rsidRPr="0039004D">
        <w:rPr>
          <w:rFonts w:cs="Times New Roman"/>
          <w:lang w:val="es-ES"/>
        </w:rPr>
        <w:t>Fuente: Tablero de Control – SUSALUD</w:t>
      </w:r>
      <w:r w:rsidR="007B7445" w:rsidRPr="0039004D">
        <w:rPr>
          <w:rFonts w:cs="Times New Roman"/>
          <w:lang w:val="es-ES"/>
        </w:rPr>
        <w:t>.</w:t>
      </w:r>
      <w:r w:rsidRPr="0039004D">
        <w:rPr>
          <w:rFonts w:cs="Times New Roman"/>
          <w:lang w:val="es-ES"/>
        </w:rPr>
        <w:t xml:space="preserve"> </w:t>
      </w:r>
      <w:r w:rsidR="00F26BEE" w:rsidRPr="0039004D">
        <w:rPr>
          <w:rFonts w:cs="Times New Roman"/>
          <w:lang w:val="es-ES"/>
        </w:rPr>
        <w:fldChar w:fldCharType="begin" w:fldLock="1"/>
      </w:r>
      <w:r w:rsidR="00D32C56">
        <w:rPr>
          <w:rFonts w:cs="Times New Roman"/>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"(33)", "plainTextFormattedCitation" : "(33)", "previouslyFormattedCitation" : "(33)" }, "properties" : {  }, "schema" : "https://github.com/citation-style-language/schema/raw/master/csl-citation.json" }</w:instrText>
      </w:r>
      <w:r w:rsidR="00F26BEE" w:rsidRPr="0039004D">
        <w:rPr>
          <w:rFonts w:cs="Times New Roman"/>
          <w:lang w:val="es-ES"/>
        </w:rPr>
        <w:fldChar w:fldCharType="separate"/>
      </w:r>
      <w:r w:rsidR="00A90C62" w:rsidRPr="00A90C62">
        <w:rPr>
          <w:rFonts w:cs="Times New Roman"/>
          <w:noProof/>
          <w:lang w:val="es-ES"/>
        </w:rPr>
        <w:t>(33)</w:t>
      </w:r>
      <w:r w:rsidR="00F26BEE" w:rsidRPr="0039004D">
        <w:rPr>
          <w:rFonts w:cs="Times New Roman"/>
          <w:lang w:val="es-ES"/>
        </w:rPr>
        <w:fldChar w:fldCharType="end"/>
      </w:r>
    </w:p>
    <w:p w14:paraId="2E08A5D6" w14:textId="77777777" w:rsidR="00DF1003" w:rsidRPr="0039004D" w:rsidRDefault="00DF1003" w:rsidP="00262D6E">
      <w:pPr>
        <w:spacing w:line="360" w:lineRule="auto"/>
        <w:jc w:val="both"/>
        <w:rPr>
          <w:rFonts w:cs="Times New Roman"/>
          <w:lang w:val="es-ES"/>
        </w:rPr>
      </w:pPr>
    </w:p>
    <w:p w14:paraId="1CCED863" w14:textId="77777777" w:rsidR="0017760B" w:rsidRPr="0039004D" w:rsidRDefault="00CD231B" w:rsidP="00262D6E">
      <w:pPr>
        <w:spacing w:line="360" w:lineRule="auto"/>
        <w:jc w:val="both"/>
        <w:rPr>
          <w:rFonts w:cs="Times New Roman"/>
          <w:lang w:val="es-ES"/>
        </w:rPr>
      </w:pPr>
      <w:r w:rsidRPr="0039004D">
        <w:rPr>
          <w:rFonts w:cs="Times New Roman"/>
          <w:lang w:val="es-ES"/>
        </w:rPr>
        <w:t>Una nueva herramienta que se</w:t>
      </w:r>
      <w:r w:rsidR="00415E4D" w:rsidRPr="0039004D">
        <w:rPr>
          <w:rFonts w:cs="Times New Roman"/>
          <w:lang w:val="es-ES"/>
        </w:rPr>
        <w:t xml:space="preserve"> añadió a la web de SUSALUD </w:t>
      </w:r>
      <w:r w:rsidRPr="0039004D">
        <w:rPr>
          <w:rFonts w:cs="Times New Roman"/>
          <w:lang w:val="es-ES"/>
        </w:rPr>
        <w:t xml:space="preserve">es </w:t>
      </w:r>
      <w:r w:rsidR="0004257C" w:rsidRPr="0039004D">
        <w:rPr>
          <w:rFonts w:cs="Times New Roman"/>
          <w:lang w:val="es-ES"/>
        </w:rPr>
        <w:t>un</w:t>
      </w:r>
      <w:r w:rsidR="00415E4D" w:rsidRPr="0039004D">
        <w:rPr>
          <w:rFonts w:cs="Times New Roman"/>
          <w:lang w:val="es-ES"/>
        </w:rPr>
        <w:t xml:space="preserve"> aplicativo llamado SUSALUD MAP en el cual debería</w:t>
      </w:r>
      <w:r w:rsidR="00C219E1">
        <w:rPr>
          <w:rFonts w:cs="Times New Roman"/>
          <w:lang w:val="es-ES"/>
        </w:rPr>
        <w:t>n</w:t>
      </w:r>
      <w:r w:rsidR="00415E4D" w:rsidRPr="0039004D">
        <w:rPr>
          <w:rFonts w:cs="Times New Roman"/>
          <w:lang w:val="es-ES"/>
        </w:rPr>
        <w:t xml:space="preserve"> aparecer las condiciones de funcionamiento de cada IPRESS</w:t>
      </w:r>
      <w:r w:rsidR="00C219E1">
        <w:rPr>
          <w:rFonts w:cs="Times New Roman"/>
          <w:lang w:val="es-ES"/>
        </w:rPr>
        <w:t>.</w:t>
      </w:r>
      <w:r w:rsidR="00C219E1" w:rsidRPr="0039004D">
        <w:rPr>
          <w:rFonts w:cs="Times New Roman"/>
          <w:lang w:val="es-ES"/>
        </w:rPr>
        <w:t xml:space="preserve"> </w:t>
      </w:r>
      <w:r w:rsidR="00C219E1">
        <w:rPr>
          <w:rFonts w:cs="Times New Roman"/>
          <w:lang w:val="es-ES"/>
        </w:rPr>
        <w:t xml:space="preserve">Haciendo </w:t>
      </w:r>
      <w:r w:rsidR="000113B0">
        <w:rPr>
          <w:rFonts w:cs="Times New Roman"/>
          <w:lang w:val="es-ES"/>
        </w:rPr>
        <w:t xml:space="preserve">una búsqueda simple de un hospital reconocido de Lima Metropolitana </w:t>
      </w:r>
      <w:r w:rsidR="00D3505A" w:rsidRPr="0039004D">
        <w:rPr>
          <w:rFonts w:cs="Times New Roman"/>
          <w:lang w:val="es-ES"/>
        </w:rPr>
        <w:t xml:space="preserve">aparecen 3 opciones disponibles </w:t>
      </w:r>
      <w:r w:rsidR="000E42B4" w:rsidRPr="0039004D">
        <w:rPr>
          <w:rFonts w:cs="Times New Roman"/>
          <w:lang w:val="es-ES"/>
        </w:rPr>
        <w:t>que</w:t>
      </w:r>
      <w:r w:rsidR="0017760B" w:rsidRPr="0039004D">
        <w:rPr>
          <w:rFonts w:cs="Times New Roman"/>
          <w:lang w:val="es-ES"/>
        </w:rPr>
        <w:t xml:space="preserve"> muestran</w:t>
      </w:r>
      <w:r w:rsidR="003566D2">
        <w:rPr>
          <w:rFonts w:cs="Times New Roman"/>
          <w:lang w:val="es-ES"/>
        </w:rPr>
        <w:t>:</w:t>
      </w:r>
      <w:r w:rsidR="0017760B" w:rsidRPr="0039004D">
        <w:rPr>
          <w:rFonts w:cs="Times New Roman"/>
          <w:lang w:val="es-ES"/>
        </w:rPr>
        <w:t xml:space="preserve"> </w:t>
      </w:r>
      <w:r w:rsidR="003566D2">
        <w:rPr>
          <w:rFonts w:cs="Times New Roman"/>
          <w:lang w:val="es-ES"/>
        </w:rPr>
        <w:t xml:space="preserve">(i) </w:t>
      </w:r>
      <w:r w:rsidR="0017760B" w:rsidRPr="0039004D">
        <w:rPr>
          <w:rFonts w:cs="Times New Roman"/>
          <w:lang w:val="es-ES"/>
        </w:rPr>
        <w:t xml:space="preserve">información genérica de las IPRESS, </w:t>
      </w:r>
      <w:r w:rsidR="003566D2">
        <w:rPr>
          <w:rFonts w:cs="Times New Roman"/>
          <w:lang w:val="es-ES"/>
        </w:rPr>
        <w:t xml:space="preserve">(ii) </w:t>
      </w:r>
      <w:r w:rsidR="007F47FF" w:rsidRPr="0039004D">
        <w:rPr>
          <w:rFonts w:cs="Times New Roman"/>
          <w:lang w:val="es-ES"/>
        </w:rPr>
        <w:t>servicios brindados</w:t>
      </w:r>
      <w:r w:rsidR="007F47FF">
        <w:rPr>
          <w:rFonts w:cs="Times New Roman"/>
          <w:lang w:val="es-ES"/>
        </w:rPr>
        <w:t xml:space="preserve"> y recursos materiales y personales</w:t>
      </w:r>
      <w:r w:rsidR="0017760B" w:rsidRPr="0039004D">
        <w:rPr>
          <w:rFonts w:cs="Times New Roman"/>
          <w:lang w:val="es-ES"/>
        </w:rPr>
        <w:t xml:space="preserve">, </w:t>
      </w:r>
      <w:r w:rsidR="00974A68">
        <w:rPr>
          <w:rFonts w:cs="Times New Roman"/>
          <w:lang w:val="es-ES"/>
        </w:rPr>
        <w:t xml:space="preserve">y </w:t>
      </w:r>
      <w:r w:rsidR="0087577D">
        <w:rPr>
          <w:rFonts w:cs="Times New Roman"/>
          <w:lang w:val="es-ES"/>
        </w:rPr>
        <w:t xml:space="preserve">(iii) </w:t>
      </w:r>
      <w:r w:rsidR="00974A68">
        <w:rPr>
          <w:rFonts w:cs="Times New Roman"/>
          <w:lang w:val="es-ES"/>
        </w:rPr>
        <w:t xml:space="preserve">una opción aun no desarrollada, mostrando el rotulo </w:t>
      </w:r>
      <w:r w:rsidR="00974A68" w:rsidRPr="007B2245">
        <w:rPr>
          <w:rFonts w:cs="Times New Roman"/>
          <w:lang w:val="es-ES"/>
        </w:rPr>
        <w:t>“</w:t>
      </w:r>
      <w:r w:rsidR="007B2245" w:rsidRPr="007B2245">
        <w:rPr>
          <w:rFonts w:cs="Times New Roman"/>
          <w:lang w:val="es-ES"/>
        </w:rPr>
        <w:t>Reporte SUSALUD</w:t>
      </w:r>
      <w:r w:rsidR="00974A68" w:rsidRPr="007B2245">
        <w:rPr>
          <w:rFonts w:cs="Times New Roman"/>
          <w:lang w:val="es-ES"/>
        </w:rPr>
        <w:t>”</w:t>
      </w:r>
      <w:r w:rsidR="0017760B" w:rsidRPr="0039004D">
        <w:rPr>
          <w:rFonts w:cs="Times New Roman"/>
          <w:lang w:val="es-ES"/>
        </w:rPr>
        <w:t xml:space="preserve">. </w:t>
      </w:r>
      <w:r w:rsidR="001D1508" w:rsidRPr="0039004D">
        <w:rPr>
          <w:rFonts w:cs="Times New Roman"/>
          <w:lang w:val="es-ES"/>
        </w:rPr>
        <w:t>El problema con l</w:t>
      </w:r>
      <w:r w:rsidR="00E260FD" w:rsidRPr="0039004D">
        <w:rPr>
          <w:rFonts w:cs="Times New Roman"/>
          <w:lang w:val="es-ES"/>
        </w:rPr>
        <w:t xml:space="preserve">a información mostrada en esta herramienta </w:t>
      </w:r>
      <w:r w:rsidR="0087577D">
        <w:rPr>
          <w:rFonts w:cs="Times New Roman"/>
          <w:lang w:val="es-ES"/>
        </w:rPr>
        <w:t xml:space="preserve">es que </w:t>
      </w:r>
      <w:r w:rsidR="00E260FD" w:rsidRPr="0039004D">
        <w:rPr>
          <w:rFonts w:cs="Times New Roman"/>
          <w:lang w:val="es-ES"/>
        </w:rPr>
        <w:t>se encuentra desorganizada y en ciertas partes esta desactualizada</w:t>
      </w:r>
      <w:r w:rsidR="000113B0">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"http://mapa.susalud.gob.pe/", "accessed" : { "date-parts" : [ [ "2018", "3", "14" ] ] }, "id" : "ITEM-1", "issued" : { "date-parts" : [ [ "0" ] ] }, "title" : "SUSALUD | Mapa Georeferenciado", "type" : "webpage" }, "uris" : [ "http://www.mendeley.com/documents/?uuid=4d475be5-26d8-34ec-a72d-f3285c46af48" ] } ], "mendeley" : { "formattedCitation" : "(39)", "plainTextFormattedCitation" : "(39)", "previouslyFormattedCitation" : "(39)"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(39)</w:t>
      </w:r>
      <w:r w:rsidR="00F26BEE">
        <w:rPr>
          <w:rFonts w:cs="Times New Roman"/>
          <w:lang w:val="es-ES"/>
        </w:rPr>
        <w:fldChar w:fldCharType="end"/>
      </w:r>
      <w:r w:rsidR="00E260FD" w:rsidRPr="0039004D">
        <w:rPr>
          <w:rFonts w:cs="Times New Roman"/>
          <w:lang w:val="es-ES"/>
        </w:rPr>
        <w:t>.</w:t>
      </w:r>
    </w:p>
    <w:p w14:paraId="4650190B" w14:textId="77777777" w:rsidR="004220C8" w:rsidRPr="0039004D" w:rsidRDefault="004220C8" w:rsidP="00262D6E">
      <w:pPr>
        <w:spacing w:line="360" w:lineRule="auto"/>
        <w:ind w:left="360"/>
        <w:jc w:val="both"/>
        <w:rPr>
          <w:rFonts w:cs="Times New Roman"/>
          <w:lang w:val="es-ES"/>
        </w:rPr>
      </w:pPr>
    </w:p>
    <w:p w14:paraId="09DD94FD" w14:textId="77777777" w:rsidR="00CD231B" w:rsidRPr="0039004D" w:rsidRDefault="00CD231B" w:rsidP="00262D6E">
      <w:pPr>
        <w:spacing w:line="360" w:lineRule="auto"/>
        <w:jc w:val="both"/>
        <w:rPr>
          <w:rFonts w:cs="Times New Roman"/>
          <w:lang w:val="es-ES"/>
        </w:rPr>
      </w:pPr>
      <w:r w:rsidRPr="0039004D">
        <w:rPr>
          <w:rFonts w:cs="Times New Roman"/>
          <w:lang w:val="es-ES"/>
        </w:rPr>
        <w:t xml:space="preserve">Por todo lo señalado anteriormente, </w:t>
      </w:r>
      <w:r w:rsidR="009F3767" w:rsidRPr="0039004D">
        <w:rPr>
          <w:rFonts w:cs="Times New Roman"/>
          <w:lang w:val="es-ES"/>
        </w:rPr>
        <w:t xml:space="preserve">el aplicativo de SUSALUD MAP parece haber sido concebido para ayudar a los ciudadanos a tomar una mejor decisión sobre </w:t>
      </w:r>
      <w:r w:rsidR="004220C8" w:rsidRPr="0039004D">
        <w:rPr>
          <w:rFonts w:cs="Times New Roman"/>
          <w:lang w:val="es-ES"/>
        </w:rPr>
        <w:t>dónde</w:t>
      </w:r>
      <w:r w:rsidR="009F3767" w:rsidRPr="0039004D">
        <w:rPr>
          <w:rFonts w:cs="Times New Roman"/>
          <w:lang w:val="es-ES"/>
        </w:rPr>
        <w:t xml:space="preserve"> buscar atención </w:t>
      </w:r>
      <w:r w:rsidR="004220C8" w:rsidRPr="0039004D">
        <w:rPr>
          <w:rFonts w:cs="Times New Roman"/>
          <w:lang w:val="es-ES"/>
        </w:rPr>
        <w:t>médica</w:t>
      </w:r>
      <w:r w:rsidR="009F3767" w:rsidRPr="0039004D">
        <w:rPr>
          <w:rFonts w:cs="Times New Roman"/>
          <w:lang w:val="es-ES"/>
        </w:rPr>
        <w:t xml:space="preserve">, pero </w:t>
      </w:r>
      <w:r w:rsidR="00EF6176">
        <w:rPr>
          <w:rFonts w:cs="Times New Roman"/>
          <w:lang w:val="es-ES"/>
        </w:rPr>
        <w:t>presenta</w:t>
      </w:r>
      <w:r w:rsidR="00EF6176" w:rsidRPr="0039004D">
        <w:rPr>
          <w:rFonts w:cs="Times New Roman"/>
          <w:lang w:val="es-ES"/>
        </w:rPr>
        <w:t xml:space="preserve"> </w:t>
      </w:r>
      <w:r w:rsidR="009F3767" w:rsidRPr="0039004D">
        <w:rPr>
          <w:rFonts w:cs="Times New Roman"/>
          <w:lang w:val="es-ES"/>
        </w:rPr>
        <w:t xml:space="preserve">varias deficiencias que </w:t>
      </w:r>
      <w:r w:rsidR="0079570A">
        <w:rPr>
          <w:rFonts w:cs="Times New Roman"/>
          <w:lang w:val="es-ES"/>
        </w:rPr>
        <w:t>impiden</w:t>
      </w:r>
      <w:r w:rsidR="009F3767" w:rsidRPr="0039004D">
        <w:rPr>
          <w:rFonts w:cs="Times New Roman"/>
          <w:lang w:val="es-ES"/>
        </w:rPr>
        <w:t xml:space="preserve"> que esta información se presente de forma clara y eficiente </w:t>
      </w:r>
      <w:r w:rsidR="0079570A">
        <w:rPr>
          <w:rFonts w:cs="Times New Roman"/>
          <w:lang w:val="es-ES"/>
        </w:rPr>
        <w:t xml:space="preserve">de manera </w:t>
      </w:r>
      <w:r w:rsidR="009F3767" w:rsidRPr="0039004D">
        <w:rPr>
          <w:rFonts w:cs="Times New Roman"/>
          <w:lang w:val="es-ES"/>
        </w:rPr>
        <w:t>que permita a los ciudadanos tomar decisiones.</w:t>
      </w:r>
    </w:p>
    <w:p w14:paraId="14A96729" w14:textId="77777777" w:rsidR="009F3767" w:rsidRPr="0039004D" w:rsidRDefault="009F3767" w:rsidP="00262D6E">
      <w:pPr>
        <w:spacing w:line="360" w:lineRule="auto"/>
        <w:jc w:val="both"/>
        <w:rPr>
          <w:rFonts w:cs="Times New Roman"/>
          <w:lang w:val="es-ES"/>
        </w:rPr>
      </w:pPr>
    </w:p>
    <w:p w14:paraId="41E73AAE" w14:textId="77777777" w:rsidR="009B63B8" w:rsidRPr="007B2245" w:rsidRDefault="009B63B8" w:rsidP="00262D6E">
      <w:pPr>
        <w:pStyle w:val="Ttulo3"/>
      </w:pPr>
      <w:bookmarkStart w:id="19" w:name="_Toc508100427"/>
      <w:r w:rsidRPr="0039004D">
        <w:t>Normat</w:t>
      </w:r>
      <w:r w:rsidR="000113B0">
        <w:t>iva vigente para el recojo</w:t>
      </w:r>
      <w:r w:rsidRPr="0039004D">
        <w:t xml:space="preserve"> y manejo de reclamos en el sector salud</w:t>
      </w:r>
      <w:bookmarkEnd w:id="19"/>
    </w:p>
    <w:p w14:paraId="5EC2F42F" w14:textId="77777777" w:rsidR="004220C8" w:rsidRPr="0039004D" w:rsidRDefault="004220C8" w:rsidP="000113B0">
      <w:pPr>
        <w:spacing w:line="360" w:lineRule="auto"/>
        <w:jc w:val="both"/>
        <w:rPr>
          <w:rFonts w:cs="Times New Roman"/>
          <w:lang w:val="es-ES"/>
        </w:rPr>
      </w:pPr>
      <w:r w:rsidRPr="0039004D">
        <w:rPr>
          <w:rFonts w:cs="Times New Roman"/>
          <w:lang w:val="es-ES"/>
        </w:rPr>
        <w:t xml:space="preserve">Actualmente se encuentra vigente el Decreto Supremo 030-2016 donde se aprobó el Reglamento para la Atención de Reclamos y Quejas de los Usuarios de las IPRESS, IAFAS y las Unidades de Gestión de Instituciones Prestadoras de Servicios de Salud (UGIPRESS) </w:t>
      </w:r>
      <w:r w:rsidR="008626EB" w:rsidRPr="0039004D">
        <w:rPr>
          <w:rFonts w:cs="Times New Roman"/>
          <w:lang w:val="es-ES"/>
        </w:rPr>
        <w:t>públicas</w:t>
      </w:r>
      <w:r w:rsidRPr="0039004D">
        <w:rPr>
          <w:rFonts w:cs="Times New Roman"/>
          <w:lang w:val="es-ES"/>
        </w:rPr>
        <w:t xml:space="preserve">, privadas y mixtas. En esta normativa </w:t>
      </w:r>
      <w:r w:rsidR="008626EB" w:rsidRPr="0039004D">
        <w:rPr>
          <w:rFonts w:cs="Times New Roman"/>
          <w:lang w:val="es-ES"/>
        </w:rPr>
        <w:t xml:space="preserve">se encuentra estipulada tanto como es el proceso de </w:t>
      </w:r>
      <w:r w:rsidR="000113B0">
        <w:rPr>
          <w:rFonts w:cs="Times New Roman"/>
          <w:lang w:val="es-ES"/>
        </w:rPr>
        <w:t>recojo</w:t>
      </w:r>
      <w:r w:rsidR="008626EB" w:rsidRPr="0039004D">
        <w:rPr>
          <w:rFonts w:cs="Times New Roman"/>
          <w:lang w:val="es-ES"/>
        </w:rPr>
        <w:t xml:space="preserve"> y registro de inconformidades </w:t>
      </w:r>
      <w:r w:rsidR="00205058" w:rsidRPr="0039004D">
        <w:rPr>
          <w:rFonts w:cs="Times New Roman"/>
          <w:lang w:val="es-ES"/>
        </w:rPr>
        <w:t>de los ciudadanos</w:t>
      </w:r>
      <w:r w:rsidR="008626EB" w:rsidRPr="0039004D">
        <w:rPr>
          <w:rFonts w:cs="Times New Roman"/>
          <w:lang w:val="es-ES"/>
        </w:rPr>
        <w:t xml:space="preserve"> y tercero legitimados tanto en las IPRESS como en SUSALUD</w:t>
      </w:r>
      <w:r w:rsidR="000113B0">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(12)</w:t>
      </w:r>
      <w:r w:rsidR="00F26BEE">
        <w:rPr>
          <w:rFonts w:cs="Times New Roman"/>
          <w:lang w:val="es-ES"/>
        </w:rPr>
        <w:fldChar w:fldCharType="end"/>
      </w:r>
      <w:r w:rsidR="008626EB" w:rsidRPr="0039004D">
        <w:rPr>
          <w:rFonts w:cs="Times New Roman"/>
          <w:lang w:val="es-ES"/>
        </w:rPr>
        <w:t>.</w:t>
      </w:r>
    </w:p>
    <w:p w14:paraId="781E9A25" w14:textId="77777777" w:rsidR="004220C8" w:rsidRPr="0039004D" w:rsidRDefault="004220C8" w:rsidP="00262D6E">
      <w:pPr>
        <w:spacing w:line="360" w:lineRule="auto"/>
        <w:rPr>
          <w:rFonts w:cs="Times New Roman"/>
          <w:lang w:val="es-ES"/>
        </w:rPr>
      </w:pPr>
    </w:p>
    <w:p w14:paraId="490C6CEF" w14:textId="77777777" w:rsidR="009B63B8" w:rsidRPr="0039004D" w:rsidRDefault="00D06B91" w:rsidP="00262D6E">
      <w:pPr>
        <w:spacing w:line="360" w:lineRule="auto"/>
        <w:jc w:val="both"/>
        <w:rPr>
          <w:rFonts w:cs="Times New Roman"/>
          <w:lang w:val="es-ES"/>
        </w:rPr>
      </w:pPr>
      <w:r w:rsidRPr="0039004D">
        <w:rPr>
          <w:rFonts w:cs="Times New Roman"/>
          <w:lang w:val="es-ES"/>
        </w:rPr>
        <w:t>Dentro de este Decreto Supremo se encuentra</w:t>
      </w:r>
      <w:r w:rsidR="009B63B8" w:rsidRPr="0039004D">
        <w:rPr>
          <w:rFonts w:cs="Times New Roman"/>
          <w:lang w:val="es-ES"/>
        </w:rPr>
        <w:t xml:space="preserve"> la diferenciación entre reclamos y queja</w:t>
      </w:r>
      <w:r w:rsidR="002C08D0">
        <w:rPr>
          <w:rFonts w:cs="Times New Roman"/>
          <w:lang w:val="es-ES"/>
        </w:rPr>
        <w:t>s</w:t>
      </w:r>
      <w:r w:rsidR="001D0A70">
        <w:rPr>
          <w:rFonts w:cs="Times New Roman"/>
          <w:lang w:val="es-ES"/>
        </w:rPr>
        <w:t>.</w:t>
      </w:r>
      <w:r w:rsidR="009B63B8" w:rsidRPr="0039004D">
        <w:rPr>
          <w:rFonts w:cs="Times New Roman"/>
          <w:lang w:val="es-ES"/>
        </w:rPr>
        <w:t xml:space="preserve"> </w:t>
      </w:r>
      <w:r w:rsidR="001D0A70">
        <w:rPr>
          <w:rFonts w:cs="Times New Roman"/>
          <w:lang w:val="es-ES"/>
        </w:rPr>
        <w:t>Esta</w:t>
      </w:r>
      <w:r w:rsidR="008626EB" w:rsidRPr="0039004D">
        <w:rPr>
          <w:rFonts w:cs="Times New Roman"/>
          <w:lang w:val="es-ES"/>
        </w:rPr>
        <w:t xml:space="preserve"> diferencia </w:t>
      </w:r>
      <w:r w:rsidR="001D0A70">
        <w:rPr>
          <w:rFonts w:cs="Times New Roman"/>
          <w:lang w:val="es-ES"/>
        </w:rPr>
        <w:t>radica en</w:t>
      </w:r>
      <w:r w:rsidR="009B63B8" w:rsidRPr="0039004D">
        <w:rPr>
          <w:rFonts w:cs="Times New Roman"/>
          <w:lang w:val="es-ES"/>
        </w:rPr>
        <w:t xml:space="preserve"> ante </w:t>
      </w:r>
      <w:r w:rsidR="005628E1" w:rsidRPr="0039004D">
        <w:rPr>
          <w:rFonts w:cs="Times New Roman"/>
          <w:lang w:val="es-ES"/>
        </w:rPr>
        <w:t>qu</w:t>
      </w:r>
      <w:r w:rsidR="005628E1">
        <w:rPr>
          <w:rFonts w:cs="Times New Roman"/>
          <w:lang w:val="es-ES"/>
        </w:rPr>
        <w:t>é</w:t>
      </w:r>
      <w:r w:rsidR="005628E1" w:rsidRPr="0039004D">
        <w:rPr>
          <w:rFonts w:cs="Times New Roman"/>
          <w:lang w:val="es-ES"/>
        </w:rPr>
        <w:t xml:space="preserve"> </w:t>
      </w:r>
      <w:r w:rsidR="009B63B8" w:rsidRPr="0039004D">
        <w:rPr>
          <w:rFonts w:cs="Times New Roman"/>
          <w:lang w:val="es-ES"/>
        </w:rPr>
        <w:t>institución se ha presentado</w:t>
      </w:r>
      <w:r w:rsidR="008626EB" w:rsidRPr="0039004D">
        <w:rPr>
          <w:rFonts w:cs="Times New Roman"/>
          <w:lang w:val="es-ES"/>
        </w:rPr>
        <w:t xml:space="preserve"> la inconformidad</w:t>
      </w:r>
      <w:r w:rsidR="009B63B8" w:rsidRPr="0039004D">
        <w:rPr>
          <w:rFonts w:cs="Times New Roman"/>
          <w:lang w:val="es-ES"/>
        </w:rPr>
        <w:t>, cuando se presenta ante una IPRESS se considera reclamo; cuando se presenta ante SUSALUD, es considerad</w:t>
      </w:r>
      <w:r w:rsidR="007620B0">
        <w:rPr>
          <w:rFonts w:cs="Times New Roman"/>
          <w:lang w:val="es-ES"/>
        </w:rPr>
        <w:t>a</w:t>
      </w:r>
      <w:r w:rsidR="009B63B8" w:rsidRPr="0039004D">
        <w:rPr>
          <w:rFonts w:cs="Times New Roman"/>
          <w:lang w:val="es-ES"/>
        </w:rPr>
        <w:t xml:space="preserve"> una queja. </w:t>
      </w:r>
    </w:p>
    <w:p w14:paraId="7CBBF173" w14:textId="77777777" w:rsidR="004456A4" w:rsidRPr="0039004D" w:rsidRDefault="004456A4" w:rsidP="00262D6E">
      <w:pPr>
        <w:spacing w:line="360" w:lineRule="auto"/>
        <w:jc w:val="both"/>
        <w:rPr>
          <w:rFonts w:cs="Times New Roman"/>
          <w:lang w:val="es-ES"/>
        </w:rPr>
      </w:pPr>
    </w:p>
    <w:p w14:paraId="512AC6CE" w14:textId="77777777" w:rsidR="00C60E77" w:rsidRPr="0039004D" w:rsidRDefault="004456A4" w:rsidP="00C60E77">
      <w:pPr>
        <w:spacing w:line="360" w:lineRule="auto"/>
        <w:jc w:val="both"/>
        <w:rPr>
          <w:rFonts w:cs="Times New Roman"/>
          <w:lang w:val="es-ES"/>
        </w:rPr>
      </w:pPr>
      <w:r w:rsidRPr="0039004D">
        <w:rPr>
          <w:rFonts w:cs="Times New Roman"/>
          <w:lang w:val="es-ES"/>
        </w:rPr>
        <w:t xml:space="preserve">Bajo esta normativa se dispone que tanto las IAFAS, IPRESS y UGIPRESS se encuentran obligadas a implementar un Sistema de Registro de consultas y reclamos recibidos, además de emitir los reportes detallados con las acciones hechas para la resolución de ellos, y que este sistema informático y/o físico puede ser accedido por </w:t>
      </w:r>
      <w:r w:rsidRPr="0039004D">
        <w:rPr>
          <w:rFonts w:cs="Times New Roman"/>
          <w:lang w:val="es-ES"/>
        </w:rPr>
        <w:lastRenderedPageBreak/>
        <w:t>SUSALUD para cumplir sus funciones competentes.</w:t>
      </w:r>
      <w:r w:rsidR="00D06B91" w:rsidRPr="0039004D">
        <w:rPr>
          <w:rFonts w:cs="Times New Roman"/>
          <w:lang w:val="es-ES"/>
        </w:rPr>
        <w:t xml:space="preserve"> </w:t>
      </w:r>
      <w:r w:rsidR="007D1CC3" w:rsidRPr="0039004D">
        <w:rPr>
          <w:rFonts w:cs="Times New Roman"/>
          <w:lang w:val="es-ES"/>
        </w:rPr>
        <w:t>También</w:t>
      </w:r>
      <w:r w:rsidR="00D06B91" w:rsidRPr="0039004D">
        <w:rPr>
          <w:rFonts w:cs="Times New Roman"/>
          <w:lang w:val="es-ES"/>
        </w:rPr>
        <w:t xml:space="preserve"> se encuentra delimitado que Intendencia de Promoción de Derechos en Salud es la encargada de supervisar las actividades orientadas a fortalecer los derechos de los ciudadanos y del monitoreo de la implementación y operación de los mecanismos de atención de las consultas y reclamos en IPRESS, IAFAS y UGIPRESS</w:t>
      </w:r>
      <w:r w:rsidR="00C60E77">
        <w:rPr>
          <w:rFonts w:cs="Times New Roman"/>
          <w:lang w:val="es-ES"/>
        </w:rPr>
        <w:t xml:space="preserve">. Además delimita los plazos </w:t>
      </w:r>
      <w:r w:rsidR="00C60E77" w:rsidRPr="0039004D">
        <w:rPr>
          <w:rFonts w:cs="Times New Roman"/>
          <w:lang w:val="es-ES"/>
        </w:rPr>
        <w:t>de atención son 5 días hábiles para la resolución de Consultas y 30 días hábiles para la resolución de Reclamos y/o Quejas</w:t>
      </w:r>
      <w:r w:rsidR="00C60E77">
        <w:rPr>
          <w:rFonts w:cs="Times New Roman"/>
          <w:lang w:val="es-ES"/>
        </w:rPr>
        <w:t xml:space="preserve"> </w:t>
      </w:r>
      <w:r w:rsidR="00F26BEE">
        <w:rPr>
          <w:rFonts w:cs="Times New Roman"/>
          <w:lang w:val="es-ES"/>
        </w:rPr>
        <w:fldChar w:fldCharType="begin" w:fldLock="1"/>
      </w:r>
      <w:r w:rsidR="00C60E77">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C60E77" w:rsidRPr="003F29A5">
        <w:rPr>
          <w:rFonts w:cs="Times New Roman"/>
          <w:noProof/>
          <w:lang w:val="es-ES"/>
        </w:rPr>
        <w:t>(12)</w:t>
      </w:r>
      <w:r w:rsidR="00F26BEE">
        <w:rPr>
          <w:rFonts w:cs="Times New Roman"/>
          <w:lang w:val="es-ES"/>
        </w:rPr>
        <w:fldChar w:fldCharType="end"/>
      </w:r>
      <w:r w:rsidR="00C60E77">
        <w:rPr>
          <w:rFonts w:cs="Times New Roman"/>
          <w:lang w:val="es-ES"/>
        </w:rPr>
        <w:t>.</w:t>
      </w:r>
    </w:p>
    <w:p w14:paraId="7119BAC1" w14:textId="77777777" w:rsidR="00D06B91" w:rsidRPr="0039004D" w:rsidRDefault="00D06B91" w:rsidP="00262D6E">
      <w:pPr>
        <w:spacing w:line="360" w:lineRule="auto"/>
        <w:jc w:val="both"/>
        <w:rPr>
          <w:rFonts w:cs="Times New Roman"/>
          <w:lang w:val="es-ES"/>
        </w:rPr>
      </w:pPr>
    </w:p>
    <w:p w14:paraId="031E69DD" w14:textId="77777777" w:rsidR="0099501F" w:rsidRPr="0039004D" w:rsidRDefault="0099501F" w:rsidP="00262D6E">
      <w:pPr>
        <w:spacing w:line="360" w:lineRule="auto"/>
        <w:jc w:val="both"/>
        <w:rPr>
          <w:rFonts w:cs="Times New Roman"/>
          <w:lang w:val="es-ES"/>
        </w:rPr>
      </w:pPr>
    </w:p>
    <w:p w14:paraId="40CFFE8E" w14:textId="77777777" w:rsidR="002A5D24" w:rsidRPr="0039004D" w:rsidRDefault="006B37DD" w:rsidP="00262D6E">
      <w:pPr>
        <w:spacing w:line="360" w:lineRule="auto"/>
        <w:jc w:val="both"/>
        <w:rPr>
          <w:rFonts w:cs="Times New Roman"/>
          <w:lang w:val="es-ES"/>
        </w:rPr>
      </w:pPr>
      <w:r w:rsidRPr="0039004D">
        <w:rPr>
          <w:rFonts w:cs="Times New Roman"/>
          <w:lang w:val="es-ES"/>
        </w:rPr>
        <w:t>Existe actualmente un proyecto para reemplazar al actual Decre</w:t>
      </w:r>
      <w:r w:rsidR="005400C1" w:rsidRPr="0039004D">
        <w:rPr>
          <w:rFonts w:cs="Times New Roman"/>
          <w:lang w:val="es-ES"/>
        </w:rPr>
        <w:t>to Supremo 030 donde se plantea a más detalle las f</w:t>
      </w:r>
      <w:r w:rsidR="001325DD">
        <w:rPr>
          <w:rFonts w:cs="Times New Roman"/>
          <w:lang w:val="es-ES"/>
        </w:rPr>
        <w:t>unciones a cumplir dentro de las PAUS</w:t>
      </w:r>
      <w:r w:rsidR="00AA0592" w:rsidRPr="0039004D">
        <w:rPr>
          <w:rFonts w:cs="Times New Roman"/>
          <w:lang w:val="es-ES"/>
        </w:rPr>
        <w:t>, especifican</w:t>
      </w:r>
      <w:r w:rsidR="001325DD">
        <w:rPr>
          <w:rFonts w:cs="Times New Roman"/>
          <w:lang w:val="es-ES"/>
        </w:rPr>
        <w:t xml:space="preserve"> documentación para</w:t>
      </w:r>
      <w:r w:rsidR="00AA0592" w:rsidRPr="0039004D">
        <w:rPr>
          <w:rFonts w:cs="Times New Roman"/>
          <w:lang w:val="es-ES"/>
        </w:rPr>
        <w:t xml:space="preserve"> el acceso a la Historia </w:t>
      </w:r>
      <w:r w:rsidR="00115702" w:rsidRPr="0039004D">
        <w:rPr>
          <w:rFonts w:cs="Times New Roman"/>
          <w:lang w:val="es-ES"/>
        </w:rPr>
        <w:t>Clínica</w:t>
      </w:r>
      <w:r w:rsidR="001325DD">
        <w:rPr>
          <w:rFonts w:cs="Times New Roman"/>
          <w:lang w:val="es-ES"/>
        </w:rPr>
        <w:t xml:space="preserve">, detallan procedimientos </w:t>
      </w:r>
      <w:r w:rsidR="00AA0592" w:rsidRPr="0039004D">
        <w:rPr>
          <w:rFonts w:cs="Times New Roman"/>
          <w:lang w:val="es-ES"/>
        </w:rPr>
        <w:t xml:space="preserve">para la investigación de sucesos por los que los ciudadanos se encuentran manifestando su insatisfacción </w:t>
      </w:r>
      <w:r w:rsidR="001325DD">
        <w:rPr>
          <w:rFonts w:cs="Times New Roman"/>
          <w:lang w:val="es-ES"/>
        </w:rPr>
        <w:t xml:space="preserve">y </w:t>
      </w:r>
      <w:r w:rsidR="00673ED7" w:rsidRPr="0039004D">
        <w:rPr>
          <w:rFonts w:cs="Times New Roman"/>
          <w:lang w:val="es-ES"/>
        </w:rPr>
        <w:t xml:space="preserve">el termino de Queja es reemplazado por el termino Denuncia. </w:t>
      </w:r>
      <w:r w:rsidR="000322B7" w:rsidRPr="0039004D">
        <w:rPr>
          <w:rFonts w:cs="Times New Roman"/>
          <w:lang w:val="es-ES"/>
        </w:rPr>
        <w:t xml:space="preserve">Tanto en los reclamos como en las denuncias, se centra en mostrar </w:t>
      </w:r>
      <w:r w:rsidR="004B2804" w:rsidRPr="0039004D">
        <w:rPr>
          <w:rFonts w:cs="Times New Roman"/>
          <w:lang w:val="es-ES"/>
        </w:rPr>
        <w:t>cómo</w:t>
      </w:r>
      <w:r w:rsidR="000322B7" w:rsidRPr="0039004D">
        <w:rPr>
          <w:rFonts w:cs="Times New Roman"/>
          <w:lang w:val="es-ES"/>
        </w:rPr>
        <w:t xml:space="preserve"> estas deben ser gestionadas por la IPRESS y por SUSALUD respectivamente</w:t>
      </w:r>
      <w:r w:rsidR="004B2804" w:rsidRPr="0039004D">
        <w:rPr>
          <w:rFonts w:cs="Times New Roman"/>
          <w:lang w:val="es-ES"/>
        </w:rPr>
        <w:t>.</w:t>
      </w:r>
      <w:r w:rsidR="00734B3F" w:rsidRPr="0039004D">
        <w:rPr>
          <w:rFonts w:cs="Times New Roman"/>
          <w:lang w:val="es-ES"/>
        </w:rPr>
        <w:t xml:space="preserve"> Adicionalmente, muestran un anexo especial para la formulación de reclamos o denuncias hacia IAFAS separado del formato </w:t>
      </w:r>
      <w:r w:rsidR="001325DD">
        <w:rPr>
          <w:rFonts w:cs="Times New Roman"/>
          <w:lang w:val="es-ES"/>
        </w:rPr>
        <w:t>hacia IPRESS donde l</w:t>
      </w:r>
      <w:r w:rsidR="00734B3F" w:rsidRPr="0039004D">
        <w:rPr>
          <w:rFonts w:cs="Times New Roman"/>
          <w:lang w:val="es-ES"/>
        </w:rPr>
        <w:t>a diferencia entre ambos formatos radica principalmente en diferentes causas del reclamo presentado</w:t>
      </w:r>
      <w:r w:rsidR="001325DD">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"id" : "ITEM-1", "issued" : { "date-parts" : [ [ "0" ] ] }, "title" : "Resoluci\u00f3n Ministerial 667-2017/MINSA", "type" : "article-journal" }, "uris" : [ "http://www.mendeley.com/documents/?uuid=552a519c-8799-3b1e-ac3b-ae3a6f023f8d" ] } ], "mendeley" : { "formattedCitation" : "(40)", "plainTextFormattedCitation" : "(40)", "previouslyFormattedCitation" : "(40)"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(40)</w:t>
      </w:r>
      <w:r w:rsidR="00F26BEE">
        <w:rPr>
          <w:rFonts w:cs="Times New Roman"/>
          <w:lang w:val="es-ES"/>
        </w:rPr>
        <w:fldChar w:fldCharType="end"/>
      </w:r>
      <w:r w:rsidR="00734B3F" w:rsidRPr="0039004D">
        <w:rPr>
          <w:rFonts w:cs="Times New Roman"/>
          <w:lang w:val="es-ES"/>
        </w:rPr>
        <w:t>.</w:t>
      </w:r>
    </w:p>
    <w:p w14:paraId="06655B11" w14:textId="77777777" w:rsidR="00262D6E" w:rsidRPr="0039004D" w:rsidRDefault="00262D6E" w:rsidP="00262D6E">
      <w:pPr>
        <w:spacing w:line="360" w:lineRule="auto"/>
        <w:jc w:val="both"/>
        <w:rPr>
          <w:rFonts w:cs="Times New Roman"/>
          <w:lang w:val="es-ES"/>
        </w:rPr>
      </w:pPr>
    </w:p>
    <w:p w14:paraId="79635E9C" w14:textId="77777777" w:rsidR="00562533" w:rsidRPr="00A27624" w:rsidRDefault="00562533" w:rsidP="00A27624">
      <w:pPr>
        <w:pStyle w:val="Ttulo3"/>
      </w:pPr>
      <w:bookmarkStart w:id="20" w:name="_Toc508100428"/>
      <w:r w:rsidRPr="0039004D">
        <w:t>Limitaciones</w:t>
      </w:r>
      <w:r w:rsidR="00A27624">
        <w:t xml:space="preserve"> del Sistema de Solicitudes</w:t>
      </w:r>
      <w:r w:rsidR="00547CFF" w:rsidRPr="0039004D">
        <w:t xml:space="preserve"> </w:t>
      </w:r>
      <w:r w:rsidR="00ED38D2" w:rsidRPr="0039004D">
        <w:t>en</w:t>
      </w:r>
      <w:r w:rsidR="00A976DA" w:rsidRPr="0039004D">
        <w:t xml:space="preserve"> Atenció</w:t>
      </w:r>
      <w:r w:rsidR="00ED38D2" w:rsidRPr="0039004D">
        <w:t>n al Ciudadano</w:t>
      </w:r>
      <w:bookmarkEnd w:id="20"/>
    </w:p>
    <w:p w14:paraId="743172CA" w14:textId="77777777" w:rsidR="00562533" w:rsidRPr="0039004D" w:rsidRDefault="00327AE6" w:rsidP="00327AE6">
      <w:pPr>
        <w:spacing w:line="360" w:lineRule="auto"/>
        <w:jc w:val="both"/>
        <w:rPr>
          <w:rFonts w:cs="Times New Roman"/>
          <w:lang w:val="es-ES"/>
        </w:rPr>
      </w:pPr>
      <w:r>
        <w:rPr>
          <w:rFonts w:cs="Times New Roman"/>
          <w:lang w:val="es-ES"/>
        </w:rPr>
        <w:t xml:space="preserve">SUSALUD cuenta con una Plataforma de Información donde </w:t>
      </w:r>
      <w:r w:rsidR="00562533" w:rsidRPr="0039004D">
        <w:rPr>
          <w:rFonts w:cs="Times New Roman"/>
          <w:lang w:val="es-ES"/>
        </w:rPr>
        <w:t>se esperaría que se pudiera tener</w:t>
      </w:r>
      <w:r w:rsidR="00A27624">
        <w:rPr>
          <w:rFonts w:cs="Times New Roman"/>
          <w:lang w:val="es-ES"/>
        </w:rPr>
        <w:t xml:space="preserve"> estadística sobre cuáles son lo</w:t>
      </w:r>
      <w:r w:rsidR="00562533" w:rsidRPr="0039004D">
        <w:rPr>
          <w:rFonts w:cs="Times New Roman"/>
          <w:lang w:val="es-ES"/>
        </w:rPr>
        <w:t xml:space="preserve">s principales </w:t>
      </w:r>
      <w:r w:rsidR="00A27624">
        <w:rPr>
          <w:rFonts w:cs="Times New Roman"/>
          <w:lang w:val="es-ES"/>
        </w:rPr>
        <w:t xml:space="preserve">tipos de </w:t>
      </w:r>
      <w:r w:rsidR="00562533" w:rsidRPr="0039004D">
        <w:rPr>
          <w:rFonts w:cs="Times New Roman"/>
          <w:lang w:val="es-ES"/>
        </w:rPr>
        <w:t>preocupaciones y/o problemas de los asegurados por IPRESS</w:t>
      </w:r>
      <w:r>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sidR="007B7445" w:rsidRPr="0039004D">
        <w:rPr>
          <w:rFonts w:cs="Times New Roman"/>
          <w:lang w:val="es-ES"/>
        </w:rPr>
        <w:t>.</w:t>
      </w:r>
      <w:r w:rsidR="00562533" w:rsidRPr="0039004D">
        <w:rPr>
          <w:rFonts w:cs="Times New Roman"/>
          <w:lang w:val="es-ES"/>
        </w:rPr>
        <w:t xml:space="preserve"> Sin embargo, esto no se puede hacer debido a que </w:t>
      </w:r>
      <w:r w:rsidR="00A27624">
        <w:rPr>
          <w:rFonts w:cs="Times New Roman"/>
          <w:lang w:val="es-ES"/>
        </w:rPr>
        <w:t>actualmente SUSALUD no cuenta con una clasificación de reclamos vigente</w:t>
      </w:r>
      <w:r w:rsidR="007B7445" w:rsidRPr="0039004D">
        <w:rPr>
          <w:rFonts w:cs="Times New Roman"/>
          <w:lang w:val="es-ES"/>
        </w:rPr>
        <w:t>.</w:t>
      </w:r>
      <w:r w:rsidR="00562533" w:rsidRPr="0039004D">
        <w:rPr>
          <w:rFonts w:cs="Times New Roman"/>
          <w:lang w:val="es-ES"/>
        </w:rPr>
        <w:t xml:space="preserve"> </w:t>
      </w:r>
      <w:r w:rsidR="00A27624">
        <w:rPr>
          <w:rFonts w:cs="Times New Roman"/>
          <w:lang w:val="es-ES"/>
        </w:rPr>
        <w:t>Al no encontrarse clasificados,</w:t>
      </w:r>
      <w:r w:rsidR="00562533" w:rsidRPr="0039004D">
        <w:rPr>
          <w:rFonts w:cs="Times New Roman"/>
          <w:lang w:val="es-ES"/>
        </w:rPr>
        <w:t xml:space="preserve"> es imposible identificar cuál es el tipo de queja más recurrente, ni cuáles son los </w:t>
      </w:r>
      <w:r w:rsidR="00A27624">
        <w:rPr>
          <w:rFonts w:cs="Times New Roman"/>
          <w:lang w:val="es-ES"/>
        </w:rPr>
        <w:t>problemas más urgentes a ser solucionados dentro de la IPRESS</w:t>
      </w:r>
      <w:r w:rsidR="007B7445" w:rsidRPr="0039004D">
        <w:rPr>
          <w:rFonts w:cs="Times New Roman"/>
          <w:lang w:val="es-ES"/>
        </w:rPr>
        <w:t>.</w:t>
      </w:r>
      <w:r w:rsidR="00493B08" w:rsidRPr="0039004D">
        <w:rPr>
          <w:rFonts w:cs="Times New Roman"/>
          <w:lang w:val="es-ES"/>
        </w:rPr>
        <w:t xml:space="preserve"> En la Resolución de Superintendencia Nº 160-2011-SUNASA/CD</w:t>
      </w:r>
      <w:r>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"http://busquedas.elperuano.pe/normaslegales/aprueban-reglamento-general-para-la-atencion-de-los-reclamos-resolucion-n-160-2011-sunasacd-737790-1/", "accessed" : { "date-parts" : [ [ "2018", "3", "14" ] ] }, "id" : "ITEM-1", "issued" : { "date-parts" : [ [ "0" ] ] }, "title" : "RESOLUCION N\u00b0 160-2011-SUNASA/CD - Norma Legal Diario Oficial El Peruano", "type" : "webpage" }, "uris" : [ "http://www.mendeley.com/documents/?uuid=d17fd65f-0176-3cbc-b6ed-085426cf8979" ] } ], "mendeley" : { "formattedCitation" : "(41)", "plainTextFormattedCitation" : "(41)", "previouslyFormattedCitation" : "(41)"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(41)</w:t>
      </w:r>
      <w:r w:rsidR="00F26BEE">
        <w:rPr>
          <w:rFonts w:cs="Times New Roman"/>
          <w:lang w:val="es-ES"/>
        </w:rPr>
        <w:fldChar w:fldCharType="end"/>
      </w:r>
      <w:r w:rsidR="00493B08" w:rsidRPr="0039004D">
        <w:rPr>
          <w:rFonts w:cs="Times New Roman"/>
          <w:lang w:val="es-ES"/>
        </w:rPr>
        <w:t xml:space="preserve"> se </w:t>
      </w:r>
      <w:r w:rsidR="006F009C" w:rsidRPr="0039004D">
        <w:rPr>
          <w:rFonts w:cs="Times New Roman"/>
          <w:lang w:val="es-ES"/>
        </w:rPr>
        <w:t>presentó</w:t>
      </w:r>
      <w:r w:rsidR="00493B08" w:rsidRPr="0039004D">
        <w:rPr>
          <w:rFonts w:cs="Times New Roman"/>
          <w:lang w:val="es-ES"/>
        </w:rPr>
        <w:t xml:space="preserve"> una Tabla de Clasificación de Causas de Reclamos, la cual detalla </w:t>
      </w:r>
      <w:r w:rsidR="00C66953" w:rsidRPr="0039004D">
        <w:rPr>
          <w:rFonts w:cs="Times New Roman"/>
          <w:lang w:val="es-ES"/>
        </w:rPr>
        <w:t xml:space="preserve">110 </w:t>
      </w:r>
      <w:r w:rsidR="007B022D" w:rsidRPr="0039004D">
        <w:rPr>
          <w:rFonts w:cs="Times New Roman"/>
          <w:lang w:val="es-ES"/>
        </w:rPr>
        <w:t>ítems</w:t>
      </w:r>
      <w:r w:rsidR="00C66953" w:rsidRPr="0039004D">
        <w:rPr>
          <w:rFonts w:cs="Times New Roman"/>
          <w:lang w:val="es-ES"/>
        </w:rPr>
        <w:t xml:space="preserve"> </w:t>
      </w:r>
      <w:r w:rsidR="00F938C7" w:rsidRPr="0039004D">
        <w:rPr>
          <w:rFonts w:cs="Times New Roman"/>
          <w:lang w:val="es-ES"/>
        </w:rPr>
        <w:t xml:space="preserve">con causas </w:t>
      </w:r>
      <w:r w:rsidR="006F009C" w:rsidRPr="0039004D">
        <w:rPr>
          <w:rFonts w:cs="Times New Roman"/>
          <w:lang w:val="es-ES"/>
        </w:rPr>
        <w:t>específicas</w:t>
      </w:r>
      <w:r w:rsidR="00EA4860" w:rsidRPr="0039004D">
        <w:rPr>
          <w:rFonts w:cs="Times New Roman"/>
          <w:lang w:val="es-ES"/>
        </w:rPr>
        <w:t xml:space="preserve"> de </w:t>
      </w:r>
      <w:r w:rsidR="002D6E63" w:rsidRPr="0039004D">
        <w:rPr>
          <w:rFonts w:cs="Times New Roman"/>
          <w:lang w:val="es-ES"/>
        </w:rPr>
        <w:t xml:space="preserve">los reclamos, esta tabla incluye tanto las causas </w:t>
      </w:r>
      <w:r w:rsidR="006F009C" w:rsidRPr="0039004D">
        <w:rPr>
          <w:rFonts w:cs="Times New Roman"/>
          <w:lang w:val="es-ES"/>
        </w:rPr>
        <w:t>específicas</w:t>
      </w:r>
      <w:r w:rsidR="002D6E63" w:rsidRPr="0039004D">
        <w:rPr>
          <w:rFonts w:cs="Times New Roman"/>
          <w:lang w:val="es-ES"/>
        </w:rPr>
        <w:t xml:space="preserve"> de reclamos </w:t>
      </w:r>
      <w:r w:rsidR="006F009C" w:rsidRPr="0039004D">
        <w:rPr>
          <w:rFonts w:cs="Times New Roman"/>
          <w:lang w:val="es-ES"/>
        </w:rPr>
        <w:t>de las cuales son 60 exclusivas para IPRESS,</w:t>
      </w:r>
      <w:r w:rsidR="008E72AA" w:rsidRPr="0039004D">
        <w:rPr>
          <w:rFonts w:cs="Times New Roman"/>
          <w:lang w:val="es-ES"/>
        </w:rPr>
        <w:t xml:space="preserve"> </w:t>
      </w:r>
      <w:r w:rsidR="006F009C" w:rsidRPr="0039004D">
        <w:rPr>
          <w:rFonts w:cs="Times New Roman"/>
          <w:lang w:val="es-ES"/>
        </w:rPr>
        <w:t>44</w:t>
      </w:r>
      <w:r w:rsidR="00810620" w:rsidRPr="0039004D">
        <w:rPr>
          <w:rFonts w:cs="Times New Roman"/>
          <w:lang w:val="es-ES"/>
        </w:rPr>
        <w:t xml:space="preserve"> exclusivas para IAFAS</w:t>
      </w:r>
      <w:r w:rsidR="006F009C" w:rsidRPr="0039004D">
        <w:rPr>
          <w:rFonts w:cs="Times New Roman"/>
          <w:lang w:val="es-ES"/>
        </w:rPr>
        <w:t xml:space="preserve"> y 6 causas que se aplican tanto para IPRESS como para IAFAS. Sin embargo, a pesar de existir esta Tabla de Clasificació</w:t>
      </w:r>
      <w:r w:rsidR="00940852" w:rsidRPr="0039004D">
        <w:rPr>
          <w:rFonts w:cs="Times New Roman"/>
          <w:lang w:val="es-ES"/>
        </w:rPr>
        <w:t xml:space="preserve">n, </w:t>
      </w:r>
      <w:r w:rsidR="00002C04">
        <w:rPr>
          <w:rFonts w:cs="Times New Roman"/>
          <w:lang w:val="es-ES"/>
        </w:rPr>
        <w:t xml:space="preserve">en el </w:t>
      </w:r>
      <w:r w:rsidR="00002C04" w:rsidRPr="0039004D">
        <w:rPr>
          <w:rFonts w:cs="Times New Roman"/>
          <w:lang w:val="es-ES"/>
        </w:rPr>
        <w:t>Decreto</w:t>
      </w:r>
      <w:r w:rsidR="00002C04">
        <w:rPr>
          <w:rFonts w:cs="Times New Roman"/>
          <w:lang w:val="es-ES"/>
        </w:rPr>
        <w:t xml:space="preserve"> Supremo</w:t>
      </w:r>
      <w:r w:rsidR="00002C04" w:rsidRPr="0039004D">
        <w:rPr>
          <w:rFonts w:cs="Times New Roman"/>
          <w:lang w:val="es-ES"/>
        </w:rPr>
        <w:t xml:space="preserve"> 030</w:t>
      </w:r>
      <w:r w:rsidR="00002C04">
        <w:rPr>
          <w:rFonts w:cs="Times New Roman"/>
          <w:lang w:val="es-ES"/>
        </w:rPr>
        <w:t xml:space="preserve"> </w:t>
      </w:r>
      <w:r w:rsidR="00F26BEE">
        <w:rPr>
          <w:rFonts w:cs="Times New Roman"/>
          <w:lang w:val="es-ES"/>
        </w:rPr>
        <w:fldChar w:fldCharType="begin" w:fldLock="1"/>
      </w:r>
      <w:r w:rsidR="00D12CF6">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003F29A5" w:rsidRPr="003F29A5">
        <w:rPr>
          <w:rFonts w:cs="Times New Roman"/>
          <w:noProof/>
          <w:lang w:val="es-ES"/>
        </w:rPr>
        <w:t>(12)</w:t>
      </w:r>
      <w:r w:rsidR="00F26BEE">
        <w:rPr>
          <w:rFonts w:cs="Times New Roman"/>
          <w:lang w:val="es-ES"/>
        </w:rPr>
        <w:fldChar w:fldCharType="end"/>
      </w:r>
      <w:r w:rsidR="00002C04">
        <w:rPr>
          <w:rFonts w:cs="Times New Roman"/>
          <w:lang w:val="es-ES"/>
        </w:rPr>
        <w:t xml:space="preserve"> </w:t>
      </w:r>
      <w:r w:rsidR="00940852" w:rsidRPr="0039004D">
        <w:rPr>
          <w:rFonts w:cs="Times New Roman"/>
          <w:lang w:val="es-ES"/>
        </w:rPr>
        <w:t xml:space="preserve">no se menciona </w:t>
      </w:r>
      <w:r w:rsidR="00940852" w:rsidRPr="0039004D">
        <w:rPr>
          <w:rFonts w:cs="Times New Roman"/>
          <w:lang w:val="es-ES"/>
        </w:rPr>
        <w:lastRenderedPageBreak/>
        <w:t xml:space="preserve">como </w:t>
      </w:r>
      <w:r w:rsidR="00002C04">
        <w:rPr>
          <w:rFonts w:cs="Times New Roman"/>
          <w:lang w:val="es-ES"/>
        </w:rPr>
        <w:t>ella</w:t>
      </w:r>
      <w:r w:rsidR="00940852" w:rsidRPr="0039004D">
        <w:rPr>
          <w:rFonts w:cs="Times New Roman"/>
          <w:lang w:val="es-ES"/>
        </w:rPr>
        <w:t xml:space="preserve"> debe ser utilizada</w:t>
      </w:r>
      <w:r w:rsidR="00002C04">
        <w:rPr>
          <w:rFonts w:cs="Times New Roman"/>
          <w:lang w:val="es-ES"/>
        </w:rPr>
        <w:t>.</w:t>
      </w:r>
      <w:r w:rsidR="00940852" w:rsidRPr="0039004D">
        <w:rPr>
          <w:rFonts w:cs="Times New Roman"/>
          <w:lang w:val="es-ES"/>
        </w:rPr>
        <w:t xml:space="preserve"> </w:t>
      </w:r>
      <w:r w:rsidR="00002C04">
        <w:rPr>
          <w:rFonts w:cs="Times New Roman"/>
          <w:lang w:val="es-ES"/>
        </w:rPr>
        <w:t>Para resolver esta duda,</w:t>
      </w:r>
      <w:r w:rsidR="00160383" w:rsidRPr="0039004D">
        <w:rPr>
          <w:rFonts w:cs="Times New Roman"/>
          <w:lang w:val="es-ES"/>
        </w:rPr>
        <w:t xml:space="preserve"> se hicieron las consultas correspondientes a personal de SUSALUD y ellos indicaron que esta tabla de clasificación ya no se utiliza debido a que como cuenta con muchas categorías lo cual hacia complejo su uso.</w:t>
      </w:r>
    </w:p>
    <w:p w14:paraId="280DB3C8" w14:textId="77777777" w:rsidR="00651402" w:rsidRPr="0039004D" w:rsidRDefault="00651402" w:rsidP="0075380D">
      <w:pPr>
        <w:spacing w:line="360" w:lineRule="auto"/>
        <w:jc w:val="both"/>
        <w:rPr>
          <w:rFonts w:cs="Times New Roman"/>
          <w:lang w:val="es-ES"/>
        </w:rPr>
      </w:pPr>
    </w:p>
    <w:p w14:paraId="30B6D7FF" w14:textId="77777777" w:rsidR="0075380D" w:rsidRDefault="0075380D" w:rsidP="00262D6E">
      <w:pPr>
        <w:spacing w:line="360" w:lineRule="auto"/>
        <w:jc w:val="both"/>
        <w:rPr>
          <w:rFonts w:cs="Times New Roman"/>
          <w:lang w:val="es-ES"/>
        </w:rPr>
      </w:pPr>
      <w:r w:rsidRPr="0039004D">
        <w:rPr>
          <w:rFonts w:cs="Times New Roman"/>
          <w:lang w:val="es-ES"/>
        </w:rPr>
        <w:t>Desde comienzos del año 2018, los valores que se muestran dentro del Tablero de Control de SUSALUD</w:t>
      </w:r>
      <w:r w:rsidR="007222F0">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"(36)", "plainTextFormattedCitation" : "(36)", "previouslyFormattedCitation" : "(36)"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(36)</w:t>
      </w:r>
      <w:r w:rsidR="00F26BEE">
        <w:rPr>
          <w:rFonts w:cs="Times New Roman"/>
          <w:lang w:val="es-ES"/>
        </w:rPr>
        <w:fldChar w:fldCharType="end"/>
      </w:r>
      <w:r w:rsidRPr="0039004D">
        <w:rPr>
          <w:rFonts w:cs="Times New Roman"/>
          <w:lang w:val="es-ES"/>
        </w:rPr>
        <w:t xml:space="preserve"> variaron considerablemente en el número de solicitudes presentadas en los últimos años, llegando a mostrar que en el año 2015 solo hubo 6 quejas presentadas en todo el año. Se consultó a SUSALUD sobre la razón de diferencia tan abrupta de estos datos, a lo cual su respuesta fue </w:t>
      </w:r>
      <w:r w:rsidR="00651402" w:rsidRPr="0039004D">
        <w:rPr>
          <w:rFonts w:cs="Times New Roman"/>
          <w:lang w:val="es-ES"/>
        </w:rPr>
        <w:t>que</w:t>
      </w:r>
      <w:r w:rsidRPr="0039004D">
        <w:rPr>
          <w:rFonts w:cs="Times New Roman"/>
          <w:lang w:val="es-ES"/>
        </w:rPr>
        <w:t xml:space="preserve"> anteriormente las solicitudes se almacenaban en dos sistemas diferentes que ellos manejaban, uno que se actualizaba de manera manual ya que era en una </w:t>
      </w:r>
      <w:r w:rsidR="0046688E" w:rsidRPr="0039004D">
        <w:rPr>
          <w:rFonts w:cs="Times New Roman"/>
          <w:lang w:val="es-ES"/>
        </w:rPr>
        <w:t xml:space="preserve">hoja de cálculo </w:t>
      </w:r>
      <w:r w:rsidRPr="0039004D">
        <w:rPr>
          <w:rFonts w:cs="Times New Roman"/>
          <w:lang w:val="es-ES"/>
        </w:rPr>
        <w:t xml:space="preserve">y el otro era un sistema informático automatizado. Ambos sistemas almacenaban información distinta y actualmente se </w:t>
      </w:r>
      <w:r w:rsidR="005102F5">
        <w:rPr>
          <w:rFonts w:cs="Times New Roman"/>
          <w:lang w:val="es-ES"/>
        </w:rPr>
        <w:t>está transfiriendo</w:t>
      </w:r>
      <w:r w:rsidRPr="0039004D">
        <w:rPr>
          <w:rFonts w:cs="Times New Roman"/>
          <w:lang w:val="es-ES"/>
        </w:rPr>
        <w:t xml:space="preserve"> la información contenida en la </w:t>
      </w:r>
      <w:r w:rsidR="0046688E" w:rsidRPr="0039004D">
        <w:rPr>
          <w:rFonts w:cs="Times New Roman"/>
          <w:lang w:val="es-ES"/>
        </w:rPr>
        <w:t>hoja de cálculo</w:t>
      </w:r>
      <w:r w:rsidRPr="0039004D">
        <w:rPr>
          <w:rFonts w:cs="Times New Roman"/>
          <w:lang w:val="es-ES"/>
        </w:rPr>
        <w:t xml:space="preserve"> al sistema informático</w:t>
      </w:r>
      <w:r w:rsidR="00F31057">
        <w:rPr>
          <w:rFonts w:cs="Times New Roman"/>
          <w:lang w:val="es-ES"/>
        </w:rPr>
        <w:t xml:space="preserve">. Por esto la información mostrada </w:t>
      </w:r>
      <w:r w:rsidR="00F964D8">
        <w:rPr>
          <w:rFonts w:cs="Times New Roman"/>
          <w:lang w:val="es-ES"/>
        </w:rPr>
        <w:t xml:space="preserve">en </w:t>
      </w:r>
      <w:r w:rsidR="005A2C4B">
        <w:rPr>
          <w:rFonts w:cs="Times New Roman"/>
          <w:lang w:val="es-ES"/>
        </w:rPr>
        <w:t>m</w:t>
      </w:r>
      <w:r w:rsidR="00F964D8">
        <w:rPr>
          <w:rFonts w:cs="Times New Roman"/>
          <w:lang w:val="es-ES"/>
        </w:rPr>
        <w:t>arzo del 2018</w:t>
      </w:r>
      <w:r w:rsidR="00F31057">
        <w:rPr>
          <w:rFonts w:cs="Times New Roman"/>
          <w:lang w:val="es-ES"/>
        </w:rPr>
        <w:t xml:space="preserve"> </w:t>
      </w:r>
      <w:r w:rsidR="00F964D8">
        <w:rPr>
          <w:rFonts w:cs="Times New Roman"/>
          <w:lang w:val="es-ES"/>
        </w:rPr>
        <w:t>era</w:t>
      </w:r>
      <w:r w:rsidR="00F31057">
        <w:rPr>
          <w:rFonts w:cs="Times New Roman"/>
          <w:lang w:val="es-ES"/>
        </w:rPr>
        <w:t xml:space="preserve"> inconsistente con l</w:t>
      </w:r>
      <w:r w:rsidR="00F964D8">
        <w:rPr>
          <w:rFonts w:cs="Times New Roman"/>
          <w:lang w:val="es-ES"/>
        </w:rPr>
        <w:t>a</w:t>
      </w:r>
      <w:r w:rsidR="00F31057">
        <w:rPr>
          <w:rFonts w:cs="Times New Roman"/>
          <w:lang w:val="es-ES"/>
        </w:rPr>
        <w:t xml:space="preserve"> que se </w:t>
      </w:r>
      <w:r w:rsidRPr="0039004D">
        <w:rPr>
          <w:rFonts w:cs="Times New Roman"/>
          <w:lang w:val="es-ES"/>
        </w:rPr>
        <w:t xml:space="preserve">mostraba </w:t>
      </w:r>
      <w:r w:rsidR="005A2C4B">
        <w:rPr>
          <w:rFonts w:cs="Times New Roman"/>
          <w:lang w:val="es-ES"/>
        </w:rPr>
        <w:t>en mayo del 2017</w:t>
      </w:r>
      <w:r w:rsidRPr="0039004D">
        <w:rPr>
          <w:rFonts w:cs="Times New Roman"/>
          <w:lang w:val="es-ES"/>
        </w:rPr>
        <w:t>.</w:t>
      </w:r>
    </w:p>
    <w:p w14:paraId="71893164" w14:textId="77777777" w:rsidR="007222F0" w:rsidRDefault="007222F0" w:rsidP="00262D6E">
      <w:pPr>
        <w:spacing w:line="360" w:lineRule="auto"/>
        <w:jc w:val="both"/>
        <w:rPr>
          <w:rFonts w:cs="Times New Roman"/>
          <w:lang w:val="es-ES"/>
        </w:rPr>
      </w:pPr>
    </w:p>
    <w:p w14:paraId="3738CEC7" w14:textId="77777777" w:rsidR="007222F0" w:rsidRPr="0039004D" w:rsidRDefault="007222F0" w:rsidP="00262D6E">
      <w:pPr>
        <w:spacing w:line="360" w:lineRule="auto"/>
        <w:jc w:val="both"/>
        <w:rPr>
          <w:rFonts w:cs="Times New Roman"/>
          <w:lang w:val="es-ES"/>
        </w:rPr>
      </w:pPr>
      <w:r>
        <w:rPr>
          <w:rFonts w:cs="Times New Roman"/>
          <w:lang w:val="es-ES"/>
        </w:rPr>
        <w:t>Es por est</w:t>
      </w:r>
      <w:r w:rsidR="004053C8">
        <w:rPr>
          <w:rFonts w:cs="Times New Roman"/>
          <w:lang w:val="es-ES"/>
        </w:rPr>
        <w:t>a razón</w:t>
      </w:r>
      <w:r>
        <w:rPr>
          <w:rFonts w:cs="Times New Roman"/>
          <w:lang w:val="es-ES"/>
        </w:rPr>
        <w:t xml:space="preserve"> que se revisó a fondo</w:t>
      </w:r>
      <w:r w:rsidRPr="0039004D">
        <w:rPr>
          <w:rFonts w:cs="Times New Roman"/>
          <w:lang w:val="es-ES"/>
        </w:rPr>
        <w:t xml:space="preserve"> las estadísticas que presenta SUSALUD </w:t>
      </w:r>
      <w:r>
        <w:rPr>
          <w:rFonts w:cs="Times New Roman"/>
          <w:lang w:val="es-ES"/>
        </w:rPr>
        <w:t>dentro de su Plataforma de Información</w:t>
      </w:r>
      <w:r w:rsidR="004053C8">
        <w:rPr>
          <w:rFonts w:cs="Times New Roman"/>
          <w:lang w:val="es-ES"/>
        </w:rPr>
        <w:t xml:space="preserve"> </w:t>
      </w:r>
      <w:r w:rsidR="00F26BEE">
        <w:rPr>
          <w:rFonts w:cs="Times New Roman"/>
          <w:lang w:val="es-ES"/>
        </w:rPr>
        <w:fldChar w:fldCharType="begin" w:fldLock="1"/>
      </w:r>
      <w:r w:rsidR="00D32C56">
        <w:rPr>
          <w:rFonts w:cs="Times New Roman"/>
          <w:lang w:val="es-ES"/>
        </w:rPr>
        <w:instrText>ADDIN CSL_CITATION { "citationItems" : [ { "id" : "ITEM-1", "itemData" : { "URL" : "http://bi.susalud.gob.pe/QvAJAXZfc/opendoc.htm?document=QV Produccion%2FSIG_SUSALUD.qvw&amp;host=QVS%40srvqlikias&amp;anonymous=true", "accessed" : { "date-parts" : [ [ "2018", "1", "23" ] ] }, "id" : "ITEM-1", "issued" : { "date-parts" : [ [ "0" ] ] }, "title" : "Plataforma de Informaci\u00f3n SUSALUD", "type" : "webpage" }, "uris" : [ "http://www.mendeley.com/documents/?uuid=4d5ed060-c4cd-3560-8334-53f63bb12654" ] } ], "mendeley" : { "formattedCitation" : "(35)", "plainTextFormattedCitation" : "(35)", "previouslyFormattedCitation" : "(35)" }, "properties" : {  }, "schema" : "https://github.com/citation-style-language/schema/raw/master/csl-citation.json" }</w:instrText>
      </w:r>
      <w:r w:rsidR="00F26BEE">
        <w:rPr>
          <w:rFonts w:cs="Times New Roman"/>
          <w:lang w:val="es-ES"/>
        </w:rPr>
        <w:fldChar w:fldCharType="separate"/>
      </w:r>
      <w:r w:rsidR="00A90C62" w:rsidRPr="00A90C62">
        <w:rPr>
          <w:rFonts w:cs="Times New Roman"/>
          <w:noProof/>
          <w:lang w:val="es-ES"/>
        </w:rPr>
        <w:t>(35)</w:t>
      </w:r>
      <w:r w:rsidR="00F26BEE">
        <w:rPr>
          <w:rFonts w:cs="Times New Roman"/>
          <w:lang w:val="es-ES"/>
        </w:rPr>
        <w:fldChar w:fldCharType="end"/>
      </w:r>
      <w:r>
        <w:rPr>
          <w:rFonts w:cs="Times New Roman"/>
          <w:lang w:val="es-ES"/>
        </w:rPr>
        <w:t>, y se encontraron datos que genera</w:t>
      </w:r>
      <w:r w:rsidR="004053C8">
        <w:rPr>
          <w:rFonts w:cs="Times New Roman"/>
          <w:lang w:val="es-ES"/>
        </w:rPr>
        <w:t>ba</w:t>
      </w:r>
      <w:r>
        <w:rPr>
          <w:rFonts w:cs="Times New Roman"/>
          <w:lang w:val="es-ES"/>
        </w:rPr>
        <w:t>n duda. Por ejemplo, se encontró que detallan solicitudes presentadas en el año 2015 con estado “En Tramite”</w:t>
      </w:r>
      <w:r w:rsidR="004053C8">
        <w:rPr>
          <w:rFonts w:cs="Times New Roman"/>
          <w:lang w:val="es-ES"/>
        </w:rPr>
        <w:t xml:space="preserve"> cuando el tiempo máximo para resolver solicitudes es de 30 días por norma</w:t>
      </w:r>
      <w:r>
        <w:rPr>
          <w:rFonts w:cs="Times New Roman"/>
          <w:lang w:val="es-ES"/>
        </w:rPr>
        <w:t>.</w:t>
      </w:r>
      <w:r w:rsidR="004053C8">
        <w:rPr>
          <w:rFonts w:cs="Times New Roman"/>
          <w:lang w:val="es-ES"/>
        </w:rPr>
        <w:t xml:space="preserve"> Esto genera un poco de suspicacia sobre las fuentes de datos que utiliza SUSALUD actualmente.</w:t>
      </w:r>
    </w:p>
    <w:p w14:paraId="19616F1A" w14:textId="77777777" w:rsidR="00562533" w:rsidRPr="0039004D" w:rsidRDefault="00562533" w:rsidP="00262D6E">
      <w:pPr>
        <w:spacing w:line="360" w:lineRule="auto"/>
        <w:jc w:val="both"/>
        <w:rPr>
          <w:rFonts w:cs="Times New Roman"/>
          <w:lang w:val="es-ES"/>
        </w:rPr>
      </w:pPr>
    </w:p>
    <w:p w14:paraId="49F004DF" w14:textId="77777777" w:rsidR="00562533" w:rsidRPr="004053C8" w:rsidRDefault="00562533" w:rsidP="004053C8">
      <w:pPr>
        <w:pStyle w:val="Ttulo3"/>
      </w:pPr>
      <w:bookmarkStart w:id="21" w:name="_Toc508100429"/>
      <w:r w:rsidRPr="0039004D">
        <w:t>Oportunidades de Mejora</w:t>
      </w:r>
      <w:bookmarkEnd w:id="21"/>
    </w:p>
    <w:p w14:paraId="17F7C358" w14:textId="77777777" w:rsidR="004053C8" w:rsidRDefault="004053C8" w:rsidP="00262D6E">
      <w:pPr>
        <w:spacing w:line="360" w:lineRule="auto"/>
        <w:jc w:val="both"/>
        <w:rPr>
          <w:rFonts w:cs="Times New Roman"/>
          <w:lang w:val="es-ES"/>
        </w:rPr>
      </w:pPr>
      <w:r>
        <w:rPr>
          <w:rFonts w:cs="Times New Roman"/>
          <w:lang w:val="es-ES"/>
        </w:rPr>
        <w:t xml:space="preserve">Con la evidencia expuesta del manejo de reclamos y </w:t>
      </w:r>
      <w:r w:rsidR="00562533" w:rsidRPr="0039004D">
        <w:rPr>
          <w:rFonts w:cs="Times New Roman"/>
          <w:lang w:val="es-ES"/>
        </w:rPr>
        <w:t xml:space="preserve">las limitantes </w:t>
      </w:r>
      <w:r>
        <w:rPr>
          <w:rFonts w:cs="Times New Roman"/>
          <w:lang w:val="es-ES"/>
        </w:rPr>
        <w:t>expuestas se pueden pensar en</w:t>
      </w:r>
      <w:r w:rsidR="00562533" w:rsidRPr="0039004D">
        <w:rPr>
          <w:rFonts w:cs="Times New Roman"/>
          <w:lang w:val="es-ES"/>
        </w:rPr>
        <w:t xml:space="preserve"> varias formas de mejorar el sistema teniendo en cuenta tanto las necesidades de los asegurados como la de las IPRESS y SUSALUD</w:t>
      </w:r>
      <w:r w:rsidR="007B7445" w:rsidRPr="0039004D">
        <w:rPr>
          <w:rFonts w:cs="Times New Roman"/>
          <w:lang w:val="es-ES"/>
        </w:rPr>
        <w:t>.</w:t>
      </w:r>
      <w:r w:rsidR="00562533" w:rsidRPr="0039004D">
        <w:rPr>
          <w:rFonts w:cs="Times New Roman"/>
          <w:lang w:val="es-ES"/>
        </w:rPr>
        <w:t xml:space="preserve"> Un sistema centralizado administrado por SUSALUD, en el cual cada IPRESS pueda ingresar los reclamos conforme van llegando y donde se pueda colocar el procedimiento que se realiza para solucionar cada uno de ellos, podría reducir mucho la carga fiscalizadora de SUSALUD</w:t>
      </w:r>
      <w:r>
        <w:rPr>
          <w:rFonts w:cs="Times New Roman"/>
          <w:lang w:val="es-ES"/>
        </w:rPr>
        <w:t xml:space="preserve"> y la capacidad de las IPRESS en mejorar</w:t>
      </w:r>
      <w:r w:rsidR="007B7445" w:rsidRPr="0039004D">
        <w:rPr>
          <w:rFonts w:cs="Times New Roman"/>
          <w:lang w:val="es-ES"/>
        </w:rPr>
        <w:t>.</w:t>
      </w:r>
      <w:r w:rsidR="00562533" w:rsidRPr="0039004D">
        <w:rPr>
          <w:rFonts w:cs="Times New Roman"/>
          <w:lang w:val="es-ES"/>
        </w:rPr>
        <w:t xml:space="preserve"> Con este sis</w:t>
      </w:r>
      <w:r>
        <w:rPr>
          <w:rFonts w:cs="Times New Roman"/>
          <w:lang w:val="es-ES"/>
        </w:rPr>
        <w:t xml:space="preserve">tema se mejoraría el alcance de la </w:t>
      </w:r>
      <w:r>
        <w:rPr>
          <w:rFonts w:cs="Times New Roman"/>
          <w:lang w:val="es-ES"/>
        </w:rPr>
        <w:lastRenderedPageBreak/>
        <w:t>información proveniente en los reclamos y podría manejarse de una forma que permita proponer proyectos de mejora para el sistema de salud del Perú.</w:t>
      </w:r>
    </w:p>
    <w:p w14:paraId="170DC2C4" w14:textId="77777777" w:rsidR="00B674F0" w:rsidRPr="0039004D" w:rsidRDefault="00B674F0" w:rsidP="00262D6E">
      <w:pPr>
        <w:spacing w:line="360" w:lineRule="auto"/>
        <w:jc w:val="both"/>
        <w:rPr>
          <w:rFonts w:cs="Times New Roman"/>
          <w:lang w:val="es-ES"/>
        </w:rPr>
      </w:pPr>
    </w:p>
    <w:p w14:paraId="05F58ABC" w14:textId="77777777" w:rsidR="00B674F0" w:rsidRPr="004053C8" w:rsidRDefault="00B674F0" w:rsidP="004053C8">
      <w:pPr>
        <w:pStyle w:val="Ttulo3"/>
      </w:pPr>
      <w:bookmarkStart w:id="22" w:name="_Toc508100430"/>
      <w:r w:rsidRPr="0039004D">
        <w:t>Diseño centrado en el usuario en el sector Salud en Perú</w:t>
      </w:r>
      <w:bookmarkEnd w:id="22"/>
    </w:p>
    <w:p w14:paraId="37D8043F" w14:textId="77777777" w:rsidR="00562533" w:rsidRPr="0039004D" w:rsidRDefault="00B674F0" w:rsidP="00262D6E">
      <w:pPr>
        <w:spacing w:line="360" w:lineRule="auto"/>
        <w:jc w:val="both"/>
        <w:rPr>
          <w:rFonts w:cs="Times New Roman"/>
          <w:lang w:val="es-ES"/>
        </w:rPr>
      </w:pPr>
      <w:r w:rsidRPr="0039004D">
        <w:rPr>
          <w:rFonts w:cs="Times New Roman"/>
          <w:lang w:val="es-ES"/>
        </w:rPr>
        <w:t xml:space="preserve">En el caso del Perú, todavía existe una alta resistencia al cambio en el aspecto tecnológico, por la idea equivocada de </w:t>
      </w:r>
      <w:r w:rsidR="004C67AC" w:rsidRPr="0039004D">
        <w:rPr>
          <w:rFonts w:cs="Times New Roman"/>
          <w:lang w:val="es-ES"/>
        </w:rPr>
        <w:t>que,</w:t>
      </w:r>
      <w:r w:rsidRPr="0039004D">
        <w:rPr>
          <w:rFonts w:cs="Times New Roman"/>
          <w:lang w:val="es-ES"/>
        </w:rPr>
        <w:t xml:space="preserve"> por la adopción de nuevas tecnologías, los </w:t>
      </w:r>
      <w:r w:rsidR="00B419AD">
        <w:rPr>
          <w:rFonts w:cs="Times New Roman"/>
          <w:lang w:val="es-ES"/>
        </w:rPr>
        <w:t>empleado</w:t>
      </w:r>
      <w:r w:rsidRPr="0039004D">
        <w:rPr>
          <w:rFonts w:cs="Times New Roman"/>
          <w:lang w:val="es-ES"/>
        </w:rPr>
        <w:t xml:space="preserve"> podrían </w:t>
      </w:r>
      <w:r w:rsidR="00B419AD">
        <w:rPr>
          <w:rFonts w:cs="Times New Roman"/>
          <w:lang w:val="es-ES"/>
        </w:rPr>
        <w:t>perjudicarse en su trabajo o incluso perderlo</w:t>
      </w:r>
      <w:r w:rsidR="007B7445" w:rsidRPr="0039004D">
        <w:rPr>
          <w:rFonts w:cs="Times New Roman"/>
          <w:lang w:val="es-ES"/>
        </w:rPr>
        <w:t>.</w:t>
      </w:r>
      <w:r w:rsidRPr="0039004D">
        <w:rPr>
          <w:rFonts w:cs="Times New Roman"/>
          <w:lang w:val="es-ES"/>
        </w:rPr>
        <w:t xml:space="preserve"> Es por esto que la implementación de nuevos sistemas para la mejora de procesos es limitada ya que los pocos sistemas que llegan a implementarse, no llegan a ser aprovechados en su totalidad</w:t>
      </w:r>
      <w:r w:rsidR="007B7445" w:rsidRPr="0039004D">
        <w:rPr>
          <w:rFonts w:cs="Times New Roman"/>
          <w:lang w:val="es-ES"/>
        </w:rPr>
        <w:t>.</w:t>
      </w:r>
      <w:r w:rsidR="00302C59">
        <w:rPr>
          <w:rFonts w:cs="Times New Roman"/>
          <w:lang w:val="es-ES"/>
        </w:rPr>
        <w:t xml:space="preserve"> Seguir los enfoques de </w:t>
      </w:r>
      <w:r w:rsidRPr="0039004D">
        <w:rPr>
          <w:rFonts w:cs="Times New Roman"/>
          <w:lang w:val="es-ES"/>
        </w:rPr>
        <w:t>UCD podría marcar una diferencia significativa en la adopción de sistemas informáticos en el sector salud, tanto en sistemas clínicos como en sistemas de gestión de diversos recursos</w:t>
      </w:r>
      <w:r w:rsidR="007B7445" w:rsidRPr="0039004D">
        <w:rPr>
          <w:rFonts w:cs="Times New Roman"/>
          <w:lang w:val="es-ES"/>
        </w:rPr>
        <w:t>.</w:t>
      </w:r>
      <w:r w:rsidRPr="0039004D">
        <w:rPr>
          <w:rFonts w:cs="Times New Roman"/>
          <w:lang w:val="es-ES"/>
        </w:rPr>
        <w:t xml:space="preserve"> El uso de estos enfoques se ve limitado debido a que no se le da la importancia necesaria a las pruebas de aplicativos con usuarios, a la falta de tiempo y recursos en la implementación de dic</w:t>
      </w:r>
      <w:r w:rsidR="00302C59">
        <w:rPr>
          <w:rFonts w:cs="Times New Roman"/>
          <w:lang w:val="es-ES"/>
        </w:rPr>
        <w:t>hos sistemas, falta de experiencia</w:t>
      </w:r>
      <w:r w:rsidRPr="0039004D">
        <w:rPr>
          <w:rFonts w:cs="Times New Roman"/>
          <w:lang w:val="es-ES"/>
        </w:rPr>
        <w:t xml:space="preserve"> en dichos enfoques y principalmente, la idea de que un sistema solo debe desarrollarse para cumplir los objetivos de la empresa y no darle valor a las apreciaciones de los usuarios finales</w:t>
      </w:r>
      <w:r w:rsidR="007B7445" w:rsidRPr="0039004D">
        <w:rPr>
          <w:rFonts w:cs="Times New Roman"/>
          <w:lang w:val="es-ES"/>
        </w:rPr>
        <w:t>.</w:t>
      </w:r>
    </w:p>
    <w:p w14:paraId="7527B655" w14:textId="77777777" w:rsidR="00A12DD0" w:rsidRPr="0039004D" w:rsidRDefault="00A12DD0" w:rsidP="00262D6E">
      <w:pPr>
        <w:spacing w:line="360" w:lineRule="auto"/>
        <w:jc w:val="both"/>
        <w:rPr>
          <w:rFonts w:cs="Times New Roman"/>
          <w:lang w:val="es-ES"/>
        </w:rPr>
      </w:pPr>
    </w:p>
    <w:p w14:paraId="0F8AC5BB" w14:textId="77777777" w:rsidR="00A12DD0" w:rsidRPr="0039004D" w:rsidRDefault="00A12DD0" w:rsidP="00262D6E">
      <w:pPr>
        <w:pStyle w:val="Ttulo1"/>
        <w:spacing w:line="360" w:lineRule="auto"/>
        <w:rPr>
          <w:rFonts w:cs="Times New Roman"/>
          <w:szCs w:val="24"/>
        </w:rPr>
      </w:pPr>
      <w:bookmarkStart w:id="23" w:name="_Toc508100431"/>
      <w:r w:rsidRPr="0039004D">
        <w:rPr>
          <w:rFonts w:cs="Times New Roman"/>
          <w:szCs w:val="24"/>
        </w:rPr>
        <w:lastRenderedPageBreak/>
        <w:t>Justificación del estudio</w:t>
      </w:r>
      <w:bookmarkEnd w:id="23"/>
    </w:p>
    <w:p w14:paraId="59D04B4F" w14:textId="77777777" w:rsidR="0023033B" w:rsidRPr="0039004D" w:rsidRDefault="0023033B" w:rsidP="00262D6E">
      <w:pPr>
        <w:spacing w:line="360" w:lineRule="auto"/>
        <w:rPr>
          <w:rFonts w:cs="Times New Roman"/>
          <w:lang w:val="es-ES"/>
        </w:rPr>
      </w:pPr>
    </w:p>
    <w:p w14:paraId="26E5EE44" w14:textId="77777777" w:rsidR="00D12CF6" w:rsidRDefault="00D12CF6" w:rsidP="00CE1173">
      <w:pPr>
        <w:spacing w:line="360" w:lineRule="auto"/>
        <w:jc w:val="both"/>
        <w:rPr>
          <w:rFonts w:cs="Times New Roman"/>
          <w:lang w:val="es-ES"/>
        </w:rPr>
      </w:pPr>
      <w:r>
        <w:rPr>
          <w:rFonts w:cs="Times New Roman"/>
          <w:lang w:val="es-ES"/>
        </w:rPr>
        <w:t>Bajo</w:t>
      </w:r>
      <w:r w:rsidRPr="0039004D">
        <w:rPr>
          <w:rFonts w:cs="Times New Roman"/>
          <w:lang w:val="es-ES"/>
        </w:rPr>
        <w:t xml:space="preserve"> la normativa vigente</w:t>
      </w:r>
      <w:r>
        <w:rPr>
          <w:rFonts w:cs="Times New Roman"/>
          <w:lang w:val="es-ES"/>
        </w:rPr>
        <w:t xml:space="preserve"> </w:t>
      </w:r>
      <w:r w:rsidR="00F26BEE">
        <w:rPr>
          <w:rFonts w:cs="Times New Roman"/>
          <w:lang w:val="es-ES"/>
        </w:rPr>
        <w:fldChar w:fldCharType="begin" w:fldLock="1"/>
      </w:r>
      <w:r>
        <w:rPr>
          <w:rFonts w:cs="Times New Roman"/>
          <w:lang w:val="es-ES"/>
        </w:rPr>
        <w:instrText>ADDIN CSL_CITATION { "citationItems" : [ { "id" : "ITEM-1", "itemData" : { "author" : [ { "dropping-particle" : "", "family" : "Peruano", "given" : "El", "non-dropping-particle" : "", "parse-names" : false, "suffix" : "" } ], "id" : "ITEM-1", "issued" : { "date-parts" : [ [ "0" ] ] }, "title" : "DECRETO SUPREMO N\u00ba 030-2016-SA", "type" : "article-journal" }, "uris" : [ "http://www.mendeley.com/documents/?uuid=1adf4697-f2db-3a78-8707-023c50ab0390" ] } ], "mendeley" : { "formattedCitation" : "(12)", "plainTextFormattedCitation" : "(12)", "previouslyFormattedCitation" : "(12)" }, "properties" : {  }, "schema" : "https://github.com/citation-style-language/schema/raw/master/csl-citation.json" }</w:instrText>
      </w:r>
      <w:r w:rsidR="00F26BEE">
        <w:rPr>
          <w:rFonts w:cs="Times New Roman"/>
          <w:lang w:val="es-ES"/>
        </w:rPr>
        <w:fldChar w:fldCharType="separate"/>
      </w:r>
      <w:r w:rsidRPr="003F29A5">
        <w:rPr>
          <w:rFonts w:cs="Times New Roman"/>
          <w:noProof/>
          <w:lang w:val="es-ES"/>
        </w:rPr>
        <w:t>(12)</w:t>
      </w:r>
      <w:r w:rsidR="00F26BEE">
        <w:rPr>
          <w:rFonts w:cs="Times New Roman"/>
          <w:lang w:val="es-ES"/>
        </w:rPr>
        <w:fldChar w:fldCharType="end"/>
      </w:r>
      <w:r w:rsidRPr="0039004D">
        <w:rPr>
          <w:rFonts w:cs="Times New Roman"/>
          <w:lang w:val="es-ES"/>
        </w:rPr>
        <w:t>, cada IPRESS se encuentra obligada a implementar un Sistema de Registro de Consultas y Reclamos Recibidos</w:t>
      </w:r>
      <w:r w:rsidR="00CE1173">
        <w:rPr>
          <w:rFonts w:cs="Times New Roman"/>
          <w:lang w:val="es-ES"/>
        </w:rPr>
        <w:t xml:space="preserve"> al que</w:t>
      </w:r>
      <w:r w:rsidRPr="0039004D">
        <w:rPr>
          <w:rFonts w:cs="Times New Roman"/>
          <w:lang w:val="es-ES"/>
        </w:rPr>
        <w:t xml:space="preserve"> SUSALUD</w:t>
      </w:r>
      <w:r w:rsidR="00CE1173">
        <w:rPr>
          <w:rFonts w:cs="Times New Roman"/>
          <w:lang w:val="es-ES"/>
        </w:rPr>
        <w:t xml:space="preserve"> pueda </w:t>
      </w:r>
      <w:r w:rsidRPr="0039004D">
        <w:rPr>
          <w:rFonts w:cs="Times New Roman"/>
          <w:lang w:val="es-ES"/>
        </w:rPr>
        <w:t xml:space="preserve">tener acceso. </w:t>
      </w:r>
      <w:r>
        <w:rPr>
          <w:rFonts w:cs="Times New Roman"/>
          <w:lang w:val="es-ES"/>
        </w:rPr>
        <w:t>Sin embargo,</w:t>
      </w:r>
      <w:r w:rsidR="00CE1173">
        <w:rPr>
          <w:rFonts w:cs="Times New Roman"/>
          <w:lang w:val="es-ES"/>
        </w:rPr>
        <w:t xml:space="preserve"> ya que la necesidad de un sistema centralizado de gestión de reclamos para mejorar </w:t>
      </w:r>
      <w:r w:rsidR="008E7D99">
        <w:rPr>
          <w:rFonts w:cs="Times New Roman"/>
          <w:lang w:val="es-ES"/>
        </w:rPr>
        <w:t xml:space="preserve">su </w:t>
      </w:r>
      <w:r w:rsidR="00CE1173">
        <w:rPr>
          <w:rFonts w:cs="Times New Roman"/>
          <w:lang w:val="es-ES"/>
        </w:rPr>
        <w:t xml:space="preserve">manejo </w:t>
      </w:r>
      <w:r w:rsidR="008E7D99">
        <w:rPr>
          <w:rFonts w:cs="Times New Roman"/>
          <w:lang w:val="es-ES"/>
        </w:rPr>
        <w:t>es</w:t>
      </w:r>
      <w:r w:rsidR="00CE1173">
        <w:rPr>
          <w:rFonts w:cs="Times New Roman"/>
          <w:lang w:val="es-ES"/>
        </w:rPr>
        <w:t xml:space="preserve"> </w:t>
      </w:r>
      <w:r w:rsidR="008E7D99">
        <w:rPr>
          <w:rFonts w:cs="Times New Roman"/>
          <w:lang w:val="es-ES"/>
        </w:rPr>
        <w:t xml:space="preserve">necesario </w:t>
      </w:r>
      <w:r w:rsidR="00CE1173">
        <w:rPr>
          <w:rFonts w:cs="Times New Roman"/>
          <w:lang w:val="es-ES"/>
        </w:rPr>
        <w:t xml:space="preserve">para monitorear y mejorar la calidad de atención en salud </w:t>
      </w:r>
      <w:r w:rsidR="00F26BEE">
        <w:rPr>
          <w:rFonts w:cs="Times New Roman"/>
          <w:lang w:val="es-ES"/>
        </w:rPr>
        <w:fldChar w:fldCharType="begin" w:fldLock="1"/>
      </w:r>
      <w:r w:rsidR="00CE1173">
        <w:rPr>
          <w:rFonts w:cs="Times New Roman"/>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"(11)", "plainTextFormattedCitation" : "(11)", "previouslyFormattedCitation" : "(11)" }, "properties" : {  }, "schema" : "https://github.com/citation-style-language/schema/raw/master/csl-citation.json" }</w:instrText>
      </w:r>
      <w:r w:rsidR="00F26BEE">
        <w:rPr>
          <w:rFonts w:cs="Times New Roman"/>
          <w:lang w:val="es-ES"/>
        </w:rPr>
        <w:fldChar w:fldCharType="separate"/>
      </w:r>
      <w:r w:rsidR="00CE1173" w:rsidRPr="00D12CF6">
        <w:rPr>
          <w:rFonts w:cs="Times New Roman"/>
          <w:noProof/>
          <w:lang w:val="es-ES"/>
        </w:rPr>
        <w:t>(11)</w:t>
      </w:r>
      <w:r w:rsidR="00F26BEE">
        <w:rPr>
          <w:rFonts w:cs="Times New Roman"/>
          <w:lang w:val="es-ES"/>
        </w:rPr>
        <w:fldChar w:fldCharType="end"/>
      </w:r>
      <w:r w:rsidR="008E7D99">
        <w:rPr>
          <w:rFonts w:cs="Times New Roman"/>
          <w:lang w:val="es-ES"/>
        </w:rPr>
        <w:t>,</w:t>
      </w:r>
      <w:r w:rsidR="00CE1173">
        <w:rPr>
          <w:rFonts w:cs="Times New Roman"/>
          <w:lang w:val="es-ES"/>
        </w:rPr>
        <w:t xml:space="preserve"> </w:t>
      </w:r>
      <w:r w:rsidR="00AC63D1">
        <w:rPr>
          <w:rFonts w:cs="Times New Roman"/>
          <w:lang w:val="es-ES"/>
        </w:rPr>
        <w:t xml:space="preserve">no </w:t>
      </w:r>
      <w:r w:rsidR="00CE1173">
        <w:rPr>
          <w:rFonts w:cs="Times New Roman"/>
          <w:lang w:val="es-ES"/>
        </w:rPr>
        <w:t xml:space="preserve">hay la necesidad de la creación de varios sistemas independientes que realicen estas funciones, </w:t>
      </w:r>
      <w:r w:rsidR="00C60E77">
        <w:rPr>
          <w:rFonts w:cs="Times New Roman"/>
          <w:lang w:val="es-ES"/>
        </w:rPr>
        <w:t xml:space="preserve">ya que </w:t>
      </w:r>
      <w:r w:rsidR="00CE1173">
        <w:rPr>
          <w:rFonts w:cs="Times New Roman"/>
          <w:lang w:val="es-ES"/>
        </w:rPr>
        <w:t>no sería tan efectivo como un solo sistema centralizado a las que todos los actores involucrados puedan ingresar. Esto es debido a que u</w:t>
      </w:r>
      <w:r>
        <w:rPr>
          <w:rFonts w:cs="Times New Roman"/>
          <w:lang w:val="es-ES"/>
        </w:rPr>
        <w:t xml:space="preserve">n sistema de esta naturaleza permitiría no solamente que la comunicación entre IPRESS y ciudadanos mejorará, sino además serviría para una correcta supervisión de parte de organismos fiscalizadores como SUSALUD. </w:t>
      </w:r>
      <w:r w:rsidR="00CE1173">
        <w:rPr>
          <w:rFonts w:cs="Times New Roman"/>
          <w:lang w:val="es-ES"/>
        </w:rPr>
        <w:t>E</w:t>
      </w:r>
      <w:r w:rsidRPr="0039004D">
        <w:rPr>
          <w:rFonts w:cs="Times New Roman"/>
          <w:lang w:val="es-ES"/>
        </w:rPr>
        <w:t>ste sistema</w:t>
      </w:r>
      <w:r>
        <w:rPr>
          <w:rFonts w:cs="Times New Roman"/>
          <w:lang w:val="es-ES"/>
        </w:rPr>
        <w:t xml:space="preserve"> debería</w:t>
      </w:r>
      <w:r w:rsidRPr="0039004D">
        <w:rPr>
          <w:rFonts w:cs="Times New Roman"/>
          <w:lang w:val="es-ES"/>
        </w:rPr>
        <w:t xml:space="preserve"> permitir a los ciudadanos monitorear el estado de sus reclamos y visualizar información que le permita tomar una mejor decisión sobre d</w:t>
      </w:r>
      <w:r w:rsidR="00332895">
        <w:rPr>
          <w:rFonts w:cs="Times New Roman"/>
          <w:lang w:val="es-PE"/>
        </w:rPr>
        <w:t>ó</w:t>
      </w:r>
      <w:r w:rsidR="00AC63D1">
        <w:rPr>
          <w:rFonts w:cs="Times New Roman"/>
          <w:lang w:val="es-ES"/>
        </w:rPr>
        <w:t>nde</w:t>
      </w:r>
      <w:r w:rsidRPr="0039004D">
        <w:rPr>
          <w:rFonts w:cs="Times New Roman"/>
          <w:lang w:val="es-ES"/>
        </w:rPr>
        <w:t xml:space="preserve"> prefiere buscar atención médica. Est</w:t>
      </w:r>
      <w:r w:rsidR="00C22A5E">
        <w:rPr>
          <w:rFonts w:cs="Times New Roman"/>
          <w:lang w:val="es-ES"/>
        </w:rPr>
        <w:t>e</w:t>
      </w:r>
      <w:r w:rsidRPr="0039004D">
        <w:rPr>
          <w:rFonts w:cs="Times New Roman"/>
          <w:lang w:val="es-ES"/>
        </w:rPr>
        <w:t xml:space="preserve"> sería un sistema muy atractivo para reducir la brecha que separa a las IPRESS y SUSALUD de los ciudadanos. Para poder lograr que esto funcione, se necesita principalmente informatizar los reclamos y como estos van siendo gestionados por las diferentes IPRESS hasta resolverse de manera satisfactoria. Esto facilitaría la identificación de áreas y procesos susceptibles de mejora con el fin de dar la mejor atención posible a los ciudadanos.</w:t>
      </w:r>
    </w:p>
    <w:p w14:paraId="5DF27500" w14:textId="77777777" w:rsidR="00736B17" w:rsidRPr="0039004D" w:rsidRDefault="00736B17" w:rsidP="00A35C0B">
      <w:pPr>
        <w:spacing w:line="360" w:lineRule="auto"/>
        <w:jc w:val="both"/>
        <w:rPr>
          <w:rFonts w:cs="Times New Roman"/>
          <w:lang w:val="es-ES"/>
        </w:rPr>
      </w:pPr>
    </w:p>
    <w:p w14:paraId="397F7A16" w14:textId="77777777" w:rsidR="00D12CF6" w:rsidRPr="0039004D" w:rsidRDefault="00736B17" w:rsidP="00A35C0B">
      <w:pPr>
        <w:spacing w:line="360" w:lineRule="auto"/>
        <w:jc w:val="both"/>
        <w:rPr>
          <w:rFonts w:cs="Times New Roman"/>
          <w:lang w:val="es-ES"/>
        </w:rPr>
      </w:pPr>
      <w:r w:rsidRPr="0039004D">
        <w:rPr>
          <w:rFonts w:cs="Times New Roman"/>
          <w:lang w:val="es-ES"/>
        </w:rPr>
        <w:t>Pa</w:t>
      </w:r>
      <w:r w:rsidR="00FB540C" w:rsidRPr="0039004D">
        <w:rPr>
          <w:rFonts w:cs="Times New Roman"/>
          <w:lang w:val="es-ES"/>
        </w:rPr>
        <w:t>ra el diseño de este sistema</w:t>
      </w:r>
      <w:r w:rsidRPr="0039004D">
        <w:rPr>
          <w:rFonts w:cs="Times New Roman"/>
          <w:lang w:val="es-ES"/>
        </w:rPr>
        <w:t xml:space="preserve"> se escogió la metodología del </w:t>
      </w:r>
      <w:r w:rsidR="007A54FF">
        <w:rPr>
          <w:rFonts w:cs="Times New Roman"/>
          <w:lang w:val="es-ES"/>
        </w:rPr>
        <w:t>UCD</w:t>
      </w:r>
      <w:r w:rsidR="00520AF5">
        <w:rPr>
          <w:rFonts w:cs="Times New Roman"/>
          <w:lang w:val="es-ES"/>
        </w:rPr>
        <w:t xml:space="preserve"> </w:t>
      </w:r>
      <w:r w:rsidR="00F26BEE">
        <w:rPr>
          <w:rFonts w:cs="Times New Roman"/>
          <w:lang w:val="es-ES"/>
        </w:rPr>
        <w:fldChar w:fldCharType="begin" w:fldLock="1"/>
      </w:r>
      <w:r w:rsidR="00C00671">
        <w:rPr>
          <w:rFonts w:cs="Times New Roman"/>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"(9)", "plainTextFormattedCitation" : "(9)", "previouslyFormattedCitation" : "(9)" }, "properties" : {  }, "schema" : "https://github.com/citation-style-language/schema/raw/master/csl-citation.json" }</w:instrText>
      </w:r>
      <w:r w:rsidR="00F26BEE">
        <w:rPr>
          <w:rFonts w:cs="Times New Roman"/>
          <w:lang w:val="es-ES"/>
        </w:rPr>
        <w:fldChar w:fldCharType="separate"/>
      </w:r>
      <w:r w:rsidR="00520AF5" w:rsidRPr="00D12CF6">
        <w:rPr>
          <w:rFonts w:cs="Times New Roman"/>
          <w:noProof/>
          <w:lang w:val="es-ES"/>
        </w:rPr>
        <w:t>(9)</w:t>
      </w:r>
      <w:r w:rsidR="00F26BEE">
        <w:rPr>
          <w:rFonts w:cs="Times New Roman"/>
          <w:lang w:val="es-ES"/>
        </w:rPr>
        <w:fldChar w:fldCharType="end"/>
      </w:r>
      <w:r w:rsidR="00FD57C8" w:rsidRPr="0039004D">
        <w:rPr>
          <w:rFonts w:cs="Times New Roman"/>
          <w:lang w:val="es-ES"/>
        </w:rPr>
        <w:t>. Esta metodología</w:t>
      </w:r>
      <w:r w:rsidR="00D12CF6">
        <w:rPr>
          <w:rFonts w:cs="Times New Roman"/>
          <w:lang w:val="es-ES"/>
        </w:rPr>
        <w:t xml:space="preserve"> </w:t>
      </w:r>
      <w:r w:rsidR="00CE1173">
        <w:rPr>
          <w:rFonts w:cs="Times New Roman"/>
          <w:lang w:val="es-ES"/>
        </w:rPr>
        <w:t xml:space="preserve">es </w:t>
      </w:r>
      <w:r w:rsidR="00AA3B6F" w:rsidRPr="0039004D">
        <w:rPr>
          <w:rFonts w:cs="Times New Roman"/>
          <w:lang w:val="es-ES"/>
        </w:rPr>
        <w:t>adecuada para los objetivos de este estudio</w:t>
      </w:r>
      <w:r w:rsidRPr="0039004D">
        <w:rPr>
          <w:rFonts w:cs="Times New Roman"/>
          <w:lang w:val="es-ES"/>
        </w:rPr>
        <w:t xml:space="preserve"> debido a su al</w:t>
      </w:r>
      <w:r w:rsidR="00CE1173">
        <w:rPr>
          <w:rFonts w:cs="Times New Roman"/>
          <w:lang w:val="es-ES"/>
        </w:rPr>
        <w:t>ta interacción con usuarios que permit</w:t>
      </w:r>
      <w:r w:rsidR="00D20D45">
        <w:rPr>
          <w:rFonts w:cs="Times New Roman"/>
          <w:lang w:val="es-ES"/>
        </w:rPr>
        <w:t>e</w:t>
      </w:r>
      <w:r w:rsidRPr="0039004D">
        <w:rPr>
          <w:rFonts w:cs="Times New Roman"/>
          <w:lang w:val="es-ES"/>
        </w:rPr>
        <w:t xml:space="preserve"> identificar necesidades, requerimientos, dificultades y problemas</w:t>
      </w:r>
      <w:r w:rsidR="007726AA" w:rsidRPr="0039004D">
        <w:rPr>
          <w:rFonts w:cs="Times New Roman"/>
          <w:lang w:val="es-ES"/>
        </w:rPr>
        <w:t xml:space="preserve">. </w:t>
      </w:r>
      <w:r w:rsidR="00D12CF6" w:rsidRPr="0039004D">
        <w:rPr>
          <w:rFonts w:cs="Times New Roman"/>
          <w:lang w:val="es-ES"/>
        </w:rPr>
        <w:t>Ya que existirían varios tipos de usuario</w:t>
      </w:r>
      <w:r w:rsidR="00520AF5">
        <w:rPr>
          <w:rFonts w:cs="Times New Roman"/>
          <w:lang w:val="es-ES"/>
        </w:rPr>
        <w:t xml:space="preserve"> que harían uso de</w:t>
      </w:r>
      <w:r w:rsidR="00D12CF6" w:rsidRPr="0039004D">
        <w:rPr>
          <w:rFonts w:cs="Times New Roman"/>
          <w:lang w:val="es-ES"/>
        </w:rPr>
        <w:t xml:space="preserve"> este sistema de </w:t>
      </w:r>
      <w:r w:rsidR="00CE1173">
        <w:rPr>
          <w:rFonts w:cs="Times New Roman"/>
          <w:lang w:val="es-ES"/>
        </w:rPr>
        <w:t>distintas maneras</w:t>
      </w:r>
      <w:r w:rsidR="00D12CF6" w:rsidRPr="0039004D">
        <w:rPr>
          <w:rFonts w:cs="Times New Roman"/>
          <w:lang w:val="es-ES"/>
        </w:rPr>
        <w:t xml:space="preserve"> para cumplir </w:t>
      </w:r>
      <w:r w:rsidR="00CE1173">
        <w:rPr>
          <w:rFonts w:cs="Times New Roman"/>
          <w:lang w:val="es-ES"/>
        </w:rPr>
        <w:t>sus</w:t>
      </w:r>
      <w:r w:rsidR="00D12CF6" w:rsidRPr="0039004D">
        <w:rPr>
          <w:rFonts w:cs="Times New Roman"/>
          <w:lang w:val="es-ES"/>
        </w:rPr>
        <w:t xml:space="preserve"> objetivos</w:t>
      </w:r>
      <w:r w:rsidR="00CE1173">
        <w:rPr>
          <w:rFonts w:cs="Times New Roman"/>
          <w:lang w:val="es-ES"/>
        </w:rPr>
        <w:t xml:space="preserve"> específicos</w:t>
      </w:r>
      <w:r w:rsidR="00D12CF6" w:rsidRPr="0039004D">
        <w:rPr>
          <w:rFonts w:cs="Times New Roman"/>
          <w:lang w:val="es-ES"/>
        </w:rPr>
        <w:t xml:space="preserve">, el sistema </w:t>
      </w:r>
      <w:r w:rsidR="00EE665E">
        <w:rPr>
          <w:rFonts w:cs="Times New Roman"/>
          <w:lang w:val="es-ES"/>
        </w:rPr>
        <w:t>debe</w:t>
      </w:r>
      <w:r w:rsidR="00EE665E" w:rsidRPr="0039004D">
        <w:rPr>
          <w:rFonts w:cs="Times New Roman"/>
          <w:lang w:val="es-ES"/>
        </w:rPr>
        <w:t xml:space="preserve"> </w:t>
      </w:r>
      <w:r w:rsidR="00D12CF6" w:rsidRPr="0039004D">
        <w:rPr>
          <w:rFonts w:cs="Times New Roman"/>
          <w:lang w:val="es-ES"/>
        </w:rPr>
        <w:t xml:space="preserve">adaptarse a cada una de sus necesidades y procesos de trabajo. </w:t>
      </w:r>
      <w:r w:rsidR="00CE1173">
        <w:rPr>
          <w:rFonts w:cs="Times New Roman"/>
          <w:lang w:val="es-ES"/>
        </w:rPr>
        <w:t>Todo esto para que el sistema sea utilizado</w:t>
      </w:r>
      <w:r w:rsidR="00D12CF6" w:rsidRPr="0039004D">
        <w:rPr>
          <w:rFonts w:cs="Times New Roman"/>
          <w:lang w:val="es-ES"/>
        </w:rPr>
        <w:t xml:space="preserve"> de manera correcta para que permita una verdadera mejora dentro del Sistema de Salud del Perú.</w:t>
      </w:r>
    </w:p>
    <w:p w14:paraId="6A7B65D9" w14:textId="77777777" w:rsidR="00A12DD0" w:rsidRPr="0039004D" w:rsidRDefault="00A12DD0" w:rsidP="00262D6E">
      <w:pPr>
        <w:pStyle w:val="Ttulo1"/>
        <w:spacing w:line="360" w:lineRule="auto"/>
        <w:rPr>
          <w:rFonts w:cs="Times New Roman"/>
          <w:szCs w:val="24"/>
        </w:rPr>
      </w:pPr>
      <w:bookmarkStart w:id="24" w:name="_Toc508100432"/>
      <w:r w:rsidRPr="0039004D">
        <w:rPr>
          <w:rFonts w:cs="Times New Roman"/>
          <w:szCs w:val="24"/>
        </w:rPr>
        <w:lastRenderedPageBreak/>
        <w:t>Objetivos</w:t>
      </w:r>
      <w:bookmarkEnd w:id="24"/>
    </w:p>
    <w:p w14:paraId="1AFF1717" w14:textId="77777777" w:rsidR="006B20F8" w:rsidRPr="0039004D" w:rsidRDefault="006B20F8" w:rsidP="00262D6E">
      <w:pPr>
        <w:spacing w:line="360" w:lineRule="auto"/>
        <w:jc w:val="both"/>
        <w:rPr>
          <w:rFonts w:cs="Times New Roman"/>
          <w:lang w:val="es-ES"/>
        </w:rPr>
      </w:pPr>
    </w:p>
    <w:p w14:paraId="47259E5A" w14:textId="77777777" w:rsidR="006B20F8" w:rsidRPr="0039004D" w:rsidRDefault="006B20F8" w:rsidP="004210F8">
      <w:pPr>
        <w:pStyle w:val="Ttulo2"/>
        <w:numPr>
          <w:ilvl w:val="0"/>
          <w:numId w:val="18"/>
        </w:numPr>
        <w:spacing w:line="360" w:lineRule="auto"/>
        <w:rPr>
          <w:rFonts w:cs="Times New Roman"/>
          <w:szCs w:val="24"/>
          <w:lang w:val="es-ES"/>
        </w:rPr>
      </w:pPr>
      <w:bookmarkStart w:id="25" w:name="_Toc508100433"/>
      <w:r w:rsidRPr="0039004D">
        <w:rPr>
          <w:rFonts w:cs="Times New Roman"/>
          <w:szCs w:val="24"/>
          <w:lang w:val="es-ES"/>
        </w:rPr>
        <w:t>Objetivo General</w:t>
      </w:r>
      <w:bookmarkEnd w:id="25"/>
    </w:p>
    <w:p w14:paraId="0938CA1A" w14:textId="77777777" w:rsidR="00172C25" w:rsidRPr="0039004D" w:rsidRDefault="00172C25" w:rsidP="00262D6E">
      <w:pPr>
        <w:pStyle w:val="Prrafodelista"/>
        <w:spacing w:line="360" w:lineRule="auto"/>
        <w:ind w:left="792"/>
        <w:jc w:val="both"/>
        <w:rPr>
          <w:rFonts w:cs="Times New Roman"/>
          <w:lang w:val="es-ES"/>
        </w:rPr>
      </w:pPr>
    </w:p>
    <w:p w14:paraId="62ADEE08" w14:textId="77777777" w:rsidR="00172C25" w:rsidRPr="0039004D" w:rsidRDefault="00172C25" w:rsidP="00262D6E">
      <w:pPr>
        <w:spacing w:line="360" w:lineRule="auto"/>
        <w:jc w:val="both"/>
        <w:rPr>
          <w:rFonts w:cs="Times New Roman"/>
          <w:lang w:val="es-ES"/>
        </w:rPr>
      </w:pPr>
      <w:r w:rsidRPr="0039004D">
        <w:rPr>
          <w:rFonts w:cs="Times New Roman"/>
          <w:lang w:val="es-ES"/>
        </w:rPr>
        <w:t>Proponer el diseño de un sistema centralizado qu</w:t>
      </w:r>
      <w:r w:rsidR="00CE1173">
        <w:rPr>
          <w:rFonts w:cs="Times New Roman"/>
          <w:lang w:val="es-ES"/>
        </w:rPr>
        <w:t>e sirva para el recojo, gestión y</w:t>
      </w:r>
      <w:r w:rsidRPr="0039004D">
        <w:rPr>
          <w:rFonts w:cs="Times New Roman"/>
          <w:lang w:val="es-ES"/>
        </w:rPr>
        <w:t xml:space="preserve"> monitoreo </w:t>
      </w:r>
      <w:r w:rsidR="00CE1173">
        <w:rPr>
          <w:rFonts w:cs="Times New Roman"/>
          <w:lang w:val="es-ES"/>
        </w:rPr>
        <w:t>de reclamos en</w:t>
      </w:r>
      <w:r w:rsidRPr="0039004D">
        <w:rPr>
          <w:rFonts w:cs="Times New Roman"/>
          <w:lang w:val="es-ES"/>
        </w:rPr>
        <w:t xml:space="preserve"> una IPRESS </w:t>
      </w:r>
      <w:r w:rsidR="00CE1173">
        <w:rPr>
          <w:rFonts w:cs="Times New Roman"/>
          <w:lang w:val="es-ES"/>
        </w:rPr>
        <w:t>que sea accesible por personal de SUSALUD para supervisión y por ciudadanos para tener una comunicación continua con su IPRESS.</w:t>
      </w:r>
    </w:p>
    <w:p w14:paraId="459197A6" w14:textId="77777777" w:rsidR="006B20F8" w:rsidRPr="0039004D" w:rsidRDefault="006B20F8" w:rsidP="00262D6E">
      <w:pPr>
        <w:spacing w:line="360" w:lineRule="auto"/>
        <w:jc w:val="both"/>
        <w:rPr>
          <w:rFonts w:cs="Times New Roman"/>
          <w:lang w:val="es-ES"/>
        </w:rPr>
      </w:pPr>
    </w:p>
    <w:p w14:paraId="7D73A6F9" w14:textId="77777777" w:rsidR="006B20F8" w:rsidRPr="0039004D" w:rsidRDefault="006B20F8" w:rsidP="004210F8">
      <w:pPr>
        <w:pStyle w:val="Ttulo2"/>
        <w:numPr>
          <w:ilvl w:val="0"/>
          <w:numId w:val="18"/>
        </w:numPr>
        <w:spacing w:line="360" w:lineRule="auto"/>
        <w:rPr>
          <w:rFonts w:cs="Times New Roman"/>
          <w:szCs w:val="24"/>
          <w:lang w:val="es-ES"/>
        </w:rPr>
      </w:pPr>
      <w:bookmarkStart w:id="26" w:name="_Toc508100434"/>
      <w:r w:rsidRPr="0039004D">
        <w:rPr>
          <w:rFonts w:cs="Times New Roman"/>
          <w:szCs w:val="24"/>
          <w:lang w:val="es-ES"/>
        </w:rPr>
        <w:t>Objetivos Específicos</w:t>
      </w:r>
      <w:bookmarkEnd w:id="26"/>
    </w:p>
    <w:p w14:paraId="58D99F55" w14:textId="77777777" w:rsidR="006B20F8" w:rsidRPr="0039004D" w:rsidRDefault="006B20F8" w:rsidP="00262D6E">
      <w:pPr>
        <w:spacing w:line="360" w:lineRule="auto"/>
        <w:jc w:val="both"/>
        <w:rPr>
          <w:rFonts w:cs="Times New Roman"/>
          <w:lang w:val="es-ES"/>
        </w:rPr>
      </w:pPr>
    </w:p>
    <w:p w14:paraId="2FC269E7" w14:textId="77777777" w:rsidR="00F10FB2" w:rsidRPr="0039004D" w:rsidRDefault="00F10FB2" w:rsidP="00262D6E">
      <w:pPr>
        <w:pStyle w:val="Prrafodelista"/>
        <w:numPr>
          <w:ilvl w:val="0"/>
          <w:numId w:val="7"/>
        </w:numPr>
        <w:spacing w:line="360" w:lineRule="auto"/>
        <w:jc w:val="both"/>
        <w:rPr>
          <w:rFonts w:cs="Times New Roman"/>
          <w:lang w:val="es-ES"/>
        </w:rPr>
      </w:pPr>
      <w:r w:rsidRPr="0039004D">
        <w:rPr>
          <w:rFonts w:cs="Times New Roman"/>
          <w:lang w:val="es-ES"/>
        </w:rPr>
        <w:t>Identificar necesidades, requerimientos, dificultades</w:t>
      </w:r>
      <w:r w:rsidR="008C11F0" w:rsidRPr="0039004D">
        <w:rPr>
          <w:rFonts w:cs="Times New Roman"/>
          <w:lang w:val="es-ES"/>
        </w:rPr>
        <w:t xml:space="preserve"> y problemas que enfrenten </w:t>
      </w:r>
      <w:r w:rsidR="00A35C0B" w:rsidRPr="0039004D">
        <w:rPr>
          <w:rFonts w:cs="Times New Roman"/>
          <w:lang w:val="es-ES"/>
        </w:rPr>
        <w:t>tres</w:t>
      </w:r>
      <w:r w:rsidR="00466A3D" w:rsidRPr="0039004D">
        <w:rPr>
          <w:rFonts w:cs="Times New Roman"/>
          <w:lang w:val="es-ES"/>
        </w:rPr>
        <w:t xml:space="preserve"> </w:t>
      </w:r>
      <w:r w:rsidR="008C11F0" w:rsidRPr="0039004D">
        <w:rPr>
          <w:rFonts w:cs="Times New Roman"/>
          <w:lang w:val="es-ES"/>
        </w:rPr>
        <w:t>tipos de usuario</w:t>
      </w:r>
      <w:r w:rsidR="00466A3D" w:rsidRPr="0039004D">
        <w:rPr>
          <w:rFonts w:cs="Times New Roman"/>
          <w:lang w:val="es-ES"/>
        </w:rPr>
        <w:t>s:</w:t>
      </w:r>
    </w:p>
    <w:p w14:paraId="50659D95" w14:textId="77777777" w:rsidR="00A35C0B" w:rsidRPr="0039004D" w:rsidRDefault="00466A3D" w:rsidP="00BF206F">
      <w:pPr>
        <w:pStyle w:val="Prrafodelista"/>
        <w:numPr>
          <w:ilvl w:val="0"/>
          <w:numId w:val="7"/>
        </w:numPr>
        <w:spacing w:line="360" w:lineRule="auto"/>
        <w:ind w:left="1068"/>
        <w:jc w:val="both"/>
        <w:rPr>
          <w:rFonts w:cs="Times New Roman"/>
          <w:lang w:val="es-ES"/>
        </w:rPr>
      </w:pPr>
      <w:r w:rsidRPr="0039004D">
        <w:rPr>
          <w:rFonts w:cs="Times New Roman"/>
          <w:lang w:val="es-ES"/>
        </w:rPr>
        <w:t>Personal Administrativo de SUSALUD</w:t>
      </w:r>
      <w:r w:rsidR="00A35C0B" w:rsidRPr="0039004D">
        <w:rPr>
          <w:rFonts w:cs="Times New Roman"/>
          <w:lang w:val="es-ES"/>
        </w:rPr>
        <w:t>.</w:t>
      </w:r>
    </w:p>
    <w:p w14:paraId="655B2EB9" w14:textId="77777777" w:rsidR="00466A3D" w:rsidRDefault="00CE1173" w:rsidP="00BF206F">
      <w:pPr>
        <w:pStyle w:val="Prrafodelista"/>
        <w:numPr>
          <w:ilvl w:val="0"/>
          <w:numId w:val="7"/>
        </w:numPr>
        <w:spacing w:line="360" w:lineRule="auto"/>
        <w:ind w:left="1068"/>
        <w:jc w:val="both"/>
        <w:rPr>
          <w:rFonts w:cs="Times New Roman"/>
          <w:lang w:val="es-ES"/>
        </w:rPr>
      </w:pPr>
      <w:r>
        <w:rPr>
          <w:rFonts w:cs="Times New Roman"/>
          <w:lang w:val="es-ES"/>
        </w:rPr>
        <w:t>Gestores</w:t>
      </w:r>
      <w:r w:rsidR="00466A3D" w:rsidRPr="0039004D">
        <w:rPr>
          <w:rFonts w:cs="Times New Roman"/>
          <w:lang w:val="es-ES"/>
        </w:rPr>
        <w:t xml:space="preserve"> de IPRESS</w:t>
      </w:r>
      <w:r>
        <w:rPr>
          <w:rFonts w:cs="Times New Roman"/>
          <w:lang w:val="es-ES"/>
        </w:rPr>
        <w:t>.</w:t>
      </w:r>
    </w:p>
    <w:p w14:paraId="761C67FD" w14:textId="77777777" w:rsidR="00CE1173" w:rsidRPr="008044EE" w:rsidRDefault="00CE1173" w:rsidP="008044EE">
      <w:pPr>
        <w:pStyle w:val="Prrafodelista"/>
        <w:numPr>
          <w:ilvl w:val="0"/>
          <w:numId w:val="7"/>
        </w:numPr>
        <w:spacing w:line="360" w:lineRule="auto"/>
        <w:ind w:left="1068"/>
        <w:jc w:val="both"/>
        <w:rPr>
          <w:rFonts w:cs="Times New Roman"/>
          <w:lang w:val="es-ES"/>
        </w:rPr>
      </w:pPr>
      <w:r>
        <w:rPr>
          <w:rFonts w:cs="Times New Roman"/>
          <w:lang w:val="es-ES"/>
        </w:rPr>
        <w:t>Ciu</w:t>
      </w:r>
      <w:r w:rsidR="008044EE">
        <w:rPr>
          <w:rFonts w:cs="Times New Roman"/>
          <w:lang w:val="es-ES"/>
        </w:rPr>
        <w:t>dadanos que puedan presentar reclamos respecto a IPRESS.</w:t>
      </w:r>
    </w:p>
    <w:p w14:paraId="3ACE4D9F" w14:textId="77777777" w:rsidR="006B20F8" w:rsidRPr="0039004D" w:rsidRDefault="006B20F8" w:rsidP="00262D6E">
      <w:pPr>
        <w:pStyle w:val="Prrafodelista"/>
        <w:numPr>
          <w:ilvl w:val="0"/>
          <w:numId w:val="7"/>
        </w:numPr>
        <w:spacing w:line="360" w:lineRule="auto"/>
        <w:jc w:val="both"/>
        <w:rPr>
          <w:rFonts w:cs="Times New Roman"/>
          <w:lang w:val="es-ES"/>
        </w:rPr>
      </w:pPr>
      <w:r w:rsidRPr="0039004D">
        <w:rPr>
          <w:rFonts w:cs="Times New Roman"/>
          <w:lang w:val="es-ES"/>
        </w:rPr>
        <w:t>Diseñar un sistema de gestión de reclamos</w:t>
      </w:r>
      <w:r w:rsidR="008C11F0" w:rsidRPr="0039004D">
        <w:rPr>
          <w:rFonts w:cs="Times New Roman"/>
          <w:lang w:val="es-ES"/>
        </w:rPr>
        <w:t xml:space="preserve"> que se encuentre centrado en</w:t>
      </w:r>
      <w:r w:rsidRPr="0039004D">
        <w:rPr>
          <w:rFonts w:cs="Times New Roman"/>
          <w:lang w:val="es-ES"/>
        </w:rPr>
        <w:t xml:space="preserve"> </w:t>
      </w:r>
      <w:r w:rsidR="00F53DD1" w:rsidRPr="0039004D">
        <w:rPr>
          <w:rFonts w:cs="Times New Roman"/>
          <w:lang w:val="es-ES"/>
        </w:rPr>
        <w:t xml:space="preserve">estos </w:t>
      </w:r>
      <w:r w:rsidR="00A35C0B" w:rsidRPr="0039004D">
        <w:rPr>
          <w:rFonts w:cs="Times New Roman"/>
          <w:lang w:val="es-ES"/>
        </w:rPr>
        <w:t>tres</w:t>
      </w:r>
      <w:r w:rsidR="00F53DD1" w:rsidRPr="0039004D">
        <w:rPr>
          <w:rFonts w:cs="Times New Roman"/>
          <w:lang w:val="es-ES"/>
        </w:rPr>
        <w:t xml:space="preserve"> </w:t>
      </w:r>
      <w:r w:rsidR="008C11F0" w:rsidRPr="0039004D">
        <w:rPr>
          <w:rFonts w:cs="Times New Roman"/>
          <w:lang w:val="es-ES"/>
        </w:rPr>
        <w:t>tipos de usuarios</w:t>
      </w:r>
      <w:r w:rsidR="00F53DD1" w:rsidRPr="0039004D">
        <w:rPr>
          <w:rFonts w:cs="Times New Roman"/>
          <w:lang w:val="es-ES"/>
        </w:rPr>
        <w:t>,</w:t>
      </w:r>
      <w:r w:rsidR="008C11F0" w:rsidRPr="0039004D">
        <w:rPr>
          <w:rFonts w:cs="Times New Roman"/>
          <w:lang w:val="es-ES"/>
        </w:rPr>
        <w:t xml:space="preserve"> que permita</w:t>
      </w:r>
      <w:r w:rsidR="006305D4">
        <w:rPr>
          <w:rFonts w:cs="Times New Roman"/>
          <w:lang w:val="es-ES"/>
        </w:rPr>
        <w:t xml:space="preserve"> encontrar problemas a solucionar</w:t>
      </w:r>
      <w:r w:rsidR="008C11F0" w:rsidRPr="0039004D">
        <w:rPr>
          <w:rFonts w:cs="Times New Roman"/>
          <w:lang w:val="es-ES"/>
        </w:rPr>
        <w:t xml:space="preserve"> en el sistema de salud del Perú</w:t>
      </w:r>
      <w:r w:rsidR="007B7445" w:rsidRPr="0039004D">
        <w:rPr>
          <w:rFonts w:cs="Times New Roman"/>
          <w:lang w:val="es-ES"/>
        </w:rPr>
        <w:t>.</w:t>
      </w:r>
    </w:p>
    <w:p w14:paraId="17849838" w14:textId="77777777" w:rsidR="008C11F0" w:rsidRPr="0039004D" w:rsidRDefault="008044EE" w:rsidP="00262D6E">
      <w:pPr>
        <w:pStyle w:val="Prrafodelista"/>
        <w:numPr>
          <w:ilvl w:val="0"/>
          <w:numId w:val="7"/>
        </w:numPr>
        <w:spacing w:line="360" w:lineRule="auto"/>
        <w:jc w:val="both"/>
        <w:rPr>
          <w:rFonts w:cs="Times New Roman"/>
          <w:lang w:val="es-ES"/>
        </w:rPr>
      </w:pPr>
      <w:r>
        <w:rPr>
          <w:rFonts w:cs="Times New Roman"/>
          <w:lang w:val="es-ES"/>
        </w:rPr>
        <w:t>Evaluar el diseño propuesto por los usuarios antes mencionados para encontrar mejoras y/o errores a ser subsanados.</w:t>
      </w:r>
    </w:p>
    <w:p w14:paraId="54D04C72" w14:textId="77777777" w:rsidR="00A12DD0" w:rsidRPr="0039004D" w:rsidRDefault="00A12DD0" w:rsidP="00262D6E">
      <w:pPr>
        <w:pStyle w:val="Ttulo1"/>
        <w:spacing w:line="360" w:lineRule="auto"/>
        <w:rPr>
          <w:rFonts w:cs="Times New Roman"/>
          <w:szCs w:val="24"/>
        </w:rPr>
      </w:pPr>
      <w:bookmarkStart w:id="27" w:name="_Toc508100435"/>
      <w:r w:rsidRPr="0039004D">
        <w:rPr>
          <w:rFonts w:cs="Times New Roman"/>
          <w:szCs w:val="24"/>
        </w:rPr>
        <w:lastRenderedPageBreak/>
        <w:t>Metodología</w:t>
      </w:r>
      <w:bookmarkEnd w:id="27"/>
    </w:p>
    <w:p w14:paraId="5611A2C8" w14:textId="77777777" w:rsidR="00546A37" w:rsidRPr="0039004D" w:rsidRDefault="00546A37" w:rsidP="00262D6E">
      <w:pPr>
        <w:spacing w:line="360" w:lineRule="auto"/>
        <w:rPr>
          <w:rFonts w:cs="Times New Roman"/>
          <w:lang w:val="es-ES"/>
        </w:rPr>
      </w:pPr>
    </w:p>
    <w:p w14:paraId="7D9EA5AC" w14:textId="77777777" w:rsidR="00572A7C" w:rsidRPr="0039004D" w:rsidRDefault="00A12DD0" w:rsidP="004210F8">
      <w:pPr>
        <w:pStyle w:val="Ttulo2"/>
        <w:numPr>
          <w:ilvl w:val="0"/>
          <w:numId w:val="19"/>
        </w:numPr>
        <w:spacing w:line="360" w:lineRule="auto"/>
        <w:rPr>
          <w:rFonts w:cs="Times New Roman"/>
          <w:szCs w:val="24"/>
          <w:lang w:val="es-ES"/>
        </w:rPr>
      </w:pPr>
      <w:bookmarkStart w:id="28" w:name="_Toc508100436"/>
      <w:r w:rsidRPr="0039004D">
        <w:rPr>
          <w:rFonts w:cs="Times New Roman"/>
          <w:szCs w:val="24"/>
          <w:lang w:val="es-ES"/>
        </w:rPr>
        <w:t>Diseño del estudio</w:t>
      </w:r>
      <w:bookmarkEnd w:id="28"/>
    </w:p>
    <w:p w14:paraId="4A46C194" w14:textId="77777777" w:rsidR="00572A7C" w:rsidRPr="0039004D" w:rsidRDefault="00572A7C" w:rsidP="00262D6E">
      <w:pPr>
        <w:spacing w:line="360" w:lineRule="auto"/>
        <w:rPr>
          <w:rFonts w:cs="Times New Roman"/>
          <w:lang w:val="es-ES"/>
        </w:rPr>
      </w:pPr>
    </w:p>
    <w:p w14:paraId="177D1B9E" w14:textId="77777777" w:rsidR="00D652B7" w:rsidRPr="0039004D" w:rsidRDefault="00D652B7" w:rsidP="00262D6E">
      <w:pPr>
        <w:spacing w:line="360" w:lineRule="auto"/>
        <w:jc w:val="both"/>
        <w:rPr>
          <w:rFonts w:cs="Times New Roman"/>
          <w:lang w:val="es-ES"/>
        </w:rPr>
      </w:pPr>
      <w:r w:rsidRPr="0039004D">
        <w:rPr>
          <w:rFonts w:cs="Times New Roman"/>
          <w:lang w:val="es-ES"/>
        </w:rPr>
        <w:t>Este es un estudio de usabilidad, donde se evaluará el</w:t>
      </w:r>
      <w:r w:rsidR="006305D4">
        <w:rPr>
          <w:rFonts w:cs="Times New Roman"/>
          <w:lang w:val="es-ES"/>
        </w:rPr>
        <w:t xml:space="preserve"> diseño</w:t>
      </w:r>
      <w:r w:rsidR="008044EE">
        <w:rPr>
          <w:rFonts w:cs="Times New Roman"/>
          <w:lang w:val="es-ES"/>
        </w:rPr>
        <w:t xml:space="preserve"> del prototipo</w:t>
      </w:r>
      <w:r w:rsidR="006305D4">
        <w:rPr>
          <w:rFonts w:cs="Times New Roman"/>
          <w:lang w:val="es-ES"/>
        </w:rPr>
        <w:t xml:space="preserve"> de un producto tecnológico</w:t>
      </w:r>
      <w:r w:rsidRPr="0039004D">
        <w:rPr>
          <w:rFonts w:cs="Times New Roman"/>
          <w:lang w:val="es-ES"/>
        </w:rPr>
        <w:t xml:space="preserve"> mediante pruebas dirigidas a l</w:t>
      </w:r>
      <w:r w:rsidR="008044EE">
        <w:rPr>
          <w:rFonts w:cs="Times New Roman"/>
          <w:lang w:val="es-ES"/>
        </w:rPr>
        <w:t xml:space="preserve">os </w:t>
      </w:r>
      <w:r w:rsidR="006305D4">
        <w:rPr>
          <w:rFonts w:cs="Times New Roman"/>
          <w:lang w:val="es-ES"/>
        </w:rPr>
        <w:t>usuarios</w:t>
      </w:r>
      <w:r w:rsidR="008044EE">
        <w:rPr>
          <w:rFonts w:cs="Times New Roman"/>
          <w:lang w:val="es-ES"/>
        </w:rPr>
        <w:t xml:space="preserve"> finales</w:t>
      </w:r>
      <w:r w:rsidR="006305D4">
        <w:rPr>
          <w:rFonts w:cs="Times New Roman"/>
          <w:lang w:val="es-ES"/>
        </w:rPr>
        <w:t xml:space="preserve"> del sistema. </w:t>
      </w:r>
    </w:p>
    <w:p w14:paraId="35992F80" w14:textId="77777777" w:rsidR="00D652B7" w:rsidRPr="0039004D" w:rsidRDefault="00D652B7" w:rsidP="00262D6E">
      <w:pPr>
        <w:spacing w:line="360" w:lineRule="auto"/>
        <w:jc w:val="both"/>
        <w:rPr>
          <w:rFonts w:cs="Times New Roman"/>
          <w:lang w:val="es-ES"/>
        </w:rPr>
      </w:pPr>
    </w:p>
    <w:p w14:paraId="50C016B1" w14:textId="77777777" w:rsidR="00A12DD0" w:rsidRPr="0039004D" w:rsidRDefault="00A12DD0" w:rsidP="004210F8">
      <w:pPr>
        <w:pStyle w:val="Ttulo2"/>
        <w:numPr>
          <w:ilvl w:val="0"/>
          <w:numId w:val="19"/>
        </w:numPr>
        <w:spacing w:line="360" w:lineRule="auto"/>
        <w:rPr>
          <w:rFonts w:cs="Times New Roman"/>
          <w:szCs w:val="24"/>
          <w:lang w:val="es-ES"/>
        </w:rPr>
      </w:pPr>
      <w:bookmarkStart w:id="29" w:name="_Toc508100437"/>
      <w:r w:rsidRPr="0039004D">
        <w:rPr>
          <w:rFonts w:cs="Times New Roman"/>
          <w:szCs w:val="24"/>
          <w:lang w:val="es-ES"/>
        </w:rPr>
        <w:t>Población</w:t>
      </w:r>
      <w:bookmarkEnd w:id="29"/>
    </w:p>
    <w:p w14:paraId="7433724B" w14:textId="77777777" w:rsidR="00704DCF" w:rsidRPr="0039004D" w:rsidRDefault="00704DCF" w:rsidP="00262D6E">
      <w:pPr>
        <w:spacing w:line="360" w:lineRule="auto"/>
        <w:jc w:val="both"/>
        <w:rPr>
          <w:rFonts w:cs="Times New Roman"/>
          <w:lang w:val="es-ES"/>
        </w:rPr>
      </w:pPr>
    </w:p>
    <w:p w14:paraId="74B499F5" w14:textId="77777777" w:rsidR="00704DCF" w:rsidRPr="0039004D" w:rsidRDefault="00704DCF" w:rsidP="00262D6E">
      <w:pPr>
        <w:spacing w:line="360" w:lineRule="auto"/>
        <w:jc w:val="both"/>
        <w:rPr>
          <w:rFonts w:cs="Times New Roman"/>
          <w:lang w:val="es-ES"/>
        </w:rPr>
      </w:pPr>
      <w:r w:rsidRPr="0039004D">
        <w:rPr>
          <w:rFonts w:cs="Times New Roman"/>
          <w:lang w:val="es-ES"/>
        </w:rPr>
        <w:t>La població</w:t>
      </w:r>
      <w:r w:rsidR="004665A1" w:rsidRPr="0039004D">
        <w:rPr>
          <w:rFonts w:cs="Times New Roman"/>
          <w:lang w:val="es-ES"/>
        </w:rPr>
        <w:t>n en estudio</w:t>
      </w:r>
      <w:r w:rsidRPr="0039004D">
        <w:rPr>
          <w:rFonts w:cs="Times New Roman"/>
          <w:lang w:val="es-ES"/>
        </w:rPr>
        <w:t xml:space="preserve"> se divide en </w:t>
      </w:r>
      <w:r w:rsidR="00F53309" w:rsidRPr="0039004D">
        <w:rPr>
          <w:rFonts w:cs="Times New Roman"/>
          <w:lang w:val="es-ES"/>
        </w:rPr>
        <w:t>tres</w:t>
      </w:r>
      <w:r w:rsidR="0059544B" w:rsidRPr="0039004D">
        <w:rPr>
          <w:rFonts w:cs="Times New Roman"/>
          <w:lang w:val="es-ES"/>
        </w:rPr>
        <w:t xml:space="preserve"> </w:t>
      </w:r>
      <w:r w:rsidR="0051146D" w:rsidRPr="0039004D">
        <w:rPr>
          <w:rFonts w:cs="Times New Roman"/>
          <w:lang w:val="es-ES"/>
        </w:rPr>
        <w:t>tipos</w:t>
      </w:r>
      <w:r w:rsidRPr="0039004D">
        <w:rPr>
          <w:rFonts w:cs="Times New Roman"/>
          <w:lang w:val="es-ES"/>
        </w:rPr>
        <w:t xml:space="preserve"> de usuarios:</w:t>
      </w:r>
    </w:p>
    <w:p w14:paraId="4F834FCD" w14:textId="77777777" w:rsidR="006305D4" w:rsidRPr="0039004D" w:rsidRDefault="006305D4" w:rsidP="004210F8">
      <w:pPr>
        <w:pStyle w:val="Prrafodelista"/>
        <w:numPr>
          <w:ilvl w:val="0"/>
          <w:numId w:val="14"/>
        </w:numPr>
        <w:spacing w:line="360" w:lineRule="auto"/>
        <w:jc w:val="both"/>
        <w:rPr>
          <w:rFonts w:cs="Times New Roman"/>
          <w:lang w:val="es-ES"/>
        </w:rPr>
      </w:pPr>
      <w:r w:rsidRPr="0039004D">
        <w:rPr>
          <w:rFonts w:cs="Times New Roman"/>
          <w:lang w:val="es-ES"/>
        </w:rPr>
        <w:t>Per</w:t>
      </w:r>
      <w:r w:rsidR="008044EE">
        <w:rPr>
          <w:rFonts w:cs="Times New Roman"/>
          <w:lang w:val="es-ES"/>
        </w:rPr>
        <w:t>sonal Administrativo de SUSALUD.</w:t>
      </w:r>
    </w:p>
    <w:p w14:paraId="7B9958CA" w14:textId="77777777" w:rsidR="006305D4" w:rsidRPr="006305D4" w:rsidRDefault="008044EE" w:rsidP="004210F8">
      <w:pPr>
        <w:pStyle w:val="Prrafodelista"/>
        <w:numPr>
          <w:ilvl w:val="0"/>
          <w:numId w:val="14"/>
        </w:numPr>
        <w:spacing w:line="360" w:lineRule="auto"/>
        <w:jc w:val="both"/>
        <w:rPr>
          <w:rFonts w:cs="Times New Roman"/>
          <w:lang w:val="es-ES"/>
        </w:rPr>
      </w:pPr>
      <w:r>
        <w:rPr>
          <w:rFonts w:cs="Times New Roman"/>
          <w:lang w:val="es-ES"/>
        </w:rPr>
        <w:t>Gestores</w:t>
      </w:r>
      <w:r w:rsidR="006305D4" w:rsidRPr="0039004D">
        <w:rPr>
          <w:rFonts w:cs="Times New Roman"/>
          <w:lang w:val="es-ES"/>
        </w:rPr>
        <w:t xml:space="preserve"> de IPRESS</w:t>
      </w:r>
      <w:r>
        <w:rPr>
          <w:rFonts w:cs="Times New Roman"/>
          <w:lang w:val="es-ES"/>
        </w:rPr>
        <w:t>.</w:t>
      </w:r>
    </w:p>
    <w:p w14:paraId="44F03E1C" w14:textId="77777777" w:rsidR="004665A1" w:rsidRPr="0039004D" w:rsidRDefault="004665A1" w:rsidP="004210F8">
      <w:pPr>
        <w:pStyle w:val="Prrafodelista"/>
        <w:numPr>
          <w:ilvl w:val="0"/>
          <w:numId w:val="14"/>
        </w:numPr>
        <w:spacing w:line="360" w:lineRule="auto"/>
        <w:jc w:val="both"/>
        <w:rPr>
          <w:rFonts w:cs="Times New Roman"/>
          <w:lang w:val="es-ES"/>
        </w:rPr>
      </w:pPr>
      <w:r w:rsidRPr="0039004D">
        <w:rPr>
          <w:rFonts w:cs="Times New Roman"/>
          <w:lang w:val="es-ES"/>
        </w:rPr>
        <w:t>Ciudadanos peruanos que puedan presentar</w:t>
      </w:r>
      <w:r w:rsidR="0051146D" w:rsidRPr="0039004D">
        <w:rPr>
          <w:rFonts w:cs="Times New Roman"/>
          <w:lang w:val="es-ES"/>
        </w:rPr>
        <w:t xml:space="preserve"> reclamos</w:t>
      </w:r>
      <w:r w:rsidR="008044EE">
        <w:rPr>
          <w:rFonts w:cs="Times New Roman"/>
          <w:lang w:val="es-ES"/>
        </w:rPr>
        <w:t>.</w:t>
      </w:r>
    </w:p>
    <w:p w14:paraId="4F8B9468" w14:textId="77777777" w:rsidR="002F42CB" w:rsidRPr="0039004D" w:rsidRDefault="002F42CB" w:rsidP="002F42CB">
      <w:pPr>
        <w:pStyle w:val="Prrafodelista"/>
        <w:spacing w:line="360" w:lineRule="auto"/>
        <w:jc w:val="both"/>
        <w:rPr>
          <w:rFonts w:cs="Times New Roman"/>
          <w:lang w:val="es-ES"/>
        </w:rPr>
      </w:pPr>
    </w:p>
    <w:p w14:paraId="38C94AA0" w14:textId="77777777" w:rsidR="00FB6147" w:rsidRPr="00FB6147" w:rsidRDefault="00A12DD0" w:rsidP="00FB6147">
      <w:pPr>
        <w:pStyle w:val="Ttulo2"/>
        <w:numPr>
          <w:ilvl w:val="0"/>
          <w:numId w:val="19"/>
        </w:numPr>
        <w:spacing w:line="360" w:lineRule="auto"/>
        <w:rPr>
          <w:rFonts w:cs="Times New Roman"/>
          <w:szCs w:val="24"/>
          <w:lang w:val="es-ES"/>
        </w:rPr>
      </w:pPr>
      <w:bookmarkStart w:id="30" w:name="_Toc508100438"/>
      <w:r w:rsidRPr="0039004D">
        <w:rPr>
          <w:rFonts w:cs="Times New Roman"/>
          <w:szCs w:val="24"/>
          <w:lang w:val="es-ES"/>
        </w:rPr>
        <w:t>Muestr</w:t>
      </w:r>
      <w:bookmarkEnd w:id="30"/>
      <w:r w:rsidR="00FB6147">
        <w:rPr>
          <w:rFonts w:cs="Times New Roman"/>
          <w:szCs w:val="24"/>
          <w:lang w:val="es-ES"/>
        </w:rPr>
        <w:t>a</w:t>
      </w:r>
    </w:p>
    <w:p w14:paraId="1D40A4BC" w14:textId="77777777" w:rsidR="00AD62EA" w:rsidRPr="0039004D" w:rsidRDefault="00AD62EA" w:rsidP="00262D6E">
      <w:pPr>
        <w:spacing w:line="360" w:lineRule="auto"/>
        <w:rPr>
          <w:rFonts w:cs="Times New Roman"/>
          <w:lang w:val="es-ES"/>
        </w:rPr>
      </w:pPr>
    </w:p>
    <w:p w14:paraId="53FC7425" w14:textId="77777777" w:rsidR="002E5B65" w:rsidRPr="0039004D" w:rsidRDefault="00C532C1" w:rsidP="00FB1EFB">
      <w:pPr>
        <w:spacing w:line="360" w:lineRule="auto"/>
        <w:jc w:val="both"/>
        <w:rPr>
          <w:rFonts w:cs="Times New Roman"/>
          <w:lang w:val="es-ES"/>
        </w:rPr>
      </w:pPr>
      <w:r w:rsidRPr="0039004D">
        <w:rPr>
          <w:rFonts w:cs="Times New Roman"/>
          <w:lang w:val="es-ES"/>
        </w:rPr>
        <w:t xml:space="preserve">Para este estudio se </w:t>
      </w:r>
      <w:r w:rsidR="00816A41" w:rsidRPr="0039004D">
        <w:rPr>
          <w:rFonts w:cs="Times New Roman"/>
          <w:lang w:val="es-ES"/>
        </w:rPr>
        <w:t xml:space="preserve">programó entrevistas </w:t>
      </w:r>
      <w:r w:rsidR="0059544B" w:rsidRPr="0039004D">
        <w:rPr>
          <w:rFonts w:cs="Times New Roman"/>
          <w:lang w:val="es-ES"/>
        </w:rPr>
        <w:t xml:space="preserve">con </w:t>
      </w:r>
      <w:r w:rsidR="007E3601" w:rsidRPr="0039004D">
        <w:rPr>
          <w:rFonts w:cs="Times New Roman"/>
          <w:lang w:val="es-ES"/>
        </w:rPr>
        <w:t>por lo menos</w:t>
      </w:r>
      <w:r w:rsidRPr="0039004D">
        <w:rPr>
          <w:rFonts w:cs="Times New Roman"/>
          <w:lang w:val="es-ES"/>
        </w:rPr>
        <w:t xml:space="preserve"> tres personas </w:t>
      </w:r>
      <w:r w:rsidR="00816A41" w:rsidRPr="0039004D">
        <w:rPr>
          <w:rFonts w:cs="Times New Roman"/>
          <w:lang w:val="es-ES"/>
        </w:rPr>
        <w:t xml:space="preserve">de </w:t>
      </w:r>
      <w:r w:rsidRPr="0039004D">
        <w:rPr>
          <w:rFonts w:cs="Times New Roman"/>
          <w:lang w:val="es-ES"/>
        </w:rPr>
        <w:t xml:space="preserve">cada </w:t>
      </w:r>
      <w:r w:rsidR="0086507C">
        <w:rPr>
          <w:rFonts w:cs="Times New Roman"/>
          <w:lang w:val="es-ES"/>
        </w:rPr>
        <w:t>uno de los tres</w:t>
      </w:r>
      <w:r w:rsidR="0059544B" w:rsidRPr="0039004D">
        <w:rPr>
          <w:rFonts w:cs="Times New Roman"/>
          <w:lang w:val="es-ES"/>
        </w:rPr>
        <w:t xml:space="preserve"> </w:t>
      </w:r>
      <w:r w:rsidRPr="0039004D">
        <w:rPr>
          <w:rFonts w:cs="Times New Roman"/>
          <w:lang w:val="es-ES"/>
        </w:rPr>
        <w:t>tipo</w:t>
      </w:r>
      <w:r w:rsidR="00043E74" w:rsidRPr="0039004D">
        <w:rPr>
          <w:rFonts w:cs="Times New Roman"/>
          <w:lang w:val="es-ES"/>
        </w:rPr>
        <w:t>s</w:t>
      </w:r>
      <w:r w:rsidRPr="0039004D">
        <w:rPr>
          <w:rFonts w:cs="Times New Roman"/>
          <w:lang w:val="es-ES"/>
        </w:rPr>
        <w:t xml:space="preserve"> de usuario </w:t>
      </w:r>
      <w:r w:rsidR="00043E74" w:rsidRPr="0039004D">
        <w:rPr>
          <w:rFonts w:cs="Times New Roman"/>
          <w:lang w:val="es-ES"/>
        </w:rPr>
        <w:t>descritos</w:t>
      </w:r>
      <w:r w:rsidRPr="0039004D">
        <w:rPr>
          <w:rFonts w:cs="Times New Roman"/>
          <w:lang w:val="es-ES"/>
        </w:rPr>
        <w:t>.</w:t>
      </w:r>
      <w:r w:rsidR="00F73463" w:rsidRPr="0039004D">
        <w:rPr>
          <w:rFonts w:cs="Times New Roman"/>
          <w:lang w:val="es-ES"/>
        </w:rPr>
        <w:t xml:space="preserve"> L</w:t>
      </w:r>
      <w:r w:rsidR="002973BF" w:rsidRPr="0039004D">
        <w:rPr>
          <w:rFonts w:cs="Times New Roman"/>
          <w:lang w:val="es-ES"/>
        </w:rPr>
        <w:t>a muestra de</w:t>
      </w:r>
      <w:r w:rsidR="00F73463" w:rsidRPr="0039004D">
        <w:rPr>
          <w:rFonts w:cs="Times New Roman"/>
          <w:lang w:val="es-ES"/>
        </w:rPr>
        <w:t xml:space="preserve"> ciudadanos entrevistados en la fase exploratoria </w:t>
      </w:r>
      <w:r w:rsidR="002973BF" w:rsidRPr="0039004D">
        <w:rPr>
          <w:rFonts w:cs="Times New Roman"/>
          <w:lang w:val="es-ES"/>
        </w:rPr>
        <w:t xml:space="preserve">fue independiente de la muestra para </w:t>
      </w:r>
      <w:r w:rsidR="00F73463" w:rsidRPr="0039004D">
        <w:rPr>
          <w:rFonts w:cs="Times New Roman"/>
          <w:lang w:val="es-ES"/>
        </w:rPr>
        <w:t xml:space="preserve">la fase de </w:t>
      </w:r>
      <w:r w:rsidR="002973BF" w:rsidRPr="0039004D">
        <w:rPr>
          <w:rFonts w:cs="Times New Roman"/>
          <w:lang w:val="es-ES"/>
        </w:rPr>
        <w:t>evaluación</w:t>
      </w:r>
      <w:r w:rsidR="002D03F7" w:rsidRPr="0039004D">
        <w:rPr>
          <w:rFonts w:cs="Times New Roman"/>
          <w:lang w:val="es-ES"/>
        </w:rPr>
        <w:t xml:space="preserve"> ya que la totalidad de personas entre</w:t>
      </w:r>
      <w:r w:rsidR="008044EE">
        <w:rPr>
          <w:rFonts w:cs="Times New Roman"/>
          <w:lang w:val="es-ES"/>
        </w:rPr>
        <w:t>vistadas en la fase exploratoria</w:t>
      </w:r>
      <w:r w:rsidR="002D03F7" w:rsidRPr="0039004D">
        <w:rPr>
          <w:rFonts w:cs="Times New Roman"/>
          <w:lang w:val="es-ES"/>
        </w:rPr>
        <w:t xml:space="preserve"> no se encontraban disponibles para la fase de evaluació</w:t>
      </w:r>
      <w:r w:rsidR="00BA09FC" w:rsidRPr="0039004D">
        <w:rPr>
          <w:rFonts w:cs="Times New Roman"/>
          <w:lang w:val="es-ES"/>
        </w:rPr>
        <w:t xml:space="preserve">n. </w:t>
      </w:r>
      <w:r w:rsidR="0086507C">
        <w:rPr>
          <w:rFonts w:cs="Times New Roman"/>
          <w:lang w:val="es-ES"/>
        </w:rPr>
        <w:t>Tanto e</w:t>
      </w:r>
      <w:r w:rsidR="00BA09FC" w:rsidRPr="0039004D">
        <w:rPr>
          <w:rFonts w:cs="Times New Roman"/>
          <w:lang w:val="es-ES"/>
        </w:rPr>
        <w:t>n</w:t>
      </w:r>
      <w:r w:rsidR="002D03F7" w:rsidRPr="0039004D">
        <w:rPr>
          <w:rFonts w:cs="Times New Roman"/>
          <w:lang w:val="es-ES"/>
        </w:rPr>
        <w:t xml:space="preserve"> la</w:t>
      </w:r>
      <w:r w:rsidR="002E5B65" w:rsidRPr="0039004D">
        <w:rPr>
          <w:rFonts w:cs="Times New Roman"/>
          <w:lang w:val="es-ES"/>
        </w:rPr>
        <w:t xml:space="preserve"> fase exploratoria</w:t>
      </w:r>
      <w:r w:rsidR="0086507C">
        <w:rPr>
          <w:rFonts w:cs="Times New Roman"/>
          <w:lang w:val="es-ES"/>
        </w:rPr>
        <w:t xml:space="preserve"> como en la fase de </w:t>
      </w:r>
      <w:r w:rsidR="008044EE">
        <w:rPr>
          <w:rFonts w:cs="Times New Roman"/>
          <w:lang w:val="es-ES"/>
        </w:rPr>
        <w:t>evaluación</w:t>
      </w:r>
      <w:r w:rsidR="0086507C">
        <w:rPr>
          <w:rFonts w:cs="Times New Roman"/>
          <w:lang w:val="es-ES"/>
        </w:rPr>
        <w:t xml:space="preserve">, y para todos los tipos de usuarios se </w:t>
      </w:r>
      <w:r w:rsidR="00B14113">
        <w:rPr>
          <w:rFonts w:cs="Times New Roman"/>
          <w:lang w:val="es-ES"/>
        </w:rPr>
        <w:t>utilizó</w:t>
      </w:r>
      <w:r w:rsidR="0086507C">
        <w:rPr>
          <w:rFonts w:cs="Times New Roman"/>
          <w:lang w:val="es-ES"/>
        </w:rPr>
        <w:t xml:space="preserve"> </w:t>
      </w:r>
      <w:r w:rsidR="00D15E0F">
        <w:rPr>
          <w:rFonts w:cs="Times New Roman"/>
          <w:lang w:val="es-ES"/>
        </w:rPr>
        <w:t>muestreo propositivo</w:t>
      </w:r>
      <w:r w:rsidR="00B14113">
        <w:rPr>
          <w:rFonts w:cs="Times New Roman"/>
          <w:lang w:val="es-ES"/>
        </w:rPr>
        <w:t>.</w:t>
      </w:r>
    </w:p>
    <w:p w14:paraId="1700A3F5" w14:textId="77777777" w:rsidR="00B14113" w:rsidRPr="0039004D" w:rsidRDefault="00B14113" w:rsidP="00FB1EFB">
      <w:pPr>
        <w:spacing w:line="360" w:lineRule="auto"/>
        <w:jc w:val="both"/>
        <w:rPr>
          <w:rFonts w:cs="Times New Roman"/>
          <w:lang w:val="es-ES"/>
        </w:rPr>
      </w:pPr>
    </w:p>
    <w:p w14:paraId="0E9EB2CB" w14:textId="77777777" w:rsidR="00BA7B26" w:rsidRDefault="00BA7B26">
      <w:pPr>
        <w:rPr>
          <w:rFonts w:eastAsiaTheme="majorEastAsia" w:cs="Times New Roman"/>
          <w:b/>
          <w:color w:val="000000" w:themeColor="text1"/>
          <w:highlight w:val="lightGray"/>
        </w:rPr>
      </w:pPr>
      <w:bookmarkStart w:id="31" w:name="_Toc508100439"/>
      <w:r>
        <w:rPr>
          <w:rFonts w:cs="Times New Roman"/>
          <w:highlight w:val="lightGray"/>
        </w:rPr>
        <w:br w:type="page"/>
      </w:r>
    </w:p>
    <w:p w14:paraId="793DBF7A" w14:textId="77777777" w:rsidR="00FB6147" w:rsidRDefault="004C67AC" w:rsidP="00FB6147">
      <w:pPr>
        <w:pStyle w:val="Ttulo2"/>
        <w:numPr>
          <w:ilvl w:val="0"/>
          <w:numId w:val="19"/>
        </w:numPr>
        <w:spacing w:line="360" w:lineRule="auto"/>
        <w:rPr>
          <w:rFonts w:cs="Times New Roman"/>
          <w:szCs w:val="24"/>
        </w:rPr>
      </w:pPr>
      <w:r w:rsidRPr="0039004D">
        <w:rPr>
          <w:rFonts w:cs="Times New Roman"/>
          <w:szCs w:val="24"/>
        </w:rPr>
        <w:lastRenderedPageBreak/>
        <w:t>Operacionalizació</w:t>
      </w:r>
      <w:r w:rsidR="00A12DD0" w:rsidRPr="0039004D">
        <w:rPr>
          <w:rFonts w:cs="Times New Roman"/>
          <w:szCs w:val="24"/>
        </w:rPr>
        <w:t>n de variables</w:t>
      </w:r>
      <w:bookmarkEnd w:id="31"/>
    </w:p>
    <w:p w14:paraId="50E7B231" w14:textId="77777777" w:rsidR="00FB6147" w:rsidRPr="00FB6147" w:rsidRDefault="00FB6147" w:rsidP="00FB6147"/>
    <w:tbl>
      <w:tblPr>
        <w:tblStyle w:val="Tabladecuadrcula4-nfasis21"/>
        <w:tblpPr w:leftFromText="142" w:rightFromText="142" w:bottomFromText="567" w:vertAnchor="text" w:tblpY="1"/>
        <w:tblOverlap w:val="never"/>
        <w:tblW w:w="0" w:type="auto"/>
        <w:tblLayout w:type="fixed"/>
        <w:tblLook w:val="04A0" w:firstRow="1" w:lastRow="0" w:firstColumn="1" w:lastColumn="0" w:noHBand="0" w:noVBand="1"/>
      </w:tblPr>
      <w:tblGrid>
        <w:gridCol w:w="1809"/>
        <w:gridCol w:w="2268"/>
        <w:gridCol w:w="1377"/>
        <w:gridCol w:w="183"/>
        <w:gridCol w:w="992"/>
        <w:gridCol w:w="2045"/>
      </w:tblGrid>
      <w:tr w:rsidR="00B14113" w:rsidRPr="0039004D" w14:paraId="7CA47626" w14:textId="77777777" w:rsidTr="00FB61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63ABD9D7" w14:textId="77777777" w:rsidR="00041C8E" w:rsidRPr="0039004D" w:rsidRDefault="00041C8E" w:rsidP="007E7F29">
            <w:pPr>
              <w:spacing w:line="360" w:lineRule="auto"/>
              <w:rPr>
                <w:rFonts w:cs="Times New Roman"/>
              </w:rPr>
            </w:pPr>
            <w:r w:rsidRPr="0039004D">
              <w:rPr>
                <w:rFonts w:cs="Times New Roman"/>
              </w:rPr>
              <w:t>Nombre de Variable</w:t>
            </w:r>
          </w:p>
        </w:tc>
        <w:tc>
          <w:tcPr>
            <w:tcW w:w="2268" w:type="dxa"/>
          </w:tcPr>
          <w:p w14:paraId="52D0F75A"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Descripción</w:t>
            </w:r>
          </w:p>
        </w:tc>
        <w:tc>
          <w:tcPr>
            <w:tcW w:w="1377" w:type="dxa"/>
          </w:tcPr>
          <w:p w14:paraId="35AE2744"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Tipo de Variable</w:t>
            </w:r>
          </w:p>
        </w:tc>
        <w:tc>
          <w:tcPr>
            <w:tcW w:w="1175" w:type="dxa"/>
            <w:gridSpan w:val="2"/>
          </w:tcPr>
          <w:p w14:paraId="752520EF"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Opciones</w:t>
            </w:r>
          </w:p>
        </w:tc>
        <w:tc>
          <w:tcPr>
            <w:tcW w:w="2045" w:type="dxa"/>
          </w:tcPr>
          <w:p w14:paraId="2C6D6ABC" w14:textId="77777777" w:rsidR="00041C8E" w:rsidRPr="0039004D" w:rsidRDefault="00041C8E" w:rsidP="007E7F29">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sidRPr="0039004D">
              <w:rPr>
                <w:rFonts w:cs="Times New Roman"/>
              </w:rPr>
              <w:t>Fuente de Información</w:t>
            </w:r>
          </w:p>
        </w:tc>
      </w:tr>
      <w:tr w:rsidR="00B14113" w:rsidRPr="0039004D" w14:paraId="4E7D4D55" w14:textId="77777777" w:rsidTr="00FB61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09" w:type="dxa"/>
          </w:tcPr>
          <w:p w14:paraId="4C55976D" w14:textId="77777777" w:rsidR="00041C8E" w:rsidRPr="0039004D" w:rsidRDefault="00041C8E" w:rsidP="007E7F29">
            <w:pPr>
              <w:spacing w:line="360" w:lineRule="auto"/>
              <w:rPr>
                <w:rFonts w:cs="Times New Roman"/>
              </w:rPr>
            </w:pPr>
            <w:r w:rsidRPr="0039004D">
              <w:rPr>
                <w:rFonts w:cs="Times New Roman"/>
              </w:rPr>
              <w:t>Resolución de Tareas</w:t>
            </w:r>
          </w:p>
        </w:tc>
        <w:tc>
          <w:tcPr>
            <w:tcW w:w="2268" w:type="dxa"/>
          </w:tcPr>
          <w:p w14:paraId="0A9F01C0"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El éxito o fracaso del usuario en la resolución de</w:t>
            </w:r>
            <w:r w:rsidR="008044EE">
              <w:rPr>
                <w:rFonts w:cs="Times New Roman"/>
              </w:rPr>
              <w:t xml:space="preserve"> ciertas</w:t>
            </w:r>
            <w:r w:rsidRPr="0039004D">
              <w:rPr>
                <w:rFonts w:cs="Times New Roman"/>
              </w:rPr>
              <w:t xml:space="preserve"> tarea</w:t>
            </w:r>
            <w:r w:rsidR="008044EE">
              <w:rPr>
                <w:rFonts w:cs="Times New Roman"/>
              </w:rPr>
              <w:t>s</w:t>
            </w:r>
            <w:r w:rsidRPr="0039004D">
              <w:rPr>
                <w:rFonts w:cs="Times New Roman"/>
              </w:rPr>
              <w:t xml:space="preserve"> </w:t>
            </w:r>
            <w:r w:rsidR="008044EE">
              <w:rPr>
                <w:rFonts w:cs="Times New Roman"/>
              </w:rPr>
              <w:t>específicas a su tipo de usuario</w:t>
            </w:r>
            <w:r w:rsidR="00B14113">
              <w:rPr>
                <w:rFonts w:cs="Times New Roman"/>
              </w:rPr>
              <w:t xml:space="preserve"> a</w:t>
            </w:r>
            <w:r w:rsidRPr="0039004D">
              <w:rPr>
                <w:rFonts w:cs="Times New Roman"/>
              </w:rPr>
              <w:t xml:space="preserve"> realizar</w:t>
            </w:r>
            <w:r w:rsidR="00B14113">
              <w:rPr>
                <w:rFonts w:cs="Times New Roman"/>
              </w:rPr>
              <w:t>se</w:t>
            </w:r>
            <w:r w:rsidRPr="0039004D">
              <w:rPr>
                <w:rFonts w:cs="Times New Roman"/>
              </w:rPr>
              <w:t xml:space="preserve"> </w:t>
            </w:r>
            <w:r w:rsidR="00B14113">
              <w:rPr>
                <w:rFonts w:cs="Times New Roman"/>
              </w:rPr>
              <w:t>utilizando el prototipo del sistema</w:t>
            </w:r>
          </w:p>
        </w:tc>
        <w:tc>
          <w:tcPr>
            <w:tcW w:w="1560" w:type="dxa"/>
            <w:gridSpan w:val="2"/>
          </w:tcPr>
          <w:p w14:paraId="1112CB5D"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1910737F"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Si - No</w:t>
            </w:r>
          </w:p>
        </w:tc>
        <w:tc>
          <w:tcPr>
            <w:tcW w:w="2045" w:type="dxa"/>
          </w:tcPr>
          <w:p w14:paraId="272B9845" w14:textId="77777777" w:rsidR="00041C8E" w:rsidRPr="0039004D" w:rsidRDefault="00041C8E" w:rsidP="007E7F29">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39004D">
              <w:rPr>
                <w:rFonts w:cs="Times New Roman"/>
              </w:rPr>
              <w:t>Observación Directa</w:t>
            </w:r>
          </w:p>
        </w:tc>
      </w:tr>
      <w:tr w:rsidR="00B14113" w:rsidRPr="0039004D" w14:paraId="215A1680" w14:textId="77777777" w:rsidTr="00FB6147">
        <w:trPr>
          <w:cantSplit/>
        </w:trPr>
        <w:tc>
          <w:tcPr>
            <w:cnfStyle w:val="001000000000" w:firstRow="0" w:lastRow="0" w:firstColumn="1" w:lastColumn="0" w:oddVBand="0" w:evenVBand="0" w:oddHBand="0" w:evenHBand="0" w:firstRowFirstColumn="0" w:firstRowLastColumn="0" w:lastRowFirstColumn="0" w:lastRowLastColumn="0"/>
            <w:tcW w:w="1809" w:type="dxa"/>
          </w:tcPr>
          <w:p w14:paraId="380C8D8C" w14:textId="77777777" w:rsidR="00041C8E" w:rsidRPr="0039004D" w:rsidRDefault="00041C8E" w:rsidP="007E7F29">
            <w:pPr>
              <w:spacing w:line="360" w:lineRule="auto"/>
              <w:rPr>
                <w:rFonts w:cs="Times New Roman"/>
              </w:rPr>
            </w:pPr>
            <w:r w:rsidRPr="0039004D">
              <w:rPr>
                <w:rFonts w:cs="Times New Roman"/>
              </w:rPr>
              <w:t>Comprensión de la interfaz gráfica</w:t>
            </w:r>
          </w:p>
        </w:tc>
        <w:tc>
          <w:tcPr>
            <w:tcW w:w="2268" w:type="dxa"/>
          </w:tcPr>
          <w:p w14:paraId="549EFB44"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 xml:space="preserve">Evaluación de si el usuario </w:t>
            </w:r>
            <w:r w:rsidR="00B14113">
              <w:rPr>
                <w:rFonts w:cs="Times New Roman"/>
              </w:rPr>
              <w:t>entendió el propósito</w:t>
            </w:r>
            <w:r w:rsidRPr="0039004D">
              <w:rPr>
                <w:rFonts w:cs="Times New Roman"/>
              </w:rPr>
              <w:t xml:space="preserve"> de cada pantalla de la interfaz con la que interactuó durante la prueba.</w:t>
            </w:r>
          </w:p>
        </w:tc>
        <w:tc>
          <w:tcPr>
            <w:tcW w:w="1560" w:type="dxa"/>
            <w:gridSpan w:val="2"/>
          </w:tcPr>
          <w:p w14:paraId="721A3D83"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Cualitativa - Dicotómica</w:t>
            </w:r>
          </w:p>
        </w:tc>
        <w:tc>
          <w:tcPr>
            <w:tcW w:w="992" w:type="dxa"/>
          </w:tcPr>
          <w:p w14:paraId="73B6B450"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39004D">
              <w:rPr>
                <w:rFonts w:cs="Times New Roman"/>
              </w:rPr>
              <w:t>Si - No</w:t>
            </w:r>
          </w:p>
        </w:tc>
        <w:tc>
          <w:tcPr>
            <w:tcW w:w="2045" w:type="dxa"/>
          </w:tcPr>
          <w:p w14:paraId="4330464A" w14:textId="77777777" w:rsidR="00041C8E" w:rsidRPr="0039004D" w:rsidRDefault="00041C8E" w:rsidP="007E7F29">
            <w:pPr>
              <w:pStyle w:val="Ttulo2"/>
              <w:spacing w:line="360" w:lineRule="auto"/>
              <w:outlineLvl w:val="1"/>
              <w:cnfStyle w:val="000000000000" w:firstRow="0" w:lastRow="0" w:firstColumn="0" w:lastColumn="0" w:oddVBand="0" w:evenVBand="0" w:oddHBand="0" w:evenHBand="0" w:firstRowFirstColumn="0" w:firstRowLastColumn="0" w:lastRowFirstColumn="0" w:lastRowLastColumn="0"/>
              <w:rPr>
                <w:rFonts w:cs="Times New Roman"/>
                <w:b w:val="0"/>
                <w:szCs w:val="24"/>
                <w:lang w:val="es-ES"/>
              </w:rPr>
            </w:pPr>
            <w:bookmarkStart w:id="32" w:name="_Toc508100440"/>
            <w:r w:rsidRPr="0039004D">
              <w:rPr>
                <w:rFonts w:cs="Times New Roman"/>
                <w:b w:val="0"/>
                <w:szCs w:val="24"/>
                <w:lang w:val="es-ES"/>
              </w:rPr>
              <w:t>Guía Estructurada de Entrevista a Profundidad para usuarios finales Nº2</w:t>
            </w:r>
            <w:bookmarkEnd w:id="32"/>
            <w:r w:rsidRPr="0039004D">
              <w:rPr>
                <w:rFonts w:cs="Times New Roman"/>
                <w:b w:val="0"/>
                <w:szCs w:val="24"/>
                <w:lang w:val="es-ES"/>
              </w:rPr>
              <w:t xml:space="preserve"> </w:t>
            </w:r>
          </w:p>
          <w:p w14:paraId="2E056E02" w14:textId="77777777" w:rsidR="00041C8E" w:rsidRPr="0039004D" w:rsidRDefault="00041C8E" w:rsidP="007E7F29">
            <w:pPr>
              <w:spacing w:line="360" w:lineRule="auto"/>
              <w:cnfStyle w:val="000000000000" w:firstRow="0" w:lastRow="0" w:firstColumn="0" w:lastColumn="0" w:oddVBand="0" w:evenVBand="0" w:oddHBand="0" w:evenHBand="0" w:firstRowFirstColumn="0" w:firstRowLastColumn="0" w:lastRowFirstColumn="0" w:lastRowLastColumn="0"/>
              <w:rPr>
                <w:rFonts w:cs="Times New Roman"/>
                <w:lang w:val="es-ES"/>
              </w:rPr>
            </w:pPr>
          </w:p>
        </w:tc>
      </w:tr>
    </w:tbl>
    <w:p w14:paraId="181DE2D3" w14:textId="77777777" w:rsidR="00A12DD0" w:rsidRPr="0039004D" w:rsidRDefault="00A12DD0" w:rsidP="004210F8">
      <w:pPr>
        <w:pStyle w:val="Ttulo2"/>
        <w:numPr>
          <w:ilvl w:val="0"/>
          <w:numId w:val="19"/>
        </w:numPr>
        <w:spacing w:line="360" w:lineRule="auto"/>
        <w:rPr>
          <w:rFonts w:cs="Times New Roman"/>
          <w:szCs w:val="24"/>
        </w:rPr>
      </w:pPr>
      <w:bookmarkStart w:id="33" w:name="_Toc508100441"/>
      <w:r w:rsidRPr="0039004D">
        <w:rPr>
          <w:rFonts w:cs="Times New Roman"/>
          <w:szCs w:val="24"/>
        </w:rPr>
        <w:t>Procedimientos y técnicas</w:t>
      </w:r>
      <w:bookmarkEnd w:id="33"/>
    </w:p>
    <w:p w14:paraId="4D938694" w14:textId="77777777" w:rsidR="00000DBF" w:rsidRPr="0039004D" w:rsidRDefault="00000DBF" w:rsidP="00262D6E">
      <w:pPr>
        <w:spacing w:line="360" w:lineRule="auto"/>
        <w:jc w:val="both"/>
        <w:rPr>
          <w:rFonts w:cs="Times New Roman"/>
          <w:b/>
          <w:lang w:val="es-ES"/>
        </w:rPr>
      </w:pPr>
    </w:p>
    <w:p w14:paraId="2F9EB202" w14:textId="77777777" w:rsidR="0053122A" w:rsidRPr="0039004D" w:rsidRDefault="0053122A" w:rsidP="004210F8">
      <w:pPr>
        <w:pStyle w:val="Ttulo3"/>
        <w:numPr>
          <w:ilvl w:val="0"/>
          <w:numId w:val="23"/>
        </w:numPr>
      </w:pPr>
      <w:bookmarkStart w:id="34" w:name="_Toc508100442"/>
      <w:r w:rsidRPr="0039004D">
        <w:t>Investigación de usuarios</w:t>
      </w:r>
      <w:bookmarkEnd w:id="34"/>
    </w:p>
    <w:p w14:paraId="761FD32F" w14:textId="77777777" w:rsidR="00A0375B" w:rsidRDefault="008044EE" w:rsidP="00262D6E">
      <w:pPr>
        <w:spacing w:line="360" w:lineRule="auto"/>
        <w:jc w:val="both"/>
        <w:rPr>
          <w:rFonts w:cs="Times New Roman"/>
          <w:lang w:val="es-ES"/>
        </w:rPr>
      </w:pPr>
      <w:r>
        <w:rPr>
          <w:rFonts w:cs="Times New Roman"/>
          <w:lang w:val="es-ES"/>
        </w:rPr>
        <w:t>Lo primero que se realizo fue l</w:t>
      </w:r>
      <w:r w:rsidR="0053122A" w:rsidRPr="0039004D">
        <w:rPr>
          <w:rFonts w:cs="Times New Roman"/>
          <w:lang w:val="es-ES"/>
        </w:rPr>
        <w:t>a invest</w:t>
      </w:r>
      <w:r w:rsidR="000604D5" w:rsidRPr="0039004D">
        <w:rPr>
          <w:rFonts w:cs="Times New Roman"/>
          <w:lang w:val="es-ES"/>
        </w:rPr>
        <w:t>igación de usuarios se realizó</w:t>
      </w:r>
      <w:r w:rsidR="0053122A" w:rsidRPr="0039004D">
        <w:rPr>
          <w:rFonts w:cs="Times New Roman"/>
          <w:lang w:val="es-ES"/>
        </w:rPr>
        <w:t xml:space="preserve"> mediante entrevistas a profundidad, donde se </w:t>
      </w:r>
      <w:r w:rsidR="000604D5" w:rsidRPr="0039004D">
        <w:rPr>
          <w:rFonts w:cs="Times New Roman"/>
          <w:lang w:val="es-ES"/>
        </w:rPr>
        <w:t>entrevistó</w:t>
      </w:r>
      <w:r w:rsidR="0053122A" w:rsidRPr="0039004D">
        <w:rPr>
          <w:rFonts w:cs="Times New Roman"/>
          <w:lang w:val="es-ES"/>
        </w:rPr>
        <w:t xml:space="preserve"> a los diversos us</w:t>
      </w:r>
      <w:r>
        <w:rPr>
          <w:rFonts w:cs="Times New Roman"/>
          <w:lang w:val="es-ES"/>
        </w:rPr>
        <w:t xml:space="preserve">uarios del sistema para poder </w:t>
      </w:r>
      <w:r w:rsidR="0053122A" w:rsidRPr="0039004D">
        <w:rPr>
          <w:rFonts w:cs="Times New Roman"/>
          <w:lang w:val="es-ES"/>
        </w:rPr>
        <w:t xml:space="preserve">conocer principalmente cuáles </w:t>
      </w:r>
      <w:r>
        <w:rPr>
          <w:rFonts w:cs="Times New Roman"/>
          <w:lang w:val="es-ES"/>
        </w:rPr>
        <w:t>eran sus diversa</w:t>
      </w:r>
      <w:r w:rsidR="0053122A" w:rsidRPr="0039004D">
        <w:rPr>
          <w:rFonts w:cs="Times New Roman"/>
          <w:lang w:val="es-ES"/>
        </w:rPr>
        <w:t xml:space="preserve">s percepciones y opiniones sobre </w:t>
      </w:r>
      <w:r>
        <w:rPr>
          <w:rFonts w:cs="Times New Roman"/>
          <w:lang w:val="es-ES"/>
        </w:rPr>
        <w:t>los reclamos y la propuesta d</w:t>
      </w:r>
      <w:r w:rsidR="0053122A" w:rsidRPr="0039004D">
        <w:rPr>
          <w:rFonts w:cs="Times New Roman"/>
          <w:lang w:val="es-ES"/>
        </w:rPr>
        <w:t xml:space="preserve">el sistema. </w:t>
      </w:r>
      <w:r w:rsidR="00A0375B">
        <w:rPr>
          <w:rFonts w:cs="Times New Roman"/>
          <w:lang w:val="es-ES"/>
        </w:rPr>
        <w:t>Se entrevistaron en total a 21 personas y se dividían de la siguiente manera:</w:t>
      </w:r>
    </w:p>
    <w:p w14:paraId="3DF5B7D2"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Personal a</w:t>
      </w:r>
      <w:r w:rsidR="00A0375B" w:rsidRPr="0039004D">
        <w:rPr>
          <w:rFonts w:cs="Times New Roman"/>
          <w:lang w:val="es-ES"/>
        </w:rPr>
        <w:t xml:space="preserve">dministrativo de SUSALUD: </w:t>
      </w:r>
      <w:r>
        <w:rPr>
          <w:rFonts w:cs="Times New Roman"/>
          <w:lang w:val="es-ES"/>
        </w:rPr>
        <w:t xml:space="preserve">6 en total. </w:t>
      </w:r>
      <w:r w:rsidR="00A0375B" w:rsidRPr="0039004D">
        <w:rPr>
          <w:rFonts w:cs="Times New Roman"/>
          <w:lang w:val="es-ES"/>
        </w:rPr>
        <w:t>3 de ellos encontrados por ser informantes clave dentro de la Intendencia de Investigación y Desarrollo y la Intendencia de Promoción de Derechos en Salud y 3 personal de Oficinas de Atención al Usuario encontrados dentro de las oficinas de atención al usuario de SUSALUD.</w:t>
      </w:r>
    </w:p>
    <w:p w14:paraId="1699D5F9"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lastRenderedPageBreak/>
        <w:t>Gestores</w:t>
      </w:r>
      <w:r w:rsidR="00A0375B" w:rsidRPr="0039004D">
        <w:rPr>
          <w:rFonts w:cs="Times New Roman"/>
          <w:lang w:val="es-ES"/>
        </w:rPr>
        <w:t xml:space="preserve"> de IPRESS: </w:t>
      </w:r>
      <w:r>
        <w:rPr>
          <w:rFonts w:cs="Times New Roman"/>
          <w:lang w:val="es-ES"/>
        </w:rPr>
        <w:t xml:space="preserve">6 en total. </w:t>
      </w:r>
      <w:r w:rsidR="00A0375B" w:rsidRPr="0039004D">
        <w:rPr>
          <w:rFonts w:cs="Times New Roman"/>
          <w:lang w:val="es-ES"/>
        </w:rPr>
        <w:t>Encontrados por recomendación dentro de la red del investigador.</w:t>
      </w:r>
    </w:p>
    <w:p w14:paraId="26B26D67" w14:textId="77777777" w:rsidR="00A0375B" w:rsidRPr="0039004D" w:rsidRDefault="008044EE" w:rsidP="004210F8">
      <w:pPr>
        <w:pStyle w:val="Prrafodelista"/>
        <w:numPr>
          <w:ilvl w:val="0"/>
          <w:numId w:val="13"/>
        </w:numPr>
        <w:spacing w:line="360" w:lineRule="auto"/>
        <w:jc w:val="both"/>
        <w:rPr>
          <w:rFonts w:cs="Times New Roman"/>
          <w:lang w:val="es-ES"/>
        </w:rPr>
      </w:pPr>
      <w:r>
        <w:rPr>
          <w:rFonts w:cs="Times New Roman"/>
          <w:lang w:val="es-ES"/>
        </w:rPr>
        <w:t>C</w:t>
      </w:r>
      <w:r w:rsidR="00A0375B" w:rsidRPr="0039004D">
        <w:rPr>
          <w:rFonts w:cs="Times New Roman"/>
          <w:lang w:val="es-ES"/>
        </w:rPr>
        <w:t xml:space="preserve">iudadanos peruanos: </w:t>
      </w:r>
      <w:r>
        <w:rPr>
          <w:rFonts w:cs="Times New Roman"/>
          <w:lang w:val="es-ES"/>
        </w:rPr>
        <w:t xml:space="preserve">9 en total. </w:t>
      </w:r>
      <w:r w:rsidR="00A0375B" w:rsidRPr="0039004D">
        <w:rPr>
          <w:rFonts w:cs="Times New Roman"/>
          <w:lang w:val="es-ES"/>
        </w:rPr>
        <w:t>3 fueron encontrados dentro de la red del investigador siendo personas con experiencia de haber presentado reclamos y otros 6 ciudadanos familiares de pacientes que estaban siendo atendidos en el Hospital Nacional Cayetano Heredia</w:t>
      </w:r>
    </w:p>
    <w:p w14:paraId="261BC7E2" w14:textId="77777777" w:rsidR="00A0375B" w:rsidRDefault="00A0375B" w:rsidP="00262D6E">
      <w:pPr>
        <w:spacing w:line="360" w:lineRule="auto"/>
        <w:jc w:val="both"/>
        <w:rPr>
          <w:rFonts w:cs="Times New Roman"/>
          <w:lang w:val="es-ES"/>
        </w:rPr>
      </w:pPr>
    </w:p>
    <w:p w14:paraId="12CFFD2D" w14:textId="77777777" w:rsidR="00BE3E2C" w:rsidRDefault="008044EE" w:rsidP="00262D6E">
      <w:pPr>
        <w:spacing w:line="360" w:lineRule="auto"/>
        <w:jc w:val="both"/>
        <w:rPr>
          <w:rFonts w:cs="Times New Roman"/>
          <w:lang w:val="es-ES"/>
        </w:rPr>
      </w:pPr>
      <w:r>
        <w:rPr>
          <w:rFonts w:cs="Times New Roman"/>
          <w:lang w:val="es-ES"/>
        </w:rPr>
        <w:t xml:space="preserve">Lo segundo que se realizo fue </w:t>
      </w:r>
      <w:r w:rsidR="00BE3E2C" w:rsidRPr="0039004D">
        <w:rPr>
          <w:rFonts w:cs="Times New Roman"/>
        </w:rPr>
        <w:t xml:space="preserve">el análisis de los tres tipos de usuarios, </w:t>
      </w:r>
      <w:r>
        <w:rPr>
          <w:rFonts w:cs="Times New Roman"/>
        </w:rPr>
        <w:t xml:space="preserve">donde </w:t>
      </w:r>
      <w:r w:rsidR="00BE3E2C" w:rsidRPr="0039004D">
        <w:rPr>
          <w:rFonts w:cs="Times New Roman"/>
        </w:rPr>
        <w:t>se identificaron los objetivos a cumplir dentro del nuevo sistema de cada tipo de usu</w:t>
      </w:r>
      <w:r>
        <w:rPr>
          <w:rFonts w:cs="Times New Roman"/>
        </w:rPr>
        <w:t>ario, además de sus necesidades,</w:t>
      </w:r>
      <w:r w:rsidR="00BE3E2C" w:rsidRPr="0039004D">
        <w:rPr>
          <w:rFonts w:cs="Times New Roman"/>
        </w:rPr>
        <w:t xml:space="preserve"> desafíos y limitaciones </w:t>
      </w:r>
      <w:r w:rsidRPr="0039004D">
        <w:rPr>
          <w:rFonts w:cs="Times New Roman"/>
        </w:rPr>
        <w:t xml:space="preserve">propias </w:t>
      </w:r>
      <w:r w:rsidR="00BE3E2C" w:rsidRPr="0039004D">
        <w:rPr>
          <w:rFonts w:cs="Times New Roman"/>
        </w:rPr>
        <w:t>que podría presentar cada tipo de usuario.</w:t>
      </w:r>
      <w:r w:rsidR="00BE3E2C">
        <w:rPr>
          <w:rFonts w:cs="Times New Roman"/>
        </w:rPr>
        <w:t xml:space="preserve"> </w:t>
      </w:r>
    </w:p>
    <w:p w14:paraId="5030532E" w14:textId="77777777" w:rsidR="00BE3E2C" w:rsidRDefault="00BE3E2C" w:rsidP="00262D6E">
      <w:pPr>
        <w:spacing w:line="360" w:lineRule="auto"/>
        <w:jc w:val="both"/>
        <w:rPr>
          <w:rFonts w:cs="Times New Roman"/>
          <w:lang w:val="es-ES"/>
        </w:rPr>
      </w:pPr>
    </w:p>
    <w:p w14:paraId="68F3EF83" w14:textId="77777777" w:rsidR="009609C2" w:rsidRPr="0039004D" w:rsidRDefault="008044EE" w:rsidP="009609C2">
      <w:pPr>
        <w:spacing w:line="360" w:lineRule="auto"/>
        <w:jc w:val="both"/>
        <w:rPr>
          <w:rFonts w:cs="Times New Roman"/>
        </w:rPr>
      </w:pPr>
      <w:r>
        <w:rPr>
          <w:rFonts w:cs="Times New Roman"/>
        </w:rPr>
        <w:t>Se hizo</w:t>
      </w:r>
      <w:r w:rsidR="009609C2" w:rsidRPr="0039004D">
        <w:rPr>
          <w:rFonts w:cs="Times New Roman"/>
        </w:rPr>
        <w:t xml:space="preserve"> la lista de necesid</w:t>
      </w:r>
      <w:r>
        <w:rPr>
          <w:rFonts w:cs="Times New Roman"/>
        </w:rPr>
        <w:t>ades por cada tipo de usuario con todas las necesidades identificadas</w:t>
      </w:r>
      <w:r w:rsidR="009609C2" w:rsidRPr="0039004D">
        <w:rPr>
          <w:rFonts w:cs="Times New Roman"/>
        </w:rPr>
        <w:t>. Con es</w:t>
      </w:r>
      <w:r>
        <w:rPr>
          <w:rFonts w:cs="Times New Roman"/>
        </w:rPr>
        <w:t xml:space="preserve">ta lista de necesidades </w:t>
      </w:r>
      <w:r w:rsidR="009609C2" w:rsidRPr="0039004D">
        <w:rPr>
          <w:rFonts w:cs="Times New Roman"/>
        </w:rPr>
        <w:t>se crearon Historias de Usuario par</w:t>
      </w:r>
      <w:r>
        <w:rPr>
          <w:rFonts w:cs="Times New Roman"/>
        </w:rPr>
        <w:t>a cada una de estas necesidades. L</w:t>
      </w:r>
      <w:r w:rsidR="009609C2" w:rsidRPr="0039004D">
        <w:rPr>
          <w:rFonts w:cs="Times New Roman"/>
        </w:rPr>
        <w:t xml:space="preserve">as historias de usuario consisten en la creación de una frase pequeña que usualmente sigue el formato de </w:t>
      </w:r>
    </w:p>
    <w:p w14:paraId="713872B1" w14:textId="77777777" w:rsidR="009609C2" w:rsidRPr="0039004D" w:rsidRDefault="009609C2" w:rsidP="009609C2">
      <w:pPr>
        <w:pStyle w:val="Prrafodelista"/>
        <w:jc w:val="both"/>
        <w:rPr>
          <w:rStyle w:val="Referenciaintensa"/>
          <w:rFonts w:cs="Times New Roman"/>
          <w:color w:val="auto"/>
        </w:rPr>
      </w:pPr>
      <w:r w:rsidRPr="0039004D">
        <w:rPr>
          <w:rStyle w:val="Referenciaintensa"/>
          <w:rFonts w:cs="Times New Roman"/>
          <w:color w:val="auto"/>
        </w:rPr>
        <w:t>“Como [usuario / tipo de usuario] quiero [necesidad] para poder [objetivo]”</w:t>
      </w:r>
    </w:p>
    <w:p w14:paraId="1D94E50B" w14:textId="77777777" w:rsidR="009609C2" w:rsidRPr="0039004D" w:rsidRDefault="009609C2" w:rsidP="009609C2">
      <w:pPr>
        <w:pStyle w:val="Prrafodelista"/>
        <w:jc w:val="both"/>
        <w:rPr>
          <w:rStyle w:val="Referenciaintensa"/>
          <w:rFonts w:cs="Times New Roman"/>
          <w:color w:val="auto"/>
        </w:rPr>
      </w:pPr>
    </w:p>
    <w:p w14:paraId="74238A78" w14:textId="77777777" w:rsidR="009609C2" w:rsidRPr="00CE6C8A" w:rsidRDefault="00CE6C8A" w:rsidP="009609C2">
      <w:pPr>
        <w:spacing w:line="360" w:lineRule="auto"/>
        <w:jc w:val="both"/>
        <w:rPr>
          <w:rFonts w:cs="Times New Roman"/>
        </w:rPr>
      </w:pPr>
      <w:r>
        <w:rPr>
          <w:rFonts w:cs="Times New Roman"/>
        </w:rPr>
        <w:t>Con estas Historias de Usuario se pudo realizar la tabla de requerimientos que implicaba agregar una columna de prioridad a cada requerimiento.</w:t>
      </w:r>
    </w:p>
    <w:p w14:paraId="128415A2" w14:textId="77777777" w:rsidR="00A04522" w:rsidRDefault="00A04522" w:rsidP="00262D6E">
      <w:pPr>
        <w:spacing w:line="360" w:lineRule="auto"/>
        <w:jc w:val="both"/>
        <w:rPr>
          <w:rFonts w:cs="Times New Roman"/>
          <w:lang w:val="es-ES"/>
        </w:rPr>
      </w:pPr>
    </w:p>
    <w:p w14:paraId="703E9B06" w14:textId="77777777" w:rsidR="00A04522" w:rsidRDefault="00A04522" w:rsidP="00262D6E">
      <w:pPr>
        <w:spacing w:line="360" w:lineRule="auto"/>
        <w:jc w:val="both"/>
        <w:rPr>
          <w:rFonts w:cs="Times New Roman"/>
          <w:lang w:val="es-ES"/>
        </w:rPr>
      </w:pPr>
      <w:r>
        <w:rPr>
          <w:rFonts w:cs="Times New Roman"/>
        </w:rPr>
        <w:t>Finalmente</w:t>
      </w:r>
      <w:r w:rsidRPr="0039004D">
        <w:rPr>
          <w:rFonts w:cs="Times New Roman"/>
        </w:rPr>
        <w:t>, se vio necesari</w:t>
      </w:r>
      <w:r w:rsidR="006F45B5">
        <w:rPr>
          <w:rFonts w:cs="Times New Roman"/>
        </w:rPr>
        <w:t>a</w:t>
      </w:r>
      <w:r w:rsidRPr="0039004D">
        <w:rPr>
          <w:rFonts w:cs="Times New Roman"/>
        </w:rPr>
        <w:t xml:space="preserve"> </w:t>
      </w:r>
      <w:r w:rsidR="00CE6C8A">
        <w:rPr>
          <w:rFonts w:cs="Times New Roman"/>
        </w:rPr>
        <w:t xml:space="preserve">la </w:t>
      </w:r>
      <w:r w:rsidR="006F45B5">
        <w:rPr>
          <w:rFonts w:cs="Times New Roman"/>
        </w:rPr>
        <w:t xml:space="preserve">modificación </w:t>
      </w:r>
      <w:r w:rsidR="00CE6C8A">
        <w:rPr>
          <w:rFonts w:cs="Times New Roman"/>
        </w:rPr>
        <w:t>de</w:t>
      </w:r>
      <w:r>
        <w:rPr>
          <w:rFonts w:cs="Times New Roman"/>
        </w:rPr>
        <w:t xml:space="preserve"> la tabla de clasificación de reclamos </w:t>
      </w:r>
      <w:r w:rsidR="00CE6C8A">
        <w:rPr>
          <w:rFonts w:cs="Times New Roman"/>
        </w:rPr>
        <w:t xml:space="preserve">vigente </w:t>
      </w:r>
      <w:r w:rsidRPr="0039004D">
        <w:rPr>
          <w:rFonts w:cs="Times New Roman"/>
        </w:rPr>
        <w:t xml:space="preserve">debido a que </w:t>
      </w:r>
      <w:r w:rsidR="00CE6C8A">
        <w:rPr>
          <w:rFonts w:cs="Times New Roman"/>
        </w:rPr>
        <w:t>ella</w:t>
      </w:r>
      <w:r>
        <w:rPr>
          <w:rFonts w:cs="Times New Roman"/>
        </w:rPr>
        <w:t xml:space="preserve"> es engorrosa y </w:t>
      </w:r>
      <w:r w:rsidR="00CE6C8A">
        <w:rPr>
          <w:rFonts w:cs="Times New Roman"/>
        </w:rPr>
        <w:t>compleja</w:t>
      </w:r>
      <w:r>
        <w:rPr>
          <w:rFonts w:cs="Times New Roman"/>
        </w:rPr>
        <w:t xml:space="preserve"> para encontrar el tipo adecuado de reclamo</w:t>
      </w:r>
      <w:r w:rsidR="00CE6C8A">
        <w:rPr>
          <w:rFonts w:cs="Times New Roman"/>
        </w:rPr>
        <w:t>. Para</w:t>
      </w:r>
      <w:r w:rsidRPr="0039004D">
        <w:rPr>
          <w:rFonts w:cs="Times New Roman"/>
        </w:rPr>
        <w:t xml:space="preserve"> proponer una nueva clasificación de reclamos se utilizó una técnica de </w:t>
      </w:r>
      <w:r w:rsidR="007A54FF">
        <w:rPr>
          <w:rFonts w:cs="Times New Roman"/>
        </w:rPr>
        <w:t>UCD</w:t>
      </w:r>
      <w:r w:rsidRPr="0039004D">
        <w:rPr>
          <w:rFonts w:cs="Times New Roman"/>
        </w:rPr>
        <w:t xml:space="preserve"> llamada Car</w:t>
      </w:r>
      <w:r w:rsidR="0069599A">
        <w:rPr>
          <w:rFonts w:cs="Times New Roman"/>
        </w:rPr>
        <w:t>d Sorting, técnica</w:t>
      </w:r>
      <w:r w:rsidRPr="0039004D">
        <w:rPr>
          <w:rFonts w:cs="Times New Roman"/>
        </w:rPr>
        <w:t xml:space="preserve"> utilizada para diseñar o evaluar la</w:t>
      </w:r>
      <w:r w:rsidR="0069599A">
        <w:rPr>
          <w:rFonts w:cs="Times New Roman"/>
        </w:rPr>
        <w:t xml:space="preserve"> arquitectura de la información.</w:t>
      </w:r>
      <w:r w:rsidRPr="0039004D">
        <w:rPr>
          <w:rFonts w:cs="Times New Roman"/>
        </w:rPr>
        <w:t xml:space="preserve"> </w:t>
      </w:r>
      <w:r w:rsidR="0069599A">
        <w:rPr>
          <w:rFonts w:cs="Times New Roman"/>
        </w:rPr>
        <w:t>P</w:t>
      </w:r>
      <w:r w:rsidR="00CE6C8A">
        <w:rPr>
          <w:rFonts w:cs="Times New Roman"/>
        </w:rPr>
        <w:t>ara</w:t>
      </w:r>
      <w:r w:rsidRPr="0039004D">
        <w:rPr>
          <w:rFonts w:cs="Times New Roman"/>
        </w:rPr>
        <w:t xml:space="preserve"> esta investigación en particular se utilizó la variante ‘Modified Delphi’ </w:t>
      </w:r>
      <w:r w:rsidR="00F26BEE" w:rsidRPr="0039004D">
        <w:rPr>
          <w:rFonts w:cs="Times New Roman"/>
        </w:rPr>
        <w:fldChar w:fldCharType="begin" w:fldLock="1"/>
      </w:r>
      <w:r w:rsidR="00124F5E">
        <w:rPr>
          <w:rFonts w:cs="Times New Roman"/>
        </w:rPr>
        <w:instrText>ADDIN CSL_CITATION { "citationItems" : [ { "id" : "ITEM-1", "itemData" : { "ISSN" : "1931-3357", "abstract" : "Open card sorting is used by information architects to gather insights from users to incorporate feedback into an information architecture. In theory, it is one of the more inexpensive, user-centered design methods available to practitioners, but hidden costs make it less likely to be conducted properly and affect the quality of results produced. The following proposes a new card sorting method called the Modified-Delphi card sort to replace the Open card sort. The Modified-Delphi card sort is based on a well-known forecasting technique called the Delphi method. Instead of producing individual models that are then analyzed as a whole, participants work with a single model that is proposed and modified throughout the study. The Modified-Delphi card sorting method produces more useful results to aid in the design of an information architecture than the Open card sorting method. A series of studies were conducted to directly compare the Modified-Delphi and Open cart sorting methods. First, two parallel studies using both methods were conducted with the same dataset and number of participants. Then, two studies were conducted on the results of the parallel studies: a heuristic review and ranking with information design experts and an Inverse card sort with additional users of the proposed architecture. The Modified-Delphi card sorting method produced results that were found to be at least as good as the Open card sorting method results and in some cases, better.", "author" : [ { "dropping-particle" : "", "family" : "Paul", "given" : "Celeste Lyn", "non-dropping-particle" : "", "parse-names" : false, "suffix" : "" } ], "container-title" : "Journal of Usability Studies", "id" : "ITEM-1", "issue" : "1", "issued" : { "date-parts" : [ [ "2008" ] ] }, "page" : "7-30", "title" : "A Modified Delphi Approach to a New Card Sorting Methodology", "type" : "article-journal", "volume" : "4" }, "uris" : [ "http://www.mendeley.com/documents/?uuid=a81d0f45-15c7-4008-8e05-3770d1804ec1" ] } ], "mendeley" : { "formattedCitation" : "(42)", "plainTextFormattedCitation" : "(42)", "previouslyFormattedCitation" : "(42)" }, "properties" : {  }, "schema" : "https://github.com/citation-style-language/schema/raw/master/csl-citation.json" }</w:instrText>
      </w:r>
      <w:r w:rsidR="00F26BEE" w:rsidRPr="0039004D">
        <w:rPr>
          <w:rFonts w:cs="Times New Roman"/>
        </w:rPr>
        <w:fldChar w:fldCharType="separate"/>
      </w:r>
      <w:r w:rsidR="00C00671" w:rsidRPr="00C00671">
        <w:rPr>
          <w:rFonts w:cs="Times New Roman"/>
          <w:noProof/>
        </w:rPr>
        <w:t>(42)</w:t>
      </w:r>
      <w:r w:rsidR="00F26BEE" w:rsidRPr="0039004D">
        <w:rPr>
          <w:rFonts w:cs="Times New Roman"/>
        </w:rPr>
        <w:fldChar w:fldCharType="end"/>
      </w:r>
      <w:r w:rsidRPr="0039004D">
        <w:rPr>
          <w:rFonts w:cs="Times New Roman"/>
        </w:rPr>
        <w:t xml:space="preserve"> </w:t>
      </w:r>
      <w:r w:rsidR="00721191">
        <w:rPr>
          <w:rFonts w:cs="Times New Roman"/>
        </w:rPr>
        <w:t>que requiere menor tiempo para las entrevistas</w:t>
      </w:r>
      <w:r w:rsidRPr="0039004D">
        <w:rPr>
          <w:rFonts w:cs="Times New Roman"/>
        </w:rPr>
        <w:t>.</w:t>
      </w:r>
      <w:r w:rsidR="0069599A">
        <w:rPr>
          <w:rFonts w:cs="Times New Roman"/>
        </w:rPr>
        <w:t xml:space="preserve"> Esta técnica consiste </w:t>
      </w:r>
      <w:r w:rsidR="00F853DD">
        <w:rPr>
          <w:rFonts w:cs="Times New Roman"/>
        </w:rPr>
        <w:t>en entregarle a cada</w:t>
      </w:r>
      <w:r w:rsidR="0069599A">
        <w:rPr>
          <w:rFonts w:cs="Times New Roman"/>
        </w:rPr>
        <w:t xml:space="preserve"> entrevistado tarjetas físicas </w:t>
      </w:r>
      <w:r w:rsidR="00F853DD">
        <w:rPr>
          <w:rFonts w:cs="Times New Roman"/>
        </w:rPr>
        <w:t>o virtuales para que las</w:t>
      </w:r>
      <w:r w:rsidR="0069599A">
        <w:rPr>
          <w:rFonts w:cs="Times New Roman"/>
        </w:rPr>
        <w:t xml:space="preserve"> ordene </w:t>
      </w:r>
      <w:r w:rsidR="00130A52">
        <w:rPr>
          <w:rFonts w:cs="Times New Roman"/>
        </w:rPr>
        <w:t xml:space="preserve">de forma </w:t>
      </w:r>
      <w:r w:rsidR="00F853DD">
        <w:rPr>
          <w:rFonts w:cs="Times New Roman"/>
        </w:rPr>
        <w:t xml:space="preserve">jerárquica, esto se repite por cada entrevistado. La variante utilizada en esta investigación consistía en entregar a cada entrevistado la organización hecha por el entrevistado anterior con la posibilidad de variar lo que considere necesario, de esta manera el resultado final es una organización refinada grupalmente. </w:t>
      </w:r>
    </w:p>
    <w:p w14:paraId="2CCE37B5" w14:textId="77777777" w:rsidR="001C33EF" w:rsidRPr="0039004D" w:rsidRDefault="001C33EF" w:rsidP="00262D6E">
      <w:pPr>
        <w:spacing w:line="360" w:lineRule="auto"/>
        <w:jc w:val="both"/>
        <w:rPr>
          <w:rFonts w:cs="Times New Roman"/>
          <w:lang w:val="es-ES"/>
        </w:rPr>
      </w:pPr>
    </w:p>
    <w:p w14:paraId="7E3BDE69" w14:textId="77777777" w:rsidR="0053122A" w:rsidRPr="00A0375B" w:rsidRDefault="0053122A" w:rsidP="004210F8">
      <w:pPr>
        <w:pStyle w:val="Ttulo3"/>
        <w:numPr>
          <w:ilvl w:val="0"/>
          <w:numId w:val="23"/>
        </w:numPr>
      </w:pPr>
      <w:bookmarkStart w:id="35" w:name="_Toc508100443"/>
      <w:r w:rsidRPr="0039004D">
        <w:lastRenderedPageBreak/>
        <w:t>Diseño y Prototipado</w:t>
      </w:r>
      <w:bookmarkEnd w:id="35"/>
    </w:p>
    <w:p w14:paraId="59D0632B" w14:textId="77777777" w:rsidR="00766B86" w:rsidRDefault="00AD6104" w:rsidP="00766B86">
      <w:pPr>
        <w:spacing w:line="360" w:lineRule="auto"/>
        <w:jc w:val="both"/>
        <w:rPr>
          <w:rFonts w:cs="Times New Roman"/>
        </w:rPr>
      </w:pPr>
      <w:r>
        <w:rPr>
          <w:rFonts w:cs="Times New Roman"/>
          <w:lang w:val="es-ES"/>
        </w:rPr>
        <w:t>Con los objetivos y requerimientos hechos por tipo de usuario</w:t>
      </w:r>
      <w:r w:rsidR="00F631C4" w:rsidRPr="0039004D">
        <w:rPr>
          <w:rFonts w:cs="Times New Roman"/>
          <w:lang w:val="es-ES"/>
        </w:rPr>
        <w:t>, se hicieron</w:t>
      </w:r>
      <w:r w:rsidR="0053122A" w:rsidRPr="0039004D">
        <w:rPr>
          <w:rFonts w:cs="Times New Roman"/>
          <w:lang w:val="es-ES"/>
        </w:rPr>
        <w:t xml:space="preserve"> diversos </w:t>
      </w:r>
      <w:r w:rsidR="0053122A" w:rsidRPr="0066664C">
        <w:rPr>
          <w:rFonts w:cs="Times New Roman"/>
          <w:i/>
          <w:lang w:val="es-PE"/>
        </w:rPr>
        <w:t>wireframes</w:t>
      </w:r>
      <w:r w:rsidR="0053122A" w:rsidRPr="0039004D">
        <w:rPr>
          <w:rFonts w:cs="Times New Roman"/>
          <w:lang w:val="es-ES"/>
        </w:rPr>
        <w:t xml:space="preserve"> en </w:t>
      </w:r>
      <w:r>
        <w:rPr>
          <w:rFonts w:cs="Times New Roman"/>
          <w:lang w:val="es-ES"/>
        </w:rPr>
        <w:t xml:space="preserve">lápiz y </w:t>
      </w:r>
      <w:r w:rsidR="0053122A" w:rsidRPr="0039004D">
        <w:rPr>
          <w:rFonts w:cs="Times New Roman"/>
          <w:lang w:val="es-ES"/>
        </w:rPr>
        <w:t xml:space="preserve">papel </w:t>
      </w:r>
      <w:r>
        <w:rPr>
          <w:rFonts w:cs="Times New Roman"/>
          <w:lang w:val="es-ES"/>
        </w:rPr>
        <w:t>con posibles bocetos de cada página del sistema, sus elementos y ubicación</w:t>
      </w:r>
      <w:r w:rsidR="00F631C4" w:rsidRPr="0039004D">
        <w:rPr>
          <w:rFonts w:cs="Times New Roman"/>
          <w:lang w:val="es-ES"/>
        </w:rPr>
        <w:t xml:space="preserve">. </w:t>
      </w:r>
      <w:r w:rsidR="00766B86" w:rsidRPr="0039004D">
        <w:rPr>
          <w:rFonts w:cs="Times New Roman"/>
        </w:rPr>
        <w:t>La ventaja de realizar estos bocetos en lápiz y papel es que permite hacer cambios de forma muy rápida y poder añadir elementos adicionales necesarios mientras que la idea fue mejorando a lo largo de la creación de estos bocetos.</w:t>
      </w:r>
    </w:p>
    <w:p w14:paraId="2A7960BC" w14:textId="77777777" w:rsidR="008E130E" w:rsidRDefault="008E130E" w:rsidP="00766B86">
      <w:pPr>
        <w:spacing w:line="360" w:lineRule="auto"/>
        <w:jc w:val="both"/>
        <w:rPr>
          <w:rFonts w:cs="Times New Roman"/>
        </w:rPr>
      </w:pPr>
    </w:p>
    <w:p w14:paraId="0D80C64B" w14:textId="77777777" w:rsidR="00172054" w:rsidRDefault="00F631C4" w:rsidP="00262D6E">
      <w:pPr>
        <w:spacing w:line="360" w:lineRule="auto"/>
        <w:jc w:val="both"/>
        <w:rPr>
          <w:rFonts w:cs="Times New Roman"/>
          <w:lang w:val="es-ES"/>
        </w:rPr>
      </w:pPr>
      <w:r w:rsidRPr="0039004D">
        <w:rPr>
          <w:rFonts w:cs="Times New Roman"/>
          <w:lang w:val="es-ES"/>
        </w:rPr>
        <w:t xml:space="preserve">Con estos </w:t>
      </w:r>
      <w:r w:rsidRPr="0066664C">
        <w:rPr>
          <w:rFonts w:cs="Times New Roman"/>
          <w:lang w:val="es-PE"/>
        </w:rPr>
        <w:t>wireframes</w:t>
      </w:r>
      <w:r w:rsidRPr="0039004D">
        <w:rPr>
          <w:rFonts w:cs="Times New Roman"/>
          <w:lang w:val="es-ES"/>
        </w:rPr>
        <w:t xml:space="preserve"> se determinó</w:t>
      </w:r>
      <w:r w:rsidR="0053122A" w:rsidRPr="0039004D">
        <w:rPr>
          <w:rFonts w:cs="Times New Roman"/>
          <w:lang w:val="es-ES"/>
        </w:rPr>
        <w:t xml:space="preserve"> cuál</w:t>
      </w:r>
      <w:r w:rsidR="00062156" w:rsidRPr="0039004D">
        <w:rPr>
          <w:rFonts w:cs="Times New Roman"/>
          <w:lang w:val="es-ES"/>
        </w:rPr>
        <w:t xml:space="preserve"> era</w:t>
      </w:r>
      <w:r w:rsidR="00AD6104">
        <w:rPr>
          <w:rFonts w:cs="Times New Roman"/>
          <w:lang w:val="es-ES"/>
        </w:rPr>
        <w:t xml:space="preserve"> el boceto </w:t>
      </w:r>
      <w:r w:rsidR="00062156" w:rsidRPr="0039004D">
        <w:rPr>
          <w:rFonts w:cs="Times New Roman"/>
          <w:lang w:val="es-ES"/>
        </w:rPr>
        <w:t>a prototipar con el que los diversos tipos de usuarios pudieran cumplir sus tareas.</w:t>
      </w:r>
      <w:r w:rsidR="004A534F">
        <w:rPr>
          <w:rFonts w:cs="Times New Roman"/>
          <w:lang w:val="es-ES"/>
        </w:rPr>
        <w:t xml:space="preserve"> Una vez se tuvieron los </w:t>
      </w:r>
      <w:r w:rsidR="004A534F" w:rsidRPr="00C60E77">
        <w:rPr>
          <w:rFonts w:cs="Times New Roman"/>
          <w:lang w:val="es-PE"/>
        </w:rPr>
        <w:t>wireframes</w:t>
      </w:r>
      <w:r w:rsidR="004A534F">
        <w:rPr>
          <w:rFonts w:cs="Times New Roman"/>
          <w:lang w:val="es-ES"/>
        </w:rPr>
        <w:t xml:space="preserve">, se hicieron los </w:t>
      </w:r>
      <w:r w:rsidR="00AD6104">
        <w:rPr>
          <w:rFonts w:cs="Times New Roman"/>
          <w:lang w:val="es-ES"/>
        </w:rPr>
        <w:t>prototipos</w:t>
      </w:r>
      <w:r w:rsidR="004A534F">
        <w:rPr>
          <w:rFonts w:cs="Times New Roman"/>
          <w:lang w:val="es-ES"/>
        </w:rPr>
        <w:t xml:space="preserve"> utilizando el software </w:t>
      </w:r>
      <w:r w:rsidR="004A534F" w:rsidRPr="00C60E77">
        <w:rPr>
          <w:rFonts w:cs="Times New Roman"/>
          <w:highlight w:val="lightGray"/>
          <w:lang w:val="es-ES"/>
        </w:rPr>
        <w:t xml:space="preserve">Axure RP </w:t>
      </w:r>
      <w:r w:rsidR="0066664C">
        <w:rPr>
          <w:rFonts w:cs="Times New Roman"/>
          <w:highlight w:val="lightGray"/>
          <w:lang w:val="es-ES"/>
        </w:rPr>
        <w:t>v</w:t>
      </w:r>
      <w:r w:rsidR="004A534F" w:rsidRPr="00C60E77">
        <w:rPr>
          <w:rFonts w:cs="Times New Roman"/>
          <w:highlight w:val="lightGray"/>
          <w:lang w:val="es-ES"/>
        </w:rPr>
        <w:t>8</w:t>
      </w:r>
      <w:r w:rsidR="00172054" w:rsidRPr="00C60E77">
        <w:rPr>
          <w:rFonts w:cs="Times New Roman"/>
          <w:highlight w:val="lightGray"/>
          <w:lang w:val="es-ES"/>
        </w:rPr>
        <w:t xml:space="preserve"> </w:t>
      </w:r>
      <w:del w:id="36" w:author="Cesar Carcamo" w:date="2018-03-28T15:38:00Z">
        <w:r w:rsidR="00C60E77" w:rsidRPr="00C60E77" w:rsidDel="0066664C">
          <w:rPr>
            <w:rFonts w:cs="Times New Roman"/>
            <w:highlight w:val="lightGray"/>
            <w:lang w:val="es-ES"/>
          </w:rPr>
          <w:delText>creado</w:delText>
        </w:r>
        <w:r w:rsidR="00C60E77" w:rsidDel="0066664C">
          <w:rPr>
            <w:rFonts w:cs="Times New Roman"/>
            <w:highlight w:val="lightGray"/>
            <w:lang w:val="es-ES"/>
          </w:rPr>
          <w:delText xml:space="preserve"> y producido</w:delText>
        </w:r>
        <w:r w:rsidR="00C60E77" w:rsidRPr="00C60E77" w:rsidDel="0066664C">
          <w:rPr>
            <w:rFonts w:cs="Times New Roman"/>
            <w:highlight w:val="lightGray"/>
            <w:lang w:val="es-ES"/>
          </w:rPr>
          <w:delText xml:space="preserve"> por </w:delText>
        </w:r>
      </w:del>
      <w:ins w:id="37" w:author="Cesar Carcamo" w:date="2018-03-28T15:38:00Z">
        <w:r w:rsidR="0066664C">
          <w:rPr>
            <w:rFonts w:cs="Times New Roman"/>
            <w:highlight w:val="lightGray"/>
            <w:lang w:val="es-ES"/>
          </w:rPr>
          <w:t>(</w:t>
        </w:r>
      </w:ins>
      <w:r w:rsidR="00C60E77" w:rsidRPr="00C60E77">
        <w:rPr>
          <w:rFonts w:cs="Times New Roman"/>
          <w:highlight w:val="lightGray"/>
          <w:lang w:val="es-ES"/>
        </w:rPr>
        <w:t xml:space="preserve">Axure Software </w:t>
      </w:r>
      <w:r w:rsidR="00C60E77" w:rsidRPr="00C60E77">
        <w:rPr>
          <w:rFonts w:cs="Times New Roman"/>
          <w:highlight w:val="lightGray"/>
          <w:lang w:val="es-PE"/>
        </w:rPr>
        <w:t>Solutions</w:t>
      </w:r>
      <w:r w:rsidR="00C60E77">
        <w:rPr>
          <w:rFonts w:cs="Times New Roman"/>
          <w:highlight w:val="lightGray"/>
          <w:lang w:val="es-PE"/>
        </w:rPr>
        <w:t>, San Diego</w:t>
      </w:r>
      <w:ins w:id="38" w:author="Cesar Carcamo" w:date="2018-03-28T15:38:00Z">
        <w:r w:rsidR="0066664C">
          <w:rPr>
            <w:rFonts w:cs="Times New Roman"/>
            <w:highlight w:val="lightGray"/>
            <w:lang w:val="es-PE"/>
          </w:rPr>
          <w:t>, CA</w:t>
        </w:r>
      </w:ins>
      <w:r w:rsidR="00C60E77" w:rsidRPr="00C60E77">
        <w:rPr>
          <w:rFonts w:cs="Times New Roman"/>
          <w:highlight w:val="lightGray"/>
          <w:lang w:val="es-ES"/>
        </w:rPr>
        <w:t xml:space="preserve"> </w:t>
      </w:r>
      <w:commentRangeStart w:id="39"/>
      <w:r w:rsidR="00F26BEE" w:rsidRPr="00C60E77">
        <w:rPr>
          <w:rFonts w:cs="Times New Roman"/>
          <w:highlight w:val="lightGray"/>
          <w:lang w:val="es-ES"/>
        </w:rPr>
        <w:fldChar w:fldCharType="begin" w:fldLock="1"/>
      </w:r>
      <w:r w:rsidR="00C07CD1">
        <w:rPr>
          <w:rFonts w:cs="Times New Roman"/>
          <w:highlight w:val="lightGray"/>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F26BEE" w:rsidRPr="00C60E77">
        <w:rPr>
          <w:rFonts w:cs="Times New Roman"/>
          <w:highlight w:val="lightGray"/>
          <w:lang w:val="es-ES"/>
        </w:rPr>
        <w:fldChar w:fldCharType="separate"/>
      </w:r>
      <w:r w:rsidR="00C60E77" w:rsidRPr="00C60E77">
        <w:rPr>
          <w:rFonts w:cs="Times New Roman"/>
          <w:noProof/>
          <w:highlight w:val="lightGray"/>
          <w:lang w:val="es-ES"/>
        </w:rPr>
        <w:t>(43)</w:t>
      </w:r>
      <w:r w:rsidR="00F26BEE" w:rsidRPr="00C60E77">
        <w:rPr>
          <w:rFonts w:cs="Times New Roman"/>
          <w:highlight w:val="lightGray"/>
          <w:lang w:val="es-ES"/>
        </w:rPr>
        <w:fldChar w:fldCharType="end"/>
      </w:r>
      <w:commentRangeEnd w:id="39"/>
      <w:r w:rsidR="0066664C">
        <w:rPr>
          <w:rStyle w:val="Refdecomentario"/>
        </w:rPr>
        <w:commentReference w:id="39"/>
      </w:r>
      <w:r w:rsidR="00C60E77" w:rsidRPr="00C60E77">
        <w:rPr>
          <w:rFonts w:cs="Times New Roman"/>
          <w:highlight w:val="lightGray"/>
          <w:lang w:val="es-ES"/>
        </w:rPr>
        <w:t xml:space="preserve"> bajo la licencia completa de </w:t>
      </w:r>
      <w:ins w:id="40" w:author="Cesar Carcamo" w:date="2018-03-28T15:39:00Z">
        <w:r w:rsidR="0066664C">
          <w:rPr>
            <w:rFonts w:cs="Times New Roman"/>
            <w:highlight w:val="lightGray"/>
            <w:lang w:val="es-ES"/>
          </w:rPr>
          <w:t xml:space="preserve">Mg. </w:t>
        </w:r>
      </w:ins>
      <w:r w:rsidR="00C60E77" w:rsidRPr="00C60E77">
        <w:rPr>
          <w:rFonts w:cs="Times New Roman"/>
          <w:highlight w:val="lightGray"/>
          <w:lang w:val="es-ES"/>
        </w:rPr>
        <w:t>Miguel Coloma</w:t>
      </w:r>
      <w:ins w:id="41" w:author="Cesar Carcamo" w:date="2018-03-28T15:40:00Z">
        <w:r w:rsidR="009F4AF1">
          <w:rPr>
            <w:rFonts w:cs="Times New Roman"/>
            <w:lang w:val="es-ES"/>
          </w:rPr>
          <w:t>).</w:t>
        </w:r>
      </w:ins>
      <w:r w:rsidR="00AD6104">
        <w:rPr>
          <w:rFonts w:cs="Times New Roman"/>
          <w:lang w:val="es-ES"/>
        </w:rPr>
        <w:t xml:space="preserve"> </w:t>
      </w:r>
      <w:del w:id="42" w:author="Cesar Carcamo" w:date="2018-03-28T15:40:00Z">
        <w:r w:rsidR="00AD6104" w:rsidDel="009F4AF1">
          <w:rPr>
            <w:rFonts w:cs="Times New Roman"/>
            <w:lang w:val="es-ES"/>
          </w:rPr>
          <w:delText>s</w:delText>
        </w:r>
      </w:del>
      <w:ins w:id="43" w:author="Cesar Carcamo" w:date="2018-03-28T15:40:00Z">
        <w:r w:rsidR="009F4AF1">
          <w:rPr>
            <w:rFonts w:cs="Times New Roman"/>
            <w:lang w:val="es-ES"/>
          </w:rPr>
          <w:t>S</w:t>
        </w:r>
      </w:ins>
      <w:r w:rsidR="00AD6104">
        <w:rPr>
          <w:rFonts w:cs="Times New Roman"/>
          <w:lang w:val="es-ES"/>
        </w:rPr>
        <w:t>e eligió este software ya que permit</w:t>
      </w:r>
      <w:r w:rsidR="009A4B92">
        <w:rPr>
          <w:rFonts w:cs="Times New Roman"/>
          <w:lang w:val="es-ES"/>
        </w:rPr>
        <w:t>í</w:t>
      </w:r>
      <w:r w:rsidR="00AD6104">
        <w:rPr>
          <w:rFonts w:cs="Times New Roman"/>
          <w:lang w:val="es-ES"/>
        </w:rPr>
        <w:t>a dar funcionalidad a estos prototipos</w:t>
      </w:r>
      <w:r w:rsidR="00172054">
        <w:rPr>
          <w:rFonts w:cs="Times New Roman"/>
          <w:lang w:val="es-ES"/>
        </w:rPr>
        <w:t xml:space="preserve">. </w:t>
      </w:r>
      <w:r w:rsidR="00AD6104">
        <w:rPr>
          <w:rFonts w:cs="Times New Roman"/>
          <w:lang w:val="es-ES"/>
        </w:rPr>
        <w:t>Con estos</w:t>
      </w:r>
      <w:r w:rsidR="00172054">
        <w:rPr>
          <w:rFonts w:cs="Times New Roman"/>
          <w:lang w:val="es-ES"/>
        </w:rPr>
        <w:t xml:space="preserve"> prototipos funcionales</w:t>
      </w:r>
      <w:r w:rsidR="00AD6104">
        <w:rPr>
          <w:rFonts w:cs="Times New Roman"/>
          <w:lang w:val="es-ES"/>
        </w:rPr>
        <w:t>, se podrían</w:t>
      </w:r>
      <w:r w:rsidR="00172054">
        <w:rPr>
          <w:rFonts w:cs="Times New Roman"/>
          <w:lang w:val="es-ES"/>
        </w:rPr>
        <w:t xml:space="preserve"> fácilmente probar para identific</w:t>
      </w:r>
      <w:r w:rsidR="00AD6104">
        <w:rPr>
          <w:rFonts w:cs="Times New Roman"/>
          <w:lang w:val="es-ES"/>
        </w:rPr>
        <w:t>ar posibles mejoras y errores en el</w:t>
      </w:r>
      <w:r w:rsidR="00172054">
        <w:rPr>
          <w:rFonts w:cs="Times New Roman"/>
          <w:lang w:val="es-ES"/>
        </w:rPr>
        <w:t xml:space="preserve"> diseño.</w:t>
      </w:r>
    </w:p>
    <w:p w14:paraId="2043F55A" w14:textId="77777777" w:rsidR="008E130E" w:rsidRDefault="008E130E" w:rsidP="00262D6E">
      <w:pPr>
        <w:spacing w:line="360" w:lineRule="auto"/>
        <w:jc w:val="both"/>
        <w:rPr>
          <w:rFonts w:cs="Times New Roman"/>
          <w:lang w:val="es-ES"/>
        </w:rPr>
      </w:pPr>
    </w:p>
    <w:p w14:paraId="6A2849D2" w14:textId="77777777" w:rsidR="0053122A" w:rsidRDefault="00AD6104" w:rsidP="00262D6E">
      <w:pPr>
        <w:spacing w:line="360" w:lineRule="auto"/>
        <w:jc w:val="both"/>
        <w:rPr>
          <w:rFonts w:cs="Times New Roman"/>
          <w:lang w:val="es-ES"/>
        </w:rPr>
      </w:pPr>
      <w:r>
        <w:rPr>
          <w:rFonts w:cs="Times New Roman"/>
          <w:lang w:val="es-ES"/>
        </w:rPr>
        <w:t xml:space="preserve">Estos </w:t>
      </w:r>
      <w:r w:rsidR="00172054">
        <w:rPr>
          <w:rFonts w:cs="Times New Roman"/>
          <w:lang w:val="es-ES"/>
        </w:rPr>
        <w:t>prototipo</w:t>
      </w:r>
      <w:r>
        <w:rPr>
          <w:rFonts w:cs="Times New Roman"/>
          <w:lang w:val="es-ES"/>
        </w:rPr>
        <w:t>s</w:t>
      </w:r>
      <w:r w:rsidR="00172054">
        <w:rPr>
          <w:rFonts w:cs="Times New Roman"/>
          <w:lang w:val="es-ES"/>
        </w:rPr>
        <w:t xml:space="preserve"> </w:t>
      </w:r>
      <w:r>
        <w:rPr>
          <w:rFonts w:cs="Times New Roman"/>
          <w:lang w:val="es-ES"/>
        </w:rPr>
        <w:t>no contaban con mucho detalle gráfico. Esto se hizo adrede para que</w:t>
      </w:r>
      <w:r w:rsidR="00172054">
        <w:rPr>
          <w:rFonts w:cs="Times New Roman"/>
          <w:lang w:val="es-ES"/>
        </w:rPr>
        <w:t xml:space="preserve"> durante las pruebas los usuarios se enfocaran en la funcionalidad del sistema planteado y no en detalles estéticos de él.</w:t>
      </w:r>
    </w:p>
    <w:p w14:paraId="26A4EC1C" w14:textId="77777777" w:rsidR="00766B86" w:rsidRPr="0039004D" w:rsidRDefault="00766B86" w:rsidP="00262D6E">
      <w:pPr>
        <w:spacing w:line="360" w:lineRule="auto"/>
        <w:jc w:val="both"/>
        <w:rPr>
          <w:rFonts w:cs="Times New Roman"/>
          <w:lang w:val="es-ES"/>
        </w:rPr>
      </w:pPr>
    </w:p>
    <w:p w14:paraId="2002BA73" w14:textId="77777777" w:rsidR="0053122A" w:rsidRPr="00172054" w:rsidRDefault="0053122A" w:rsidP="004210F8">
      <w:pPr>
        <w:pStyle w:val="Ttulo3"/>
        <w:numPr>
          <w:ilvl w:val="0"/>
          <w:numId w:val="23"/>
        </w:numPr>
      </w:pPr>
      <w:bookmarkStart w:id="44" w:name="_Toc508100444"/>
      <w:r w:rsidRPr="0039004D">
        <w:t>Pruebas de Usuario</w:t>
      </w:r>
      <w:bookmarkEnd w:id="44"/>
    </w:p>
    <w:p w14:paraId="23B7A42C" w14:textId="77777777" w:rsidR="0053122A" w:rsidRPr="0039004D" w:rsidRDefault="0053122A" w:rsidP="00262D6E">
      <w:pPr>
        <w:spacing w:line="360" w:lineRule="auto"/>
        <w:jc w:val="both"/>
        <w:rPr>
          <w:rFonts w:cs="Times New Roman"/>
          <w:lang w:val="es-ES"/>
        </w:rPr>
      </w:pPr>
      <w:r w:rsidRPr="0039004D">
        <w:rPr>
          <w:rFonts w:cs="Times New Roman"/>
          <w:lang w:val="es-ES"/>
        </w:rPr>
        <w:t xml:space="preserve">Se </w:t>
      </w:r>
      <w:r w:rsidR="0069089C" w:rsidRPr="0039004D">
        <w:rPr>
          <w:rFonts w:cs="Times New Roman"/>
          <w:lang w:val="es-ES"/>
        </w:rPr>
        <w:t>realizaron</w:t>
      </w:r>
      <w:r w:rsidRPr="0039004D">
        <w:rPr>
          <w:rFonts w:cs="Times New Roman"/>
          <w:lang w:val="es-ES"/>
        </w:rPr>
        <w:t xml:space="preserve"> evaluaciones </w:t>
      </w:r>
      <w:r w:rsidR="006E2813" w:rsidRPr="0039004D">
        <w:rPr>
          <w:rFonts w:cs="Times New Roman"/>
          <w:lang w:val="es-ES"/>
        </w:rPr>
        <w:t>con</w:t>
      </w:r>
      <w:r w:rsidR="008E38F2">
        <w:rPr>
          <w:rFonts w:cs="Times New Roman"/>
          <w:lang w:val="es-ES"/>
        </w:rPr>
        <w:t xml:space="preserve"> todos</w:t>
      </w:r>
      <w:r w:rsidR="006E2813" w:rsidRPr="0039004D">
        <w:rPr>
          <w:rFonts w:cs="Times New Roman"/>
          <w:lang w:val="es-ES"/>
        </w:rPr>
        <w:t xml:space="preserve"> los </w:t>
      </w:r>
      <w:r w:rsidR="008E38F2">
        <w:rPr>
          <w:rFonts w:cs="Times New Roman"/>
          <w:lang w:val="es-ES"/>
        </w:rPr>
        <w:t xml:space="preserve">tipos de </w:t>
      </w:r>
      <w:r w:rsidR="006E2813" w:rsidRPr="0039004D">
        <w:rPr>
          <w:rFonts w:cs="Times New Roman"/>
          <w:lang w:val="es-ES"/>
        </w:rPr>
        <w:t xml:space="preserve">usuarios donde se enfocó </w:t>
      </w:r>
      <w:r w:rsidRPr="0039004D">
        <w:rPr>
          <w:rFonts w:cs="Times New Roman"/>
          <w:lang w:val="es-ES"/>
        </w:rPr>
        <w:t>lo siguiente:</w:t>
      </w:r>
    </w:p>
    <w:p w14:paraId="5721F005" w14:textId="77777777" w:rsidR="0053122A" w:rsidRPr="0039004D" w:rsidRDefault="0053122A" w:rsidP="00262D6E">
      <w:pPr>
        <w:spacing w:line="360" w:lineRule="auto"/>
        <w:jc w:val="both"/>
        <w:rPr>
          <w:rFonts w:cs="Times New Roman"/>
          <w:lang w:val="es-ES"/>
        </w:rPr>
      </w:pPr>
    </w:p>
    <w:p w14:paraId="4C01C6F5" w14:textId="77777777" w:rsidR="0053122A" w:rsidRDefault="0053122A" w:rsidP="00262D6E">
      <w:pPr>
        <w:pStyle w:val="Prrafodelista"/>
        <w:numPr>
          <w:ilvl w:val="0"/>
          <w:numId w:val="12"/>
        </w:numPr>
        <w:spacing w:line="360" w:lineRule="auto"/>
        <w:jc w:val="both"/>
        <w:rPr>
          <w:rFonts w:cs="Times New Roman"/>
          <w:lang w:val="es-ES"/>
        </w:rPr>
      </w:pPr>
      <w:r w:rsidRPr="0039004D">
        <w:rPr>
          <w:rFonts w:cs="Times New Roman"/>
          <w:lang w:val="es-ES"/>
        </w:rPr>
        <w:t>R</w:t>
      </w:r>
      <w:r w:rsidR="00FB7003" w:rsidRPr="0039004D">
        <w:rPr>
          <w:rFonts w:cs="Times New Roman"/>
          <w:lang w:val="es-ES"/>
        </w:rPr>
        <w:t>esolución de tareas: Se definieron</w:t>
      </w:r>
      <w:r w:rsidRPr="0039004D">
        <w:rPr>
          <w:rFonts w:cs="Times New Roman"/>
          <w:lang w:val="es-ES"/>
        </w:rPr>
        <w:t xml:space="preserve"> tarea</w:t>
      </w:r>
      <w:r w:rsidR="00FB7003" w:rsidRPr="0039004D">
        <w:rPr>
          <w:rFonts w:cs="Times New Roman"/>
          <w:lang w:val="es-ES"/>
        </w:rPr>
        <w:t>s</w:t>
      </w:r>
      <w:r w:rsidRPr="0039004D">
        <w:rPr>
          <w:rFonts w:cs="Times New Roman"/>
          <w:lang w:val="es-ES"/>
        </w:rPr>
        <w:t xml:space="preserve"> específica</w:t>
      </w:r>
      <w:r w:rsidR="00FB7003" w:rsidRPr="0039004D">
        <w:rPr>
          <w:rFonts w:cs="Times New Roman"/>
          <w:lang w:val="es-ES"/>
        </w:rPr>
        <w:t>s</w:t>
      </w:r>
      <w:r w:rsidRPr="0039004D">
        <w:rPr>
          <w:rFonts w:cs="Times New Roman"/>
          <w:lang w:val="es-ES"/>
        </w:rPr>
        <w:t xml:space="preserve"> por cada </w:t>
      </w:r>
      <w:r w:rsidR="00FB7003" w:rsidRPr="0039004D">
        <w:rPr>
          <w:rFonts w:cs="Times New Roman"/>
          <w:lang w:val="es-ES"/>
        </w:rPr>
        <w:t>tipo de usuario y se observó la</w:t>
      </w:r>
      <w:r w:rsidR="00172054">
        <w:rPr>
          <w:rFonts w:cs="Times New Roman"/>
          <w:lang w:val="es-ES"/>
        </w:rPr>
        <w:t xml:space="preserve"> forma de</w:t>
      </w:r>
      <w:r w:rsidR="00FB7003" w:rsidRPr="0039004D">
        <w:rPr>
          <w:rFonts w:cs="Times New Roman"/>
          <w:lang w:val="es-ES"/>
        </w:rPr>
        <w:t xml:space="preserve"> realización de ella</w:t>
      </w:r>
      <w:r w:rsidR="00172054">
        <w:rPr>
          <w:rFonts w:cs="Times New Roman"/>
          <w:lang w:val="es-ES"/>
        </w:rPr>
        <w:t xml:space="preserve"> por los usuarios</w:t>
      </w:r>
      <w:r w:rsidR="00FB7003" w:rsidRPr="0039004D">
        <w:rPr>
          <w:rFonts w:cs="Times New Roman"/>
          <w:lang w:val="es-ES"/>
        </w:rPr>
        <w:t>. Con esto se determinó</w:t>
      </w:r>
      <w:r w:rsidRPr="0039004D">
        <w:rPr>
          <w:rFonts w:cs="Times New Roman"/>
          <w:lang w:val="es-ES"/>
        </w:rPr>
        <w:t xml:space="preserve"> </w:t>
      </w:r>
      <w:r w:rsidR="00FB7003" w:rsidRPr="0039004D">
        <w:rPr>
          <w:rFonts w:cs="Times New Roman"/>
          <w:lang w:val="es-ES"/>
        </w:rPr>
        <w:t xml:space="preserve">si el sistema funciona de la forma </w:t>
      </w:r>
      <w:r w:rsidR="000E6EA6">
        <w:rPr>
          <w:rFonts w:cs="Times New Roman"/>
          <w:lang w:val="es-ES"/>
        </w:rPr>
        <w:t>que</w:t>
      </w:r>
      <w:r w:rsidR="00FB7003" w:rsidRPr="0039004D">
        <w:rPr>
          <w:rFonts w:cs="Times New Roman"/>
          <w:lang w:val="es-ES"/>
        </w:rPr>
        <w:t xml:space="preserve"> el usuario esperaba que funcion</w:t>
      </w:r>
      <w:r w:rsidR="000E6EA6">
        <w:rPr>
          <w:rFonts w:cs="Times New Roman"/>
          <w:lang w:val="es-ES"/>
        </w:rPr>
        <w:t>e</w:t>
      </w:r>
      <w:r w:rsidRPr="0039004D">
        <w:rPr>
          <w:rFonts w:cs="Times New Roman"/>
          <w:lang w:val="es-ES"/>
        </w:rPr>
        <w:t>.</w:t>
      </w:r>
    </w:p>
    <w:p w14:paraId="7B3A885B" w14:textId="77777777" w:rsidR="00BE7297" w:rsidRPr="00BE7297" w:rsidRDefault="00BE7297" w:rsidP="00BE7297">
      <w:pPr>
        <w:spacing w:line="360" w:lineRule="auto"/>
        <w:ind w:left="1080"/>
        <w:jc w:val="both"/>
        <w:rPr>
          <w:rFonts w:cs="Times New Roman"/>
          <w:lang w:val="es-ES"/>
        </w:rPr>
      </w:pPr>
    </w:p>
    <w:p w14:paraId="0F8E05B8" w14:textId="77777777" w:rsidR="0053122A" w:rsidRDefault="00D9167B" w:rsidP="00262D6E">
      <w:pPr>
        <w:pStyle w:val="Prrafodelista"/>
        <w:numPr>
          <w:ilvl w:val="0"/>
          <w:numId w:val="12"/>
        </w:numPr>
        <w:spacing w:line="360" w:lineRule="auto"/>
        <w:jc w:val="both"/>
        <w:rPr>
          <w:rFonts w:cs="Times New Roman"/>
          <w:lang w:val="es-ES"/>
        </w:rPr>
      </w:pPr>
      <w:r w:rsidRPr="0039004D">
        <w:rPr>
          <w:rFonts w:cs="Times New Roman"/>
          <w:lang w:val="es-ES"/>
        </w:rPr>
        <w:t>Comprensión de la interfaz gráfica</w:t>
      </w:r>
      <w:r w:rsidR="00FB7003" w:rsidRPr="0039004D">
        <w:rPr>
          <w:rFonts w:cs="Times New Roman"/>
          <w:lang w:val="es-ES"/>
        </w:rPr>
        <w:t xml:space="preserve">: </w:t>
      </w:r>
      <w:r w:rsidR="00B075F0">
        <w:rPr>
          <w:rFonts w:cs="Times New Roman"/>
          <w:lang w:val="es-ES"/>
        </w:rPr>
        <w:t xml:space="preserve">Para esto </w:t>
      </w:r>
      <w:r w:rsidR="00FB7003" w:rsidRPr="0039004D">
        <w:rPr>
          <w:rFonts w:cs="Times New Roman"/>
          <w:lang w:val="es-ES"/>
        </w:rPr>
        <w:t xml:space="preserve">se </w:t>
      </w:r>
      <w:r w:rsidR="00BE7297" w:rsidRPr="0039004D">
        <w:rPr>
          <w:rFonts w:cs="Times New Roman"/>
          <w:lang w:val="es-ES"/>
        </w:rPr>
        <w:t>utilizó</w:t>
      </w:r>
      <w:r w:rsidR="005854B4">
        <w:rPr>
          <w:rFonts w:cs="Times New Roman"/>
          <w:lang w:val="es-ES"/>
        </w:rPr>
        <w:t xml:space="preserve"> el método ‘</w:t>
      </w:r>
      <w:r w:rsidR="005854B4" w:rsidRPr="0066664C">
        <w:rPr>
          <w:rFonts w:cs="Times New Roman"/>
          <w:lang w:val="es-PE"/>
        </w:rPr>
        <w:t>Think</w:t>
      </w:r>
      <w:r w:rsidR="005854B4">
        <w:rPr>
          <w:rFonts w:cs="Times New Roman"/>
          <w:lang w:val="es-ES"/>
        </w:rPr>
        <w:t>-</w:t>
      </w:r>
      <w:r w:rsidR="005854B4" w:rsidRPr="0066664C">
        <w:rPr>
          <w:rFonts w:cs="Times New Roman"/>
          <w:lang w:val="es-PE"/>
        </w:rPr>
        <w:t>Aloud</w:t>
      </w:r>
      <w:r w:rsidR="005854B4">
        <w:rPr>
          <w:rFonts w:cs="Times New Roman"/>
          <w:lang w:val="es-ES"/>
        </w:rPr>
        <w:t xml:space="preserve">’. Esto consiste en pedirle </w:t>
      </w:r>
      <w:r w:rsidR="00FB7003" w:rsidRPr="0039004D">
        <w:rPr>
          <w:rFonts w:cs="Times New Roman"/>
          <w:lang w:val="es-ES"/>
        </w:rPr>
        <w:t xml:space="preserve">al usuario que comentara en voz alta lo que iba viendo </w:t>
      </w:r>
      <w:r w:rsidR="00842F17" w:rsidRPr="0039004D">
        <w:rPr>
          <w:rFonts w:cs="Times New Roman"/>
          <w:lang w:val="es-ES"/>
        </w:rPr>
        <w:t>y lo que iba entendiendo del</w:t>
      </w:r>
      <w:r w:rsidR="00FB7003" w:rsidRPr="0039004D">
        <w:rPr>
          <w:rFonts w:cs="Times New Roman"/>
          <w:lang w:val="es-ES"/>
        </w:rPr>
        <w:t xml:space="preserve"> </w:t>
      </w:r>
      <w:r w:rsidR="00842F17" w:rsidRPr="0039004D">
        <w:rPr>
          <w:rFonts w:cs="Times New Roman"/>
          <w:lang w:val="es-ES"/>
        </w:rPr>
        <w:t>sistema</w:t>
      </w:r>
      <w:r w:rsidR="00FB7003" w:rsidRPr="0039004D">
        <w:rPr>
          <w:rFonts w:cs="Times New Roman"/>
          <w:lang w:val="es-ES"/>
        </w:rPr>
        <w:t>. Con esto se determinó</w:t>
      </w:r>
      <w:r w:rsidR="00BE7297">
        <w:rPr>
          <w:rFonts w:cs="Times New Roman"/>
          <w:lang w:val="es-ES"/>
        </w:rPr>
        <w:t xml:space="preserve"> si el usuario entendía fácilmente el propósito que cumplía cada pantalla del sistema</w:t>
      </w:r>
      <w:r w:rsidR="00FB7003" w:rsidRPr="0039004D">
        <w:rPr>
          <w:rFonts w:cs="Times New Roman"/>
          <w:lang w:val="es-ES"/>
        </w:rPr>
        <w:t xml:space="preserve">. </w:t>
      </w:r>
    </w:p>
    <w:p w14:paraId="567E24A8" w14:textId="77777777" w:rsidR="00DB066D" w:rsidRPr="0039004D" w:rsidRDefault="00DB066D" w:rsidP="00262D6E">
      <w:pPr>
        <w:spacing w:line="360" w:lineRule="auto"/>
        <w:jc w:val="both"/>
        <w:rPr>
          <w:rFonts w:cs="Times New Roman"/>
          <w:lang w:val="es-ES"/>
        </w:rPr>
      </w:pPr>
    </w:p>
    <w:p w14:paraId="40511F71" w14:textId="77777777" w:rsidR="002257DE" w:rsidRDefault="00BE0437" w:rsidP="00262D6E">
      <w:pPr>
        <w:spacing w:line="360" w:lineRule="auto"/>
        <w:jc w:val="both"/>
        <w:rPr>
          <w:rFonts w:cs="Times New Roman"/>
          <w:lang w:val="es-ES"/>
        </w:rPr>
      </w:pPr>
      <w:r>
        <w:rPr>
          <w:rFonts w:cs="Times New Roman"/>
          <w:lang w:val="es-ES"/>
        </w:rPr>
        <w:lastRenderedPageBreak/>
        <w:t>Se utilizó el software ShowMore</w:t>
      </w:r>
      <w:r w:rsidR="000635A6">
        <w:rPr>
          <w:rFonts w:cs="Times New Roman"/>
          <w:lang w:val="es-ES"/>
        </w:rPr>
        <w:t xml:space="preserve"> </w:t>
      </w:r>
      <w:r w:rsidR="00F26BEE">
        <w:rPr>
          <w:rFonts w:cs="Times New Roman"/>
          <w:lang w:val="es-ES"/>
        </w:rPr>
        <w:fldChar w:fldCharType="begin" w:fldLock="1"/>
      </w:r>
      <w:r w:rsidR="000635A6">
        <w:rPr>
          <w:rFonts w:cs="Times New Roman"/>
          <w:lang w:val="es-ES"/>
        </w:rPr>
        <w:instrText>ADDIN CSL_CITATION { "citationItems" : [ { "id" : "ITEM-1", "itemData" : { "URL" : "https://showmore.com/es/", "accessed" : { "date-parts" : [ [ "2018", "3", "27" ] ] }, "id" : "ITEM-1", "issued" : { "date-parts" : [ [ "0" ] ] }, "title" : "ShowMore - Grabar, cargar y compartir sus v\u00eddeos en la web f\u00e1cilmente", "type" : "webpage" }, "uris" : [ "http://www.mendeley.com/documents/?uuid=a25220eb-7780-34a0-ae64-be846b69abb6" ] } ], "mendeley" : { "formattedCitation" : "(44)", "plainTextFormattedCitation" : "(44)", "previouslyFormattedCitation" : "(44)" }, "properties" : {  }, "schema" : "https://github.com/citation-style-language/schema/raw/master/csl-citation.json" }</w:instrText>
      </w:r>
      <w:r w:rsidR="00F26BEE">
        <w:rPr>
          <w:rFonts w:cs="Times New Roman"/>
          <w:lang w:val="es-ES"/>
        </w:rPr>
        <w:fldChar w:fldCharType="separate"/>
      </w:r>
      <w:r w:rsidR="000635A6" w:rsidRPr="000635A6">
        <w:rPr>
          <w:rFonts w:cs="Times New Roman"/>
          <w:noProof/>
          <w:lang w:val="es-ES"/>
        </w:rPr>
        <w:t>(44)</w:t>
      </w:r>
      <w:r w:rsidR="00F26BEE">
        <w:rPr>
          <w:rFonts w:cs="Times New Roman"/>
          <w:lang w:val="es-ES"/>
        </w:rPr>
        <w:fldChar w:fldCharType="end"/>
      </w:r>
      <w:r>
        <w:rPr>
          <w:rFonts w:cs="Times New Roman"/>
          <w:lang w:val="es-ES"/>
        </w:rPr>
        <w:t xml:space="preserve"> </w:t>
      </w:r>
      <w:r w:rsidR="00F93763">
        <w:rPr>
          <w:rFonts w:cs="Times New Roman"/>
          <w:lang w:val="es-ES"/>
        </w:rPr>
        <w:t xml:space="preserve">producido por la empresa ShowMore con sede en Hong Kong </w:t>
      </w:r>
      <w:r>
        <w:rPr>
          <w:rFonts w:cs="Times New Roman"/>
          <w:lang w:val="es-ES"/>
        </w:rPr>
        <w:t xml:space="preserve">que permitía grabar la pantalla de la computadora y grabar lo que iba comentando la persona mediante el micrófono. </w:t>
      </w:r>
      <w:r w:rsidR="005854B4">
        <w:rPr>
          <w:rFonts w:cs="Times New Roman"/>
          <w:lang w:val="es-ES"/>
        </w:rPr>
        <w:t>Terminadas las pruebas, se observaba la grabación y se</w:t>
      </w:r>
      <w:r>
        <w:rPr>
          <w:rFonts w:cs="Times New Roman"/>
          <w:lang w:val="es-ES"/>
        </w:rPr>
        <w:t xml:space="preserve"> anotaban los resultados más importantes dentro de una Hoja de Cálculo de Excel, de esta forma se podía dar una mirada rápida a los datos que se iban recopilando de todas las </w:t>
      </w:r>
      <w:r w:rsidR="005854B4">
        <w:rPr>
          <w:rFonts w:cs="Times New Roman"/>
          <w:lang w:val="es-ES"/>
        </w:rPr>
        <w:t>pruebas</w:t>
      </w:r>
      <w:r>
        <w:rPr>
          <w:rFonts w:cs="Times New Roman"/>
          <w:lang w:val="es-ES"/>
        </w:rPr>
        <w:t>.</w:t>
      </w:r>
    </w:p>
    <w:p w14:paraId="033006CC" w14:textId="77777777" w:rsidR="00BC16E5" w:rsidRDefault="00BC16E5" w:rsidP="00262D6E">
      <w:pPr>
        <w:spacing w:line="360" w:lineRule="auto"/>
        <w:jc w:val="both"/>
        <w:rPr>
          <w:rFonts w:cs="Times New Roman"/>
          <w:lang w:val="es-ES"/>
        </w:rPr>
      </w:pPr>
    </w:p>
    <w:p w14:paraId="6481844B" w14:textId="77777777" w:rsidR="00A12DD0" w:rsidRPr="0039004D" w:rsidRDefault="00A12DD0" w:rsidP="004210F8">
      <w:pPr>
        <w:pStyle w:val="Ttulo2"/>
        <w:numPr>
          <w:ilvl w:val="0"/>
          <w:numId w:val="19"/>
        </w:numPr>
        <w:spacing w:line="360" w:lineRule="auto"/>
        <w:rPr>
          <w:rStyle w:val="Ttulo3Car"/>
          <w:szCs w:val="24"/>
        </w:rPr>
      </w:pPr>
      <w:bookmarkStart w:id="45" w:name="_Toc508100445"/>
      <w:r w:rsidRPr="0039004D">
        <w:rPr>
          <w:rStyle w:val="Ttulo3Car"/>
          <w:szCs w:val="24"/>
        </w:rPr>
        <w:t>Consideraciones éticas</w:t>
      </w:r>
      <w:bookmarkEnd w:id="45"/>
    </w:p>
    <w:p w14:paraId="57BD1653" w14:textId="77777777" w:rsidR="003F2CA5" w:rsidRPr="0039004D" w:rsidRDefault="003F2CA5" w:rsidP="003F2CA5">
      <w:pPr>
        <w:rPr>
          <w:lang w:val="es-ES"/>
        </w:rPr>
      </w:pPr>
    </w:p>
    <w:p w14:paraId="0C0E6046" w14:textId="77777777" w:rsidR="00913A3F" w:rsidRPr="0039004D" w:rsidRDefault="00F92F53" w:rsidP="009A4902">
      <w:pPr>
        <w:spacing w:line="360" w:lineRule="auto"/>
        <w:jc w:val="both"/>
        <w:rPr>
          <w:rFonts w:cs="Times New Roman"/>
          <w:lang w:val="es-ES"/>
        </w:rPr>
      </w:pPr>
      <w:r w:rsidRPr="0039004D">
        <w:rPr>
          <w:rFonts w:cs="Times New Roman"/>
          <w:lang w:val="es-ES"/>
        </w:rPr>
        <w:t>En</w:t>
      </w:r>
      <w:r w:rsidR="00AF6843" w:rsidRPr="0039004D">
        <w:rPr>
          <w:rFonts w:cs="Times New Roman"/>
          <w:lang w:val="es-ES"/>
        </w:rPr>
        <w:t xml:space="preserve"> este proyecto</w:t>
      </w:r>
      <w:r w:rsidRPr="0039004D">
        <w:rPr>
          <w:rFonts w:cs="Times New Roman"/>
          <w:lang w:val="es-ES"/>
        </w:rPr>
        <w:t xml:space="preserve"> no se utilizaron sujetos de experimentación humanos ni animales, y aunque se realizaron entrevistas personales a diversos tipos de usuarios identificados como clave</w:t>
      </w:r>
      <w:r w:rsidR="00BC16E5">
        <w:rPr>
          <w:rFonts w:cs="Times New Roman"/>
          <w:lang w:val="es-ES"/>
        </w:rPr>
        <w:t>s</w:t>
      </w:r>
      <w:r w:rsidRPr="0039004D">
        <w:rPr>
          <w:rFonts w:cs="Times New Roman"/>
          <w:lang w:val="es-ES"/>
        </w:rPr>
        <w:t>,</w:t>
      </w:r>
      <w:r w:rsidR="00AF6843" w:rsidRPr="0039004D">
        <w:rPr>
          <w:rFonts w:cs="Times New Roman"/>
          <w:lang w:val="es-ES"/>
        </w:rPr>
        <w:t xml:space="preserve"> no se identificaron riesgos que pudieran surgir hacia </w:t>
      </w:r>
      <w:r w:rsidR="00025CC1" w:rsidRPr="0039004D">
        <w:rPr>
          <w:rFonts w:cs="Times New Roman"/>
          <w:lang w:val="es-ES"/>
        </w:rPr>
        <w:t xml:space="preserve">ninguno de </w:t>
      </w:r>
      <w:r w:rsidR="005854B4">
        <w:rPr>
          <w:rFonts w:cs="Times New Roman"/>
          <w:lang w:val="es-ES"/>
        </w:rPr>
        <w:t>ellos</w:t>
      </w:r>
      <w:r w:rsidR="00AF6843" w:rsidRPr="0039004D">
        <w:rPr>
          <w:rFonts w:cs="Times New Roman"/>
          <w:lang w:val="es-ES"/>
        </w:rPr>
        <w:t xml:space="preserve"> </w:t>
      </w:r>
      <w:r w:rsidR="00913A3F" w:rsidRPr="0039004D">
        <w:rPr>
          <w:rFonts w:cs="Times New Roman"/>
          <w:lang w:val="es-ES"/>
        </w:rPr>
        <w:t xml:space="preserve">por participar de este proyecto. Los Gestores de IPRESS y </w:t>
      </w:r>
      <w:r w:rsidR="00025CC1" w:rsidRPr="0039004D">
        <w:rPr>
          <w:rFonts w:cs="Times New Roman"/>
          <w:lang w:val="es-ES"/>
        </w:rPr>
        <w:t xml:space="preserve">el </w:t>
      </w:r>
      <w:r w:rsidR="00913A3F" w:rsidRPr="0039004D">
        <w:rPr>
          <w:rFonts w:cs="Times New Roman"/>
          <w:lang w:val="es-ES"/>
        </w:rPr>
        <w:t xml:space="preserve">personal de SUSALUD no representaban una población en riesgo </w:t>
      </w:r>
      <w:r w:rsidRPr="0039004D">
        <w:rPr>
          <w:rFonts w:cs="Times New Roman"/>
          <w:lang w:val="es-ES"/>
        </w:rPr>
        <w:t>ya que compartieron opiniones que no involucraban ningún tipo de da</w:t>
      </w:r>
      <w:r w:rsidR="005854B4">
        <w:rPr>
          <w:rFonts w:cs="Times New Roman"/>
          <w:lang w:val="es-ES"/>
        </w:rPr>
        <w:t>tos personal</w:t>
      </w:r>
      <w:r w:rsidR="00C12511">
        <w:rPr>
          <w:rFonts w:cs="Times New Roman"/>
          <w:lang w:val="es-ES"/>
        </w:rPr>
        <w:t>es</w:t>
      </w:r>
      <w:r w:rsidRPr="0039004D">
        <w:rPr>
          <w:rFonts w:cs="Times New Roman"/>
          <w:lang w:val="es-ES"/>
        </w:rPr>
        <w:t>. Los ciudadanos que fueron entrevist</w:t>
      </w:r>
      <w:r w:rsidR="00BC16E5">
        <w:rPr>
          <w:rFonts w:cs="Times New Roman"/>
          <w:lang w:val="es-ES"/>
        </w:rPr>
        <w:t>ados dentro del h</w:t>
      </w:r>
      <w:r w:rsidR="00944259" w:rsidRPr="0039004D">
        <w:rPr>
          <w:rFonts w:cs="Times New Roman"/>
          <w:lang w:val="es-ES"/>
        </w:rPr>
        <w:t xml:space="preserve">ospital para este proyecto, fueron encontrados mientras ellos esperaban </w:t>
      </w:r>
      <w:r w:rsidR="0043500B">
        <w:rPr>
          <w:rFonts w:cs="Times New Roman"/>
          <w:lang w:val="es-ES"/>
        </w:rPr>
        <w:t>que</w:t>
      </w:r>
      <w:r w:rsidR="00944259" w:rsidRPr="0039004D">
        <w:rPr>
          <w:rFonts w:cs="Times New Roman"/>
          <w:lang w:val="es-ES"/>
        </w:rPr>
        <w:t xml:space="preserve"> sus familiares </w:t>
      </w:r>
      <w:r w:rsidR="0043500B">
        <w:rPr>
          <w:rFonts w:cs="Times New Roman"/>
          <w:lang w:val="es-ES"/>
        </w:rPr>
        <w:t xml:space="preserve">sean </w:t>
      </w:r>
      <w:r w:rsidR="00944259" w:rsidRPr="0039004D">
        <w:rPr>
          <w:rFonts w:cs="Times New Roman"/>
          <w:lang w:val="es-ES"/>
        </w:rPr>
        <w:t xml:space="preserve">atendidos y no se pidió información personal sobre condición </w:t>
      </w:r>
      <w:r w:rsidR="009A4902" w:rsidRPr="0039004D">
        <w:rPr>
          <w:rFonts w:cs="Times New Roman"/>
          <w:lang w:val="es-ES"/>
        </w:rPr>
        <w:t>médica de ellos ni de sus familiares.</w:t>
      </w:r>
    </w:p>
    <w:p w14:paraId="1E90030C" w14:textId="77777777" w:rsidR="003F2CA5" w:rsidRPr="0039004D" w:rsidRDefault="003F2CA5" w:rsidP="003F2CA5">
      <w:pPr>
        <w:rPr>
          <w:lang w:val="es-ES"/>
        </w:rPr>
      </w:pPr>
    </w:p>
    <w:p w14:paraId="15D19DE2" w14:textId="77777777" w:rsidR="00A12DD0" w:rsidRPr="0039004D" w:rsidRDefault="002F42CB" w:rsidP="004210F8">
      <w:pPr>
        <w:pStyle w:val="Ttulo2"/>
        <w:numPr>
          <w:ilvl w:val="0"/>
          <w:numId w:val="19"/>
        </w:numPr>
        <w:spacing w:line="360" w:lineRule="auto"/>
        <w:rPr>
          <w:rFonts w:cs="Times New Roman"/>
          <w:szCs w:val="24"/>
          <w:lang w:val="es-ES"/>
        </w:rPr>
      </w:pPr>
      <w:bookmarkStart w:id="46" w:name="_Toc508100446"/>
      <w:r w:rsidRPr="0039004D">
        <w:rPr>
          <w:rFonts w:cs="Times New Roman"/>
          <w:szCs w:val="24"/>
          <w:lang w:val="es-ES"/>
        </w:rPr>
        <w:t>A</w:t>
      </w:r>
      <w:r w:rsidR="00A12DD0" w:rsidRPr="0039004D">
        <w:rPr>
          <w:rFonts w:cs="Times New Roman"/>
          <w:szCs w:val="24"/>
          <w:lang w:val="es-ES"/>
        </w:rPr>
        <w:t>nálisis</w:t>
      </w:r>
      <w:bookmarkEnd w:id="46"/>
    </w:p>
    <w:p w14:paraId="25A29542" w14:textId="77777777" w:rsidR="00025825" w:rsidRPr="0039004D" w:rsidRDefault="00025825" w:rsidP="00025825">
      <w:pPr>
        <w:rPr>
          <w:lang w:val="es-ES"/>
        </w:rPr>
      </w:pPr>
    </w:p>
    <w:p w14:paraId="6944DA9E" w14:textId="77777777" w:rsidR="00A12DD0" w:rsidRPr="0039004D" w:rsidRDefault="00025825" w:rsidP="00262D6E">
      <w:pPr>
        <w:spacing w:line="360" w:lineRule="auto"/>
        <w:jc w:val="both"/>
        <w:rPr>
          <w:rFonts w:cs="Times New Roman"/>
          <w:lang w:val="es-ES"/>
        </w:rPr>
      </w:pPr>
      <w:r w:rsidRPr="0039004D">
        <w:rPr>
          <w:rFonts w:cs="Times New Roman"/>
          <w:lang w:val="es-ES"/>
        </w:rPr>
        <w:t>Para e</w:t>
      </w:r>
      <w:r w:rsidR="006B68D6" w:rsidRPr="0039004D">
        <w:rPr>
          <w:rFonts w:cs="Times New Roman"/>
          <w:lang w:val="es-ES"/>
        </w:rPr>
        <w:t>l análisis de la</w:t>
      </w:r>
      <w:r w:rsidRPr="0039004D">
        <w:rPr>
          <w:rFonts w:cs="Times New Roman"/>
          <w:lang w:val="es-ES"/>
        </w:rPr>
        <w:t xml:space="preserve"> fase exploratoria</w:t>
      </w:r>
      <w:r w:rsidR="006B68D6" w:rsidRPr="0039004D">
        <w:rPr>
          <w:rFonts w:cs="Times New Roman"/>
          <w:lang w:val="es-ES"/>
        </w:rPr>
        <w:t xml:space="preserve">, se realizó mediante el programa Atlas Ti versión 7.5.7 en el sistema operativo Windows 7. </w:t>
      </w:r>
      <w:r w:rsidR="00452FEE" w:rsidRPr="0039004D">
        <w:rPr>
          <w:rFonts w:cs="Times New Roman"/>
          <w:lang w:val="es-ES"/>
        </w:rPr>
        <w:t>Para esto, primero se transcribieron todas las entrevistas utilizando el servicio web llamado OTranscribe</w:t>
      </w:r>
      <w:r w:rsidR="000635A6">
        <w:rPr>
          <w:rFonts w:cs="Times New Roman"/>
          <w:lang w:val="es-ES"/>
        </w:rPr>
        <w:t xml:space="preserve"> </w:t>
      </w:r>
      <w:r w:rsidR="00F26BEE">
        <w:rPr>
          <w:rFonts w:cs="Times New Roman"/>
          <w:lang w:val="es-ES"/>
        </w:rPr>
        <w:fldChar w:fldCharType="begin" w:fldLock="1"/>
      </w:r>
      <w:r w:rsidR="000635A6">
        <w:rPr>
          <w:rFonts w:cs="Times New Roman"/>
          <w:lang w:val="es-ES"/>
        </w:rPr>
        <w:instrText>ADDIN CSL_CITATION { "citationItems" : [ { "id" : "ITEM-1", "itemData" : { "URL" : "http://otranscribe.com/", "accessed" : { "date-parts" : [ [ "2018", "3", "27" ] ] }, "id" : "ITEM-1", "issued" : { "date-parts" : [ [ "0" ] ] }, "title" : "oTranscribe", "type" : "webpage" }, "uris" : [ "http://www.mendeley.com/documents/?uuid=a0b69d88-9a89-3ba2-bc2d-e8fc2e189542" ] } ], "mendeley" : { "formattedCitation" : "(45)", "plainTextFormattedCitation" : "(45)", "previouslyFormattedCitation" : "(45)" }, "properties" : {  }, "schema" : "https://github.com/citation-style-language/schema/raw/master/csl-citation.json" }</w:instrText>
      </w:r>
      <w:r w:rsidR="00F26BEE">
        <w:rPr>
          <w:rFonts w:cs="Times New Roman"/>
          <w:lang w:val="es-ES"/>
        </w:rPr>
        <w:fldChar w:fldCharType="separate"/>
      </w:r>
      <w:r w:rsidR="000635A6" w:rsidRPr="000635A6">
        <w:rPr>
          <w:rFonts w:cs="Times New Roman"/>
          <w:noProof/>
          <w:lang w:val="es-ES"/>
        </w:rPr>
        <w:t>(45)</w:t>
      </w:r>
      <w:r w:rsidR="00F26BEE">
        <w:rPr>
          <w:rFonts w:cs="Times New Roman"/>
          <w:lang w:val="es-ES"/>
        </w:rPr>
        <w:fldChar w:fldCharType="end"/>
      </w:r>
      <w:r w:rsidR="00452FEE" w:rsidRPr="0039004D">
        <w:rPr>
          <w:rFonts w:cs="Times New Roman"/>
          <w:lang w:val="es-ES"/>
        </w:rPr>
        <w:t xml:space="preserve"> que </w:t>
      </w:r>
      <w:r w:rsidR="00C47CD6" w:rsidRPr="0039004D">
        <w:rPr>
          <w:rFonts w:cs="Times New Roman"/>
          <w:lang w:val="es-ES"/>
        </w:rPr>
        <w:t>permitía</w:t>
      </w:r>
      <w:r w:rsidR="00452FEE" w:rsidRPr="0039004D">
        <w:rPr>
          <w:rFonts w:cs="Times New Roman"/>
          <w:lang w:val="es-ES"/>
        </w:rPr>
        <w:t xml:space="preserve"> disminuir la velocidad de los audios para poder hacer la transcripción. Luego, d</w:t>
      </w:r>
      <w:r w:rsidR="006B68D6" w:rsidRPr="0039004D">
        <w:rPr>
          <w:rFonts w:cs="Times New Roman"/>
          <w:lang w:val="es-ES"/>
        </w:rPr>
        <w:t xml:space="preserve">entro </w:t>
      </w:r>
      <w:r w:rsidR="00BF18DF" w:rsidRPr="0039004D">
        <w:rPr>
          <w:rFonts w:cs="Times New Roman"/>
          <w:lang w:val="es-ES"/>
        </w:rPr>
        <w:t>del programa</w:t>
      </w:r>
      <w:r w:rsidR="00452FEE" w:rsidRPr="0039004D">
        <w:rPr>
          <w:rFonts w:cs="Times New Roman"/>
          <w:lang w:val="es-ES"/>
        </w:rPr>
        <w:t xml:space="preserve"> Atlas Ti se utilizaron dichas transcripciones </w:t>
      </w:r>
      <w:r w:rsidR="00BF18DF" w:rsidRPr="0039004D">
        <w:rPr>
          <w:rFonts w:cs="Times New Roman"/>
          <w:lang w:val="es-ES"/>
        </w:rPr>
        <w:t xml:space="preserve">en el formato TXT </w:t>
      </w:r>
      <w:r w:rsidR="00452FEE" w:rsidRPr="0039004D">
        <w:rPr>
          <w:rFonts w:cs="Times New Roman"/>
          <w:lang w:val="es-ES"/>
        </w:rPr>
        <w:t>y</w:t>
      </w:r>
      <w:r w:rsidR="006B68D6" w:rsidRPr="0039004D">
        <w:rPr>
          <w:rFonts w:cs="Times New Roman"/>
          <w:lang w:val="es-ES"/>
        </w:rPr>
        <w:t xml:space="preserve"> se encontró citas referentes a temas de interés para el investigador las cuales fueron posteriormente </w:t>
      </w:r>
      <w:r w:rsidR="008D4B63" w:rsidRPr="0039004D">
        <w:rPr>
          <w:rFonts w:cs="Times New Roman"/>
          <w:lang w:val="es-ES"/>
        </w:rPr>
        <w:t xml:space="preserve">codificadas y analizadas por cada tipo de usuario del que </w:t>
      </w:r>
      <w:r w:rsidR="006C6CB1" w:rsidRPr="0039004D">
        <w:rPr>
          <w:rFonts w:cs="Times New Roman"/>
          <w:lang w:val="es-ES"/>
        </w:rPr>
        <w:t>provenía</w:t>
      </w:r>
      <w:r w:rsidR="008D4B63" w:rsidRPr="0039004D">
        <w:rPr>
          <w:rFonts w:cs="Times New Roman"/>
          <w:lang w:val="es-ES"/>
        </w:rPr>
        <w:t xml:space="preserve">. </w:t>
      </w:r>
      <w:r w:rsidR="006C6CB1" w:rsidRPr="0039004D">
        <w:rPr>
          <w:rFonts w:cs="Times New Roman"/>
          <w:lang w:val="es-ES"/>
        </w:rPr>
        <w:t>Dicho análisis consistió en la agru</w:t>
      </w:r>
      <w:r w:rsidR="008F214A">
        <w:rPr>
          <w:rFonts w:cs="Times New Roman"/>
          <w:lang w:val="es-ES"/>
        </w:rPr>
        <w:t>pación de percepciones</w:t>
      </w:r>
      <w:r w:rsidR="006C6CB1" w:rsidRPr="0039004D">
        <w:rPr>
          <w:rFonts w:cs="Times New Roman"/>
          <w:lang w:val="es-ES"/>
        </w:rPr>
        <w:t xml:space="preserve"> sobre los temas tratados </w:t>
      </w:r>
      <w:r w:rsidR="008F214A">
        <w:rPr>
          <w:rFonts w:cs="Times New Roman"/>
          <w:lang w:val="es-ES"/>
        </w:rPr>
        <w:t>durante la entrevista</w:t>
      </w:r>
      <w:r w:rsidR="006C6CB1" w:rsidRPr="0039004D">
        <w:rPr>
          <w:rFonts w:cs="Times New Roman"/>
          <w:lang w:val="es-ES"/>
        </w:rPr>
        <w:t>.</w:t>
      </w:r>
      <w:r w:rsidR="008D4B63" w:rsidRPr="0039004D">
        <w:rPr>
          <w:rFonts w:cs="Times New Roman"/>
          <w:lang w:val="es-ES"/>
        </w:rPr>
        <w:t xml:space="preserve"> </w:t>
      </w:r>
      <w:r w:rsidR="00C50DBC" w:rsidRPr="0039004D">
        <w:rPr>
          <w:rFonts w:cs="Times New Roman"/>
          <w:lang w:val="es-ES"/>
        </w:rPr>
        <w:t>Una v</w:t>
      </w:r>
      <w:r w:rsidR="008F214A">
        <w:rPr>
          <w:rFonts w:cs="Times New Roman"/>
          <w:lang w:val="es-ES"/>
        </w:rPr>
        <w:t>ez terminado el análisis de todas la</w:t>
      </w:r>
      <w:r w:rsidR="00C50DBC" w:rsidRPr="0039004D">
        <w:rPr>
          <w:rFonts w:cs="Times New Roman"/>
          <w:lang w:val="es-ES"/>
        </w:rPr>
        <w:t>s</w:t>
      </w:r>
      <w:r w:rsidR="008F214A">
        <w:rPr>
          <w:rFonts w:cs="Times New Roman"/>
          <w:lang w:val="es-ES"/>
        </w:rPr>
        <w:t xml:space="preserve"> percepciones</w:t>
      </w:r>
      <w:r w:rsidR="00C50DBC" w:rsidRPr="0039004D">
        <w:rPr>
          <w:rFonts w:cs="Times New Roman"/>
          <w:lang w:val="es-ES"/>
        </w:rPr>
        <w:t xml:space="preserve"> relevantes para el investigador, se </w:t>
      </w:r>
      <w:r w:rsidR="008338AD" w:rsidRPr="0039004D">
        <w:rPr>
          <w:rFonts w:cs="Times New Roman"/>
          <w:lang w:val="es-ES"/>
        </w:rPr>
        <w:t>realizó</w:t>
      </w:r>
      <w:r w:rsidR="00C50DBC" w:rsidRPr="0039004D">
        <w:rPr>
          <w:rFonts w:cs="Times New Roman"/>
          <w:lang w:val="es-ES"/>
        </w:rPr>
        <w:t xml:space="preserve"> el reporte respectivo d</w:t>
      </w:r>
      <w:r w:rsidR="008338AD" w:rsidRPr="0039004D">
        <w:rPr>
          <w:rFonts w:cs="Times New Roman"/>
          <w:lang w:val="es-ES"/>
        </w:rPr>
        <w:t>onde se detallan los</w:t>
      </w:r>
      <w:r w:rsidR="00C50DBC" w:rsidRPr="0039004D">
        <w:rPr>
          <w:rFonts w:cs="Times New Roman"/>
          <w:lang w:val="es-ES"/>
        </w:rPr>
        <w:t xml:space="preserve"> descubrimientos</w:t>
      </w:r>
      <w:r w:rsidR="008338AD" w:rsidRPr="0039004D">
        <w:rPr>
          <w:rFonts w:cs="Times New Roman"/>
          <w:lang w:val="es-ES"/>
        </w:rPr>
        <w:t xml:space="preserve"> hallados en las entrevistas a profundidad.</w:t>
      </w:r>
      <w:r w:rsidRPr="0039004D">
        <w:rPr>
          <w:rFonts w:cs="Times New Roman"/>
          <w:lang w:val="es-ES"/>
        </w:rPr>
        <w:t xml:space="preserve"> </w:t>
      </w:r>
    </w:p>
    <w:p w14:paraId="1183D0D8" w14:textId="77777777" w:rsidR="00025825" w:rsidRPr="0039004D" w:rsidRDefault="00025825" w:rsidP="00262D6E">
      <w:pPr>
        <w:spacing w:line="360" w:lineRule="auto"/>
        <w:jc w:val="both"/>
        <w:rPr>
          <w:rFonts w:cs="Times New Roman"/>
          <w:lang w:val="es-ES"/>
        </w:rPr>
      </w:pPr>
    </w:p>
    <w:p w14:paraId="08EFA219" w14:textId="77777777" w:rsidR="00025825" w:rsidRPr="0039004D" w:rsidRDefault="00025825" w:rsidP="00262D6E">
      <w:pPr>
        <w:spacing w:line="360" w:lineRule="auto"/>
        <w:jc w:val="both"/>
        <w:rPr>
          <w:rFonts w:cs="Times New Roman"/>
          <w:lang w:val="es-ES"/>
        </w:rPr>
      </w:pPr>
    </w:p>
    <w:p w14:paraId="6C2A5253" w14:textId="77777777" w:rsidR="00A12DD0" w:rsidRPr="0039004D" w:rsidRDefault="00A12DD0" w:rsidP="006B68D6">
      <w:pPr>
        <w:pStyle w:val="Ttulo1"/>
        <w:spacing w:line="360" w:lineRule="auto"/>
        <w:rPr>
          <w:rFonts w:cs="Times New Roman"/>
          <w:szCs w:val="24"/>
        </w:rPr>
      </w:pPr>
      <w:bookmarkStart w:id="47" w:name="_Toc508100447"/>
      <w:r w:rsidRPr="0039004D">
        <w:rPr>
          <w:rFonts w:cs="Times New Roman"/>
          <w:szCs w:val="24"/>
        </w:rPr>
        <w:lastRenderedPageBreak/>
        <w:t>Resultados</w:t>
      </w:r>
      <w:bookmarkEnd w:id="47"/>
    </w:p>
    <w:p w14:paraId="2EA531AA" w14:textId="77777777" w:rsidR="003034A7" w:rsidRDefault="003034A7" w:rsidP="003034A7">
      <w:pPr>
        <w:rPr>
          <w:lang w:val="es-ES"/>
        </w:rPr>
      </w:pPr>
    </w:p>
    <w:p w14:paraId="126F15CF" w14:textId="77777777" w:rsidR="00FE7867" w:rsidRPr="00FE7867" w:rsidRDefault="00FE7867" w:rsidP="004210F8">
      <w:pPr>
        <w:pStyle w:val="Ttulo2"/>
        <w:numPr>
          <w:ilvl w:val="0"/>
          <w:numId w:val="30"/>
        </w:numPr>
        <w:rPr>
          <w:lang w:val="es-ES"/>
        </w:rPr>
      </w:pPr>
      <w:r w:rsidRPr="00FE7867">
        <w:rPr>
          <w:lang w:val="es-ES"/>
        </w:rPr>
        <w:t>Fase Exploratoria</w:t>
      </w:r>
    </w:p>
    <w:p w14:paraId="4AA471E0" w14:textId="77777777" w:rsidR="00FE7867" w:rsidRPr="0039004D" w:rsidRDefault="00FE7867" w:rsidP="003034A7">
      <w:pPr>
        <w:rPr>
          <w:lang w:val="es-ES"/>
        </w:rPr>
      </w:pPr>
    </w:p>
    <w:p w14:paraId="21B189C0" w14:textId="77777777" w:rsidR="0015683A" w:rsidRPr="0039004D" w:rsidRDefault="00452FEE" w:rsidP="00A0375B">
      <w:pPr>
        <w:spacing w:line="360" w:lineRule="auto"/>
        <w:jc w:val="both"/>
        <w:rPr>
          <w:rFonts w:cs="Times New Roman"/>
          <w:lang w:val="es-ES"/>
        </w:rPr>
      </w:pPr>
      <w:r w:rsidRPr="0039004D">
        <w:rPr>
          <w:rFonts w:cs="Times New Roman"/>
          <w:lang w:val="es-ES"/>
        </w:rPr>
        <w:t>Para este</w:t>
      </w:r>
      <w:r w:rsidR="00FA33B2" w:rsidRPr="0039004D">
        <w:rPr>
          <w:rFonts w:cs="Times New Roman"/>
          <w:lang w:val="es-ES"/>
        </w:rPr>
        <w:t xml:space="preserve"> componente, se </w:t>
      </w:r>
      <w:r w:rsidR="00D770DD" w:rsidRPr="0039004D">
        <w:rPr>
          <w:rFonts w:cs="Times New Roman"/>
          <w:lang w:val="es-ES"/>
        </w:rPr>
        <w:t>hizo el análisis por</w:t>
      </w:r>
      <w:r w:rsidR="00FE7867">
        <w:rPr>
          <w:rFonts w:cs="Times New Roman"/>
          <w:lang w:val="es-ES"/>
        </w:rPr>
        <w:t xml:space="preserve"> </w:t>
      </w:r>
      <w:r w:rsidR="00630815">
        <w:rPr>
          <w:rFonts w:cs="Times New Roman"/>
          <w:lang w:val="es-ES"/>
        </w:rPr>
        <w:t>tipo de usuario</w:t>
      </w:r>
      <w:r w:rsidR="00F84BBE">
        <w:rPr>
          <w:rFonts w:cs="Times New Roman"/>
          <w:lang w:val="es-ES"/>
        </w:rPr>
        <w:t>:</w:t>
      </w:r>
      <w:r w:rsidR="006746CC" w:rsidRPr="0039004D">
        <w:rPr>
          <w:rFonts w:cs="Times New Roman"/>
          <w:lang w:val="es-ES"/>
        </w:rPr>
        <w:t xml:space="preserve"> P</w:t>
      </w:r>
      <w:r w:rsidR="00C1339E">
        <w:rPr>
          <w:rFonts w:cs="Times New Roman"/>
          <w:lang w:val="es-ES"/>
        </w:rPr>
        <w:t>ersonal de SUSALUD, Gestores</w:t>
      </w:r>
      <w:r w:rsidR="00D770DD" w:rsidRPr="0039004D">
        <w:rPr>
          <w:rFonts w:cs="Times New Roman"/>
          <w:lang w:val="es-ES"/>
        </w:rPr>
        <w:t xml:space="preserve"> de IPRESS y Ciudadanos. </w:t>
      </w:r>
      <w:r w:rsidR="0015683A" w:rsidRPr="0039004D">
        <w:rPr>
          <w:rFonts w:cs="Times New Roman"/>
          <w:lang w:val="es-ES"/>
        </w:rPr>
        <w:t xml:space="preserve">A todos ellos se les hizo preguntas relacionadas a su percepción acerca de los reclamos, el rol que </w:t>
      </w:r>
      <w:r w:rsidR="00630815">
        <w:rPr>
          <w:rFonts w:cs="Times New Roman"/>
          <w:lang w:val="es-ES"/>
        </w:rPr>
        <w:t>tiene</w:t>
      </w:r>
      <w:r w:rsidR="0015683A" w:rsidRPr="0039004D">
        <w:rPr>
          <w:rFonts w:cs="Times New Roman"/>
          <w:lang w:val="es-ES"/>
        </w:rPr>
        <w:t xml:space="preserve"> ellos y sobre la propuesta de una herramienta informática para </w:t>
      </w:r>
      <w:r w:rsidR="00630815">
        <w:rPr>
          <w:rFonts w:cs="Times New Roman"/>
          <w:lang w:val="es-ES"/>
        </w:rPr>
        <w:t>su recepción y manejo</w:t>
      </w:r>
      <w:r w:rsidR="0015683A" w:rsidRPr="0039004D">
        <w:rPr>
          <w:rFonts w:cs="Times New Roman"/>
          <w:lang w:val="es-ES"/>
        </w:rPr>
        <w:t xml:space="preserve">. Las respuestas de ellos </w:t>
      </w:r>
      <w:r w:rsidR="006746CC" w:rsidRPr="0039004D">
        <w:rPr>
          <w:rFonts w:cs="Times New Roman"/>
          <w:lang w:val="es-ES"/>
        </w:rPr>
        <w:t>se presentan a continuación</w:t>
      </w:r>
      <w:r w:rsidR="0015683A" w:rsidRPr="0039004D">
        <w:rPr>
          <w:rFonts w:cs="Times New Roman"/>
          <w:lang w:val="es-ES"/>
        </w:rPr>
        <w:t>.</w:t>
      </w:r>
    </w:p>
    <w:p w14:paraId="32FE4964" w14:textId="77777777" w:rsidR="006746CC" w:rsidRPr="0039004D" w:rsidRDefault="006746CC" w:rsidP="0015683A">
      <w:pPr>
        <w:spacing w:line="360" w:lineRule="auto"/>
        <w:rPr>
          <w:rFonts w:cs="Times New Roman"/>
          <w:lang w:val="es-ES"/>
        </w:rPr>
      </w:pPr>
    </w:p>
    <w:p w14:paraId="60525579" w14:textId="77777777" w:rsidR="00AD075D" w:rsidRPr="003E4E3C" w:rsidRDefault="006746CC" w:rsidP="004210F8">
      <w:pPr>
        <w:pStyle w:val="Ttulo3"/>
        <w:numPr>
          <w:ilvl w:val="1"/>
          <w:numId w:val="31"/>
        </w:numPr>
      </w:pPr>
      <w:r w:rsidRPr="00AD075D">
        <w:t>Personal de SUSALUD</w:t>
      </w:r>
    </w:p>
    <w:p w14:paraId="51A5DC1F" w14:textId="77777777" w:rsidR="006746CC" w:rsidRPr="0039004D" w:rsidRDefault="002B60A2" w:rsidP="00FD2A04">
      <w:pPr>
        <w:spacing w:line="360" w:lineRule="auto"/>
        <w:jc w:val="both"/>
        <w:rPr>
          <w:rFonts w:cs="Times New Roman"/>
        </w:rPr>
      </w:pPr>
      <w:r>
        <w:rPr>
          <w:rFonts w:cs="Times New Roman"/>
        </w:rPr>
        <w:t>Definieron los reclamos como</w:t>
      </w:r>
      <w:r w:rsidR="006746CC" w:rsidRPr="0039004D">
        <w:rPr>
          <w:rFonts w:cs="Times New Roman"/>
        </w:rPr>
        <w:t xml:space="preserve"> una manifestación de incomodidad o insatisfacción con el servicio recibido</w:t>
      </w:r>
      <w:r>
        <w:rPr>
          <w:rFonts w:cs="Times New Roman"/>
        </w:rPr>
        <w:t xml:space="preserve"> y</w:t>
      </w:r>
      <w:r w:rsidR="006746CC" w:rsidRPr="0039004D">
        <w:rPr>
          <w:rFonts w:cs="Times New Roman"/>
        </w:rPr>
        <w:t xml:space="preserve"> son importantes porque permiten encontrar deficiencias en los procesos internos de la institución y plantear mejoras.</w:t>
      </w:r>
    </w:p>
    <w:p w14:paraId="62FA70F1" w14:textId="77777777" w:rsidR="006746CC" w:rsidRPr="0039004D" w:rsidRDefault="006746CC" w:rsidP="00FD2A04">
      <w:pPr>
        <w:spacing w:line="360" w:lineRule="auto"/>
        <w:jc w:val="both"/>
        <w:rPr>
          <w:rFonts w:cs="Times New Roman"/>
        </w:rPr>
      </w:pPr>
    </w:p>
    <w:p w14:paraId="3CCBCC08" w14:textId="77777777" w:rsidR="006746CC" w:rsidRPr="0039004D" w:rsidRDefault="006746CC" w:rsidP="00FD2A04">
      <w:pPr>
        <w:pStyle w:val="Cita"/>
        <w:spacing w:line="360" w:lineRule="auto"/>
        <w:rPr>
          <w:rFonts w:cs="Times New Roman"/>
        </w:rPr>
      </w:pPr>
      <w:r w:rsidRPr="0039004D">
        <w:rPr>
          <w:rFonts w:cs="Times New Roman"/>
        </w:rPr>
        <w:t>“…Para mí lo más importante de un reclamo es que te permita encontrar las causas del reclamo y por lo tanto eliminarlas.”</w:t>
      </w:r>
    </w:p>
    <w:p w14:paraId="715F19C2" w14:textId="77777777" w:rsidR="006746CC" w:rsidRPr="0039004D" w:rsidRDefault="006746CC" w:rsidP="00FD2A04">
      <w:pPr>
        <w:spacing w:line="360" w:lineRule="auto"/>
        <w:jc w:val="both"/>
        <w:rPr>
          <w:rFonts w:cs="Times New Roman"/>
        </w:rPr>
      </w:pPr>
    </w:p>
    <w:p w14:paraId="686C12EC" w14:textId="77777777" w:rsidR="006746CC" w:rsidRPr="0039004D" w:rsidRDefault="006122C1" w:rsidP="00FD2A04">
      <w:pPr>
        <w:spacing w:line="360" w:lineRule="auto"/>
        <w:jc w:val="both"/>
        <w:rPr>
          <w:rFonts w:cs="Times New Roman"/>
        </w:rPr>
      </w:pPr>
      <w:r>
        <w:rPr>
          <w:rFonts w:cs="Times New Roman"/>
        </w:rPr>
        <w:t xml:space="preserve">El procedimiento que siguen cuando reciben un reclamo es que </w:t>
      </w:r>
      <w:r w:rsidR="0066763B" w:rsidRPr="0039004D">
        <w:rPr>
          <w:rFonts w:cs="Times New Roman"/>
        </w:rPr>
        <w:t>se contactan</w:t>
      </w:r>
      <w:r w:rsidR="006746CC" w:rsidRPr="0039004D">
        <w:rPr>
          <w:rFonts w:cs="Times New Roman"/>
        </w:rPr>
        <w:t xml:space="preserve"> con la </w:t>
      </w:r>
      <w:r w:rsidR="00AD075D">
        <w:rPr>
          <w:rFonts w:cs="Times New Roman"/>
        </w:rPr>
        <w:t>PAUS</w:t>
      </w:r>
      <w:r w:rsidR="006746CC" w:rsidRPr="0039004D">
        <w:rPr>
          <w:rFonts w:cs="Times New Roman"/>
        </w:rPr>
        <w:t xml:space="preserve"> de la IPRESS correspondiente </w:t>
      </w:r>
      <w:r>
        <w:rPr>
          <w:rFonts w:cs="Times New Roman"/>
        </w:rPr>
        <w:t>e indagan sobre qu</w:t>
      </w:r>
      <w:r w:rsidR="0012739C">
        <w:rPr>
          <w:rFonts w:cs="Times New Roman"/>
        </w:rPr>
        <w:t>é</w:t>
      </w:r>
      <w:r>
        <w:rPr>
          <w:rFonts w:cs="Times New Roman"/>
        </w:rPr>
        <w:t xml:space="preserve"> ocurrió y c</w:t>
      </w:r>
      <w:r w:rsidR="0012739C">
        <w:rPr>
          <w:rFonts w:cs="Times New Roman"/>
        </w:rPr>
        <w:t>ó</w:t>
      </w:r>
      <w:r>
        <w:rPr>
          <w:rFonts w:cs="Times New Roman"/>
        </w:rPr>
        <w:t>mo fue manejado para solucionar este problema. E</w:t>
      </w:r>
      <w:r w:rsidR="006746CC" w:rsidRPr="0039004D">
        <w:rPr>
          <w:rFonts w:cs="Times New Roman"/>
        </w:rPr>
        <w:t>s por esto que para ellos es importante que el ciudadano presente el reclamo en la misma IPRESS antes de presentarlo a SUSALUD</w:t>
      </w:r>
      <w:r w:rsidR="004C383F">
        <w:rPr>
          <w:rFonts w:cs="Times New Roman"/>
        </w:rPr>
        <w:t>.</w:t>
      </w:r>
      <w:r w:rsidR="006746CC" w:rsidRPr="0039004D">
        <w:rPr>
          <w:rFonts w:cs="Times New Roman"/>
        </w:rPr>
        <w:t xml:space="preserve"> </w:t>
      </w:r>
      <w:r w:rsidR="004C383F">
        <w:rPr>
          <w:rFonts w:cs="Times New Roman"/>
        </w:rPr>
        <w:t>C</w:t>
      </w:r>
      <w:r w:rsidR="006746CC" w:rsidRPr="0039004D">
        <w:rPr>
          <w:rFonts w:cs="Times New Roman"/>
        </w:rPr>
        <w:t>uando no han presentado</w:t>
      </w:r>
      <w:r>
        <w:rPr>
          <w:rFonts w:cs="Times New Roman"/>
        </w:rPr>
        <w:t xml:space="preserve"> el reclamo en la misma IPRESS se </w:t>
      </w:r>
      <w:r w:rsidR="004C383F">
        <w:rPr>
          <w:rFonts w:cs="Times New Roman"/>
        </w:rPr>
        <w:t>les indica</w:t>
      </w:r>
      <w:r w:rsidR="00CE044D">
        <w:rPr>
          <w:rFonts w:cs="Times New Roman"/>
        </w:rPr>
        <w:t xml:space="preserve"> que lo hagan</w:t>
      </w:r>
      <w:r w:rsidR="0012739C">
        <w:rPr>
          <w:rFonts w:cs="Times New Roman"/>
        </w:rPr>
        <w:t>.</w:t>
      </w:r>
      <w:r w:rsidR="006746CC" w:rsidRPr="0039004D">
        <w:rPr>
          <w:rFonts w:cs="Times New Roman"/>
        </w:rPr>
        <w:t xml:space="preserve"> </w:t>
      </w:r>
      <w:r w:rsidR="0012739C">
        <w:rPr>
          <w:rFonts w:cs="Times New Roman"/>
        </w:rPr>
        <w:t>E</w:t>
      </w:r>
      <w:r w:rsidR="006746CC" w:rsidRPr="0039004D">
        <w:rPr>
          <w:rFonts w:cs="Times New Roman"/>
        </w:rPr>
        <w:t>sto no solo facilita las investigaciones que se realizan sino que la misma institución puede tener conocimiento de lo que sucede dentro de sus instalaciones. En el caso que ellos no puedan contactarse con la PAUS de la IPRESS, se comunica</w:t>
      </w:r>
      <w:r w:rsidR="004C383F">
        <w:rPr>
          <w:rFonts w:cs="Times New Roman"/>
        </w:rPr>
        <w:t>n</w:t>
      </w:r>
      <w:r w:rsidR="006746CC" w:rsidRPr="0039004D">
        <w:rPr>
          <w:rFonts w:cs="Times New Roman"/>
        </w:rPr>
        <w:t xml:space="preserve"> vía telefónica con las jefatur</w:t>
      </w:r>
      <w:r>
        <w:rPr>
          <w:rFonts w:cs="Times New Roman"/>
        </w:rPr>
        <w:t xml:space="preserve">as inmediatas </w:t>
      </w:r>
      <w:r w:rsidR="004C383F">
        <w:rPr>
          <w:rFonts w:cs="Times New Roman"/>
        </w:rPr>
        <w:t>para</w:t>
      </w:r>
      <w:r w:rsidR="006746CC" w:rsidRPr="0039004D">
        <w:rPr>
          <w:rFonts w:cs="Times New Roman"/>
        </w:rPr>
        <w:t xml:space="preserve"> darle una respuesta al ciudadano.</w:t>
      </w:r>
    </w:p>
    <w:p w14:paraId="151ED3DC" w14:textId="77777777" w:rsidR="006746CC" w:rsidRPr="0039004D" w:rsidRDefault="006746CC" w:rsidP="00FD2A04">
      <w:pPr>
        <w:spacing w:line="360" w:lineRule="auto"/>
        <w:jc w:val="both"/>
        <w:rPr>
          <w:rFonts w:cs="Times New Roman"/>
        </w:rPr>
      </w:pPr>
    </w:p>
    <w:p w14:paraId="5AB25684" w14:textId="77777777" w:rsidR="006746CC" w:rsidRPr="0039004D" w:rsidRDefault="00BE774A" w:rsidP="00FD2A04">
      <w:pPr>
        <w:spacing w:line="360" w:lineRule="auto"/>
        <w:jc w:val="both"/>
        <w:rPr>
          <w:rFonts w:cs="Times New Roman"/>
        </w:rPr>
      </w:pPr>
      <w:r w:rsidRPr="0039004D">
        <w:rPr>
          <w:rFonts w:cs="Times New Roman"/>
        </w:rPr>
        <w:t>Para ellos</w:t>
      </w:r>
      <w:r w:rsidR="006746CC" w:rsidRPr="0039004D">
        <w:rPr>
          <w:rFonts w:cs="Times New Roman"/>
        </w:rPr>
        <w:t>, la forma en c</w:t>
      </w:r>
      <w:r w:rsidR="00CE044D">
        <w:rPr>
          <w:rFonts w:cs="Times New Roman"/>
        </w:rPr>
        <w:t>ó</w:t>
      </w:r>
      <w:r w:rsidR="006746CC" w:rsidRPr="0039004D">
        <w:rPr>
          <w:rFonts w:cs="Times New Roman"/>
        </w:rPr>
        <w:t xml:space="preserve">mo se están manejando actualmente los reclamos no es óptima debido a que </w:t>
      </w:r>
      <w:r w:rsidR="006122C1">
        <w:rPr>
          <w:rFonts w:cs="Times New Roman"/>
        </w:rPr>
        <w:t>tienen la idea de que gestores de IPRESS</w:t>
      </w:r>
      <w:r w:rsidR="006746CC" w:rsidRPr="0039004D">
        <w:rPr>
          <w:rFonts w:cs="Times New Roman"/>
        </w:rPr>
        <w:t xml:space="preserve"> no tienen conocimiento sobre </w:t>
      </w:r>
      <w:r w:rsidR="006122C1">
        <w:rPr>
          <w:rFonts w:cs="Times New Roman"/>
        </w:rPr>
        <w:t>las</w:t>
      </w:r>
      <w:r w:rsidR="006746CC" w:rsidRPr="0039004D">
        <w:rPr>
          <w:rFonts w:cs="Times New Roman"/>
        </w:rPr>
        <w:t xml:space="preserve"> fallas </w:t>
      </w:r>
      <w:r w:rsidR="006122C1">
        <w:rPr>
          <w:rFonts w:cs="Times New Roman"/>
        </w:rPr>
        <w:t xml:space="preserve">que se presentan </w:t>
      </w:r>
      <w:r w:rsidR="006746CC" w:rsidRPr="0039004D">
        <w:rPr>
          <w:rFonts w:cs="Times New Roman"/>
        </w:rPr>
        <w:t xml:space="preserve">y tampoco </w:t>
      </w:r>
      <w:r w:rsidR="006122C1">
        <w:rPr>
          <w:rFonts w:cs="Times New Roman"/>
        </w:rPr>
        <w:t>tienen procedimientos claros sobre cómo dar solución a los reclamos presentados</w:t>
      </w:r>
      <w:r w:rsidR="006746CC" w:rsidRPr="0039004D">
        <w:rPr>
          <w:rFonts w:cs="Times New Roman"/>
        </w:rPr>
        <w:t xml:space="preserve">. Adicionalmente, como no todas las IPRESS tienen PAUS </w:t>
      </w:r>
      <w:r w:rsidR="006746CC" w:rsidRPr="0039004D">
        <w:rPr>
          <w:rFonts w:cs="Times New Roman"/>
        </w:rPr>
        <w:lastRenderedPageBreak/>
        <w:t>tod</w:t>
      </w:r>
      <w:r w:rsidR="003200E4">
        <w:rPr>
          <w:rFonts w:cs="Times New Roman"/>
        </w:rPr>
        <w:t xml:space="preserve">avía, </w:t>
      </w:r>
      <w:r w:rsidR="006122C1">
        <w:rPr>
          <w:rFonts w:cs="Times New Roman"/>
        </w:rPr>
        <w:t xml:space="preserve">existen IPRESS donde </w:t>
      </w:r>
      <w:r w:rsidR="003200E4">
        <w:rPr>
          <w:rFonts w:cs="Times New Roman"/>
        </w:rPr>
        <w:t>solamente se le entrega el</w:t>
      </w:r>
      <w:r w:rsidR="006746CC" w:rsidRPr="0039004D">
        <w:rPr>
          <w:rFonts w:cs="Times New Roman"/>
        </w:rPr>
        <w:t xml:space="preserve"> canal de</w:t>
      </w:r>
      <w:r w:rsidR="003200E4">
        <w:rPr>
          <w:rFonts w:cs="Times New Roman"/>
        </w:rPr>
        <w:t>l Libro de Reclamaciones</w:t>
      </w:r>
      <w:r w:rsidR="006746CC" w:rsidRPr="0039004D">
        <w:rPr>
          <w:rFonts w:cs="Times New Roman"/>
        </w:rPr>
        <w:t xml:space="preserve"> al ciud</w:t>
      </w:r>
      <w:r w:rsidR="003200E4">
        <w:rPr>
          <w:rFonts w:cs="Times New Roman"/>
        </w:rPr>
        <w:t>adano para hacer sus reclamos.</w:t>
      </w:r>
      <w:r w:rsidR="006746CC" w:rsidRPr="0039004D">
        <w:rPr>
          <w:rFonts w:cs="Times New Roman"/>
        </w:rPr>
        <w:t xml:space="preserve"> </w:t>
      </w:r>
      <w:r w:rsidR="003200E4">
        <w:rPr>
          <w:rFonts w:cs="Times New Roman"/>
        </w:rPr>
        <w:t xml:space="preserve">Esto </w:t>
      </w:r>
      <w:r w:rsidR="006122C1">
        <w:rPr>
          <w:rFonts w:cs="Times New Roman"/>
        </w:rPr>
        <w:t>lo ven como</w:t>
      </w:r>
      <w:r w:rsidR="003200E4">
        <w:rPr>
          <w:rFonts w:cs="Times New Roman"/>
        </w:rPr>
        <w:t xml:space="preserve"> un</w:t>
      </w:r>
      <w:r w:rsidR="006746CC" w:rsidRPr="0039004D">
        <w:rPr>
          <w:rFonts w:cs="Times New Roman"/>
        </w:rPr>
        <w:t xml:space="preserve"> gran limitan</w:t>
      </w:r>
      <w:r w:rsidR="003200E4">
        <w:rPr>
          <w:rFonts w:cs="Times New Roman"/>
        </w:rPr>
        <w:t>te</w:t>
      </w:r>
      <w:r w:rsidR="006746CC" w:rsidRPr="0039004D">
        <w:rPr>
          <w:rFonts w:cs="Times New Roman"/>
        </w:rPr>
        <w:t xml:space="preserve"> ya que </w:t>
      </w:r>
      <w:r w:rsidR="006122C1">
        <w:rPr>
          <w:rFonts w:cs="Times New Roman"/>
        </w:rPr>
        <w:t>este no se encuentra siempre disponible</w:t>
      </w:r>
      <w:r w:rsidRPr="0039004D">
        <w:rPr>
          <w:rFonts w:cs="Times New Roman"/>
        </w:rPr>
        <w:t>. Según ellos</w:t>
      </w:r>
      <w:r w:rsidR="006746CC" w:rsidRPr="0039004D">
        <w:rPr>
          <w:rFonts w:cs="Times New Roman"/>
        </w:rPr>
        <w:t>,</w:t>
      </w:r>
      <w:r w:rsidR="006122C1">
        <w:rPr>
          <w:rFonts w:cs="Times New Roman"/>
        </w:rPr>
        <w:t xml:space="preserve"> los reclamos siempre</w:t>
      </w:r>
      <w:r w:rsidR="006746CC" w:rsidRPr="0039004D">
        <w:rPr>
          <w:rFonts w:cs="Times New Roman"/>
        </w:rPr>
        <w:t xml:space="preserve"> </w:t>
      </w:r>
      <w:r w:rsidR="006122C1">
        <w:rPr>
          <w:rFonts w:cs="Times New Roman"/>
        </w:rPr>
        <w:t>deberían elevarse a directivos para que se manejen más rápido, así tengan que acortar sus procesos, y sean fuente para la toma de decisiones ya que es información que debe tratarse como una retroalimentación por parte de los ciudadanos.</w:t>
      </w:r>
    </w:p>
    <w:p w14:paraId="06ADFD9E" w14:textId="77777777" w:rsidR="00BE774A" w:rsidRDefault="00BE774A" w:rsidP="00FD2A04">
      <w:pPr>
        <w:spacing w:line="360" w:lineRule="auto"/>
        <w:jc w:val="both"/>
        <w:rPr>
          <w:rFonts w:cs="Times New Roman"/>
        </w:rPr>
      </w:pPr>
    </w:p>
    <w:p w14:paraId="5BE74CF2" w14:textId="77777777" w:rsidR="003200E4" w:rsidRPr="0039004D" w:rsidRDefault="003200E4" w:rsidP="003200E4">
      <w:pPr>
        <w:pStyle w:val="Cita"/>
        <w:spacing w:line="360" w:lineRule="auto"/>
        <w:rPr>
          <w:rFonts w:cs="Times New Roman"/>
        </w:rPr>
      </w:pPr>
      <w:r w:rsidRPr="0039004D">
        <w:rPr>
          <w:rFonts w:cs="Times New Roman"/>
        </w:rPr>
        <w:t>“El libro no basta, definitivamente, si yo implemento una herramienta adicional definitivamente va a sumar y que mejor que estaríamos interconectados en este caso todos los que estaríamos inmersos en el tema de salud, más aún nosotros como entidad que vela por los derechos, por la protección de los derechos en salud de los pacientes.”</w:t>
      </w:r>
    </w:p>
    <w:p w14:paraId="537FC2BE" w14:textId="77777777" w:rsidR="00BE774A" w:rsidRPr="0039004D" w:rsidRDefault="0066763B" w:rsidP="00FD2A04">
      <w:pPr>
        <w:pStyle w:val="Cita"/>
        <w:spacing w:line="360" w:lineRule="auto"/>
        <w:rPr>
          <w:rFonts w:cs="Times New Roman"/>
        </w:rPr>
      </w:pPr>
      <w:r w:rsidRPr="0039004D">
        <w:rPr>
          <w:rFonts w:cs="Times New Roman"/>
        </w:rPr>
        <w:t>“Se queda generalmente en las oficinas de calidad, analizan ellos a través del equipo de calidad, de pronto la información se queda en lo más interno del equipo de calidad pero no llega hasta el directivo. Todavía no impacta en una toma de decisiones del más alto nivel.”</w:t>
      </w:r>
    </w:p>
    <w:p w14:paraId="675EE344" w14:textId="77777777" w:rsidR="006746CC" w:rsidRPr="0039004D" w:rsidRDefault="006746CC" w:rsidP="00FD2A04">
      <w:pPr>
        <w:spacing w:line="360" w:lineRule="auto"/>
        <w:jc w:val="both"/>
        <w:rPr>
          <w:rFonts w:cs="Times New Roman"/>
        </w:rPr>
      </w:pPr>
    </w:p>
    <w:p w14:paraId="3E41854A" w14:textId="77777777" w:rsidR="006746CC" w:rsidRPr="0039004D" w:rsidRDefault="00BE774A" w:rsidP="00FD2A04">
      <w:pPr>
        <w:spacing w:line="360" w:lineRule="auto"/>
        <w:jc w:val="both"/>
        <w:rPr>
          <w:rFonts w:cs="Times New Roman"/>
        </w:rPr>
      </w:pPr>
      <w:r w:rsidRPr="0039004D">
        <w:rPr>
          <w:rFonts w:cs="Times New Roman"/>
        </w:rPr>
        <w:t>Todos</w:t>
      </w:r>
      <w:r w:rsidR="006746CC" w:rsidRPr="0039004D">
        <w:rPr>
          <w:rFonts w:cs="Times New Roman"/>
        </w:rPr>
        <w:t xml:space="preserve"> consideraron que esta herramienta serviría para </w:t>
      </w:r>
      <w:r w:rsidR="001B0B1C">
        <w:rPr>
          <w:rFonts w:cs="Times New Roman"/>
        </w:rPr>
        <w:t>manejar los reclamos recibidos</w:t>
      </w:r>
      <w:r w:rsidR="00007DC8">
        <w:rPr>
          <w:rFonts w:cs="Times New Roman"/>
        </w:rPr>
        <w:t>,. C</w:t>
      </w:r>
      <w:r w:rsidR="006746CC" w:rsidRPr="0039004D">
        <w:rPr>
          <w:rFonts w:cs="Times New Roman"/>
        </w:rPr>
        <w:t>onsideran que</w:t>
      </w:r>
      <w:r w:rsidR="00007DC8">
        <w:rPr>
          <w:rFonts w:cs="Times New Roman"/>
        </w:rPr>
        <w:t xml:space="preserve"> los reclamos todavía son</w:t>
      </w:r>
      <w:r w:rsidR="006746CC" w:rsidRPr="0039004D">
        <w:rPr>
          <w:rFonts w:cs="Times New Roman"/>
        </w:rPr>
        <w:t xml:space="preserve"> visto</w:t>
      </w:r>
      <w:r w:rsidR="00007DC8">
        <w:rPr>
          <w:rFonts w:cs="Times New Roman"/>
        </w:rPr>
        <w:t>s</w:t>
      </w:r>
      <w:r w:rsidR="006746CC" w:rsidRPr="0039004D">
        <w:rPr>
          <w:rFonts w:cs="Times New Roman"/>
        </w:rPr>
        <w:t xml:space="preserve"> por los prestadores de salud como una traba o </w:t>
      </w:r>
      <w:r w:rsidR="00007DC8">
        <w:rPr>
          <w:rFonts w:cs="Times New Roman"/>
        </w:rPr>
        <w:t>una ofensa al servicio que</w:t>
      </w:r>
      <w:r w:rsidR="006746CC" w:rsidRPr="0039004D">
        <w:rPr>
          <w:rFonts w:cs="Times New Roman"/>
        </w:rPr>
        <w:t xml:space="preserve"> están brindando, </w:t>
      </w:r>
      <w:r w:rsidR="00007DC8">
        <w:rPr>
          <w:rFonts w:cs="Times New Roman"/>
        </w:rPr>
        <w:t>y que se necesita cambiar esta</w:t>
      </w:r>
      <w:r w:rsidR="006746CC" w:rsidRPr="0039004D">
        <w:rPr>
          <w:rFonts w:cs="Times New Roman"/>
        </w:rPr>
        <w:t xml:space="preserve"> percepción </w:t>
      </w:r>
      <w:r w:rsidR="003200E4">
        <w:rPr>
          <w:rFonts w:cs="Times New Roman"/>
        </w:rPr>
        <w:t>hacia</w:t>
      </w:r>
      <w:r w:rsidR="006746CC" w:rsidRPr="0039004D">
        <w:rPr>
          <w:rFonts w:cs="Times New Roman"/>
        </w:rPr>
        <w:t xml:space="preserve"> una oportunidad de mejora. Señalaron que los reclamos </w:t>
      </w:r>
      <w:r w:rsidR="003200E4">
        <w:rPr>
          <w:rFonts w:cs="Times New Roman"/>
        </w:rPr>
        <w:t>son</w:t>
      </w:r>
      <w:r w:rsidR="006746CC" w:rsidRPr="0039004D">
        <w:rPr>
          <w:rFonts w:cs="Times New Roman"/>
        </w:rPr>
        <w:t xml:space="preserve"> un beneficio hacia la institución </w:t>
      </w:r>
      <w:r w:rsidR="003200E4">
        <w:rPr>
          <w:rFonts w:cs="Times New Roman"/>
        </w:rPr>
        <w:t>ya que les permite encontrar</w:t>
      </w:r>
      <w:r w:rsidR="006746CC" w:rsidRPr="0039004D">
        <w:rPr>
          <w:rFonts w:cs="Times New Roman"/>
        </w:rPr>
        <w:t xml:space="preserve"> erro</w:t>
      </w:r>
      <w:r w:rsidR="00007DC8">
        <w:rPr>
          <w:rFonts w:cs="Times New Roman"/>
        </w:rPr>
        <w:t>res y subsanarlos positivamente. Esto</w:t>
      </w:r>
      <w:r w:rsidR="006746CC" w:rsidRPr="0039004D">
        <w:rPr>
          <w:rFonts w:cs="Times New Roman"/>
        </w:rPr>
        <w:t xml:space="preserve"> les da la oportunidad de revisar sus estándares y procesos para poder cumplir con las expectativas de los ciudadanos y poder dejarlos satisfechos con el servicio brindado. </w:t>
      </w:r>
    </w:p>
    <w:p w14:paraId="72A33CB3" w14:textId="77777777" w:rsidR="006746CC" w:rsidRPr="0039004D" w:rsidRDefault="006746CC" w:rsidP="00FD2A04">
      <w:pPr>
        <w:spacing w:line="360" w:lineRule="auto"/>
        <w:jc w:val="both"/>
        <w:rPr>
          <w:rFonts w:cs="Times New Roman"/>
        </w:rPr>
      </w:pPr>
    </w:p>
    <w:p w14:paraId="7B5C908A" w14:textId="77777777" w:rsidR="006746CC" w:rsidRDefault="00007DC8" w:rsidP="00FD2A04">
      <w:pPr>
        <w:spacing w:line="360" w:lineRule="auto"/>
        <w:jc w:val="both"/>
        <w:rPr>
          <w:rFonts w:cs="Times New Roman"/>
        </w:rPr>
      </w:pPr>
      <w:r w:rsidRPr="0039004D">
        <w:rPr>
          <w:rFonts w:cs="Times New Roman"/>
        </w:rPr>
        <w:t xml:space="preserve">La idea de esta herramienta les pareció atractiva debido a que serviría como un punto de comunicación entre los ciudadanos y las IPRESS. </w:t>
      </w:r>
      <w:r w:rsidR="006746CC" w:rsidRPr="0039004D">
        <w:rPr>
          <w:rFonts w:cs="Times New Roman"/>
        </w:rPr>
        <w:t xml:space="preserve">Sobre las características que desean que tenga la herramienta mencionaron que esta herramienta debe ser planteada </w:t>
      </w:r>
      <w:r>
        <w:rPr>
          <w:rFonts w:cs="Times New Roman"/>
        </w:rPr>
        <w:t>en</w:t>
      </w:r>
      <w:r w:rsidR="006746CC" w:rsidRPr="0039004D">
        <w:rPr>
          <w:rFonts w:cs="Times New Roman"/>
        </w:rPr>
        <w:t xml:space="preserve"> idiomas nativos y </w:t>
      </w:r>
      <w:r>
        <w:rPr>
          <w:rFonts w:cs="Times New Roman"/>
        </w:rPr>
        <w:t xml:space="preserve">debe contar </w:t>
      </w:r>
      <w:r w:rsidR="006746CC" w:rsidRPr="0039004D">
        <w:rPr>
          <w:rFonts w:cs="Times New Roman"/>
        </w:rPr>
        <w:t xml:space="preserve">con muchos gráficos e íconos para que sea fácilmente entendible por personas no letradas. Les parece importante que </w:t>
      </w:r>
      <w:r>
        <w:rPr>
          <w:rFonts w:cs="Times New Roman"/>
        </w:rPr>
        <w:t>una vez que los</w:t>
      </w:r>
      <w:r w:rsidRPr="0039004D">
        <w:rPr>
          <w:rFonts w:cs="Times New Roman"/>
        </w:rPr>
        <w:t xml:space="preserve"> </w:t>
      </w:r>
      <w:r w:rsidRPr="0039004D">
        <w:rPr>
          <w:rFonts w:cs="Times New Roman"/>
        </w:rPr>
        <w:lastRenderedPageBreak/>
        <w:t>reclamo</w:t>
      </w:r>
      <w:r w:rsidR="005B7537">
        <w:rPr>
          <w:rFonts w:cs="Times New Roman"/>
        </w:rPr>
        <w:t>s</w:t>
      </w:r>
      <w:r w:rsidRPr="0039004D">
        <w:rPr>
          <w:rFonts w:cs="Times New Roman"/>
        </w:rPr>
        <w:t xml:space="preserve"> haya</w:t>
      </w:r>
      <w:r>
        <w:rPr>
          <w:rFonts w:cs="Times New Roman"/>
        </w:rPr>
        <w:t>n</w:t>
      </w:r>
      <w:r w:rsidRPr="0039004D">
        <w:rPr>
          <w:rFonts w:cs="Times New Roman"/>
        </w:rPr>
        <w:t xml:space="preserve"> sido ingresado</w:t>
      </w:r>
      <w:r>
        <w:rPr>
          <w:rFonts w:cs="Times New Roman"/>
        </w:rPr>
        <w:t>s</w:t>
      </w:r>
      <w:r w:rsidRPr="0039004D">
        <w:rPr>
          <w:rFonts w:cs="Times New Roman"/>
        </w:rPr>
        <w:t xml:space="preserve"> al sistema</w:t>
      </w:r>
      <w:r>
        <w:rPr>
          <w:rFonts w:cs="Times New Roman"/>
        </w:rPr>
        <w:t>,</w:t>
      </w:r>
      <w:r w:rsidRPr="0039004D">
        <w:rPr>
          <w:rFonts w:cs="Times New Roman"/>
        </w:rPr>
        <w:t xml:space="preserve"> </w:t>
      </w:r>
      <w:r w:rsidR="006746CC" w:rsidRPr="0039004D">
        <w:rPr>
          <w:rFonts w:cs="Times New Roman"/>
        </w:rPr>
        <w:t>los ciudadanos</w:t>
      </w:r>
      <w:r>
        <w:rPr>
          <w:rFonts w:cs="Times New Roman"/>
        </w:rPr>
        <w:t xml:space="preserve"> </w:t>
      </w:r>
      <w:r w:rsidR="006746CC" w:rsidRPr="0039004D">
        <w:rPr>
          <w:rFonts w:cs="Times New Roman"/>
        </w:rPr>
        <w:t xml:space="preserve"> reciban una confirmación, y que también reciban el plazo máximo que </w:t>
      </w:r>
      <w:r>
        <w:rPr>
          <w:rFonts w:cs="Times New Roman"/>
        </w:rPr>
        <w:t xml:space="preserve">este </w:t>
      </w:r>
      <w:r w:rsidR="006746CC" w:rsidRPr="0039004D">
        <w:rPr>
          <w:rFonts w:cs="Times New Roman"/>
        </w:rPr>
        <w:t xml:space="preserve">demorará en ser resuelto. Ellos consideran que este sistema debe mostrar </w:t>
      </w:r>
      <w:r>
        <w:rPr>
          <w:rFonts w:cs="Times New Roman"/>
        </w:rPr>
        <w:t>reportes consolidados que sean</w:t>
      </w:r>
      <w:r w:rsidR="006746CC" w:rsidRPr="0039004D">
        <w:rPr>
          <w:rFonts w:cs="Times New Roman"/>
        </w:rPr>
        <w:t xml:space="preserve"> entendibles </w:t>
      </w:r>
      <w:r>
        <w:rPr>
          <w:rFonts w:cs="Times New Roman"/>
        </w:rPr>
        <w:t xml:space="preserve">rápidamente </w:t>
      </w:r>
      <w:r w:rsidR="006746CC" w:rsidRPr="0039004D">
        <w:rPr>
          <w:rFonts w:cs="Times New Roman"/>
        </w:rPr>
        <w:t xml:space="preserve">y que </w:t>
      </w:r>
      <w:r>
        <w:rPr>
          <w:rFonts w:cs="Times New Roman"/>
        </w:rPr>
        <w:t>permitan hacer filtros que funcionen para todas las IPRESS.</w:t>
      </w:r>
      <w:r w:rsidR="006746CC" w:rsidRPr="0039004D">
        <w:rPr>
          <w:rFonts w:cs="Times New Roman"/>
        </w:rPr>
        <w:t xml:space="preserve"> </w:t>
      </w:r>
    </w:p>
    <w:p w14:paraId="29220588" w14:textId="77777777" w:rsidR="00630088" w:rsidRDefault="00630088" w:rsidP="00FD2A04">
      <w:pPr>
        <w:spacing w:line="360" w:lineRule="auto"/>
        <w:jc w:val="both"/>
        <w:rPr>
          <w:rFonts w:cs="Times New Roman"/>
        </w:rPr>
      </w:pPr>
    </w:p>
    <w:p w14:paraId="193AEE94" w14:textId="77777777" w:rsidR="00630088" w:rsidRPr="0039004D" w:rsidRDefault="00630088" w:rsidP="00630088">
      <w:pPr>
        <w:pStyle w:val="Cita"/>
        <w:spacing w:line="360" w:lineRule="auto"/>
        <w:rPr>
          <w:rFonts w:cs="Times New Roman"/>
        </w:rPr>
      </w:pPr>
      <w:r w:rsidRPr="0039004D">
        <w:rPr>
          <w:rFonts w:cs="Times New Roman"/>
        </w:rPr>
        <w:t xml:space="preserve">“Pero la relevancia para </w:t>
      </w:r>
      <w:r w:rsidR="000D4362" w:rsidRPr="0039004D">
        <w:rPr>
          <w:rFonts w:cs="Times New Roman"/>
        </w:rPr>
        <w:t>mí</w:t>
      </w:r>
      <w:r w:rsidRPr="0039004D">
        <w:rPr>
          <w:rFonts w:cs="Times New Roman"/>
        </w:rPr>
        <w:t xml:space="preserve"> está en la atención de estos reclamos, </w:t>
      </w:r>
      <w:r w:rsidR="00EC7152">
        <w:rPr>
          <w:rFonts w:cs="Times New Roman"/>
        </w:rPr>
        <w:t>¿</w:t>
      </w:r>
      <w:r w:rsidRPr="0039004D">
        <w:rPr>
          <w:rFonts w:cs="Times New Roman"/>
        </w:rPr>
        <w:t>c</w:t>
      </w:r>
      <w:r w:rsidR="000D4362">
        <w:rPr>
          <w:rFonts w:cs="Times New Roman"/>
        </w:rPr>
        <w:t>ó</w:t>
      </w:r>
      <w:r w:rsidRPr="0039004D">
        <w:rPr>
          <w:rFonts w:cs="Times New Roman"/>
        </w:rPr>
        <w:t xml:space="preserve">mo atiendo, lo atiendo de forma oportuna? </w:t>
      </w:r>
      <w:r w:rsidR="00EC7152">
        <w:rPr>
          <w:rFonts w:cs="Times New Roman"/>
        </w:rPr>
        <w:t>S</w:t>
      </w:r>
      <w:r w:rsidR="00EC7152" w:rsidRPr="0039004D">
        <w:rPr>
          <w:rFonts w:cs="Times New Roman"/>
        </w:rPr>
        <w:t xml:space="preserve">i </w:t>
      </w:r>
      <w:r w:rsidRPr="0039004D">
        <w:rPr>
          <w:rFonts w:cs="Times New Roman"/>
        </w:rPr>
        <w:t>lo atiendo de forma oportuna y con calidad además que satisfaga al usuario, entonces yo creo que esa parte es la parte sustancial, yo puedo poner muchos canales, muchos canales de reclamos pero</w:t>
      </w:r>
      <w:r w:rsidR="00EC7152">
        <w:rPr>
          <w:rFonts w:cs="Times New Roman"/>
        </w:rPr>
        <w:t>,</w:t>
      </w:r>
      <w:r w:rsidRPr="0039004D">
        <w:rPr>
          <w:rFonts w:cs="Times New Roman"/>
        </w:rPr>
        <w:t xml:space="preserve"> </w:t>
      </w:r>
      <w:r w:rsidR="001F6250">
        <w:rPr>
          <w:rFonts w:cs="Times New Roman"/>
        </w:rPr>
        <w:t>¿</w:t>
      </w:r>
      <w:r w:rsidRPr="0039004D">
        <w:rPr>
          <w:rFonts w:cs="Times New Roman"/>
        </w:rPr>
        <w:t>qu</w:t>
      </w:r>
      <w:r w:rsidR="001F6250">
        <w:rPr>
          <w:rFonts w:cs="Times New Roman"/>
        </w:rPr>
        <w:t>é</w:t>
      </w:r>
      <w:r w:rsidRPr="0039004D">
        <w:rPr>
          <w:rFonts w:cs="Times New Roman"/>
        </w:rPr>
        <w:t xml:space="preserve"> pasaría si yo tengo un excelente canal pero no tengo una capacidad resolutiva para estos reclamos</w:t>
      </w:r>
      <w:r w:rsidR="001F6250">
        <w:rPr>
          <w:rFonts w:cs="Times New Roman"/>
        </w:rPr>
        <w:t>?</w:t>
      </w:r>
      <w:r w:rsidR="001F6250" w:rsidRPr="0039004D">
        <w:rPr>
          <w:rFonts w:cs="Times New Roman"/>
        </w:rPr>
        <w:t xml:space="preserve"> </w:t>
      </w:r>
      <w:r w:rsidR="001F6250">
        <w:rPr>
          <w:rFonts w:cs="Times New Roman"/>
        </w:rPr>
        <w:t>S</w:t>
      </w:r>
      <w:r w:rsidRPr="0039004D">
        <w:rPr>
          <w:rFonts w:cs="Times New Roman"/>
        </w:rPr>
        <w:t>ería incongruente, entonces para mí es muy importante la resolución, o sea la solución de los reclamos.”</w:t>
      </w:r>
    </w:p>
    <w:p w14:paraId="04DF51C7" w14:textId="77777777" w:rsidR="006746CC" w:rsidRPr="0039004D" w:rsidRDefault="006746CC" w:rsidP="00FD2A04">
      <w:pPr>
        <w:spacing w:line="360" w:lineRule="auto"/>
        <w:jc w:val="both"/>
        <w:rPr>
          <w:rFonts w:cs="Times New Roman"/>
        </w:rPr>
      </w:pPr>
    </w:p>
    <w:p w14:paraId="0650E0A4" w14:textId="77777777" w:rsidR="006746CC" w:rsidRDefault="006746CC" w:rsidP="00FD2A04">
      <w:pPr>
        <w:spacing w:line="360" w:lineRule="auto"/>
        <w:jc w:val="both"/>
        <w:rPr>
          <w:rFonts w:cs="Times New Roman"/>
        </w:rPr>
      </w:pPr>
      <w:r w:rsidRPr="0039004D">
        <w:rPr>
          <w:rFonts w:cs="Times New Roman"/>
        </w:rPr>
        <w:t xml:space="preserve">También les parece importante que esta herramienta tenga un componente educativo </w:t>
      </w:r>
      <w:r w:rsidR="00007DC8">
        <w:rPr>
          <w:rFonts w:cs="Times New Roman"/>
        </w:rPr>
        <w:t>que ayude a difundir</w:t>
      </w:r>
      <w:r w:rsidRPr="0039004D">
        <w:rPr>
          <w:rFonts w:cs="Times New Roman"/>
        </w:rPr>
        <w:t xml:space="preserve"> la cultura de derechos del ciudadano para </w:t>
      </w:r>
      <w:r w:rsidR="00007DC8">
        <w:rPr>
          <w:rFonts w:cs="Times New Roman"/>
        </w:rPr>
        <w:t>reclamar</w:t>
      </w:r>
      <w:r w:rsidRPr="0039004D">
        <w:rPr>
          <w:rFonts w:cs="Times New Roman"/>
        </w:rPr>
        <w:t xml:space="preserve"> con</w:t>
      </w:r>
      <w:r w:rsidR="002E1E27">
        <w:rPr>
          <w:rFonts w:cs="Times New Roman"/>
        </w:rPr>
        <w:t xml:space="preserve"> el fin de empoder</w:t>
      </w:r>
      <w:r w:rsidRPr="0039004D">
        <w:rPr>
          <w:rFonts w:cs="Times New Roman"/>
        </w:rPr>
        <w:t xml:space="preserve">arlos. Les gustaría que tuviera estadísticas, donde puedan ver reportes consolidados de los reclamos vigentes </w:t>
      </w:r>
      <w:r w:rsidR="00007DC8">
        <w:rPr>
          <w:rFonts w:cs="Times New Roman"/>
        </w:rPr>
        <w:t>junto con los</w:t>
      </w:r>
      <w:r w:rsidRPr="0039004D">
        <w:rPr>
          <w:rFonts w:cs="Times New Roman"/>
        </w:rPr>
        <w:t xml:space="preserve"> ya solucionados con </w:t>
      </w:r>
      <w:r w:rsidR="00007DC8">
        <w:rPr>
          <w:rFonts w:cs="Times New Roman"/>
        </w:rPr>
        <w:t>sus</w:t>
      </w:r>
      <w:r w:rsidRPr="0039004D">
        <w:rPr>
          <w:rFonts w:cs="Times New Roman"/>
        </w:rPr>
        <w:t xml:space="preserve"> pasos </w:t>
      </w:r>
      <w:r w:rsidR="00007DC8">
        <w:rPr>
          <w:rFonts w:cs="Times New Roman"/>
        </w:rPr>
        <w:t>seguidos para</w:t>
      </w:r>
      <w:r w:rsidRPr="0039004D">
        <w:rPr>
          <w:rFonts w:cs="Times New Roman"/>
        </w:rPr>
        <w:t xml:space="preserve"> darles solución</w:t>
      </w:r>
      <w:r w:rsidR="00007DC8">
        <w:rPr>
          <w:rFonts w:cs="Times New Roman"/>
        </w:rPr>
        <w:t xml:space="preserve">. </w:t>
      </w:r>
      <w:r w:rsidR="00007DC8" w:rsidRPr="0039004D">
        <w:rPr>
          <w:rFonts w:cs="Times New Roman"/>
        </w:rPr>
        <w:t>Ellos consideran que estos reportes servirían para dinamizar la toma de decisiones de parte de las IPRESS y servirían para crear diferentes rankings en calidad de atención.</w:t>
      </w:r>
      <w:r w:rsidR="00007DC8">
        <w:rPr>
          <w:rFonts w:cs="Times New Roman"/>
        </w:rPr>
        <w:t xml:space="preserve"> Que los usuarios puedan ver los pasos seguidos es importante para ellos ya que lo ven como</w:t>
      </w:r>
      <w:r w:rsidRPr="0039004D">
        <w:rPr>
          <w:rFonts w:cs="Times New Roman"/>
        </w:rPr>
        <w:t xml:space="preserve"> una forma para que el ciudadano sea partícipe en el proceso de resolución de su disconformidad. Por último, consideran que toda esta información debe ser almacenada de tal forma que les permita guardar un back-up que sea accesible en el momento que lo requieran.</w:t>
      </w:r>
    </w:p>
    <w:p w14:paraId="67C6A088" w14:textId="77777777" w:rsidR="00630088" w:rsidRDefault="00630088" w:rsidP="00FD2A04">
      <w:pPr>
        <w:spacing w:line="360" w:lineRule="auto"/>
        <w:jc w:val="both"/>
        <w:rPr>
          <w:rFonts w:cs="Times New Roman"/>
        </w:rPr>
      </w:pPr>
    </w:p>
    <w:p w14:paraId="4A098102" w14:textId="77777777" w:rsidR="00630088" w:rsidRPr="0039004D" w:rsidRDefault="00630088" w:rsidP="00630088">
      <w:pPr>
        <w:pStyle w:val="Cita"/>
        <w:spacing w:line="360" w:lineRule="auto"/>
        <w:rPr>
          <w:rFonts w:cs="Times New Roman"/>
        </w:rPr>
      </w:pPr>
      <w:r w:rsidRPr="0039004D">
        <w:rPr>
          <w:rFonts w:cs="Times New Roman"/>
        </w:rPr>
        <w:t>“Entonces lo que se está haciendo es solamente atender a los que reclaman, pero el problema que es la oferta limitada no se está resolviendo, entonces eso es para mí lo más importante. Que haya cambios, no cosméticos, sino de fondo en la gestión de los establecimientos.”</w:t>
      </w:r>
    </w:p>
    <w:p w14:paraId="69A71060" w14:textId="77777777" w:rsidR="0066763B" w:rsidRPr="0039004D" w:rsidRDefault="0066763B" w:rsidP="00FD2A04">
      <w:pPr>
        <w:pStyle w:val="Cita"/>
        <w:spacing w:line="360" w:lineRule="auto"/>
        <w:rPr>
          <w:rFonts w:cs="Times New Roman"/>
        </w:rPr>
      </w:pPr>
      <w:r w:rsidRPr="0039004D">
        <w:rPr>
          <w:rFonts w:cs="Times New Roman"/>
        </w:rPr>
        <w:lastRenderedPageBreak/>
        <w:t xml:space="preserve">“La información debe ser tratada de la forma más objetiva y segundo de que definitivamente se debería de tener un back-up, algo donde esta información quede plasmada, </w:t>
      </w:r>
      <w:r w:rsidR="00006207">
        <w:rPr>
          <w:rFonts w:cs="Times New Roman"/>
        </w:rPr>
        <w:t>¿</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 el motivo por el cual se produjo el reclamo</w:t>
      </w:r>
      <w:r w:rsidR="00FB1082">
        <w:rPr>
          <w:rFonts w:cs="Times New Roman"/>
        </w:rPr>
        <w:t>?</w:t>
      </w:r>
      <w:r w:rsidRPr="0039004D">
        <w:rPr>
          <w:rFonts w:cs="Times New Roman"/>
        </w:rPr>
        <w:t>,</w:t>
      </w:r>
      <w:r w:rsidR="00FB1082">
        <w:rPr>
          <w:rFonts w:cs="Times New Roman"/>
        </w:rPr>
        <w:t>¿</w:t>
      </w:r>
      <w:r w:rsidRPr="0039004D">
        <w:rPr>
          <w:rFonts w:cs="Times New Roman"/>
        </w:rPr>
        <w:t xml:space="preserve"> </w:t>
      </w:r>
      <w:r w:rsidR="00B8307F" w:rsidRPr="0039004D">
        <w:rPr>
          <w:rFonts w:cs="Times New Roman"/>
        </w:rPr>
        <w:t>cu</w:t>
      </w:r>
      <w:r w:rsidR="00B8307F">
        <w:rPr>
          <w:rFonts w:cs="Times New Roman"/>
        </w:rPr>
        <w:t>á</w:t>
      </w:r>
      <w:r w:rsidR="00B8307F" w:rsidRPr="0039004D">
        <w:rPr>
          <w:rFonts w:cs="Times New Roman"/>
        </w:rPr>
        <w:t xml:space="preserve">l </w:t>
      </w:r>
      <w:r w:rsidRPr="0039004D">
        <w:rPr>
          <w:rFonts w:cs="Times New Roman"/>
        </w:rPr>
        <w:t>fueron las acciones que se tomaron, si el usuario quedo conforme posterior a la atención</w:t>
      </w:r>
      <w:r w:rsidR="00FB1082">
        <w:rPr>
          <w:rFonts w:cs="Times New Roman"/>
        </w:rPr>
        <w:t>?</w:t>
      </w:r>
      <w:r w:rsidRPr="0039004D">
        <w:rPr>
          <w:rFonts w:cs="Times New Roman"/>
        </w:rPr>
        <w:t xml:space="preserve">, </w:t>
      </w:r>
      <w:r w:rsidR="00FB1082">
        <w:rPr>
          <w:rFonts w:cs="Times New Roman"/>
        </w:rPr>
        <w:t>¿</w:t>
      </w:r>
      <w:r w:rsidRPr="0039004D">
        <w:rPr>
          <w:rFonts w:cs="Times New Roman"/>
        </w:rPr>
        <w:t>cu</w:t>
      </w:r>
      <w:r w:rsidR="00B8307F">
        <w:rPr>
          <w:rFonts w:cs="Times New Roman"/>
        </w:rPr>
        <w:t>á</w:t>
      </w:r>
      <w:r w:rsidRPr="0039004D">
        <w:rPr>
          <w:rFonts w:cs="Times New Roman"/>
        </w:rPr>
        <w:t>ndo sucedieron los hecho</w:t>
      </w:r>
      <w:r w:rsidR="00FB1082">
        <w:rPr>
          <w:rFonts w:cs="Times New Roman"/>
        </w:rPr>
        <w:t>?</w:t>
      </w:r>
      <w:r w:rsidRPr="0039004D">
        <w:rPr>
          <w:rFonts w:cs="Times New Roman"/>
        </w:rPr>
        <w:t xml:space="preserve">, </w:t>
      </w:r>
      <w:r w:rsidR="00006207">
        <w:rPr>
          <w:rFonts w:cs="Times New Roman"/>
        </w:rPr>
        <w:t>E</w:t>
      </w:r>
      <w:r w:rsidRPr="0039004D">
        <w:rPr>
          <w:rFonts w:cs="Times New Roman"/>
        </w:rPr>
        <w:t>ntonces considero que esta información debe ser valiosa, debe ser guardada pero también debe ser retroalimentada, cada cierto tiempo y probablemente debería haber un medio en que todos los usuarios internos podamos conocer esa información</w:t>
      </w:r>
      <w:r w:rsidR="00006207">
        <w:rPr>
          <w:rFonts w:cs="Times New Roman"/>
        </w:rPr>
        <w:t>.</w:t>
      </w:r>
      <w:r w:rsidRPr="0039004D">
        <w:rPr>
          <w:rFonts w:cs="Times New Roman"/>
        </w:rPr>
        <w:t xml:space="preserve"> </w:t>
      </w:r>
      <w:r w:rsidR="00006207">
        <w:rPr>
          <w:rFonts w:cs="Times New Roman"/>
        </w:rPr>
        <w:t>E</w:t>
      </w:r>
      <w:r w:rsidRPr="0039004D">
        <w:rPr>
          <w:rFonts w:cs="Times New Roman"/>
        </w:rPr>
        <w:t>ntonces es una retroalimentación”</w:t>
      </w:r>
    </w:p>
    <w:p w14:paraId="492C2D3C" w14:textId="77777777" w:rsidR="006746CC" w:rsidRPr="0039004D" w:rsidRDefault="006746CC" w:rsidP="00FD2A04">
      <w:pPr>
        <w:spacing w:line="360" w:lineRule="auto"/>
        <w:jc w:val="both"/>
        <w:rPr>
          <w:rFonts w:cs="Times New Roman"/>
        </w:rPr>
      </w:pPr>
    </w:p>
    <w:p w14:paraId="3ED02206" w14:textId="77777777" w:rsidR="006746CC" w:rsidRPr="0039004D" w:rsidRDefault="00007DC8" w:rsidP="00FD2A04">
      <w:pPr>
        <w:spacing w:line="360" w:lineRule="auto"/>
        <w:jc w:val="both"/>
        <w:rPr>
          <w:rFonts w:cs="Times New Roman"/>
        </w:rPr>
      </w:pPr>
      <w:r>
        <w:rPr>
          <w:rFonts w:cs="Times New Roman"/>
        </w:rPr>
        <w:t>En estos reportes esperan</w:t>
      </w:r>
      <w:r w:rsidR="006746CC" w:rsidRPr="0039004D">
        <w:rPr>
          <w:rFonts w:cs="Times New Roman"/>
        </w:rPr>
        <w:t xml:space="preserve"> ver la totalidad de los reclamos, el motivo de ellos, su clasificación y a quienes han sido </w:t>
      </w:r>
      <w:r>
        <w:rPr>
          <w:rFonts w:cs="Times New Roman"/>
        </w:rPr>
        <w:t>encargados</w:t>
      </w:r>
      <w:r w:rsidR="006746CC" w:rsidRPr="0039004D">
        <w:rPr>
          <w:rFonts w:cs="Times New Roman"/>
        </w:rPr>
        <w:t xml:space="preserve">, incluyendo el tiempo </w:t>
      </w:r>
      <w:r>
        <w:rPr>
          <w:rFonts w:cs="Times New Roman"/>
        </w:rPr>
        <w:t xml:space="preserve">máximo </w:t>
      </w:r>
      <w:r w:rsidR="006746CC" w:rsidRPr="0039004D">
        <w:rPr>
          <w:rFonts w:cs="Times New Roman"/>
        </w:rPr>
        <w:t>de respuesta, todo esto va a servir para hacerle seguimiento al reclamo y de ello poder sacar estadísticas, indicadores y tendencias.</w:t>
      </w:r>
      <w:r>
        <w:rPr>
          <w:rFonts w:cs="Times New Roman"/>
        </w:rPr>
        <w:t xml:space="preserve"> D</w:t>
      </w:r>
      <w:r w:rsidR="006746CC" w:rsidRPr="0039004D">
        <w:rPr>
          <w:rFonts w:cs="Times New Roman"/>
        </w:rPr>
        <w:t>ijeron que también sería bueno no solo ver la parte negativa sino ver también la parte positiva, recibiendo felicitaciones o recomendaciones de p</w:t>
      </w:r>
      <w:r w:rsidR="00630088">
        <w:rPr>
          <w:rFonts w:cs="Times New Roman"/>
        </w:rPr>
        <w:t>arte de ciudadanos. Finalmente</w:t>
      </w:r>
      <w:r w:rsidR="006746CC" w:rsidRPr="0039004D">
        <w:rPr>
          <w:rFonts w:cs="Times New Roman"/>
        </w:rPr>
        <w:t>, todos señalaron que compartirían la herramienta en el caso esta fuera implementada.</w:t>
      </w:r>
    </w:p>
    <w:p w14:paraId="51B6281B" w14:textId="77777777" w:rsidR="006746CC" w:rsidRPr="0039004D" w:rsidRDefault="006746CC" w:rsidP="00FD2A04">
      <w:pPr>
        <w:spacing w:line="360" w:lineRule="auto"/>
        <w:jc w:val="both"/>
        <w:rPr>
          <w:rFonts w:cs="Times New Roman"/>
        </w:rPr>
      </w:pPr>
    </w:p>
    <w:p w14:paraId="542D6B2D" w14:textId="77777777" w:rsidR="00BE774A" w:rsidRPr="0039004D" w:rsidRDefault="006746CC" w:rsidP="00FD2A04">
      <w:pPr>
        <w:spacing w:line="360" w:lineRule="auto"/>
        <w:jc w:val="both"/>
        <w:rPr>
          <w:rFonts w:cs="Times New Roman"/>
        </w:rPr>
      </w:pPr>
      <w:r w:rsidRPr="0039004D">
        <w:rPr>
          <w:rFonts w:cs="Times New Roman"/>
        </w:rPr>
        <w:t>Detallaron varios impedimentos para resolver los reclamos como una mala gestión de recursos económicos y que pareciera que las IPRESS no desean encontrar la</w:t>
      </w:r>
      <w:r w:rsidR="00630088">
        <w:rPr>
          <w:rFonts w:cs="Times New Roman"/>
        </w:rPr>
        <w:t>s causas de los reclamos para</w:t>
      </w:r>
      <w:r w:rsidRPr="0039004D">
        <w:rPr>
          <w:rFonts w:cs="Times New Roman"/>
        </w:rPr>
        <w:t xml:space="preserve"> solucionarlos, incluso </w:t>
      </w:r>
      <w:r w:rsidR="00630088">
        <w:rPr>
          <w:rFonts w:cs="Times New Roman"/>
        </w:rPr>
        <w:t>tienen la percepción de</w:t>
      </w:r>
      <w:r w:rsidRPr="0039004D">
        <w:rPr>
          <w:rFonts w:cs="Times New Roman"/>
        </w:rPr>
        <w:t xml:space="preserve"> que están protegiendo al médico y a la institución que a los propios pacientes. </w:t>
      </w:r>
    </w:p>
    <w:p w14:paraId="6D756F3E" w14:textId="77777777" w:rsidR="00BE774A" w:rsidRPr="0039004D" w:rsidRDefault="00BE774A" w:rsidP="00FD2A04">
      <w:pPr>
        <w:pStyle w:val="Cita"/>
        <w:spacing w:line="360" w:lineRule="auto"/>
        <w:rPr>
          <w:rFonts w:cs="Times New Roman"/>
        </w:rPr>
      </w:pPr>
      <w:r w:rsidRPr="0039004D">
        <w:rPr>
          <w:rFonts w:cs="Times New Roman"/>
        </w:rPr>
        <w:t>“Es un síntoma de que algo está mal, pero quieren evitarlo, no quieren verlo mucho menos encontrar las causas.”</w:t>
      </w:r>
    </w:p>
    <w:p w14:paraId="4D398BD1" w14:textId="77777777" w:rsidR="006746CC" w:rsidRPr="0039004D" w:rsidRDefault="006746CC" w:rsidP="00FD2A04">
      <w:pPr>
        <w:spacing w:line="360" w:lineRule="auto"/>
        <w:jc w:val="both"/>
        <w:rPr>
          <w:rFonts w:cs="Times New Roman"/>
        </w:rPr>
      </w:pPr>
    </w:p>
    <w:p w14:paraId="33B5B927" w14:textId="77777777" w:rsidR="00BE774A" w:rsidRPr="0039004D" w:rsidRDefault="00BE774A" w:rsidP="00630088">
      <w:pPr>
        <w:spacing w:line="360" w:lineRule="auto"/>
        <w:jc w:val="both"/>
        <w:rPr>
          <w:rFonts w:cs="Times New Roman"/>
        </w:rPr>
      </w:pPr>
      <w:r w:rsidRPr="0039004D">
        <w:rPr>
          <w:rFonts w:cs="Times New Roman"/>
        </w:rPr>
        <w:t>Adicionalmente, el personal de SUSALUD</w:t>
      </w:r>
      <w:r w:rsidR="006746CC" w:rsidRPr="0039004D">
        <w:rPr>
          <w:rFonts w:cs="Times New Roman"/>
        </w:rPr>
        <w:t xml:space="preserve"> </w:t>
      </w:r>
      <w:r w:rsidR="00630088">
        <w:rPr>
          <w:rFonts w:cs="Times New Roman"/>
        </w:rPr>
        <w:t>considero</w:t>
      </w:r>
      <w:r w:rsidR="006746CC" w:rsidRPr="0039004D">
        <w:rPr>
          <w:rFonts w:cs="Times New Roman"/>
        </w:rPr>
        <w:t xml:space="preserve"> necesario enfatizar en los siguientes tem</w:t>
      </w:r>
      <w:r w:rsidR="003E4E3C">
        <w:rPr>
          <w:rFonts w:cs="Times New Roman"/>
        </w:rPr>
        <w:t xml:space="preserve">as </w:t>
      </w:r>
      <w:r w:rsidR="00630088">
        <w:rPr>
          <w:rFonts w:cs="Times New Roman"/>
        </w:rPr>
        <w:t>aunque</w:t>
      </w:r>
      <w:r w:rsidR="003E4E3C">
        <w:rPr>
          <w:rFonts w:cs="Times New Roman"/>
        </w:rPr>
        <w:t xml:space="preserve"> no fueron </w:t>
      </w:r>
      <w:r w:rsidR="00630088">
        <w:rPr>
          <w:rFonts w:cs="Times New Roman"/>
        </w:rPr>
        <w:t>preguntados</w:t>
      </w:r>
      <w:r w:rsidR="006746CC" w:rsidRPr="0039004D">
        <w:rPr>
          <w:rFonts w:cs="Times New Roman"/>
        </w:rPr>
        <w:t xml:space="preserve"> directamente por el investigador. Ellos consideran </w:t>
      </w:r>
      <w:del w:id="48" w:author="Cesar Carcamo" w:date="2018-03-28T16:00:00Z">
        <w:r w:rsidR="006746CC" w:rsidRPr="0039004D" w:rsidDel="0071104C">
          <w:rPr>
            <w:rFonts w:cs="Times New Roman"/>
          </w:rPr>
          <w:delText>de que</w:delText>
        </w:r>
      </w:del>
      <w:ins w:id="49" w:author="Cesar Carcamo" w:date="2018-03-28T16:00:00Z">
        <w:r w:rsidR="0071104C" w:rsidRPr="0039004D">
          <w:rPr>
            <w:rFonts w:cs="Times New Roman"/>
          </w:rPr>
          <w:t>que</w:t>
        </w:r>
      </w:ins>
      <w:r w:rsidR="006746CC" w:rsidRPr="0039004D">
        <w:rPr>
          <w:rFonts w:cs="Times New Roman"/>
        </w:rPr>
        <w:t xml:space="preserve"> para que la herramienta informática funcione, se necesita mucha difusión</w:t>
      </w:r>
      <w:r w:rsidR="00630088">
        <w:rPr>
          <w:rFonts w:cs="Times New Roman"/>
        </w:rPr>
        <w:t xml:space="preserve"> de ella y trabajo permanente de</w:t>
      </w:r>
      <w:r w:rsidR="006746CC" w:rsidRPr="0039004D">
        <w:rPr>
          <w:rFonts w:cs="Times New Roman"/>
        </w:rPr>
        <w:t xml:space="preserve"> capacitación, todo esto </w:t>
      </w:r>
      <w:r w:rsidR="00630088">
        <w:rPr>
          <w:rFonts w:cs="Times New Roman"/>
        </w:rPr>
        <w:t xml:space="preserve">en </w:t>
      </w:r>
      <w:del w:id="50" w:author="Cesar Carcamo" w:date="2018-03-28T16:00:00Z">
        <w:r w:rsidR="00630088" w:rsidDel="0071104C">
          <w:rPr>
            <w:rFonts w:cs="Times New Roman"/>
          </w:rPr>
          <w:delText>busqueda</w:delText>
        </w:r>
      </w:del>
      <w:ins w:id="51" w:author="Cesar Carcamo" w:date="2018-03-28T16:00:00Z">
        <w:r w:rsidR="0071104C">
          <w:rPr>
            <w:rFonts w:cs="Times New Roman"/>
          </w:rPr>
          <w:t>búsqueda</w:t>
        </w:r>
      </w:ins>
      <w:r w:rsidR="00630088">
        <w:rPr>
          <w:rFonts w:cs="Times New Roman"/>
        </w:rPr>
        <w:t xml:space="preserve"> de</w:t>
      </w:r>
      <w:r w:rsidR="006746CC" w:rsidRPr="0039004D">
        <w:rPr>
          <w:rFonts w:cs="Times New Roman"/>
        </w:rPr>
        <w:t xml:space="preserve"> desmitificar el reclamo para quitarle la connotación negativa que tiene actualmente. </w:t>
      </w:r>
      <w:r w:rsidR="00630088">
        <w:rPr>
          <w:rFonts w:cs="Times New Roman"/>
        </w:rPr>
        <w:t xml:space="preserve">Consideran </w:t>
      </w:r>
      <w:del w:id="52" w:author="Cesar Carcamo" w:date="2018-03-28T16:03:00Z">
        <w:r w:rsidR="00630088" w:rsidDel="00A97E67">
          <w:rPr>
            <w:rFonts w:cs="Times New Roman"/>
          </w:rPr>
          <w:delText>de que</w:delText>
        </w:r>
      </w:del>
      <w:ins w:id="53" w:author="Cesar Carcamo" w:date="2018-03-28T16:03:00Z">
        <w:r w:rsidR="00A97E67">
          <w:rPr>
            <w:rFonts w:cs="Times New Roman"/>
          </w:rPr>
          <w:t>que</w:t>
        </w:r>
      </w:ins>
      <w:r w:rsidR="00630088">
        <w:rPr>
          <w:rFonts w:cs="Times New Roman"/>
        </w:rPr>
        <w:t xml:space="preserve"> para que este sistema sea utilizado es importante que los gestores de </w:t>
      </w:r>
      <w:r w:rsidR="00630088">
        <w:rPr>
          <w:rFonts w:cs="Times New Roman"/>
        </w:rPr>
        <w:lastRenderedPageBreak/>
        <w:t>IPRESS vean la necesidad de mejorar.</w:t>
      </w:r>
      <w:r w:rsidR="006746CC" w:rsidRPr="0039004D">
        <w:rPr>
          <w:rFonts w:cs="Times New Roman"/>
        </w:rPr>
        <w:t xml:space="preserve"> Opinaron que con este sistema se podría conocer los niveles de calidad brindados por las IPRESS, aunque fueron claros al decir que </w:t>
      </w:r>
      <w:r w:rsidR="00630088">
        <w:rPr>
          <w:rFonts w:cs="Times New Roman"/>
        </w:rPr>
        <w:t>pocos reclamos en una IPRESS</w:t>
      </w:r>
      <w:r w:rsidR="002E1E27">
        <w:rPr>
          <w:rFonts w:cs="Times New Roman"/>
        </w:rPr>
        <w:t xml:space="preserve"> </w:t>
      </w:r>
      <w:r w:rsidR="00630088">
        <w:rPr>
          <w:rFonts w:cs="Times New Roman"/>
        </w:rPr>
        <w:t>no implica altos niveles de calidad.</w:t>
      </w:r>
      <w:r w:rsidR="006746CC" w:rsidRPr="0039004D">
        <w:rPr>
          <w:rFonts w:cs="Times New Roman"/>
        </w:rPr>
        <w:t xml:space="preserve"> Resaltaron que tener un formato en papel es aún necesario para poblaciones lejanas con poca conectivida</w:t>
      </w:r>
      <w:r w:rsidR="00630088">
        <w:rPr>
          <w:rFonts w:cs="Times New Roman"/>
        </w:rPr>
        <w:t xml:space="preserve">d o con poco uso de tecnología y que </w:t>
      </w:r>
      <w:r w:rsidR="006746CC" w:rsidRPr="0039004D">
        <w:rPr>
          <w:rFonts w:cs="Times New Roman"/>
        </w:rPr>
        <w:t xml:space="preserve">debe realizarse un manual sobre cómo utilizar el sistema planteado. </w:t>
      </w:r>
    </w:p>
    <w:p w14:paraId="5D8CDA0B" w14:textId="77777777" w:rsidR="006746CC" w:rsidRPr="0039004D" w:rsidRDefault="00BE774A" w:rsidP="00FD2A04">
      <w:pPr>
        <w:pStyle w:val="Cita"/>
        <w:spacing w:line="360" w:lineRule="auto"/>
        <w:rPr>
          <w:rFonts w:cs="Times New Roman"/>
          <w:b/>
        </w:rPr>
      </w:pPr>
      <w:r w:rsidRPr="0039004D">
        <w:rPr>
          <w:rFonts w:cs="Times New Roman"/>
        </w:rPr>
        <w:t>“…considerando que la cultura de aseguramiento en el Perú es baja pero la cultura de reclamos también, entonces digamos no necesariamente una IPRESS que no tenga reclamos es una IPRESS que te atienda bien. Es simplemente una IPRESS donde la gente no se queja, entonces si una IPRESS tiene muchos reclamos si tu puedes decir que es mala, pero si una IPRESS no tiene reclamos no puedes decir que sea buena.”</w:t>
      </w:r>
    </w:p>
    <w:p w14:paraId="7F95BFC5" w14:textId="77777777" w:rsidR="00CF177C" w:rsidRPr="003E4E3C" w:rsidRDefault="003E4E3C" w:rsidP="004210F8">
      <w:pPr>
        <w:pStyle w:val="Ttulo3"/>
        <w:numPr>
          <w:ilvl w:val="1"/>
          <w:numId w:val="33"/>
        </w:numPr>
      </w:pPr>
      <w:r>
        <w:t>Gestores</w:t>
      </w:r>
      <w:r w:rsidR="006746CC" w:rsidRPr="0039004D">
        <w:t xml:space="preserve"> de IPRESS</w:t>
      </w:r>
    </w:p>
    <w:p w14:paraId="2EEAD85C" w14:textId="77777777" w:rsidR="000C417A" w:rsidRPr="0039004D" w:rsidRDefault="00FC4E53" w:rsidP="00172F6D">
      <w:pPr>
        <w:spacing w:line="360" w:lineRule="auto"/>
        <w:jc w:val="both"/>
        <w:rPr>
          <w:rFonts w:cs="Times New Roman"/>
        </w:rPr>
      </w:pPr>
      <w:r w:rsidRPr="0039004D">
        <w:rPr>
          <w:rFonts w:cs="Times New Roman"/>
        </w:rPr>
        <w:t xml:space="preserve">Los reclamos fueron definidos por los gestores como la expresión de un descontento de los ciudadanos hacia el servicio brindado de atención en salud y los consideran importantes porque los ven como una forma en que el ciudadano diga cómo es que desea que se le brinde la atención en salud y </w:t>
      </w:r>
      <w:r w:rsidR="000E7E6C">
        <w:rPr>
          <w:rFonts w:cs="Times New Roman"/>
        </w:rPr>
        <w:t xml:space="preserve">los </w:t>
      </w:r>
      <w:r w:rsidRPr="0039004D">
        <w:rPr>
          <w:rFonts w:cs="Times New Roman"/>
        </w:rPr>
        <w:t xml:space="preserve">ven como un reto. Los gestores consideran que actualmente los reclamos son vistos </w:t>
      </w:r>
      <w:r w:rsidR="000E7E6C">
        <w:rPr>
          <w:rFonts w:cs="Times New Roman"/>
        </w:rPr>
        <w:t>de forma negativa</w:t>
      </w:r>
      <w:r w:rsidRPr="0039004D">
        <w:rPr>
          <w:rFonts w:cs="Times New Roman"/>
        </w:rPr>
        <w:t xml:space="preserve">, ya que </w:t>
      </w:r>
      <w:r w:rsidR="000E7E6C">
        <w:rPr>
          <w:rFonts w:cs="Times New Roman"/>
        </w:rPr>
        <w:t xml:space="preserve">para </w:t>
      </w:r>
      <w:r w:rsidRPr="0039004D">
        <w:rPr>
          <w:rFonts w:cs="Times New Roman"/>
        </w:rPr>
        <w:t xml:space="preserve">los prestadores de salud </w:t>
      </w:r>
      <w:r w:rsidR="000E7E6C">
        <w:rPr>
          <w:rFonts w:cs="Times New Roman"/>
        </w:rPr>
        <w:t>son</w:t>
      </w:r>
      <w:r w:rsidRPr="0039004D">
        <w:rPr>
          <w:rFonts w:cs="Times New Roman"/>
        </w:rPr>
        <w:t xml:space="preserve"> una int</w:t>
      </w:r>
      <w:r w:rsidR="000E7E6C">
        <w:rPr>
          <w:rFonts w:cs="Times New Roman"/>
        </w:rPr>
        <w:t>erferencia en la atención y no</w:t>
      </w:r>
      <w:r w:rsidRPr="0039004D">
        <w:rPr>
          <w:rFonts w:cs="Times New Roman"/>
        </w:rPr>
        <w:t xml:space="preserve"> una oportunidad de mejora </w:t>
      </w:r>
      <w:r w:rsidR="000E7E6C">
        <w:rPr>
          <w:rFonts w:cs="Times New Roman"/>
        </w:rPr>
        <w:t>es por esto que prefieren esconderlos.</w:t>
      </w:r>
      <w:r w:rsidRPr="0039004D">
        <w:rPr>
          <w:rFonts w:cs="Times New Roman"/>
        </w:rPr>
        <w:t xml:space="preserve"> </w:t>
      </w:r>
      <w:r w:rsidR="000E7E6C">
        <w:rPr>
          <w:rFonts w:cs="Times New Roman"/>
        </w:rPr>
        <w:t>Sobre las formas que reciben los reclamos comentaron que tienen</w:t>
      </w:r>
      <w:r w:rsidRPr="0039004D">
        <w:rPr>
          <w:rFonts w:cs="Times New Roman"/>
        </w:rPr>
        <w:t xml:space="preserve"> las Pla</w:t>
      </w:r>
      <w:r w:rsidR="000E7E6C">
        <w:rPr>
          <w:rFonts w:cs="Times New Roman"/>
        </w:rPr>
        <w:t>taforma de Atención al Usuario,</w:t>
      </w:r>
      <w:r w:rsidRPr="0039004D">
        <w:rPr>
          <w:rFonts w:cs="Times New Roman"/>
        </w:rPr>
        <w:t xml:space="preserve"> el Totem </w:t>
      </w:r>
      <w:r w:rsidR="000E7E6C">
        <w:rPr>
          <w:rFonts w:cs="Times New Roman"/>
        </w:rPr>
        <w:t>de SUSALUD y</w:t>
      </w:r>
      <w:r w:rsidRPr="0039004D">
        <w:rPr>
          <w:rFonts w:cs="Times New Roman"/>
        </w:rPr>
        <w:t xml:space="preserve"> e</w:t>
      </w:r>
      <w:r w:rsidR="000E7E6C">
        <w:rPr>
          <w:rFonts w:cs="Times New Roman"/>
        </w:rPr>
        <w:t>l Libro de Reclamaciones.</w:t>
      </w:r>
    </w:p>
    <w:p w14:paraId="027B1B91" w14:textId="77777777" w:rsidR="00FC4E53" w:rsidRPr="0039004D" w:rsidRDefault="00341389" w:rsidP="00172F6D">
      <w:pPr>
        <w:pStyle w:val="Cita"/>
        <w:spacing w:line="360" w:lineRule="auto"/>
        <w:rPr>
          <w:rFonts w:cs="Times New Roman"/>
        </w:rPr>
      </w:pPr>
      <w:r w:rsidRPr="0039004D">
        <w:t>“No,</w:t>
      </w:r>
      <w:r w:rsidR="000C417A" w:rsidRPr="0039004D">
        <w:t xml:space="preserve"> la queja es un reto para poder nosotros mejorar porque si yo no recibo quejas yo puedo decir 'o todo </w:t>
      </w:r>
      <w:r w:rsidRPr="0039004D">
        <w:t>está</w:t>
      </w:r>
      <w:r w:rsidR="000C417A" w:rsidRPr="0039004D">
        <w:t xml:space="preserve"> bien o realmente la gente es indiferente' y yo creo que la gente se queje para poder hacer las cosas mejores cada vez.</w:t>
      </w:r>
      <w:r w:rsidRPr="0039004D">
        <w:t xml:space="preserve"> Sí</w:t>
      </w:r>
      <w:r w:rsidR="000C417A" w:rsidRPr="0039004D">
        <w:t xml:space="preserve">, a </w:t>
      </w:r>
      <w:r w:rsidRPr="0039004D">
        <w:t>mí</w:t>
      </w:r>
      <w:r w:rsidR="000C417A" w:rsidRPr="0039004D">
        <w:t xml:space="preserve"> no me fastidian las quejas, yo les agradezco cuando se quejan, 'muchas gracias' les digo porque realmente </w:t>
      </w:r>
      <w:del w:id="54" w:author="Cesar Carcamo" w:date="2018-03-28T16:06:00Z">
        <w:r w:rsidR="000C417A" w:rsidRPr="0039004D" w:rsidDel="00B8443C">
          <w:delText>si</w:delText>
        </w:r>
      </w:del>
      <w:ins w:id="55" w:author="Cesar Carcamo" w:date="2018-03-28T16:06:00Z">
        <w:r w:rsidR="00B8443C" w:rsidRPr="0039004D">
          <w:t>sí</w:t>
        </w:r>
      </w:ins>
      <w:r w:rsidR="000C417A" w:rsidRPr="0039004D">
        <w:t xml:space="preserve">, porque eso me va a permitir tener, poder ingeniarme otra cosa para poder ver que eso se haga de la mejor manera, yo creo que siempre van a haber quejas porque siempre el ser humano va a lograr buscar lo mejor </w:t>
      </w:r>
      <w:r w:rsidRPr="0039004D">
        <w:t>¿</w:t>
      </w:r>
      <w:r w:rsidR="000C417A" w:rsidRPr="0039004D">
        <w:t>no es cierto?</w:t>
      </w:r>
      <w:r w:rsidRPr="0039004D">
        <w:t>”</w:t>
      </w:r>
    </w:p>
    <w:p w14:paraId="47DD2A7F" w14:textId="77777777" w:rsidR="00FC4E53" w:rsidRPr="0039004D" w:rsidRDefault="00FC4E53" w:rsidP="00172F6D">
      <w:pPr>
        <w:spacing w:line="360" w:lineRule="auto"/>
        <w:jc w:val="both"/>
        <w:rPr>
          <w:rFonts w:cs="Times New Roman"/>
        </w:rPr>
      </w:pPr>
      <w:r w:rsidRPr="0039004D">
        <w:rPr>
          <w:rFonts w:cs="Times New Roman"/>
        </w:rPr>
        <w:lastRenderedPageBreak/>
        <w:t>Sobre el manejo actual que tienen los reclamos dentro de las IPRESS</w:t>
      </w:r>
      <w:r w:rsidR="0054574C">
        <w:rPr>
          <w:rFonts w:cs="Times New Roman"/>
        </w:rPr>
        <w:t xml:space="preserve"> contaron </w:t>
      </w:r>
      <w:r w:rsidRPr="0039004D">
        <w:rPr>
          <w:rFonts w:cs="Times New Roman"/>
        </w:rPr>
        <w:t>que realizan estadísticas de manera man</w:t>
      </w:r>
      <w:r w:rsidR="001E4FB2">
        <w:rPr>
          <w:rFonts w:cs="Times New Roman"/>
        </w:rPr>
        <w:t>ual para poder generar reportes y con estos reportes hacen algunas reuniones de personal</w:t>
      </w:r>
      <w:r w:rsidRPr="0039004D">
        <w:rPr>
          <w:rFonts w:cs="Times New Roman"/>
        </w:rPr>
        <w:t xml:space="preserve"> para poder encontrar cómo mejorar esa área específica a un nivel general. </w:t>
      </w:r>
      <w:r w:rsidR="001E4FB2">
        <w:rPr>
          <w:rFonts w:cs="Times New Roman"/>
        </w:rPr>
        <w:t>Algunos</w:t>
      </w:r>
      <w:r w:rsidRPr="0039004D">
        <w:rPr>
          <w:rFonts w:cs="Times New Roman"/>
        </w:rPr>
        <w:t xml:space="preserve"> contaron que</w:t>
      </w:r>
      <w:r w:rsidR="001E4FB2">
        <w:rPr>
          <w:rFonts w:cs="Times New Roman"/>
        </w:rPr>
        <w:t xml:space="preserve"> con</w:t>
      </w:r>
      <w:r w:rsidRPr="0039004D">
        <w:rPr>
          <w:rFonts w:cs="Times New Roman"/>
        </w:rPr>
        <w:t xml:space="preserve"> el sistema Totem </w:t>
      </w:r>
      <w:r w:rsidR="001E4FB2">
        <w:rPr>
          <w:rFonts w:cs="Times New Roman"/>
        </w:rPr>
        <w:t xml:space="preserve">se </w:t>
      </w:r>
      <w:r w:rsidRPr="0039004D">
        <w:rPr>
          <w:rFonts w:cs="Times New Roman"/>
        </w:rPr>
        <w:t>envía</w:t>
      </w:r>
      <w:r w:rsidR="001E4FB2">
        <w:rPr>
          <w:rFonts w:cs="Times New Roman"/>
        </w:rPr>
        <w:t>n</w:t>
      </w:r>
      <w:r w:rsidRPr="0039004D">
        <w:rPr>
          <w:rFonts w:cs="Times New Roman"/>
        </w:rPr>
        <w:t xml:space="preserve"> correos electrónicos a personas designadas con los últimos reclamos presentados para </w:t>
      </w:r>
      <w:r w:rsidR="001E4FB2">
        <w:rPr>
          <w:rFonts w:cs="Times New Roman"/>
        </w:rPr>
        <w:t>ser derivados adecuadamente para darles solución.</w:t>
      </w:r>
      <w:r w:rsidRPr="0039004D">
        <w:rPr>
          <w:rFonts w:cs="Times New Roman"/>
        </w:rPr>
        <w:t xml:space="preserve"> Explicaron cómo es que actualmente la mayoría de reclamos ingresa por las </w:t>
      </w:r>
      <w:r w:rsidR="003E4E3C">
        <w:rPr>
          <w:rFonts w:cs="Times New Roman"/>
        </w:rPr>
        <w:t>PAUS</w:t>
      </w:r>
      <w:r w:rsidRPr="0039004D">
        <w:rPr>
          <w:rFonts w:cs="Times New Roman"/>
        </w:rPr>
        <w:t xml:space="preserve"> y que </w:t>
      </w:r>
      <w:r w:rsidR="001E4FB2">
        <w:rPr>
          <w:rFonts w:cs="Times New Roman"/>
        </w:rPr>
        <w:t xml:space="preserve">se entabla </w:t>
      </w:r>
      <w:r w:rsidRPr="0039004D">
        <w:rPr>
          <w:rFonts w:cs="Times New Roman"/>
        </w:rPr>
        <w:t xml:space="preserve">una comunicación directa entre el ciudadano reclamante y el personal de la PAUS </w:t>
      </w:r>
      <w:r w:rsidR="001E4FB2">
        <w:rPr>
          <w:rFonts w:cs="Times New Roman"/>
        </w:rPr>
        <w:t>para intentar dar solución al reclamo al instante. Cuando se necesita hacer una investigación se realiza una verificación</w:t>
      </w:r>
      <w:r w:rsidRPr="0039004D">
        <w:rPr>
          <w:rFonts w:cs="Times New Roman"/>
        </w:rPr>
        <w:t xml:space="preserve"> para poder </w:t>
      </w:r>
      <w:r w:rsidR="001E4FB2">
        <w:rPr>
          <w:rFonts w:cs="Times New Roman"/>
        </w:rPr>
        <w:t>saber</w:t>
      </w:r>
      <w:r w:rsidRPr="0039004D">
        <w:rPr>
          <w:rFonts w:cs="Times New Roman"/>
        </w:rPr>
        <w:t xml:space="preserve"> si este reclamo necesita acceso a la historia clínica del paciente afectado</w:t>
      </w:r>
      <w:r w:rsidR="001E4FB2">
        <w:rPr>
          <w:rFonts w:cs="Times New Roman"/>
        </w:rPr>
        <w:t xml:space="preserve"> y hacer las indagaciones correspondientes</w:t>
      </w:r>
      <w:r w:rsidRPr="0039004D">
        <w:rPr>
          <w:rFonts w:cs="Times New Roman"/>
        </w:rPr>
        <w:t>. Sugieren que cambiarían cómo se m</w:t>
      </w:r>
      <w:r w:rsidR="001E4FB2">
        <w:rPr>
          <w:rFonts w:cs="Times New Roman"/>
        </w:rPr>
        <w:t>anejan los reclamos actualmente</w:t>
      </w:r>
      <w:r w:rsidRPr="0039004D">
        <w:rPr>
          <w:rFonts w:cs="Times New Roman"/>
        </w:rPr>
        <w:t xml:space="preserve"> </w:t>
      </w:r>
      <w:r w:rsidR="001E4FB2">
        <w:rPr>
          <w:rFonts w:cs="Times New Roman"/>
        </w:rPr>
        <w:t>mediante reuniones de gestión periódicas</w:t>
      </w:r>
      <w:r w:rsidRPr="0039004D">
        <w:rPr>
          <w:rFonts w:cs="Times New Roman"/>
        </w:rPr>
        <w:t xml:space="preserve"> en las que se revisen </w:t>
      </w:r>
      <w:r w:rsidR="001E4FB2">
        <w:rPr>
          <w:rFonts w:cs="Times New Roman"/>
        </w:rPr>
        <w:t>los</w:t>
      </w:r>
      <w:r w:rsidRPr="0039004D">
        <w:rPr>
          <w:rFonts w:cs="Times New Roman"/>
        </w:rPr>
        <w:t xml:space="preserve"> reclamos para poder identificar problemas que presenta la población y que no se resuelv</w:t>
      </w:r>
      <w:r w:rsidR="00012AD5">
        <w:rPr>
          <w:rFonts w:cs="Times New Roman"/>
        </w:rPr>
        <w:t>a solo de forma personal ante un</w:t>
      </w:r>
      <w:r w:rsidRPr="0039004D">
        <w:rPr>
          <w:rFonts w:cs="Times New Roman"/>
        </w:rPr>
        <w:t xml:space="preserve"> reclamante.</w:t>
      </w:r>
    </w:p>
    <w:p w14:paraId="0AB4130C" w14:textId="77777777" w:rsidR="00FC4E53" w:rsidRPr="0039004D" w:rsidRDefault="000C417A" w:rsidP="00172F6D">
      <w:pPr>
        <w:pStyle w:val="Cita"/>
        <w:spacing w:line="360" w:lineRule="auto"/>
        <w:rPr>
          <w:rFonts w:cs="Times New Roman"/>
        </w:rPr>
      </w:pPr>
      <w:r w:rsidRPr="0039004D">
        <w:t>“He viajado a provincias para dictar unos cursos de postgrado y los alumnos me decían lo mismo 'Dr. las autoridades no nos visitan, nadie sabe lo que pasa en nuestra posta' y entonces si no sabemos cómo está la situación de la estructura de los procesos, mucho menos vamos a saber cómo le afecta al paciente, entonces hay un gran reto con lo que Ud. me dice.”</w:t>
      </w:r>
    </w:p>
    <w:p w14:paraId="394B73B9" w14:textId="77777777" w:rsidR="00FC4E53" w:rsidRPr="0039004D" w:rsidRDefault="00FC4E53" w:rsidP="00172F6D">
      <w:pPr>
        <w:spacing w:line="360" w:lineRule="auto"/>
        <w:jc w:val="both"/>
        <w:rPr>
          <w:rFonts w:cs="Times New Roman"/>
        </w:rPr>
      </w:pPr>
      <w:r w:rsidRPr="0039004D">
        <w:rPr>
          <w:rFonts w:cs="Times New Roman"/>
        </w:rPr>
        <w:t xml:space="preserve">Igualmente mencionaron que para solucionar los reclamos existen muchos impedimentos como </w:t>
      </w:r>
      <w:r w:rsidR="00DE453E">
        <w:rPr>
          <w:rFonts w:cs="Times New Roman"/>
        </w:rPr>
        <w:t>la falta de comunicación con</w:t>
      </w:r>
      <w:r w:rsidRPr="0039004D">
        <w:rPr>
          <w:rFonts w:cs="Times New Roman"/>
        </w:rPr>
        <w:t xml:space="preserve"> SUSALUD </w:t>
      </w:r>
      <w:r w:rsidR="00DE453E">
        <w:rPr>
          <w:rFonts w:cs="Times New Roman"/>
        </w:rPr>
        <w:t>sobre</w:t>
      </w:r>
      <w:r w:rsidRPr="0039004D">
        <w:rPr>
          <w:rFonts w:cs="Times New Roman"/>
        </w:rPr>
        <w:t xml:space="preserve"> los reclamos presentados </w:t>
      </w:r>
      <w:r w:rsidR="00DE453E">
        <w:rPr>
          <w:rFonts w:cs="Times New Roman"/>
        </w:rPr>
        <w:t>mediante</w:t>
      </w:r>
      <w:r w:rsidRPr="0039004D">
        <w:rPr>
          <w:rFonts w:cs="Times New Roman"/>
        </w:rPr>
        <w:t xml:space="preserve"> el Totem, identificaron que es necesario </w:t>
      </w:r>
      <w:r w:rsidR="00DE453E">
        <w:rPr>
          <w:rFonts w:cs="Times New Roman"/>
        </w:rPr>
        <w:t xml:space="preserve">que exista un sistema </w:t>
      </w:r>
      <w:r w:rsidR="00E87C58">
        <w:rPr>
          <w:rFonts w:cs="Times New Roman"/>
        </w:rPr>
        <w:t>único que también permita los reclamos de parte del personal interno de la IPRESS.</w:t>
      </w:r>
      <w:r w:rsidRPr="0039004D">
        <w:rPr>
          <w:rFonts w:cs="Times New Roman"/>
        </w:rPr>
        <w:t xml:space="preserve"> Adicionalmente, identificaron problemas de distintas índoles para poder resol</w:t>
      </w:r>
      <w:r w:rsidR="00E87C58">
        <w:rPr>
          <w:rFonts w:cs="Times New Roman"/>
        </w:rPr>
        <w:t>ver reclamos dentro del sector</w:t>
      </w:r>
      <w:r w:rsidRPr="0039004D">
        <w:rPr>
          <w:rFonts w:cs="Times New Roman"/>
        </w:rPr>
        <w:t>, como</w:t>
      </w:r>
      <w:r w:rsidR="00E87C58">
        <w:rPr>
          <w:rFonts w:cs="Times New Roman"/>
        </w:rPr>
        <w:t xml:space="preserve"> la falta de presupuesto,</w:t>
      </w:r>
      <w:r w:rsidRPr="0039004D">
        <w:rPr>
          <w:rFonts w:cs="Times New Roman"/>
        </w:rPr>
        <w:t xml:space="preserve"> corrupción,</w:t>
      </w:r>
      <w:r w:rsidR="00E87C58">
        <w:rPr>
          <w:rFonts w:cs="Times New Roman"/>
        </w:rPr>
        <w:t xml:space="preserve"> excesiva delegación,</w:t>
      </w:r>
      <w:r w:rsidRPr="0039004D">
        <w:rPr>
          <w:rFonts w:cs="Times New Roman"/>
        </w:rPr>
        <w:t xml:space="preserve"> problemas de comunicación dentro del mismo personal de salud</w:t>
      </w:r>
      <w:r w:rsidR="00E87C58">
        <w:rPr>
          <w:rFonts w:cs="Times New Roman"/>
        </w:rPr>
        <w:t xml:space="preserve"> y problemas </w:t>
      </w:r>
      <w:r w:rsidR="002E1E27">
        <w:rPr>
          <w:rFonts w:cs="Times New Roman"/>
        </w:rPr>
        <w:t>políticos</w:t>
      </w:r>
      <w:r w:rsidRPr="0039004D">
        <w:rPr>
          <w:rFonts w:cs="Times New Roman"/>
        </w:rPr>
        <w:t>.</w:t>
      </w:r>
    </w:p>
    <w:p w14:paraId="1EA35B2C" w14:textId="77777777" w:rsidR="00FC4E53" w:rsidRPr="0039004D" w:rsidRDefault="00FC4E53" w:rsidP="00172F6D">
      <w:pPr>
        <w:pStyle w:val="Cita"/>
        <w:spacing w:line="360" w:lineRule="auto"/>
        <w:rPr>
          <w:rFonts w:cs="Times New Roman"/>
        </w:rPr>
      </w:pPr>
      <w:r w:rsidRPr="0039004D">
        <w:t xml:space="preserve">“nos causa mucha incomodidad es que el flujo es a un solo lado, o sea el paciente puede quejarse de que el </w:t>
      </w:r>
      <w:del w:id="56" w:author="Cesar Carcamo" w:date="2018-03-28T16:08:00Z">
        <w:r w:rsidRPr="0039004D" w:rsidDel="00BA4CC0">
          <w:delText>medico</w:delText>
        </w:r>
      </w:del>
      <w:ins w:id="57" w:author="Cesar Carcamo" w:date="2018-03-28T16:08:00Z">
        <w:r w:rsidR="00BA4CC0" w:rsidRPr="0039004D">
          <w:t>médico</w:t>
        </w:r>
      </w:ins>
      <w:r w:rsidRPr="0039004D">
        <w:t xml:space="preserve"> lo agredió, pero si el paciente agredió al médico, el </w:t>
      </w:r>
      <w:del w:id="58" w:author="Cesar Carcamo" w:date="2018-03-28T16:08:00Z">
        <w:r w:rsidRPr="0039004D" w:rsidDel="00BA4CC0">
          <w:delText>medico</w:delText>
        </w:r>
      </w:del>
      <w:ins w:id="59" w:author="Cesar Carcamo" w:date="2018-03-28T16:08:00Z">
        <w:r w:rsidR="00BA4CC0" w:rsidRPr="0039004D">
          <w:t>médico</w:t>
        </w:r>
      </w:ins>
      <w:r w:rsidRPr="0039004D">
        <w:t xml:space="preserve"> no puede quejarse, no tiene a donde lo único que le queda es ir a la comisaría, entonces el usuario </w:t>
      </w:r>
      <w:r w:rsidRPr="0039004D">
        <w:lastRenderedPageBreak/>
        <w:t>tiene esa facilidad, porque el médico como un usuario no le podrían dar esa facilidad?”</w:t>
      </w:r>
    </w:p>
    <w:p w14:paraId="7BED6E17" w14:textId="77777777" w:rsidR="00FC4E53" w:rsidRPr="0039004D" w:rsidRDefault="00FC4E53" w:rsidP="00172F6D">
      <w:pPr>
        <w:spacing w:line="360" w:lineRule="auto"/>
        <w:jc w:val="both"/>
        <w:rPr>
          <w:rFonts w:cs="Times New Roman"/>
        </w:rPr>
      </w:pPr>
      <w:r w:rsidRPr="0039004D">
        <w:rPr>
          <w:rFonts w:cs="Times New Roman"/>
        </w:rPr>
        <w:t xml:space="preserve">Dentro de estas experiencias laborales </w:t>
      </w:r>
      <w:r w:rsidR="00E87C58">
        <w:rPr>
          <w:rFonts w:cs="Times New Roman"/>
        </w:rPr>
        <w:t xml:space="preserve">que </w:t>
      </w:r>
      <w:r w:rsidRPr="0039004D">
        <w:rPr>
          <w:rFonts w:cs="Times New Roman"/>
        </w:rPr>
        <w:t>comen</w:t>
      </w:r>
      <w:r w:rsidR="00E87C58">
        <w:rPr>
          <w:rFonts w:cs="Times New Roman"/>
        </w:rPr>
        <w:t>taron identificaron</w:t>
      </w:r>
      <w:r w:rsidRPr="0039004D">
        <w:rPr>
          <w:rFonts w:cs="Times New Roman"/>
        </w:rPr>
        <w:t xml:space="preserve"> la gran confianza que existe hacia niveles inferiores y superiores para resolver un recl</w:t>
      </w:r>
      <w:r w:rsidR="002176C2">
        <w:rPr>
          <w:rFonts w:cs="Times New Roman"/>
        </w:rPr>
        <w:t xml:space="preserve">amo, </w:t>
      </w:r>
      <w:r w:rsidR="00E87C58">
        <w:rPr>
          <w:rFonts w:cs="Times New Roman"/>
        </w:rPr>
        <w:t>y que a veces</w:t>
      </w:r>
      <w:r w:rsidR="002176C2">
        <w:rPr>
          <w:rFonts w:cs="Times New Roman"/>
        </w:rPr>
        <w:t xml:space="preserve"> termina jugándoles en contra</w:t>
      </w:r>
      <w:r w:rsidR="00E87C58">
        <w:rPr>
          <w:rFonts w:cs="Times New Roman"/>
        </w:rPr>
        <w:t xml:space="preserve"> ya que</w:t>
      </w:r>
      <w:r w:rsidRPr="0039004D">
        <w:rPr>
          <w:rFonts w:cs="Times New Roman"/>
        </w:rPr>
        <w:t xml:space="preserve"> retrasa la resolución del mismo. Comentaron que ellos intentan hacer un seguimiento de los reclamos recibidos pero muchas veces no cuentan con los medios </w:t>
      </w:r>
      <w:r w:rsidR="000B6BB1">
        <w:rPr>
          <w:rFonts w:cs="Times New Roman"/>
        </w:rPr>
        <w:t>para hacerlo.</w:t>
      </w:r>
      <w:r w:rsidRPr="0039004D">
        <w:rPr>
          <w:rFonts w:cs="Times New Roman"/>
        </w:rPr>
        <w:t xml:space="preserve"> Contaron que existen muchos problemas sobre todo con historias clínicas, demoras en la atención, falta de medicamentos e insumos y aseguramiento; pero como tienen dificultades para </w:t>
      </w:r>
      <w:r w:rsidR="000B6BB1">
        <w:rPr>
          <w:rFonts w:cs="Times New Roman"/>
        </w:rPr>
        <w:t>verlo en estadísticas</w:t>
      </w:r>
      <w:r w:rsidRPr="0039004D">
        <w:rPr>
          <w:rFonts w:cs="Times New Roman"/>
        </w:rPr>
        <w:t xml:space="preserve">, la información con la que suelen tomar decisiones para mejorar servicios </w:t>
      </w:r>
      <w:r w:rsidR="000B6BB1">
        <w:rPr>
          <w:rFonts w:cs="Times New Roman"/>
        </w:rPr>
        <w:t>no es del todo precisa</w:t>
      </w:r>
      <w:r w:rsidRPr="0039004D">
        <w:rPr>
          <w:rFonts w:cs="Times New Roman"/>
        </w:rPr>
        <w:t>. Ellos consideran que la población debería participar activamente en la gestión de la IPRESS y que por eso toda la información de reclamos debería ser de acceso público.</w:t>
      </w:r>
    </w:p>
    <w:p w14:paraId="5EA550A7" w14:textId="77777777" w:rsidR="00FC4E53" w:rsidRPr="0039004D" w:rsidRDefault="00FC4E53" w:rsidP="00172F6D">
      <w:pPr>
        <w:spacing w:line="360" w:lineRule="auto"/>
        <w:jc w:val="both"/>
        <w:rPr>
          <w:rFonts w:cs="Times New Roman"/>
        </w:rPr>
      </w:pPr>
    </w:p>
    <w:p w14:paraId="071410E1" w14:textId="77777777" w:rsidR="000C417A" w:rsidRPr="0039004D" w:rsidRDefault="00FC4E53" w:rsidP="00172F6D">
      <w:pPr>
        <w:spacing w:line="360" w:lineRule="auto"/>
        <w:jc w:val="both"/>
        <w:rPr>
          <w:rFonts w:cs="Times New Roman"/>
          <w:lang w:val="es-ES"/>
        </w:rPr>
      </w:pPr>
      <w:r w:rsidRPr="0039004D">
        <w:rPr>
          <w:rFonts w:cs="Times New Roman"/>
          <w:lang w:val="es-ES"/>
        </w:rPr>
        <w:t>Sobre la herramienta informática propuesta, los gestores consideran que sí serviría y que les permitiría conocer el día a día de la institución</w:t>
      </w:r>
      <w:r w:rsidR="000B6BB1">
        <w:rPr>
          <w:rFonts w:cs="Times New Roman"/>
          <w:lang w:val="es-ES"/>
        </w:rPr>
        <w:t xml:space="preserve"> para implementar mejoras</w:t>
      </w:r>
      <w:r w:rsidRPr="0039004D">
        <w:rPr>
          <w:rFonts w:cs="Times New Roman"/>
          <w:lang w:val="es-ES"/>
        </w:rPr>
        <w:t xml:space="preserve">, además que facilitaría la rápida resolución de los reclamos. Para lograr esto, ellos quisieran poder ver fácilmente </w:t>
      </w:r>
      <w:r w:rsidR="000B6BB1">
        <w:rPr>
          <w:rFonts w:cs="Times New Roman"/>
          <w:lang w:val="es-ES"/>
        </w:rPr>
        <w:t>los tipos más frecuentes de reclamos</w:t>
      </w:r>
      <w:r w:rsidRPr="0039004D">
        <w:rPr>
          <w:rFonts w:cs="Times New Roman"/>
          <w:lang w:val="es-ES"/>
        </w:rPr>
        <w:t>, la fecha máxima que tienen para dar</w:t>
      </w:r>
      <w:r w:rsidR="000B6BB1">
        <w:rPr>
          <w:rFonts w:cs="Times New Roman"/>
          <w:lang w:val="es-ES"/>
        </w:rPr>
        <w:t>les una respuesta y</w:t>
      </w:r>
      <w:r w:rsidRPr="0039004D">
        <w:rPr>
          <w:rFonts w:cs="Times New Roman"/>
          <w:lang w:val="es-ES"/>
        </w:rPr>
        <w:t xml:space="preserve"> cuál es el servicio que está presentando más problemas. Además, consideran que de todas maneras compartirían esta herramienta, especialmente para hacer reuniones con sus respectivos comités.</w:t>
      </w:r>
    </w:p>
    <w:p w14:paraId="27D84508" w14:textId="77777777" w:rsidR="00341389" w:rsidRPr="0039004D" w:rsidRDefault="000C417A" w:rsidP="00172F6D">
      <w:pPr>
        <w:pStyle w:val="Cita"/>
        <w:spacing w:line="360" w:lineRule="auto"/>
      </w:pPr>
      <w:r w:rsidRPr="0039004D">
        <w:t>“Pero si sería bueno tener estadística para ver de qué parte es la que más se están quejando al final, emergencia, hospitalización, consulta externa, si en consulta externa que consultorio es el que más falencia tiene para poder mejorar, implementar, que se yo, esa parte sí.”</w:t>
      </w:r>
    </w:p>
    <w:p w14:paraId="2EDD0DB6" w14:textId="77777777" w:rsidR="00341389" w:rsidRPr="0039004D" w:rsidRDefault="00341389" w:rsidP="00172F6D">
      <w:pPr>
        <w:spacing w:line="360" w:lineRule="auto"/>
      </w:pPr>
    </w:p>
    <w:p w14:paraId="7163D5BB" w14:textId="77777777" w:rsidR="00FC4E53" w:rsidRPr="0039004D" w:rsidRDefault="00341389" w:rsidP="00172F6D">
      <w:pPr>
        <w:pStyle w:val="Cita"/>
        <w:spacing w:line="360" w:lineRule="auto"/>
      </w:pPr>
      <w:r w:rsidRPr="0039004D">
        <w:t xml:space="preserve">“Y falta la retroalimentación de SUSALUD, debería ser un sistema compartido, de acceso compartido, porque SUSALUD podría mandar toda eso a fin de mes, pero ya de que me sirve esa información tan tardíamente, entonces si es inmediatamente </w:t>
      </w:r>
      <w:r w:rsidR="003E4E3C" w:rsidRPr="0039004D">
        <w:t>sería</w:t>
      </w:r>
      <w:r w:rsidRPr="0039004D">
        <w:t xml:space="preserve"> mucho más rápido, es que ahí hay los extremos si solamente se queda a nivel local</w:t>
      </w:r>
      <w:r w:rsidR="00172F6D" w:rsidRPr="0039004D">
        <w:t xml:space="preserve"> comienzan los contubernios</w:t>
      </w:r>
      <w:r w:rsidRPr="0039004D">
        <w:t xml:space="preserve">, el apañe y no pasa nada. Si se va solamente allá, de repente hay un buen jefe que quiere hacer </w:t>
      </w:r>
      <w:r w:rsidRPr="0039004D">
        <w:lastRenderedPageBreak/>
        <w:t>cambios, pero no se entera, entonces compartir esas quejas sería bueno en tiempo real.”</w:t>
      </w:r>
      <w:r w:rsidR="00172F6D" w:rsidRPr="0039004D">
        <w:rPr>
          <w:rFonts w:cs="Times New Roman"/>
          <w:lang w:val="es-ES"/>
        </w:rPr>
        <w:tab/>
      </w:r>
    </w:p>
    <w:p w14:paraId="1E0B663D" w14:textId="77777777" w:rsidR="00FC4E53" w:rsidRPr="0039004D" w:rsidRDefault="00FC4E53" w:rsidP="00172F6D">
      <w:pPr>
        <w:spacing w:line="360" w:lineRule="auto"/>
        <w:jc w:val="both"/>
        <w:rPr>
          <w:rFonts w:cs="Times New Roman"/>
          <w:lang w:val="es-ES"/>
        </w:rPr>
      </w:pPr>
      <w:r w:rsidRPr="0039004D">
        <w:rPr>
          <w:rFonts w:cs="Times New Roman"/>
          <w:lang w:val="es-ES"/>
        </w:rPr>
        <w:t>Ellos vieron como características import</w:t>
      </w:r>
      <w:r w:rsidR="009919B2">
        <w:rPr>
          <w:rFonts w:cs="Times New Roman"/>
          <w:lang w:val="es-ES"/>
        </w:rPr>
        <w:t>antes que esta herramienta sea útil, sincera y oportuna</w:t>
      </w:r>
      <w:r w:rsidRPr="0039004D">
        <w:rPr>
          <w:rFonts w:cs="Times New Roman"/>
          <w:lang w:val="es-ES"/>
        </w:rPr>
        <w:t xml:space="preserve">. </w:t>
      </w:r>
      <w:r w:rsidR="009919B2">
        <w:rPr>
          <w:rFonts w:cs="Times New Roman"/>
          <w:lang w:val="es-ES"/>
        </w:rPr>
        <w:t>Y que permita educar</w:t>
      </w:r>
      <w:r w:rsidRPr="0039004D">
        <w:rPr>
          <w:rFonts w:cs="Times New Roman"/>
          <w:lang w:val="es-ES"/>
        </w:rPr>
        <w:t xml:space="preserve"> a los ciudadanos </w:t>
      </w:r>
      <w:r w:rsidR="009919B2">
        <w:rPr>
          <w:rFonts w:cs="Times New Roman"/>
          <w:lang w:val="es-ES"/>
        </w:rPr>
        <w:t xml:space="preserve">sobre </w:t>
      </w:r>
      <w:r w:rsidRPr="0039004D">
        <w:rPr>
          <w:rFonts w:cs="Times New Roman"/>
          <w:lang w:val="es-ES"/>
        </w:rPr>
        <w:t>los servicios d</w:t>
      </w:r>
      <w:r w:rsidR="009919B2">
        <w:rPr>
          <w:rFonts w:cs="Times New Roman"/>
          <w:lang w:val="es-ES"/>
        </w:rPr>
        <w:t xml:space="preserve">e salud brindados y cómo </w:t>
      </w:r>
      <w:r w:rsidRPr="0039004D">
        <w:rPr>
          <w:rFonts w:cs="Times New Roman"/>
          <w:lang w:val="es-ES"/>
        </w:rPr>
        <w:t>se brinda</w:t>
      </w:r>
      <w:r w:rsidR="009919B2">
        <w:rPr>
          <w:rFonts w:cs="Times New Roman"/>
          <w:lang w:val="es-ES"/>
        </w:rPr>
        <w:t>n estos</w:t>
      </w:r>
      <w:r w:rsidRPr="0039004D">
        <w:rPr>
          <w:rFonts w:cs="Times New Roman"/>
          <w:lang w:val="es-ES"/>
        </w:rPr>
        <w:t xml:space="preserve"> servicio,</w:t>
      </w:r>
      <w:r w:rsidR="009919B2">
        <w:rPr>
          <w:rFonts w:cs="Times New Roman"/>
          <w:lang w:val="es-ES"/>
        </w:rPr>
        <w:t xml:space="preserve"> ya que consideraron que si los ciudadanos saben que se les puede brindar</w:t>
      </w:r>
      <w:r w:rsidRPr="0039004D">
        <w:rPr>
          <w:rFonts w:cs="Times New Roman"/>
          <w:lang w:val="es-ES"/>
        </w:rPr>
        <w:t xml:space="preserve"> la cantidad de reclamos va a disminuir. Consideraron que </w:t>
      </w:r>
      <w:r w:rsidR="009919B2">
        <w:rPr>
          <w:rFonts w:cs="Times New Roman"/>
          <w:lang w:val="es-ES"/>
        </w:rPr>
        <w:t>con esta</w:t>
      </w:r>
      <w:r w:rsidRPr="0039004D">
        <w:rPr>
          <w:rFonts w:cs="Times New Roman"/>
          <w:lang w:val="es-ES"/>
        </w:rPr>
        <w:t xml:space="preserve"> herramienta </w:t>
      </w:r>
      <w:r w:rsidR="009919B2">
        <w:rPr>
          <w:rFonts w:cs="Times New Roman"/>
          <w:lang w:val="es-ES"/>
        </w:rPr>
        <w:t>podrían conocer</w:t>
      </w:r>
      <w:r w:rsidRPr="0039004D">
        <w:rPr>
          <w:rFonts w:cs="Times New Roman"/>
          <w:lang w:val="es-ES"/>
        </w:rPr>
        <w:t xml:space="preserve"> cuáles son los problemas que están presentándose </w:t>
      </w:r>
      <w:r w:rsidR="009919B2">
        <w:rPr>
          <w:rFonts w:cs="Times New Roman"/>
          <w:lang w:val="es-ES"/>
        </w:rPr>
        <w:t>mediante</w:t>
      </w:r>
      <w:r w:rsidRPr="0039004D">
        <w:rPr>
          <w:rFonts w:cs="Times New Roman"/>
          <w:lang w:val="es-ES"/>
        </w:rPr>
        <w:t xml:space="preserve"> reportes con información concisa sobre los problemas presentados en IPRESS. Adicionalmente, dijeron que estos reclamos podrían ser colocados </w:t>
      </w:r>
      <w:r w:rsidR="009919B2">
        <w:rPr>
          <w:rFonts w:cs="Times New Roman"/>
          <w:lang w:val="es-ES"/>
        </w:rPr>
        <w:t>de forma anónima incluso y que</w:t>
      </w:r>
      <w:r w:rsidRPr="0039004D">
        <w:rPr>
          <w:rFonts w:cs="Times New Roman"/>
          <w:lang w:val="es-ES"/>
        </w:rPr>
        <w:t>, es importante contar con un formato físico que pueda</w:t>
      </w:r>
      <w:r w:rsidR="009919B2">
        <w:rPr>
          <w:rFonts w:cs="Times New Roman"/>
          <w:lang w:val="es-ES"/>
        </w:rPr>
        <w:t xml:space="preserve"> ser usado en</w:t>
      </w:r>
      <w:r w:rsidRPr="0039004D">
        <w:rPr>
          <w:rFonts w:cs="Times New Roman"/>
          <w:lang w:val="es-ES"/>
        </w:rPr>
        <w:t xml:space="preserve"> </w:t>
      </w:r>
      <w:r w:rsidR="009919B2">
        <w:rPr>
          <w:rFonts w:cs="Times New Roman"/>
          <w:lang w:val="es-ES"/>
        </w:rPr>
        <w:t>zonas donde la conectividad es</w:t>
      </w:r>
      <w:r w:rsidRPr="0039004D">
        <w:rPr>
          <w:rFonts w:cs="Times New Roman"/>
          <w:lang w:val="es-ES"/>
        </w:rPr>
        <w:t xml:space="preserve"> limitada o nula. </w:t>
      </w:r>
    </w:p>
    <w:p w14:paraId="365DFD04" w14:textId="77777777" w:rsidR="00FC4E53" w:rsidRPr="0039004D" w:rsidRDefault="00341389" w:rsidP="00172F6D">
      <w:pPr>
        <w:pStyle w:val="Cita"/>
        <w:spacing w:line="360" w:lineRule="auto"/>
        <w:rPr>
          <w:rFonts w:cs="Times New Roman"/>
          <w:lang w:val="es-ES"/>
        </w:rPr>
      </w:pPr>
      <w:r w:rsidRPr="0039004D">
        <w:t>“Lo que Ud. está buscando operativizar sería un golazo si está en el tema informático, si se informatiza eso, si un paciente viene y encuentra junto a la farmacia una pantallita donde puede poner sus datos mínimos o también puede ser anónimo con alguna clave tipo colaborador eficaz, porque cuando viene un paciente y me dice 'Dr., la de la farmacia me trata mal' 'pero quéjate, el Libro de reclamaciones', 'peor será pues Doctor'</w:t>
      </w:r>
    </w:p>
    <w:p w14:paraId="4EC04789" w14:textId="77777777" w:rsidR="000C417A" w:rsidRPr="0039004D" w:rsidRDefault="00FC4E53" w:rsidP="00172F6D">
      <w:pPr>
        <w:spacing w:line="360" w:lineRule="auto"/>
        <w:jc w:val="both"/>
        <w:rPr>
          <w:rFonts w:cs="Times New Roman"/>
          <w:lang w:val="es-ES"/>
        </w:rPr>
      </w:pPr>
      <w:r w:rsidRPr="0039004D">
        <w:rPr>
          <w:rFonts w:cs="Times New Roman"/>
          <w:lang w:val="es-ES"/>
        </w:rPr>
        <w:t>Los gestores indicaron que necesita</w:t>
      </w:r>
      <w:r w:rsidR="004C68A1">
        <w:rPr>
          <w:rFonts w:cs="Times New Roman"/>
          <w:lang w:val="es-ES"/>
        </w:rPr>
        <w:t>n</w:t>
      </w:r>
      <w:r w:rsidRPr="0039004D">
        <w:rPr>
          <w:rFonts w:cs="Times New Roman"/>
          <w:lang w:val="es-ES"/>
        </w:rPr>
        <w:t xml:space="preserve"> identificar en qué parte del proceso de atención están fallando para poder dar una solución al problema de manera general</w:t>
      </w:r>
      <w:r w:rsidR="004C68A1">
        <w:rPr>
          <w:rFonts w:cs="Times New Roman"/>
          <w:lang w:val="es-ES"/>
        </w:rPr>
        <w:t>. Adicionalmente, l</w:t>
      </w:r>
      <w:r w:rsidRPr="0039004D">
        <w:rPr>
          <w:rFonts w:cs="Times New Roman"/>
          <w:lang w:val="es-ES"/>
        </w:rPr>
        <w:t xml:space="preserve">es interesa mucho saber las recomendaciones que puedan tener los </w:t>
      </w:r>
      <w:r w:rsidR="004C68A1">
        <w:rPr>
          <w:rFonts w:cs="Times New Roman"/>
          <w:lang w:val="es-ES"/>
        </w:rPr>
        <w:t>ciudadanos sobre cómo mejorar los</w:t>
      </w:r>
      <w:r w:rsidRPr="0039004D">
        <w:rPr>
          <w:rFonts w:cs="Times New Roman"/>
          <w:lang w:val="es-ES"/>
        </w:rPr>
        <w:t xml:space="preserve"> servicio</w:t>
      </w:r>
      <w:r w:rsidR="004C68A1">
        <w:rPr>
          <w:rFonts w:cs="Times New Roman"/>
          <w:lang w:val="es-ES"/>
        </w:rPr>
        <w:t>s.</w:t>
      </w:r>
      <w:r w:rsidRPr="0039004D">
        <w:rPr>
          <w:rFonts w:cs="Times New Roman"/>
          <w:lang w:val="es-ES"/>
        </w:rPr>
        <w:t xml:space="preserve"> Consideran que esta información es de acceso público y que debería existir un consolidado de reclamos ya resueltos con su debida solución para poder tomarlo de referencia para siguientes casos. </w:t>
      </w:r>
      <w:r w:rsidR="004C68A1">
        <w:rPr>
          <w:rFonts w:cs="Times New Roman"/>
          <w:lang w:val="es-ES"/>
        </w:rPr>
        <w:t>Pero que hay que tener cuidado ya</w:t>
      </w:r>
      <w:r w:rsidRPr="0039004D">
        <w:rPr>
          <w:rFonts w:cs="Times New Roman"/>
          <w:lang w:val="es-ES"/>
        </w:rPr>
        <w:t xml:space="preserve"> que existen muchos ciudadanos que presentan reclamos de cosas que no </w:t>
      </w:r>
      <w:r w:rsidR="004C68A1">
        <w:rPr>
          <w:rFonts w:cs="Times New Roman"/>
          <w:lang w:val="es-ES"/>
        </w:rPr>
        <w:t>corresponden a la institución</w:t>
      </w:r>
      <w:r w:rsidRPr="0039004D">
        <w:rPr>
          <w:rFonts w:cs="Times New Roman"/>
          <w:lang w:val="es-ES"/>
        </w:rPr>
        <w:t xml:space="preserve"> y es por ello que desearían poder tener un filtro sobre qué tipo de reclamos admitir y cuáles no. También mencionaron que existen ciudadanos que </w:t>
      </w:r>
      <w:r w:rsidR="004C68A1">
        <w:rPr>
          <w:rFonts w:cs="Times New Roman"/>
          <w:lang w:val="es-ES"/>
        </w:rPr>
        <w:t>aunque</w:t>
      </w:r>
      <w:r w:rsidRPr="0039004D">
        <w:rPr>
          <w:rFonts w:cs="Times New Roman"/>
          <w:lang w:val="es-ES"/>
        </w:rPr>
        <w:t xml:space="preserve"> se les resuelva el reclamo presentado, </w:t>
      </w:r>
      <w:r w:rsidR="004C68A1">
        <w:rPr>
          <w:rFonts w:cs="Times New Roman"/>
          <w:lang w:val="es-ES"/>
        </w:rPr>
        <w:t>siguen reclamando</w:t>
      </w:r>
      <w:r w:rsidRPr="0039004D">
        <w:rPr>
          <w:rFonts w:cs="Times New Roman"/>
          <w:lang w:val="es-ES"/>
        </w:rPr>
        <w:t xml:space="preserve"> por lo mismo, sobre este tema sugirieron que un filtro de ciudadanos quejosos regulares pueda ser implementado para poder identificar de manera oportuna a estas personas. Ellos consideran que la mejor forma de solucionar esto es educando a la población sobre </w:t>
      </w:r>
      <w:r w:rsidR="004C68A1">
        <w:rPr>
          <w:rFonts w:cs="Times New Roman"/>
          <w:lang w:val="es-ES"/>
        </w:rPr>
        <w:lastRenderedPageBreak/>
        <w:t>cuando reclamar porque, para ellos, la mayor cantidad de reclamos es por problemas de comunicación entre el ciudadano y su IPRESS</w:t>
      </w:r>
      <w:r w:rsidRPr="0039004D">
        <w:rPr>
          <w:rFonts w:cs="Times New Roman"/>
          <w:lang w:val="es-ES"/>
        </w:rPr>
        <w:t xml:space="preserve">.  </w:t>
      </w:r>
    </w:p>
    <w:p w14:paraId="41853EBE" w14:textId="77777777" w:rsidR="00FC4E53" w:rsidRPr="0039004D" w:rsidRDefault="000C417A" w:rsidP="00172F6D">
      <w:pPr>
        <w:pStyle w:val="Cita"/>
        <w:spacing w:line="360" w:lineRule="auto"/>
        <w:rPr>
          <w:rFonts w:cs="Times New Roman"/>
          <w:lang w:val="es-ES"/>
        </w:rPr>
      </w:pPr>
      <w:r w:rsidRPr="0039004D">
        <w:t xml:space="preserve">“El problema en el sector salud en el Perú es información y falta de comunicación, yo hago algo y hablo con </w:t>
      </w:r>
      <w:r w:rsidR="00172F6D" w:rsidRPr="0039004D">
        <w:t>alguien,</w:t>
      </w:r>
      <w:r w:rsidRPr="0039004D">
        <w:t xml:space="preserve"> pero el resto nunca se entera, y eso yo lo veo porque a veces yo hago e imparto algunas cosas a mis jefes de </w:t>
      </w:r>
      <w:r w:rsidR="00172F6D" w:rsidRPr="0039004D">
        <w:t>departamento,</w:t>
      </w:r>
      <w:r w:rsidRPr="0039004D">
        <w:t xml:space="preserve"> pero veo que no baja la información. Entonces, cuando hablo con alguien dice '</w:t>
      </w:r>
      <w:r w:rsidR="00172F6D" w:rsidRPr="0039004D">
        <w:t>¿Qué? ¿E</w:t>
      </w:r>
      <w:r w:rsidRPr="0039004D">
        <w:t xml:space="preserve">so </w:t>
      </w:r>
      <w:r w:rsidR="00172F6D" w:rsidRPr="0039004D">
        <w:t>estás</w:t>
      </w:r>
      <w:r w:rsidRPr="0039004D">
        <w:t xml:space="preserve"> haciendo?' entonces el problema de comunicación creo que es en todo el sector, que debemos mejorarlo sí, de repente con la informatización va a ser más fácil la comunicación.”</w:t>
      </w:r>
    </w:p>
    <w:p w14:paraId="2FC4CF0C" w14:textId="77777777" w:rsidR="00FC4E53" w:rsidRPr="0039004D" w:rsidRDefault="00FC4E53" w:rsidP="00172F6D">
      <w:pPr>
        <w:spacing w:line="360" w:lineRule="auto"/>
        <w:jc w:val="both"/>
        <w:rPr>
          <w:rFonts w:cs="Times New Roman"/>
        </w:rPr>
      </w:pPr>
      <w:r w:rsidRPr="0039004D">
        <w:rPr>
          <w:rFonts w:cs="Times New Roman"/>
        </w:rPr>
        <w:t>Finalmente, los gestores resaltaron que la herramienta informática planteada podría ser de una gran ayuda para manejar la información contenida dentro de los reclamos.</w:t>
      </w:r>
    </w:p>
    <w:p w14:paraId="2C47D8E6" w14:textId="77777777" w:rsidR="00FC4E53" w:rsidRPr="0039004D" w:rsidRDefault="00FC4E53" w:rsidP="00FC4E53">
      <w:pPr>
        <w:rPr>
          <w:rFonts w:cs="Consolas"/>
          <w:sz w:val="22"/>
          <w:szCs w:val="22"/>
        </w:rPr>
      </w:pPr>
    </w:p>
    <w:p w14:paraId="5B58CBB7" w14:textId="77777777" w:rsidR="00E77F1B" w:rsidRPr="003E4E3C" w:rsidRDefault="006746CC" w:rsidP="004210F8">
      <w:pPr>
        <w:pStyle w:val="Ttulo3"/>
        <w:numPr>
          <w:ilvl w:val="1"/>
          <w:numId w:val="32"/>
        </w:numPr>
      </w:pPr>
      <w:r w:rsidRPr="0039004D">
        <w:t>Ciudadanos</w:t>
      </w:r>
    </w:p>
    <w:p w14:paraId="788C155A" w14:textId="77777777" w:rsidR="00E77F1B" w:rsidRPr="0039004D" w:rsidRDefault="00E77F1B" w:rsidP="00703434">
      <w:pPr>
        <w:spacing w:line="360" w:lineRule="auto"/>
        <w:jc w:val="both"/>
        <w:rPr>
          <w:rFonts w:cs="Times New Roman"/>
        </w:rPr>
      </w:pPr>
      <w:r w:rsidRPr="0039004D">
        <w:rPr>
          <w:rFonts w:cs="Times New Roman"/>
        </w:rPr>
        <w:t>Sobre el tema de la definición de los reclamos, los ciudadanos lo definieron de distintas maneras, algunos como la forma de expresión de una incomodidad</w:t>
      </w:r>
      <w:r w:rsidR="000F66CB">
        <w:rPr>
          <w:rFonts w:cs="Times New Roman"/>
        </w:rPr>
        <w:t xml:space="preserve">, </w:t>
      </w:r>
      <w:r w:rsidR="000F66CB" w:rsidRPr="0039004D">
        <w:rPr>
          <w:rFonts w:cs="Times New Roman"/>
        </w:rPr>
        <w:t>insatisfacción, inconformidad</w:t>
      </w:r>
      <w:r w:rsidRPr="0039004D">
        <w:rPr>
          <w:rFonts w:cs="Times New Roman"/>
        </w:rPr>
        <w:t xml:space="preserve"> po</w:t>
      </w:r>
      <w:r w:rsidR="000F66CB">
        <w:rPr>
          <w:rFonts w:cs="Times New Roman"/>
        </w:rPr>
        <w:t xml:space="preserve">r algún producto o servicio, </w:t>
      </w:r>
      <w:r w:rsidRPr="0039004D">
        <w:rPr>
          <w:rFonts w:cs="Times New Roman"/>
        </w:rPr>
        <w:t>una forma de mostrar</w:t>
      </w:r>
      <w:r w:rsidR="000F66CB">
        <w:rPr>
          <w:rFonts w:cs="Times New Roman"/>
        </w:rPr>
        <w:t xml:space="preserve"> las dificultades del ciudadano</w:t>
      </w:r>
      <w:r w:rsidRPr="0039004D">
        <w:rPr>
          <w:rFonts w:cs="Times New Roman"/>
        </w:rPr>
        <w:t xml:space="preserve"> y que</w:t>
      </w:r>
      <w:r w:rsidR="00832A78">
        <w:rPr>
          <w:rFonts w:cs="Times New Roman"/>
        </w:rPr>
        <w:t xml:space="preserve"> ellos</w:t>
      </w:r>
      <w:r w:rsidRPr="0039004D">
        <w:rPr>
          <w:rFonts w:cs="Times New Roman"/>
        </w:rPr>
        <w:t xml:space="preserve"> utilizan los reclamos como una forma de pedir que se les dé una buena atención. </w:t>
      </w:r>
    </w:p>
    <w:p w14:paraId="311C10C9" w14:textId="77777777" w:rsidR="00E77F1B" w:rsidRPr="0039004D" w:rsidRDefault="00E77F1B" w:rsidP="00703434">
      <w:pPr>
        <w:spacing w:line="360" w:lineRule="auto"/>
        <w:jc w:val="both"/>
        <w:rPr>
          <w:rFonts w:cs="Times New Roman"/>
        </w:rPr>
      </w:pPr>
    </w:p>
    <w:p w14:paraId="1CBCC8DC" w14:textId="77777777" w:rsidR="00E77F1B" w:rsidRPr="0039004D" w:rsidRDefault="005912AE" w:rsidP="00703434">
      <w:pPr>
        <w:spacing w:line="360" w:lineRule="auto"/>
        <w:jc w:val="both"/>
        <w:rPr>
          <w:rFonts w:cs="Times New Roman"/>
        </w:rPr>
      </w:pPr>
      <w:r>
        <w:rPr>
          <w:rFonts w:cs="Times New Roman"/>
        </w:rPr>
        <w:t>A</w:t>
      </w:r>
      <w:r w:rsidR="00E77F1B" w:rsidRPr="0039004D">
        <w:rPr>
          <w:rFonts w:cs="Times New Roman"/>
        </w:rPr>
        <w:t xml:space="preserve">rgumentaron </w:t>
      </w:r>
      <w:del w:id="60" w:author="Cesar Carcamo" w:date="2018-03-28T16:14:00Z">
        <w:r w:rsidR="00E77F1B" w:rsidRPr="0039004D" w:rsidDel="008A3A08">
          <w:rPr>
            <w:rFonts w:cs="Times New Roman"/>
          </w:rPr>
          <w:delText>de que</w:delText>
        </w:r>
      </w:del>
      <w:ins w:id="61" w:author="Cesar Carcamo" w:date="2018-03-28T16:14:00Z">
        <w:r w:rsidR="008A3A08" w:rsidRPr="0039004D">
          <w:rPr>
            <w:rFonts w:cs="Times New Roman"/>
          </w:rPr>
          <w:t>que</w:t>
        </w:r>
      </w:ins>
      <w:r w:rsidR="00E77F1B" w:rsidRPr="0039004D">
        <w:rPr>
          <w:rFonts w:cs="Times New Roman"/>
        </w:rPr>
        <w:t xml:space="preserve"> son importantes ya que es la forma en que la entidad se puede enterar de la</w:t>
      </w:r>
      <w:r>
        <w:rPr>
          <w:rFonts w:cs="Times New Roman"/>
        </w:rPr>
        <w:t>s fallas que tienen y que brinden</w:t>
      </w:r>
      <w:r w:rsidR="00E77F1B" w:rsidRPr="0039004D">
        <w:rPr>
          <w:rFonts w:cs="Times New Roman"/>
        </w:rPr>
        <w:t xml:space="preserve"> un mejor servicio </w:t>
      </w:r>
      <w:r>
        <w:rPr>
          <w:rFonts w:cs="Times New Roman"/>
        </w:rPr>
        <w:t>cumpliendo sus</w:t>
      </w:r>
      <w:r w:rsidR="00E77F1B" w:rsidRPr="0039004D">
        <w:rPr>
          <w:rFonts w:cs="Times New Roman"/>
        </w:rPr>
        <w:t xml:space="preserve"> expectativas.</w:t>
      </w:r>
    </w:p>
    <w:p w14:paraId="11727199" w14:textId="77777777" w:rsidR="00954D43" w:rsidRPr="0039004D" w:rsidRDefault="00954D43" w:rsidP="00703434">
      <w:pPr>
        <w:pStyle w:val="Cita"/>
        <w:spacing w:line="360" w:lineRule="auto"/>
        <w:rPr>
          <w:rFonts w:cs="Times New Roman"/>
        </w:rPr>
      </w:pPr>
      <w:r w:rsidRPr="0039004D">
        <w:t xml:space="preserve">“Es importante, creo que es importante para las 2 partes, tanto del cliente como de la persona que está prestando el servicio o el producto porque, las personas que están prestando el servicio pueden digamos enterarse o darse cuenta en que carecen o donde están actuando mal o que es lo que les está faltando para poder satisfacer al máximo al cliente con el servicio o producto que se está ofreciendo. Ahora, a mi como cliente, creo que es importante porque puedo expresarme y ya sea, no necesariamente decir solo las cosas </w:t>
      </w:r>
      <w:r w:rsidRPr="0039004D">
        <w:lastRenderedPageBreak/>
        <w:t>malas, pero para ver con el reclamo, también resaltar algunas cosas que han sido buenas y eso lo pueda percibir la otra parte.”</w:t>
      </w:r>
    </w:p>
    <w:p w14:paraId="6E7CAD9B" w14:textId="77777777" w:rsidR="00E77F1B" w:rsidRPr="0039004D" w:rsidRDefault="00E77F1B" w:rsidP="00703434">
      <w:pPr>
        <w:spacing w:line="360" w:lineRule="auto"/>
        <w:jc w:val="both"/>
        <w:rPr>
          <w:rFonts w:cs="Times New Roman"/>
        </w:rPr>
      </w:pPr>
    </w:p>
    <w:p w14:paraId="401D07E6" w14:textId="77777777" w:rsidR="00E77F1B" w:rsidRPr="0039004D" w:rsidRDefault="00E77F1B" w:rsidP="00703434">
      <w:pPr>
        <w:spacing w:line="360" w:lineRule="auto"/>
        <w:jc w:val="both"/>
        <w:rPr>
          <w:rFonts w:cs="Times New Roman"/>
        </w:rPr>
      </w:pPr>
      <w:r w:rsidRPr="0039004D">
        <w:rPr>
          <w:rFonts w:cs="Times New Roman"/>
        </w:rPr>
        <w:t xml:space="preserve">Sobre cuál es el procedimiento que deben realizar para presentar un reclamo dentro de una IPRESS, algunos decían que irían a preguntar a Admisión sobre cómo presentar un reclamo, otros decían que irían a la Oficina de Comunicaciones para hacer la misma consulta, otros que irían de frente a pedir el libro de reclamaciones, pero no </w:t>
      </w:r>
      <w:r w:rsidR="005912AE">
        <w:rPr>
          <w:rFonts w:cs="Times New Roman"/>
        </w:rPr>
        <w:t xml:space="preserve">conocían dónde podían pedirlo, otro argumentó que </w:t>
      </w:r>
      <w:r w:rsidRPr="0039004D">
        <w:rPr>
          <w:rFonts w:cs="Times New Roman"/>
        </w:rPr>
        <w:t xml:space="preserve">escribiría de frente en redes sociales. Otros decían que presentaría su reclamo directamente a la enfermera o médico tratante o preguntaría a personal uniformado dentro del mismo </w:t>
      </w:r>
      <w:r w:rsidR="00887A03">
        <w:rPr>
          <w:rFonts w:cs="Times New Roman"/>
        </w:rPr>
        <w:t>establecimiento de salud</w:t>
      </w:r>
      <w:r w:rsidRPr="0039004D">
        <w:rPr>
          <w:rFonts w:cs="Times New Roman"/>
        </w:rPr>
        <w:t>.</w:t>
      </w:r>
    </w:p>
    <w:p w14:paraId="34C4CE4F" w14:textId="77777777" w:rsidR="00E77F1B" w:rsidRPr="0039004D" w:rsidRDefault="00E77F1B" w:rsidP="00703434">
      <w:pPr>
        <w:spacing w:line="360" w:lineRule="auto"/>
        <w:jc w:val="both"/>
        <w:rPr>
          <w:rFonts w:cs="Times New Roman"/>
        </w:rPr>
      </w:pPr>
    </w:p>
    <w:p w14:paraId="7D2B78AC" w14:textId="77777777" w:rsidR="00E77F1B" w:rsidRPr="0039004D" w:rsidRDefault="00E77F1B" w:rsidP="00703434">
      <w:pPr>
        <w:spacing w:line="360" w:lineRule="auto"/>
        <w:jc w:val="both"/>
        <w:rPr>
          <w:rFonts w:cs="Times New Roman"/>
        </w:rPr>
      </w:pPr>
      <w:r w:rsidRPr="0039004D">
        <w:rPr>
          <w:rFonts w:cs="Times New Roman"/>
        </w:rPr>
        <w:t xml:space="preserve">Los ciudadanos expresaron que </w:t>
      </w:r>
      <w:r w:rsidR="005912AE">
        <w:rPr>
          <w:rFonts w:cs="Times New Roman"/>
        </w:rPr>
        <w:t xml:space="preserve">el manejo de </w:t>
      </w:r>
      <w:r w:rsidRPr="0039004D">
        <w:rPr>
          <w:rFonts w:cs="Times New Roman"/>
        </w:rPr>
        <w:t xml:space="preserve">los reclamos </w:t>
      </w:r>
      <w:r w:rsidR="005912AE">
        <w:rPr>
          <w:rFonts w:cs="Times New Roman"/>
        </w:rPr>
        <w:t>presenta</w:t>
      </w:r>
      <w:del w:id="62" w:author="Cesar Carcamo" w:date="2018-03-28T16:15:00Z">
        <w:r w:rsidR="005912AE" w:rsidDel="008A3A08">
          <w:rPr>
            <w:rFonts w:cs="Times New Roman"/>
          </w:rPr>
          <w:delText>n</w:delText>
        </w:r>
      </w:del>
      <w:r w:rsidR="005912AE">
        <w:rPr>
          <w:rFonts w:cs="Times New Roman"/>
        </w:rPr>
        <w:t xml:space="preserve"> varios problemas</w:t>
      </w:r>
      <w:r w:rsidRPr="0039004D">
        <w:rPr>
          <w:rFonts w:cs="Times New Roman"/>
        </w:rPr>
        <w:t>, siendo el principal el largo plazo que tienen para ser resueltos, seguido por la alta</w:t>
      </w:r>
      <w:r w:rsidR="005912AE">
        <w:rPr>
          <w:rFonts w:cs="Times New Roman"/>
        </w:rPr>
        <w:t xml:space="preserve"> burocracia que existe para que sea resuelto. Identificaron que</w:t>
      </w:r>
      <w:r w:rsidRPr="0039004D">
        <w:rPr>
          <w:rFonts w:cs="Times New Roman"/>
        </w:rPr>
        <w:t xml:space="preserve"> los niveles bajos de atención al público no cuentan con la capacidad de decisión necesaria para poder dar una solución rápida y esto se debe a que no existe autonomía de procesos para poder resolver reclamos. Incluso algunos ciudadanos identificaron que la palabra reclamos se encuentra vulgarizada y que realmente el ciudadano no conoce en qué momento se presenta un reclamo y cuando no. </w:t>
      </w:r>
    </w:p>
    <w:p w14:paraId="07C165BC" w14:textId="77777777" w:rsidR="00E77F1B" w:rsidRPr="0039004D" w:rsidRDefault="0015501B" w:rsidP="00703434">
      <w:pPr>
        <w:pStyle w:val="Cita"/>
        <w:spacing w:line="360" w:lineRule="auto"/>
      </w:pPr>
      <w:r w:rsidRPr="0039004D">
        <w:t>“Los procesos y la autonomía, o sea tienes tu autonomía de A a B, si va a C pasa a la siguiente persona pero la siguiente persona está esperando que B se lo pase, inmediatamente para tomar respuesta, o sea no importa que haya 10 pasos pero que lo pasos sean automático, o sea si la persona que recibe el reclamo considera que el reclamo va para Z, pues que lo mande directo, que haya una o dos validaciones automáticas pero que lo mande porque si lo excede y sabe quién lo va a resolver, pues que lo mande directo para que tendría que pasar 10 pasos, o sea para que le pagamos a 10 personas para que digan 'ahh sí, yo no lo puedo resolver, siguiente', no tiene sentido.”</w:t>
      </w:r>
    </w:p>
    <w:p w14:paraId="21688B88" w14:textId="77777777" w:rsidR="0033734E" w:rsidRPr="0039004D" w:rsidRDefault="0033734E" w:rsidP="00703434">
      <w:pPr>
        <w:spacing w:line="360" w:lineRule="auto"/>
      </w:pPr>
    </w:p>
    <w:p w14:paraId="42BD96A8" w14:textId="77777777" w:rsidR="00E77F1B" w:rsidRPr="0039004D" w:rsidRDefault="00E77F1B" w:rsidP="00703434">
      <w:pPr>
        <w:spacing w:line="360" w:lineRule="auto"/>
        <w:jc w:val="both"/>
        <w:rPr>
          <w:rFonts w:cs="Times New Roman"/>
        </w:rPr>
      </w:pPr>
      <w:r w:rsidRPr="0039004D">
        <w:rPr>
          <w:rFonts w:cs="Times New Roman"/>
        </w:rPr>
        <w:t xml:space="preserve">Sobre el rol que tienen actualmente los reclamos, los ciudadanos perciben que actualmente los reclamos son vistos como algo fastidioso o una carga a la que </w:t>
      </w:r>
      <w:r w:rsidR="002C4CA9">
        <w:rPr>
          <w:rFonts w:cs="Times New Roman"/>
        </w:rPr>
        <w:t xml:space="preserve">los </w:t>
      </w:r>
      <w:r w:rsidR="002C4CA9">
        <w:rPr>
          <w:rFonts w:cs="Times New Roman"/>
        </w:rPr>
        <w:lastRenderedPageBreak/>
        <w:t xml:space="preserve">prestadores </w:t>
      </w:r>
      <w:r w:rsidRPr="0039004D">
        <w:rPr>
          <w:rFonts w:cs="Times New Roman"/>
        </w:rPr>
        <w:t>no le dan importancia, cuando deberían ser vistos como un reflejo del servicio que están brindando y que con ello pueden mejorar, encontrando fácilmente lo que no está funcionando dentro de su institución.</w:t>
      </w:r>
    </w:p>
    <w:p w14:paraId="7E4971FC" w14:textId="77777777" w:rsidR="00E77F1B" w:rsidRPr="0039004D" w:rsidRDefault="00E77F1B" w:rsidP="00703434">
      <w:pPr>
        <w:spacing w:line="360" w:lineRule="auto"/>
        <w:jc w:val="both"/>
        <w:rPr>
          <w:rFonts w:cs="Times New Roman"/>
          <w:lang w:val="es-ES"/>
        </w:rPr>
      </w:pPr>
    </w:p>
    <w:p w14:paraId="62A6D146" w14:textId="77777777" w:rsidR="00E77F1B" w:rsidRPr="0039004D" w:rsidRDefault="00E77F1B" w:rsidP="00703434">
      <w:pPr>
        <w:spacing w:line="360" w:lineRule="auto"/>
        <w:jc w:val="both"/>
        <w:rPr>
          <w:rFonts w:cs="Times New Roman"/>
        </w:rPr>
      </w:pPr>
      <w:r w:rsidRPr="0039004D">
        <w:rPr>
          <w:rFonts w:cs="Times New Roman"/>
          <w:lang w:val="es-ES"/>
        </w:rPr>
        <w:t xml:space="preserve">Sobre el manejo de reclamos que se viene dando en las IPRESS actualmente, existieron opiniones divididas sobre el tema. Algunos consideran que se les toma poca importancia y que ‘los dejan en visto’, otros dicen que dependiendo de la IPRESS es que revisan los reclamos que los ciudadanos colocan, pero que igual no manejan la </w:t>
      </w:r>
      <w:r w:rsidR="00946A0E">
        <w:rPr>
          <w:rFonts w:cs="Times New Roman"/>
          <w:lang w:val="es-ES"/>
        </w:rPr>
        <w:t>información que recibida</w:t>
      </w:r>
      <w:r w:rsidRPr="0039004D">
        <w:rPr>
          <w:rFonts w:cs="Times New Roman"/>
          <w:lang w:val="es-ES"/>
        </w:rPr>
        <w:t xml:space="preserve">; otros dijeron que sí manejan la </w:t>
      </w:r>
      <w:r w:rsidR="00946A0E">
        <w:rPr>
          <w:rFonts w:cs="Times New Roman"/>
          <w:lang w:val="es-ES"/>
        </w:rPr>
        <w:t>información proveniente de reclamos</w:t>
      </w:r>
      <w:r w:rsidRPr="0039004D">
        <w:rPr>
          <w:rFonts w:cs="Times New Roman"/>
          <w:lang w:val="es-ES"/>
        </w:rPr>
        <w:t xml:space="preserve"> pero que lo hacen de manera lenta y que no</w:t>
      </w:r>
      <w:r w:rsidR="00946A0E">
        <w:rPr>
          <w:rFonts w:cs="Times New Roman"/>
          <w:lang w:val="es-ES"/>
        </w:rPr>
        <w:t xml:space="preserve"> la</w:t>
      </w:r>
      <w:r w:rsidRPr="0039004D">
        <w:rPr>
          <w:rFonts w:cs="Times New Roman"/>
          <w:lang w:val="es-ES"/>
        </w:rPr>
        <w:t xml:space="preserve"> absorben. Incluso hubo una opinión de que solamente le toman importancia a los reclamos que llegan a los medios de comunicación. </w:t>
      </w:r>
    </w:p>
    <w:p w14:paraId="34B746AB" w14:textId="77777777" w:rsidR="00E77F1B" w:rsidRPr="0039004D" w:rsidRDefault="00E77F1B" w:rsidP="00703434">
      <w:pPr>
        <w:pStyle w:val="Prrafodelista"/>
        <w:spacing w:line="360" w:lineRule="auto"/>
        <w:ind w:left="1800"/>
        <w:jc w:val="both"/>
        <w:rPr>
          <w:rFonts w:cs="Times New Roman"/>
        </w:rPr>
      </w:pPr>
    </w:p>
    <w:p w14:paraId="761ED899" w14:textId="77777777" w:rsidR="00E77F1B" w:rsidRPr="0039004D" w:rsidRDefault="00E77F1B" w:rsidP="00703434">
      <w:pPr>
        <w:spacing w:line="360" w:lineRule="auto"/>
        <w:jc w:val="both"/>
        <w:rPr>
          <w:rFonts w:cs="Times New Roman"/>
        </w:rPr>
      </w:pPr>
      <w:r w:rsidRPr="0039004D">
        <w:rPr>
          <w:rFonts w:cs="Times New Roman"/>
        </w:rPr>
        <w:t xml:space="preserve">Expresaron que, para ellos, la forma en que consideran que los reclamos deberían ser gestionados es teniendo </w:t>
      </w:r>
      <w:r w:rsidR="00946A0E">
        <w:rPr>
          <w:rFonts w:cs="Times New Roman"/>
        </w:rPr>
        <w:t xml:space="preserve">intenciones de resolverlo a </w:t>
      </w:r>
      <w:r w:rsidRPr="0039004D">
        <w:rPr>
          <w:rFonts w:cs="Times New Roman"/>
        </w:rPr>
        <w:t xml:space="preserve">profundidad mediante algún tipo de investigación que puedan realizar hacia el </w:t>
      </w:r>
      <w:r w:rsidR="00946A0E">
        <w:rPr>
          <w:rFonts w:cs="Times New Roman"/>
        </w:rPr>
        <w:t>problema del ciudadano afectado. Creen que</w:t>
      </w:r>
      <w:r w:rsidRPr="0039004D">
        <w:rPr>
          <w:rFonts w:cs="Times New Roman"/>
        </w:rPr>
        <w:t xml:space="preserve"> si hubiera una buena comunicación entre IPRESS y ciudadano, se podrían solucionar mejor las cosas. Adicionalmente, estuvieron a favor de que cuando un reclamo sea presentado, la solución brindada debería ser pensando en que este problema no se vuelva a presentar para ningún ciudadano y no debería ser resuelta de manera individual por reclamante.</w:t>
      </w:r>
    </w:p>
    <w:p w14:paraId="1868548E" w14:textId="77777777" w:rsidR="0033734E" w:rsidRPr="0039004D" w:rsidRDefault="0033734E" w:rsidP="00703434">
      <w:pPr>
        <w:pStyle w:val="Cita"/>
        <w:spacing w:line="360" w:lineRule="auto"/>
        <w:rPr>
          <w:rFonts w:cs="Times New Roman"/>
        </w:rPr>
      </w:pPr>
      <w:r w:rsidRPr="0039004D">
        <w:t xml:space="preserve">“Porque lo ideal es que haya una comunicación muchísimo más fluida, o sea que realmente la gente pueda hablar con gente o que por lo menos haya un sistema suficientemente inteligente como para que te </w:t>
      </w:r>
      <w:del w:id="63" w:author="Cesar Carcamo" w:date="2018-03-28T16:18:00Z">
        <w:r w:rsidRPr="0039004D" w:rsidDel="005C6825">
          <w:delText>de</w:delText>
        </w:r>
      </w:del>
      <w:ins w:id="64" w:author="Cesar Carcamo" w:date="2018-03-28T16:18:00Z">
        <w:r w:rsidR="005C6825" w:rsidRPr="0039004D">
          <w:t>dé</w:t>
        </w:r>
      </w:ins>
      <w:r w:rsidRPr="0039004D">
        <w:t xml:space="preserve"> respuestas inmediatas y que las cosas se automaticen e incluso por un tema de costos”</w:t>
      </w:r>
    </w:p>
    <w:p w14:paraId="75807F82" w14:textId="77777777" w:rsidR="00946A0E" w:rsidRDefault="00946A0E" w:rsidP="00946A0E">
      <w:pPr>
        <w:spacing w:line="360" w:lineRule="auto"/>
        <w:jc w:val="both"/>
        <w:rPr>
          <w:rFonts w:cs="Times New Roman"/>
          <w:lang w:val="es-ES"/>
        </w:rPr>
      </w:pPr>
      <w:r w:rsidRPr="0039004D">
        <w:rPr>
          <w:rFonts w:cs="Times New Roman"/>
          <w:lang w:val="es-ES"/>
        </w:rPr>
        <w:t xml:space="preserve">La propuesta de esta nueva herramienta les pareció muy importante ya que consideran que mejoraría el control y el orden dentro de las IPRESS y </w:t>
      </w:r>
      <w:r>
        <w:rPr>
          <w:rFonts w:cs="Times New Roman"/>
          <w:lang w:val="es-ES"/>
        </w:rPr>
        <w:t>consideraron</w:t>
      </w:r>
      <w:r w:rsidRPr="0039004D">
        <w:rPr>
          <w:rFonts w:cs="Times New Roman"/>
          <w:lang w:val="es-ES"/>
        </w:rPr>
        <w:t xml:space="preserve"> que sería muy útil. Sin embargo, algunos resaltaron que por más que esta herramienta serviría para dar visibilidad a los reclamos, esta herramienta no serviría mucho si es que las autoridades no estuvieran en constante contacto con ella, ya que consideran que solo la manejarían personas que no cuentan con capacidad de decisión dentro de la IPRESS. Dijeron que esta herramienta poco podría hacer si es que los procesos para resolver reclamos siguen </w:t>
      </w:r>
      <w:r w:rsidRPr="0039004D">
        <w:rPr>
          <w:rFonts w:cs="Times New Roman"/>
          <w:lang w:val="es-ES"/>
        </w:rPr>
        <w:lastRenderedPageBreak/>
        <w:t>siendo tan engorrosos por falta de autonomía d</w:t>
      </w:r>
      <w:r>
        <w:rPr>
          <w:rFonts w:cs="Times New Roman"/>
          <w:lang w:val="es-ES"/>
        </w:rPr>
        <w:t>e procesos dentro de las IPRESS</w:t>
      </w:r>
      <w:r w:rsidRPr="0039004D">
        <w:rPr>
          <w:rFonts w:cs="Times New Roman"/>
          <w:lang w:val="es-ES"/>
        </w:rPr>
        <w:t>. Asimismo, consideraron que es necesario educar a la ciudadanía sobre los reclamos para que la información que llegue al sistema tenga la importancia debida y ayude a mostrar mejor</w:t>
      </w:r>
      <w:r>
        <w:rPr>
          <w:rFonts w:cs="Times New Roman"/>
          <w:lang w:val="es-ES"/>
        </w:rPr>
        <w:t>as dentro del sistema de salud;</w:t>
      </w:r>
      <w:r w:rsidRPr="0039004D">
        <w:rPr>
          <w:rFonts w:cs="Times New Roman"/>
          <w:lang w:val="es-ES"/>
        </w:rPr>
        <w:t xml:space="preserve"> es por ello que consideraron que es necesario que el ciudadano se identifique con algún documento de identidad. </w:t>
      </w:r>
    </w:p>
    <w:p w14:paraId="5DA899B5" w14:textId="77777777" w:rsidR="00946A0E" w:rsidRDefault="00946A0E" w:rsidP="00946A0E">
      <w:pPr>
        <w:spacing w:line="360" w:lineRule="auto"/>
        <w:jc w:val="both"/>
        <w:rPr>
          <w:rFonts w:cs="Times New Roman"/>
          <w:lang w:val="es-ES"/>
        </w:rPr>
      </w:pPr>
    </w:p>
    <w:p w14:paraId="281D9BC8" w14:textId="77777777" w:rsidR="00946A0E" w:rsidRPr="0039004D" w:rsidRDefault="00946A0E" w:rsidP="00946A0E">
      <w:pPr>
        <w:pStyle w:val="Cita"/>
        <w:spacing w:line="360" w:lineRule="auto"/>
        <w:rPr>
          <w:rFonts w:cs="Times New Roman"/>
          <w:lang w:val="es-ES"/>
        </w:rPr>
      </w:pPr>
      <w:r w:rsidRPr="0039004D">
        <w:t>“Creo que le daría visibilidad a los reclamos pero que podría mantenerse si es que la entidad que lo recibe, sea particular o estatal, no toma acciones inmediatas y lamentablemente tomar una acción inmediata significa tener gente con capacidad de decisión a un nivel bajo, a un nivel básico que es el nivel más cercano”</w:t>
      </w:r>
    </w:p>
    <w:p w14:paraId="12EE1822" w14:textId="77777777" w:rsidR="00946A0E" w:rsidRPr="00946A0E" w:rsidRDefault="00946A0E" w:rsidP="00703434">
      <w:pPr>
        <w:spacing w:line="360" w:lineRule="auto"/>
        <w:jc w:val="both"/>
        <w:rPr>
          <w:rFonts w:cs="Times New Roman"/>
          <w:lang w:val="es-ES"/>
        </w:rPr>
      </w:pPr>
      <w:r w:rsidRPr="0039004D">
        <w:rPr>
          <w:rFonts w:cs="Times New Roman"/>
          <w:lang w:val="es-ES"/>
        </w:rPr>
        <w:t xml:space="preserve">Sobre la herramienta respondieron que consideraban como características importantes que esta herramienta cuente con una interfaz amigable para ellos, considerando bastante a personas que no se encuentran muy familiarizadas con los dispositivos digitales. También les gustaría que el sistema les recomiende temas similares a sus reclamos, que puedan subir material multimedia (fotos y/o videos) con lo que puedan brindar pruebas de lo ocurrido y que se muestre el tiempo de respuesta y quién ha recibido el reclamo, lo que les parecía sumamente importante. Respondieron positivamente a la idea de que se mostraran estadísticas que les permitiera tomar decisiones sobre dónde prefieren buscar atención en salud basándose en las recomendaciones y/o reclamos de otros ciudadanos que utilicen el sistema y sugirieron que debería mostrarse aspectos positivos </w:t>
      </w:r>
      <w:r>
        <w:rPr>
          <w:rFonts w:cs="Times New Roman"/>
          <w:lang w:val="es-ES"/>
        </w:rPr>
        <w:t xml:space="preserve">resaltados por los ciudadanos. </w:t>
      </w:r>
    </w:p>
    <w:p w14:paraId="532086F9" w14:textId="77777777" w:rsidR="00946A0E" w:rsidRDefault="00946A0E" w:rsidP="00703434">
      <w:pPr>
        <w:spacing w:line="360" w:lineRule="auto"/>
        <w:jc w:val="both"/>
        <w:rPr>
          <w:rFonts w:cs="Times New Roman"/>
          <w:lang w:val="es-ES"/>
        </w:rPr>
      </w:pPr>
    </w:p>
    <w:p w14:paraId="21E6E842" w14:textId="77777777" w:rsidR="00946A0E" w:rsidRDefault="00E77F1B" w:rsidP="00703434">
      <w:pPr>
        <w:spacing w:line="360" w:lineRule="auto"/>
        <w:jc w:val="both"/>
        <w:rPr>
          <w:rFonts w:cs="Times New Roman"/>
          <w:lang w:val="es-ES"/>
        </w:rPr>
      </w:pPr>
      <w:r w:rsidRPr="0039004D">
        <w:rPr>
          <w:rFonts w:cs="Times New Roman"/>
          <w:lang w:val="es-ES"/>
        </w:rPr>
        <w:t xml:space="preserve">Todos los entrevistados contestaron que compartirían esta herramienta en caso de ser desarrollada y afirmaron que al ver esta información sentirían que sus reclamos están siendo leídos y que su opinión está siendo tomada en cuenta. Consideraron que generar un nuevo reclamo por cada persona no sería lo </w:t>
      </w:r>
      <w:r w:rsidR="00614B17" w:rsidRPr="0039004D">
        <w:rPr>
          <w:rFonts w:cs="Times New Roman"/>
          <w:lang w:val="es-ES"/>
        </w:rPr>
        <w:t>mejor,</w:t>
      </w:r>
      <w:r w:rsidRPr="0039004D">
        <w:rPr>
          <w:rFonts w:cs="Times New Roman"/>
          <w:lang w:val="es-ES"/>
        </w:rPr>
        <w:t xml:space="preserve"> sino que deberían poder unirse a reclamos similares que ya hayan sido presentados.</w:t>
      </w:r>
    </w:p>
    <w:p w14:paraId="3268F1BC" w14:textId="77777777" w:rsidR="008C4674" w:rsidRDefault="008C4674" w:rsidP="00703434">
      <w:pPr>
        <w:spacing w:line="360" w:lineRule="auto"/>
        <w:jc w:val="both"/>
        <w:rPr>
          <w:rFonts w:cs="Times New Roman"/>
          <w:lang w:val="es-ES"/>
        </w:rPr>
      </w:pPr>
    </w:p>
    <w:p w14:paraId="7F0E9741" w14:textId="77777777" w:rsidR="00A0375B" w:rsidRPr="00FC02F0" w:rsidRDefault="00A0375B" w:rsidP="004210F8">
      <w:pPr>
        <w:pStyle w:val="Ttulo3"/>
        <w:numPr>
          <w:ilvl w:val="1"/>
          <w:numId w:val="34"/>
        </w:numPr>
      </w:pPr>
      <w:r>
        <w:t>Tabla de hallazgos resaltantes</w:t>
      </w:r>
      <w:r w:rsidR="001C33EF">
        <w:t xml:space="preserve"> </w:t>
      </w:r>
    </w:p>
    <w:p w14:paraId="6DCD9045" w14:textId="77777777" w:rsidR="00E92670" w:rsidRPr="0039004D" w:rsidRDefault="00A0375B" w:rsidP="000E179A">
      <w:pPr>
        <w:spacing w:line="360" w:lineRule="auto"/>
        <w:jc w:val="both"/>
        <w:rPr>
          <w:rFonts w:cs="Times New Roman"/>
        </w:rPr>
      </w:pPr>
      <w:r>
        <w:rPr>
          <w:rFonts w:cs="Times New Roman"/>
        </w:rPr>
        <w:t>Luego de realizar el análisis por tipo de usuario, se resumieron los hallazgos más resaltantes en la siguiente tabla.</w:t>
      </w:r>
    </w:p>
    <w:p w14:paraId="0224AA6B" w14:textId="77777777" w:rsidR="00EA0533" w:rsidRPr="0039004D" w:rsidRDefault="00EA0533" w:rsidP="00EA0533">
      <w:pPr>
        <w:spacing w:line="360" w:lineRule="auto"/>
        <w:rPr>
          <w:rFonts w:cs="Times New Roman"/>
        </w:rPr>
      </w:pPr>
    </w:p>
    <w:tbl>
      <w:tblPr>
        <w:tblStyle w:val="Tablaconcuadrcula"/>
        <w:tblW w:w="0" w:type="auto"/>
        <w:tblLook w:val="04A0" w:firstRow="1" w:lastRow="0" w:firstColumn="1" w:lastColumn="0" w:noHBand="0" w:noVBand="1"/>
      </w:tblPr>
      <w:tblGrid>
        <w:gridCol w:w="1736"/>
        <w:gridCol w:w="2526"/>
        <w:gridCol w:w="2118"/>
        <w:gridCol w:w="2108"/>
      </w:tblGrid>
      <w:tr w:rsidR="00EA0533" w:rsidRPr="0039004D" w14:paraId="1FE049C2" w14:textId="77777777" w:rsidTr="000E179A">
        <w:trPr>
          <w:trHeight w:val="865"/>
        </w:trPr>
        <w:tc>
          <w:tcPr>
            <w:tcW w:w="1736" w:type="dxa"/>
          </w:tcPr>
          <w:p w14:paraId="53AA8E61" w14:textId="77777777" w:rsidR="00EA0533" w:rsidRPr="0039004D" w:rsidRDefault="00EA0533" w:rsidP="002E1E27">
            <w:pPr>
              <w:spacing w:line="360" w:lineRule="auto"/>
              <w:rPr>
                <w:rFonts w:cs="Times New Roman"/>
                <w:b/>
              </w:rPr>
            </w:pPr>
          </w:p>
        </w:tc>
        <w:tc>
          <w:tcPr>
            <w:tcW w:w="2526" w:type="dxa"/>
          </w:tcPr>
          <w:p w14:paraId="51251254" w14:textId="77777777" w:rsidR="00EA0533" w:rsidRPr="0039004D" w:rsidRDefault="00EA0533" w:rsidP="002E1E27">
            <w:pPr>
              <w:spacing w:line="360" w:lineRule="auto"/>
              <w:rPr>
                <w:rFonts w:cs="Times New Roman"/>
                <w:b/>
              </w:rPr>
            </w:pPr>
            <w:r w:rsidRPr="0039004D">
              <w:rPr>
                <w:rFonts w:cs="Times New Roman"/>
                <w:b/>
              </w:rPr>
              <w:t>Personal de SUSALUD</w:t>
            </w:r>
          </w:p>
        </w:tc>
        <w:tc>
          <w:tcPr>
            <w:tcW w:w="2118" w:type="dxa"/>
          </w:tcPr>
          <w:p w14:paraId="163D115C" w14:textId="77777777" w:rsidR="00EA0533" w:rsidRPr="0039004D" w:rsidRDefault="002E1E27" w:rsidP="002E1E27">
            <w:pPr>
              <w:spacing w:line="360" w:lineRule="auto"/>
              <w:rPr>
                <w:rFonts w:cs="Times New Roman"/>
                <w:b/>
              </w:rPr>
            </w:pPr>
            <w:r>
              <w:rPr>
                <w:rFonts w:cs="Times New Roman"/>
                <w:b/>
              </w:rPr>
              <w:t>Gestores de</w:t>
            </w:r>
            <w:r w:rsidR="00EA0533" w:rsidRPr="0039004D">
              <w:rPr>
                <w:rFonts w:cs="Times New Roman"/>
                <w:b/>
              </w:rPr>
              <w:t xml:space="preserve"> IPRESS</w:t>
            </w:r>
          </w:p>
        </w:tc>
        <w:tc>
          <w:tcPr>
            <w:tcW w:w="2108" w:type="dxa"/>
          </w:tcPr>
          <w:p w14:paraId="3FCFBF07" w14:textId="77777777" w:rsidR="00EA0533" w:rsidRPr="0039004D" w:rsidRDefault="00EA0533" w:rsidP="002E1E27">
            <w:pPr>
              <w:spacing w:line="360" w:lineRule="auto"/>
              <w:rPr>
                <w:rFonts w:cs="Times New Roman"/>
                <w:b/>
              </w:rPr>
            </w:pPr>
            <w:r w:rsidRPr="0039004D">
              <w:rPr>
                <w:rFonts w:cs="Times New Roman"/>
                <w:b/>
              </w:rPr>
              <w:t>Ciudadanos</w:t>
            </w:r>
          </w:p>
        </w:tc>
      </w:tr>
      <w:tr w:rsidR="00EA0533" w:rsidRPr="0039004D" w14:paraId="19A55505" w14:textId="77777777" w:rsidTr="000E179A">
        <w:tc>
          <w:tcPr>
            <w:tcW w:w="1736" w:type="dxa"/>
          </w:tcPr>
          <w:p w14:paraId="7A7A65A0" w14:textId="77777777" w:rsidR="00EA0533" w:rsidRPr="0039004D" w:rsidRDefault="00EA0533" w:rsidP="002E1E27">
            <w:pPr>
              <w:spacing w:line="360" w:lineRule="auto"/>
              <w:rPr>
                <w:rFonts w:cs="Times New Roman"/>
                <w:b/>
              </w:rPr>
            </w:pPr>
            <w:r w:rsidRPr="0039004D">
              <w:rPr>
                <w:rFonts w:cs="Times New Roman"/>
                <w:b/>
              </w:rPr>
              <w:t>Objetivos a cumplir</w:t>
            </w:r>
            <w:r w:rsidR="00BA239F">
              <w:rPr>
                <w:rFonts w:cs="Times New Roman"/>
                <w:b/>
              </w:rPr>
              <w:t xml:space="preserve"> dentro del sistema</w:t>
            </w:r>
          </w:p>
        </w:tc>
        <w:tc>
          <w:tcPr>
            <w:tcW w:w="2526" w:type="dxa"/>
          </w:tcPr>
          <w:p w14:paraId="4499964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 xml:space="preserve">Educación de la población sobre </w:t>
            </w:r>
            <w:r w:rsidR="000B5E7F">
              <w:rPr>
                <w:rFonts w:cs="Times New Roman"/>
              </w:rPr>
              <w:t>los reclamos.</w:t>
            </w:r>
          </w:p>
          <w:p w14:paraId="5326CBA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Desmitificar el reclamo</w:t>
            </w:r>
          </w:p>
          <w:p w14:paraId="12609A4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los gestores den propuestas de mejora</w:t>
            </w:r>
          </w:p>
          <w:p w14:paraId="1F0BFF0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Que IPRESS conozcan las causas de los reclamos y las eliminen</w:t>
            </w:r>
          </w:p>
          <w:p w14:paraId="2A4433F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Mejore la comunicación entre paciente e IPRESS</w:t>
            </w:r>
          </w:p>
          <w:p w14:paraId="158B7FCD"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Mejorar la capacidad resolutiva de las IPRESS ante los reclamos</w:t>
            </w:r>
          </w:p>
        </w:tc>
        <w:tc>
          <w:tcPr>
            <w:tcW w:w="2118" w:type="dxa"/>
          </w:tcPr>
          <w:p w14:paraId="23B29DDC"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Ingresar reclamos e indicar pasos </w:t>
            </w:r>
            <w:r w:rsidR="008E39D3" w:rsidRPr="0039004D">
              <w:rPr>
                <w:rFonts w:cs="Times New Roman"/>
              </w:rPr>
              <w:t>realizados buscando resolverlos.</w:t>
            </w:r>
          </w:p>
          <w:p w14:paraId="165ED837" w14:textId="77777777" w:rsidR="00EA0533" w:rsidRPr="0039004D" w:rsidRDefault="000B5E7F" w:rsidP="002E1E27">
            <w:pPr>
              <w:pStyle w:val="Prrafodelista"/>
              <w:numPr>
                <w:ilvl w:val="0"/>
                <w:numId w:val="21"/>
              </w:numPr>
              <w:spacing w:line="360" w:lineRule="auto"/>
              <w:rPr>
                <w:rFonts w:cs="Times New Roman"/>
              </w:rPr>
            </w:pPr>
            <w:r>
              <w:rPr>
                <w:rFonts w:cs="Times New Roman"/>
              </w:rPr>
              <w:t xml:space="preserve">Ver </w:t>
            </w:r>
            <w:r w:rsidR="00EA0533" w:rsidRPr="0039004D">
              <w:rPr>
                <w:rFonts w:cs="Times New Roman"/>
              </w:rPr>
              <w:t>estadística</w:t>
            </w:r>
            <w:r>
              <w:rPr>
                <w:rFonts w:cs="Times New Roman"/>
              </w:rPr>
              <w:t>s y reportes</w:t>
            </w:r>
            <w:r w:rsidR="00EA0533" w:rsidRPr="0039004D">
              <w:rPr>
                <w:rFonts w:cs="Times New Roman"/>
              </w:rPr>
              <w:t xml:space="preserve"> </w:t>
            </w:r>
            <w:r>
              <w:rPr>
                <w:rFonts w:cs="Times New Roman"/>
              </w:rPr>
              <w:t>con información</w:t>
            </w:r>
            <w:r w:rsidR="00EA0533" w:rsidRPr="0039004D">
              <w:rPr>
                <w:rFonts w:cs="Times New Roman"/>
              </w:rPr>
              <w:t xml:space="preserve"> </w:t>
            </w:r>
            <w:r>
              <w:rPr>
                <w:rFonts w:cs="Times New Roman"/>
              </w:rPr>
              <w:t>que permitan</w:t>
            </w:r>
            <w:r w:rsidR="00EA0533" w:rsidRPr="0039004D">
              <w:rPr>
                <w:rFonts w:cs="Times New Roman"/>
              </w:rPr>
              <w:t xml:space="preserve"> tomar decisiones</w:t>
            </w:r>
            <w:r w:rsidR="008E39D3" w:rsidRPr="0039004D">
              <w:rPr>
                <w:rFonts w:cs="Times New Roman"/>
              </w:rPr>
              <w:t xml:space="preserve"> de gestión</w:t>
            </w:r>
          </w:p>
          <w:p w14:paraId="4F9980E8" w14:textId="77777777" w:rsidR="00EA0533" w:rsidRPr="0039004D" w:rsidRDefault="00EA0533" w:rsidP="002E1E27">
            <w:pPr>
              <w:spacing w:line="360" w:lineRule="auto"/>
              <w:rPr>
                <w:rFonts w:cs="Times New Roman"/>
              </w:rPr>
            </w:pPr>
          </w:p>
        </w:tc>
        <w:tc>
          <w:tcPr>
            <w:tcW w:w="2108" w:type="dxa"/>
          </w:tcPr>
          <w:p w14:paraId="4EF336B2"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Colocar un reclamo y ver en qué estado va su reclamo. </w:t>
            </w:r>
          </w:p>
          <w:p w14:paraId="63863283"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Tomar decisiones sobre donde</w:t>
            </w:r>
            <w:r w:rsidR="000B5E7F">
              <w:rPr>
                <w:rFonts w:cs="Times New Roman"/>
              </w:rPr>
              <w:t xml:space="preserve"> irse a atender basándose en</w:t>
            </w:r>
            <w:r w:rsidRPr="0039004D">
              <w:rPr>
                <w:rFonts w:cs="Times New Roman"/>
              </w:rPr>
              <w:t xml:space="preserve"> reclamos presentados </w:t>
            </w:r>
            <w:r w:rsidR="000B5E7F">
              <w:rPr>
                <w:rFonts w:cs="Times New Roman"/>
              </w:rPr>
              <w:t>por otros</w:t>
            </w:r>
            <w:r w:rsidRPr="0039004D">
              <w:rPr>
                <w:rFonts w:cs="Times New Roman"/>
              </w:rPr>
              <w:t xml:space="preserve">. </w:t>
            </w:r>
          </w:p>
          <w:p w14:paraId="2E4CC25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 xml:space="preserve">Ver que alguien se preocupa por el reclamo que han presentado. </w:t>
            </w:r>
          </w:p>
          <w:p w14:paraId="51C8CCB6"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Recibir confirmación de reclamo.</w:t>
            </w:r>
          </w:p>
          <w:p w14:paraId="1F62500A" w14:textId="77777777" w:rsidR="00EA0533" w:rsidRPr="0039004D" w:rsidRDefault="00EA0533" w:rsidP="002E1E27">
            <w:pPr>
              <w:spacing w:line="360" w:lineRule="auto"/>
              <w:rPr>
                <w:rFonts w:cs="Times New Roman"/>
              </w:rPr>
            </w:pPr>
          </w:p>
        </w:tc>
      </w:tr>
      <w:tr w:rsidR="00EA0533" w:rsidRPr="0039004D" w14:paraId="50C139AC" w14:textId="77777777" w:rsidTr="000E179A">
        <w:tc>
          <w:tcPr>
            <w:tcW w:w="1736" w:type="dxa"/>
          </w:tcPr>
          <w:p w14:paraId="76BB5BEF" w14:textId="77777777" w:rsidR="00EA0533" w:rsidRPr="0039004D" w:rsidRDefault="00EA0533" w:rsidP="002E1E27">
            <w:pPr>
              <w:spacing w:line="360" w:lineRule="auto"/>
              <w:rPr>
                <w:rFonts w:cs="Times New Roman"/>
                <w:b/>
              </w:rPr>
            </w:pPr>
            <w:r w:rsidRPr="0039004D">
              <w:rPr>
                <w:rFonts w:cs="Times New Roman"/>
                <w:b/>
              </w:rPr>
              <w:t>Desafíos y Limitaciones</w:t>
            </w:r>
          </w:p>
        </w:tc>
        <w:tc>
          <w:tcPr>
            <w:tcW w:w="2526" w:type="dxa"/>
          </w:tcPr>
          <w:p w14:paraId="0CC2C5BB" w14:textId="77777777" w:rsidR="00EA0533" w:rsidRPr="0039004D" w:rsidRDefault="000B5E7F" w:rsidP="002E1E27">
            <w:pPr>
              <w:pStyle w:val="Prrafodelista"/>
              <w:numPr>
                <w:ilvl w:val="0"/>
                <w:numId w:val="22"/>
              </w:numPr>
              <w:spacing w:line="360" w:lineRule="auto"/>
              <w:rPr>
                <w:rFonts w:cs="Times New Roman"/>
              </w:rPr>
            </w:pPr>
            <w:r>
              <w:rPr>
                <w:rFonts w:cs="Times New Roman"/>
              </w:rPr>
              <w:t>Imagen de ente solo interesado en sancionar</w:t>
            </w:r>
          </w:p>
          <w:p w14:paraId="27284B9C"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Tiempo muy extenso para dar solución a reclamos</w:t>
            </w:r>
          </w:p>
          <w:p w14:paraId="4FE96DBF"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Muchos hacen solo cambios cosméticos</w:t>
            </w:r>
          </w:p>
          <w:p w14:paraId="49241C91"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No</w:t>
            </w:r>
            <w:r w:rsidR="008E39D3" w:rsidRPr="0039004D">
              <w:rPr>
                <w:rFonts w:cs="Times New Roman"/>
              </w:rPr>
              <w:t xml:space="preserve"> todas las </w:t>
            </w:r>
            <w:r w:rsidR="008E39D3" w:rsidRPr="0039004D">
              <w:rPr>
                <w:rFonts w:cs="Times New Roman"/>
              </w:rPr>
              <w:lastRenderedPageBreak/>
              <w:t>IPRESS tienen PAUS aú</w:t>
            </w:r>
            <w:r w:rsidRPr="0039004D">
              <w:rPr>
                <w:rFonts w:cs="Times New Roman"/>
              </w:rPr>
              <w:t>n</w:t>
            </w:r>
          </w:p>
          <w:p w14:paraId="0968BAE6" w14:textId="77777777" w:rsidR="00EA0533" w:rsidRPr="0039004D" w:rsidRDefault="00EA0533" w:rsidP="002E1E27">
            <w:pPr>
              <w:pStyle w:val="Prrafodelista"/>
              <w:numPr>
                <w:ilvl w:val="0"/>
                <w:numId w:val="22"/>
              </w:numPr>
              <w:spacing w:line="360" w:lineRule="auto"/>
              <w:rPr>
                <w:rFonts w:cs="Times New Roman"/>
              </w:rPr>
            </w:pPr>
            <w:r w:rsidRPr="0039004D">
              <w:rPr>
                <w:rFonts w:cs="Times New Roman"/>
              </w:rPr>
              <w:t>Mala gestión de recursos económicos</w:t>
            </w:r>
          </w:p>
        </w:tc>
        <w:tc>
          <w:tcPr>
            <w:tcW w:w="2118" w:type="dxa"/>
          </w:tcPr>
          <w:p w14:paraId="11D6C354" w14:textId="77777777" w:rsidR="00EA0533" w:rsidRPr="0039004D" w:rsidRDefault="008E39D3" w:rsidP="002E1E27">
            <w:pPr>
              <w:pStyle w:val="Prrafodelista"/>
              <w:numPr>
                <w:ilvl w:val="0"/>
                <w:numId w:val="21"/>
              </w:numPr>
              <w:spacing w:line="360" w:lineRule="auto"/>
              <w:rPr>
                <w:rFonts w:cs="Times New Roman"/>
              </w:rPr>
            </w:pPr>
            <w:r w:rsidRPr="0039004D">
              <w:rPr>
                <w:rFonts w:cs="Times New Roman"/>
              </w:rPr>
              <w:lastRenderedPageBreak/>
              <w:t>Imagen de SUSALUD no es bien recibida</w:t>
            </w:r>
          </w:p>
          <w:p w14:paraId="771022B6"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Flujo de reclamos en una sola vía</w:t>
            </w:r>
          </w:p>
          <w:p w14:paraId="41109EF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Problemas de presupuesto</w:t>
            </w:r>
          </w:p>
          <w:p w14:paraId="35AF7DDD"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Problemas de </w:t>
            </w:r>
            <w:r w:rsidRPr="0039004D">
              <w:rPr>
                <w:rFonts w:cs="Times New Roman"/>
              </w:rPr>
              <w:lastRenderedPageBreak/>
              <w:t>Infraestructura e insumos</w:t>
            </w:r>
          </w:p>
          <w:p w14:paraId="287C6519" w14:textId="77777777" w:rsidR="00EA0533" w:rsidRPr="0039004D" w:rsidRDefault="00EA0533" w:rsidP="002E1E27">
            <w:pPr>
              <w:pStyle w:val="Prrafodelista"/>
              <w:numPr>
                <w:ilvl w:val="0"/>
                <w:numId w:val="21"/>
              </w:numPr>
              <w:spacing w:line="360" w:lineRule="auto"/>
              <w:rPr>
                <w:rFonts w:cs="Times New Roman"/>
              </w:rPr>
            </w:pPr>
            <w:r w:rsidRPr="0039004D">
              <w:rPr>
                <w:rFonts w:cs="Times New Roman"/>
              </w:rPr>
              <w:t xml:space="preserve">Procedimientos largos y engorrosos </w:t>
            </w:r>
            <w:r w:rsidR="008E39D3" w:rsidRPr="0039004D">
              <w:rPr>
                <w:rFonts w:cs="Times New Roman"/>
              </w:rPr>
              <w:t xml:space="preserve">en </w:t>
            </w:r>
            <w:r w:rsidR="000B5E7F">
              <w:rPr>
                <w:rFonts w:cs="Times New Roman"/>
              </w:rPr>
              <w:t xml:space="preserve">manejo </w:t>
            </w:r>
            <w:r w:rsidR="00495635">
              <w:rPr>
                <w:rFonts w:cs="Times New Roman"/>
              </w:rPr>
              <w:t>logístico</w:t>
            </w:r>
          </w:p>
          <w:p w14:paraId="473F3371" w14:textId="77777777" w:rsidR="00EA0533" w:rsidRPr="0039004D" w:rsidRDefault="00EA0533" w:rsidP="002E1E27">
            <w:pPr>
              <w:spacing w:line="360" w:lineRule="auto"/>
              <w:rPr>
                <w:rFonts w:cs="Times New Roman"/>
              </w:rPr>
            </w:pPr>
          </w:p>
        </w:tc>
        <w:tc>
          <w:tcPr>
            <w:tcW w:w="2108" w:type="dxa"/>
          </w:tcPr>
          <w:p w14:paraId="5EA55B34" w14:textId="77777777" w:rsidR="00EA0533" w:rsidRPr="0039004D" w:rsidRDefault="000B5E7F" w:rsidP="002E1E27">
            <w:pPr>
              <w:pStyle w:val="Prrafodelista"/>
              <w:numPr>
                <w:ilvl w:val="0"/>
                <w:numId w:val="20"/>
              </w:numPr>
              <w:spacing w:line="360" w:lineRule="auto"/>
              <w:rPr>
                <w:rFonts w:cs="Times New Roman"/>
              </w:rPr>
            </w:pPr>
            <w:r>
              <w:rPr>
                <w:rFonts w:cs="Times New Roman"/>
              </w:rPr>
              <w:lastRenderedPageBreak/>
              <w:t>Personas con poco dominio de dispositivos</w:t>
            </w:r>
            <w:r w:rsidR="00EA0533" w:rsidRPr="0039004D">
              <w:rPr>
                <w:rFonts w:cs="Times New Roman"/>
              </w:rPr>
              <w:t xml:space="preserve"> digital</w:t>
            </w:r>
            <w:r>
              <w:rPr>
                <w:rFonts w:cs="Times New Roman"/>
              </w:rPr>
              <w:t>es</w:t>
            </w:r>
          </w:p>
          <w:p w14:paraId="08A8BBFA" w14:textId="77777777" w:rsidR="00EA0533" w:rsidRPr="0039004D" w:rsidRDefault="00EA0533" w:rsidP="002E1E27">
            <w:pPr>
              <w:pStyle w:val="Prrafodelista"/>
              <w:numPr>
                <w:ilvl w:val="0"/>
                <w:numId w:val="20"/>
              </w:numPr>
              <w:spacing w:line="360" w:lineRule="auto"/>
              <w:rPr>
                <w:rFonts w:cs="Times New Roman"/>
              </w:rPr>
            </w:pPr>
            <w:r w:rsidRPr="0039004D">
              <w:rPr>
                <w:rFonts w:cs="Times New Roman"/>
              </w:rPr>
              <w:t>Personas no letradas</w:t>
            </w:r>
          </w:p>
          <w:p w14:paraId="4C401061" w14:textId="77777777" w:rsidR="00EA0533" w:rsidRPr="0039004D" w:rsidRDefault="00EA0533" w:rsidP="002E1E27">
            <w:pPr>
              <w:spacing w:line="360" w:lineRule="auto"/>
              <w:rPr>
                <w:rFonts w:cs="Times New Roman"/>
              </w:rPr>
            </w:pPr>
          </w:p>
        </w:tc>
      </w:tr>
    </w:tbl>
    <w:p w14:paraId="1FCE4C8F" w14:textId="77777777" w:rsidR="00EA0533" w:rsidRPr="0039004D" w:rsidRDefault="000E179A" w:rsidP="002E1E27">
      <w:pPr>
        <w:spacing w:line="360" w:lineRule="auto"/>
        <w:jc w:val="center"/>
        <w:rPr>
          <w:rFonts w:cs="Times New Roman"/>
        </w:rPr>
      </w:pPr>
      <w:r w:rsidRPr="0039004D">
        <w:rPr>
          <w:rFonts w:cs="Times New Roman"/>
        </w:rPr>
        <w:t xml:space="preserve">Tabla Nº 1. Tabla de </w:t>
      </w:r>
      <w:r w:rsidR="00A0375B">
        <w:rPr>
          <w:rFonts w:cs="Times New Roman"/>
        </w:rPr>
        <w:t xml:space="preserve">hallazgos resaltantes </w:t>
      </w:r>
      <w:r w:rsidRPr="0039004D">
        <w:rPr>
          <w:rFonts w:cs="Times New Roman"/>
        </w:rPr>
        <w:t>por tipo de usuario.</w:t>
      </w:r>
    </w:p>
    <w:p w14:paraId="485BD1F5" w14:textId="77777777" w:rsidR="00A0375B" w:rsidRDefault="00A0375B" w:rsidP="000E179A">
      <w:pPr>
        <w:spacing w:line="360" w:lineRule="auto"/>
        <w:jc w:val="both"/>
        <w:rPr>
          <w:rFonts w:cs="Times New Roman"/>
        </w:rPr>
      </w:pPr>
    </w:p>
    <w:p w14:paraId="05926CD7" w14:textId="77777777" w:rsidR="00820042" w:rsidRPr="000B5E7F" w:rsidRDefault="00820042" w:rsidP="000B5E7F">
      <w:pPr>
        <w:pStyle w:val="Ttulo3"/>
        <w:numPr>
          <w:ilvl w:val="1"/>
          <w:numId w:val="36"/>
        </w:numPr>
      </w:pPr>
      <w:r w:rsidRPr="00820042">
        <w:t>Tabla de requerimientos</w:t>
      </w:r>
    </w:p>
    <w:p w14:paraId="5D66167F" w14:textId="77777777" w:rsidR="00820042" w:rsidRDefault="0068015C" w:rsidP="000E179A">
      <w:pPr>
        <w:spacing w:line="360" w:lineRule="auto"/>
        <w:jc w:val="both"/>
        <w:rPr>
          <w:rFonts w:cs="Times New Roman"/>
        </w:rPr>
      </w:pPr>
      <w:r>
        <w:rPr>
          <w:rFonts w:cs="Times New Roman"/>
        </w:rPr>
        <w:t xml:space="preserve">Con el análisis hecho se </w:t>
      </w:r>
      <w:r w:rsidR="00495635">
        <w:rPr>
          <w:rFonts w:cs="Times New Roman"/>
        </w:rPr>
        <w:t>realizó</w:t>
      </w:r>
      <w:r>
        <w:rPr>
          <w:rFonts w:cs="Times New Roman"/>
        </w:rPr>
        <w:t xml:space="preserve"> una tabla de las necesidades de cada tipo de usuario. Se tuvieron en total 58 necesidades por los 3 tipos de usuarios</w:t>
      </w:r>
      <w:r w:rsidR="00820042" w:rsidRPr="0039004D">
        <w:rPr>
          <w:rFonts w:cs="Times New Roman"/>
        </w:rPr>
        <w:t xml:space="preserve">, se eliminaron 3 de </w:t>
      </w:r>
      <w:r w:rsidR="00E47C11">
        <w:rPr>
          <w:rFonts w:cs="Times New Roman"/>
        </w:rPr>
        <w:t>ellas</w:t>
      </w:r>
      <w:r w:rsidR="00820042" w:rsidRPr="0039004D">
        <w:rPr>
          <w:rFonts w:cs="Times New Roman"/>
        </w:rPr>
        <w:t xml:space="preserve"> por </w:t>
      </w:r>
      <w:r w:rsidR="00FC02F0">
        <w:rPr>
          <w:rFonts w:cs="Times New Roman"/>
        </w:rPr>
        <w:t>no estar en las competencias del estudio</w:t>
      </w:r>
      <w:r w:rsidR="00820042" w:rsidRPr="0039004D">
        <w:rPr>
          <w:rFonts w:cs="Times New Roman"/>
        </w:rPr>
        <w:t>. Posteriormente, se pasó a encontrar necesidades similares entre los distintos tipos de usuario, encontrándose 35 necesidades que se repetían entre los distintos tipos de usuario. De ellas, se identificaron 11 requerimientos</w:t>
      </w:r>
      <w:r w:rsidR="00E47C11">
        <w:rPr>
          <w:rFonts w:cs="Times New Roman"/>
        </w:rPr>
        <w:t xml:space="preserve"> del sistema</w:t>
      </w:r>
      <w:r w:rsidR="00820042" w:rsidRPr="0039004D">
        <w:rPr>
          <w:rFonts w:cs="Times New Roman"/>
        </w:rPr>
        <w:t xml:space="preserve"> que podían resolver las 35 necesidades y se identificó 1 requerimiento por cada una de las 20 necesidades restantes. Se obtuvo una tabla </w:t>
      </w:r>
      <w:r w:rsidR="00E47C11">
        <w:rPr>
          <w:rFonts w:cs="Times New Roman"/>
        </w:rPr>
        <w:t>con</w:t>
      </w:r>
      <w:r w:rsidR="00820042" w:rsidRPr="0039004D">
        <w:rPr>
          <w:rFonts w:cs="Times New Roman"/>
        </w:rPr>
        <w:t xml:space="preserve"> un total de 31 requerimientos, a los cuales se les dio un </w:t>
      </w:r>
      <w:r w:rsidR="00E47C11">
        <w:rPr>
          <w:rFonts w:cs="Times New Roman"/>
        </w:rPr>
        <w:t>valor</w:t>
      </w:r>
      <w:r w:rsidR="00820042" w:rsidRPr="0039004D">
        <w:rPr>
          <w:rFonts w:cs="Times New Roman"/>
        </w:rPr>
        <w:t xml:space="preserve"> de prioridad</w:t>
      </w:r>
      <w:r w:rsidR="00E47C11">
        <w:rPr>
          <w:rFonts w:cs="Times New Roman"/>
        </w:rPr>
        <w:t xml:space="preserve"> a cada uno, siend</w:t>
      </w:r>
      <w:r w:rsidR="00820042" w:rsidRPr="0039004D">
        <w:rPr>
          <w:rFonts w:cs="Times New Roman"/>
        </w:rPr>
        <w:t>o “1” por prioridad baja, “2” por prioridad media y “3” por prioridad alta.</w:t>
      </w:r>
    </w:p>
    <w:p w14:paraId="3079EE4A" w14:textId="77777777" w:rsidR="00E47C11" w:rsidRDefault="00E47C11" w:rsidP="000E179A">
      <w:pPr>
        <w:spacing w:line="360" w:lineRule="auto"/>
        <w:jc w:val="both"/>
        <w:rPr>
          <w:rFonts w:cs="Times New Roman"/>
        </w:rPr>
      </w:pPr>
    </w:p>
    <w:p w14:paraId="50B752CA" w14:textId="77777777" w:rsidR="001C33EF" w:rsidRDefault="00E47C11" w:rsidP="000E179A">
      <w:pPr>
        <w:spacing w:line="360" w:lineRule="auto"/>
        <w:jc w:val="both"/>
        <w:rPr>
          <w:rFonts w:cs="Times New Roman"/>
        </w:rPr>
      </w:pPr>
      <w:r>
        <w:rPr>
          <w:rFonts w:cs="Times New Roman"/>
        </w:rPr>
        <w:t>Esta</w:t>
      </w:r>
      <w:r w:rsidR="001C33EF">
        <w:rPr>
          <w:rFonts w:cs="Times New Roman"/>
        </w:rPr>
        <w:t xml:space="preserve"> tabla de requerimientos encontrados por tipo de usuario y comunes, se </w:t>
      </w:r>
      <w:r>
        <w:rPr>
          <w:rFonts w:cs="Times New Roman"/>
        </w:rPr>
        <w:t>detalla</w:t>
      </w:r>
      <w:r w:rsidR="001C33EF">
        <w:rPr>
          <w:rFonts w:cs="Times New Roman"/>
        </w:rPr>
        <w:t xml:space="preserve"> en el </w:t>
      </w:r>
      <w:r w:rsidR="001C33EF" w:rsidRPr="00FC02F0">
        <w:rPr>
          <w:rFonts w:cs="Times New Roman"/>
        </w:rPr>
        <w:t>Anexo 5: Tabla de requerimientos.</w:t>
      </w:r>
    </w:p>
    <w:p w14:paraId="23EFFB48" w14:textId="77777777" w:rsidR="001C33EF" w:rsidRDefault="001C33EF" w:rsidP="000E179A">
      <w:pPr>
        <w:spacing w:line="360" w:lineRule="auto"/>
        <w:jc w:val="both"/>
        <w:rPr>
          <w:rFonts w:cs="Times New Roman"/>
        </w:rPr>
      </w:pPr>
    </w:p>
    <w:p w14:paraId="4887C236" w14:textId="77777777" w:rsidR="002B7590" w:rsidRDefault="00D8310C" w:rsidP="000E179A">
      <w:pPr>
        <w:spacing w:line="360" w:lineRule="auto"/>
        <w:jc w:val="both"/>
        <w:rPr>
          <w:rFonts w:cs="Times New Roman"/>
        </w:rPr>
      </w:pPr>
      <w:r w:rsidRPr="0039004D">
        <w:rPr>
          <w:rFonts w:cs="Times New Roman"/>
        </w:rPr>
        <w:t>Al finalizar la etapa de análisis de necesidades y requerimientos, se vio necesario</w:t>
      </w:r>
      <w:r w:rsidR="006F4488" w:rsidRPr="0039004D">
        <w:rPr>
          <w:rFonts w:cs="Times New Roman"/>
        </w:rPr>
        <w:t xml:space="preserve"> continuar con el modelo de </w:t>
      </w:r>
      <w:r w:rsidR="00495635">
        <w:rPr>
          <w:rFonts w:cs="Times New Roman"/>
        </w:rPr>
        <w:t>‘</w:t>
      </w:r>
      <w:r w:rsidR="006F4488" w:rsidRPr="0039004D">
        <w:rPr>
          <w:rFonts w:cs="Times New Roman"/>
        </w:rPr>
        <w:t>Solicitudes</w:t>
      </w:r>
      <w:r w:rsidR="00495635">
        <w:rPr>
          <w:rFonts w:cs="Times New Roman"/>
        </w:rPr>
        <w:t>’</w:t>
      </w:r>
      <w:r w:rsidR="006F4488" w:rsidRPr="0039004D">
        <w:rPr>
          <w:rFonts w:cs="Times New Roman"/>
        </w:rPr>
        <w:t xml:space="preserve"> </w:t>
      </w:r>
      <w:r w:rsidR="00495635">
        <w:rPr>
          <w:rFonts w:cs="Times New Roman"/>
        </w:rPr>
        <w:t>usado</w:t>
      </w:r>
      <w:r w:rsidR="006F4488" w:rsidRPr="0039004D">
        <w:rPr>
          <w:rFonts w:cs="Times New Roman"/>
        </w:rPr>
        <w:t xml:space="preserve"> por SUSALUD. Con </w:t>
      </w:r>
      <w:r w:rsidR="00495635">
        <w:rPr>
          <w:rFonts w:cs="Times New Roman"/>
        </w:rPr>
        <w:t>este modelo</w:t>
      </w:r>
      <w:r w:rsidR="006F4488" w:rsidRPr="0039004D">
        <w:rPr>
          <w:rFonts w:cs="Times New Roman"/>
        </w:rPr>
        <w:t xml:space="preserve">, se iban a poder recibir tanto reclamos, </w:t>
      </w:r>
      <w:ins w:id="65" w:author="Cesar Carcamo" w:date="2018-03-28T16:23:00Z">
        <w:r w:rsidR="00241C1B">
          <w:rPr>
            <w:rFonts w:cs="Times New Roman"/>
          </w:rPr>
          <w:t xml:space="preserve">como </w:t>
        </w:r>
      </w:ins>
      <w:r w:rsidR="006F4488" w:rsidRPr="0039004D">
        <w:rPr>
          <w:rFonts w:cs="Times New Roman"/>
        </w:rPr>
        <w:t xml:space="preserve">consultas y sugerencias dentro del mismo sistema sin tener que realizar un sistema diferente para cada uno de ellos. Lo único que agregaría a la idea original </w:t>
      </w:r>
      <w:r w:rsidR="00980B82" w:rsidRPr="0039004D">
        <w:rPr>
          <w:rFonts w:cs="Times New Roman"/>
        </w:rPr>
        <w:t>sería</w:t>
      </w:r>
      <w:r w:rsidR="006F4488" w:rsidRPr="0039004D">
        <w:rPr>
          <w:rFonts w:cs="Times New Roman"/>
        </w:rPr>
        <w:t xml:space="preserve"> una opción donde se tiene que elegir el tipo de solicitud se desea presentar.</w:t>
      </w:r>
    </w:p>
    <w:p w14:paraId="1B326F48" w14:textId="77777777" w:rsidR="00A04522" w:rsidRDefault="00A04522" w:rsidP="000E179A">
      <w:pPr>
        <w:spacing w:line="360" w:lineRule="auto"/>
        <w:jc w:val="both"/>
        <w:rPr>
          <w:rFonts w:cs="Times New Roman"/>
        </w:rPr>
      </w:pPr>
    </w:p>
    <w:p w14:paraId="78E3D294" w14:textId="77777777" w:rsidR="00A04522" w:rsidRPr="00A04522" w:rsidRDefault="00A04522" w:rsidP="004210F8">
      <w:pPr>
        <w:pStyle w:val="Ttulo3"/>
        <w:numPr>
          <w:ilvl w:val="1"/>
          <w:numId w:val="35"/>
        </w:numPr>
      </w:pPr>
      <w:r>
        <w:lastRenderedPageBreak/>
        <w:t>Reclasificación de la Tabla de Clasificación de Reclamos</w:t>
      </w:r>
    </w:p>
    <w:p w14:paraId="57126529" w14:textId="77777777" w:rsidR="00A04522" w:rsidRDefault="00A04522" w:rsidP="00A04522">
      <w:pPr>
        <w:spacing w:line="360" w:lineRule="auto"/>
        <w:jc w:val="both"/>
        <w:rPr>
          <w:rFonts w:cs="Times New Roman"/>
        </w:rPr>
      </w:pPr>
      <w:r>
        <w:rPr>
          <w:rFonts w:cs="Times New Roman"/>
        </w:rPr>
        <w:t xml:space="preserve">Para realizar la reclasificación de la tabla de clasificación de reclamos, </w:t>
      </w:r>
      <w:r w:rsidR="00B36961" w:rsidRPr="0039004D">
        <w:rPr>
          <w:rFonts w:cs="Times New Roman"/>
        </w:rPr>
        <w:t xml:space="preserve">se </w:t>
      </w:r>
      <w:r w:rsidR="00A246A7">
        <w:rPr>
          <w:rFonts w:cs="Times New Roman"/>
        </w:rPr>
        <w:t>reviso</w:t>
      </w:r>
      <w:r w:rsidR="00F6143B" w:rsidRPr="0039004D">
        <w:rPr>
          <w:rFonts w:cs="Times New Roman"/>
        </w:rPr>
        <w:t xml:space="preserve"> la tabla de clasificación actual </w:t>
      </w:r>
      <w:r w:rsidR="00F95012" w:rsidRPr="0039004D">
        <w:rPr>
          <w:rFonts w:cs="Times New Roman"/>
        </w:rPr>
        <w:t>y se encontraron var</w:t>
      </w:r>
      <w:r w:rsidR="00AB571D" w:rsidRPr="0039004D">
        <w:rPr>
          <w:rFonts w:cs="Times New Roman"/>
        </w:rPr>
        <w:t xml:space="preserve">ios tipos de reclamos </w:t>
      </w:r>
      <w:r w:rsidR="00B36961" w:rsidRPr="0039004D">
        <w:rPr>
          <w:rFonts w:cs="Times New Roman"/>
        </w:rPr>
        <w:t>repetidos</w:t>
      </w:r>
      <w:r w:rsidR="00AB571D" w:rsidRPr="0039004D">
        <w:rPr>
          <w:rFonts w:cs="Times New Roman"/>
        </w:rPr>
        <w:t xml:space="preserve"> o que podían ser contenidos dentro de otros</w:t>
      </w:r>
      <w:r w:rsidR="00EA6649" w:rsidRPr="0039004D">
        <w:rPr>
          <w:rFonts w:cs="Times New Roman"/>
        </w:rPr>
        <w:t xml:space="preserve">. </w:t>
      </w:r>
      <w:r w:rsidR="006612B4" w:rsidRPr="0039004D">
        <w:rPr>
          <w:rFonts w:cs="Times New Roman"/>
        </w:rPr>
        <w:t xml:space="preserve">Como este trabajo de investigación </w:t>
      </w:r>
      <w:r w:rsidR="00BD17E8" w:rsidRPr="0039004D">
        <w:rPr>
          <w:rFonts w:cs="Times New Roman"/>
        </w:rPr>
        <w:t>está</w:t>
      </w:r>
      <w:r w:rsidR="006612B4" w:rsidRPr="0039004D">
        <w:rPr>
          <w:rFonts w:cs="Times New Roman"/>
        </w:rPr>
        <w:t xml:space="preserve"> enfocado en reclamos presentados en IPRES</w:t>
      </w:r>
      <w:r w:rsidR="00A246A7">
        <w:rPr>
          <w:rFonts w:cs="Times New Roman"/>
        </w:rPr>
        <w:t>S se hizo una depuración</w:t>
      </w:r>
      <w:r w:rsidR="006612B4" w:rsidRPr="0039004D">
        <w:rPr>
          <w:rFonts w:cs="Times New Roman"/>
        </w:rPr>
        <w:t xml:space="preserve"> </w:t>
      </w:r>
      <w:r w:rsidR="002E1E27">
        <w:rPr>
          <w:rFonts w:cs="Times New Roman"/>
        </w:rPr>
        <w:t>con el enfoque</w:t>
      </w:r>
      <w:r w:rsidR="006612B4" w:rsidRPr="0039004D">
        <w:rPr>
          <w:rFonts w:cs="Times New Roman"/>
        </w:rPr>
        <w:t xml:space="preserve"> solo en este tipo de reclamos</w:t>
      </w:r>
      <w:r w:rsidR="00EA6649" w:rsidRPr="0039004D">
        <w:rPr>
          <w:rFonts w:cs="Times New Roman"/>
        </w:rPr>
        <w:t xml:space="preserve"> y se obtuvieron </w:t>
      </w:r>
      <w:r w:rsidR="00BD17E8" w:rsidRPr="0039004D">
        <w:rPr>
          <w:rFonts w:cs="Times New Roman"/>
        </w:rPr>
        <w:t>en total 45</w:t>
      </w:r>
      <w:r w:rsidR="00441AF6" w:rsidRPr="0039004D">
        <w:rPr>
          <w:rFonts w:cs="Times New Roman"/>
        </w:rPr>
        <w:t xml:space="preserve"> tipos de reclamos. </w:t>
      </w:r>
      <w:commentRangeStart w:id="66"/>
      <w:r w:rsidR="00BD17E8" w:rsidRPr="0039004D">
        <w:rPr>
          <w:rFonts w:cs="Times New Roman"/>
        </w:rPr>
        <w:t xml:space="preserve">Los pasos siguientes fueron realizados </w:t>
      </w:r>
      <w:r w:rsidR="00A246A7">
        <w:rPr>
          <w:rFonts w:cs="Times New Roman"/>
        </w:rPr>
        <w:t xml:space="preserve">utilizando la </w:t>
      </w:r>
      <w:r w:rsidR="002E1E27">
        <w:rPr>
          <w:rFonts w:cs="Times New Roman"/>
        </w:rPr>
        <w:t>técnica</w:t>
      </w:r>
      <w:r w:rsidR="00A246A7">
        <w:rPr>
          <w:rFonts w:cs="Times New Roman"/>
        </w:rPr>
        <w:t xml:space="preserve"> de Card Sorting Modiphied Delphi con</w:t>
      </w:r>
      <w:r w:rsidR="00BD17E8" w:rsidRPr="0039004D">
        <w:rPr>
          <w:rFonts w:cs="Times New Roman"/>
        </w:rPr>
        <w:t xml:space="preserve"> una persona experta en el tema de reclamos de IPRESS, a esta persona se </w:t>
      </w:r>
      <w:r w:rsidR="00A246A7">
        <w:rPr>
          <w:rFonts w:cs="Times New Roman"/>
        </w:rPr>
        <w:t xml:space="preserve">le entrego 45 tarjetas </w:t>
      </w:r>
      <w:r w:rsidR="00BD17E8" w:rsidRPr="0039004D">
        <w:rPr>
          <w:rFonts w:cs="Times New Roman"/>
        </w:rPr>
        <w:t xml:space="preserve">con los tipos de reclamos anteriormente encontrados </w:t>
      </w:r>
      <w:r w:rsidR="00A246A7">
        <w:rPr>
          <w:rFonts w:cs="Times New Roman"/>
        </w:rPr>
        <w:t xml:space="preserve">escritos </w:t>
      </w:r>
      <w:r w:rsidR="00BD17E8" w:rsidRPr="0039004D">
        <w:rPr>
          <w:rFonts w:cs="Times New Roman"/>
        </w:rPr>
        <w:t>y se le pidió agruparlo en la manera que viera conveniente por similitud de reclamos. A esta persona experta se le dio la posibilidad de separar las tarjetas que consideraba que no eran un tipo de reclamo valido</w:t>
      </w:r>
      <w:r w:rsidR="009C17A7" w:rsidRPr="0039004D">
        <w:rPr>
          <w:rFonts w:cs="Times New Roman"/>
        </w:rPr>
        <w:t xml:space="preserve"> y agregar nuevos tipos de reclamos que consideraba faltantes</w:t>
      </w:r>
      <w:r w:rsidR="007C2197" w:rsidRPr="0039004D">
        <w:rPr>
          <w:rFonts w:cs="Times New Roman"/>
        </w:rPr>
        <w:t>. Luego que la persona experta realizara su organización y revisión de las categorías que creo, se le pidió que colocar</w:t>
      </w:r>
      <w:del w:id="67" w:author="Cesar Carcamo" w:date="2018-03-28T16:25:00Z">
        <w:r w:rsidR="007C2197" w:rsidRPr="0039004D" w:rsidDel="00BD4AF5">
          <w:rPr>
            <w:rFonts w:cs="Times New Roman"/>
          </w:rPr>
          <w:delText>á</w:delText>
        </w:r>
      </w:del>
      <w:ins w:id="68" w:author="Cesar Carcamo" w:date="2018-03-28T16:25:00Z">
        <w:r w:rsidR="00BD4AF5">
          <w:rPr>
            <w:rFonts w:cs="Times New Roman"/>
          </w:rPr>
          <w:t>a</w:t>
        </w:r>
      </w:ins>
      <w:r w:rsidR="007C2197" w:rsidRPr="0039004D">
        <w:rPr>
          <w:rFonts w:cs="Times New Roman"/>
        </w:rPr>
        <w:t xml:space="preserve"> un título a cada categoría y revisara los tipos de reclamos contenidos en cada categoría para poder encontrar posibles cambios en la organización. </w:t>
      </w:r>
      <w:commentRangeEnd w:id="66"/>
      <w:r w:rsidR="00BD4AF5">
        <w:rPr>
          <w:rStyle w:val="Refdecomentario"/>
        </w:rPr>
        <w:commentReference w:id="66"/>
      </w:r>
      <w:r w:rsidR="00A246A7">
        <w:rPr>
          <w:rFonts w:cs="Times New Roman"/>
        </w:rPr>
        <w:t>C</w:t>
      </w:r>
      <w:r w:rsidR="009C17A7" w:rsidRPr="0039004D">
        <w:rPr>
          <w:rFonts w:cs="Times New Roman"/>
        </w:rPr>
        <w:t>on la</w:t>
      </w:r>
      <w:r w:rsidR="00FD0F65" w:rsidRPr="0039004D">
        <w:rPr>
          <w:rFonts w:cs="Times New Roman"/>
        </w:rPr>
        <w:t>s</w:t>
      </w:r>
      <w:r w:rsidR="009C17A7" w:rsidRPr="0039004D">
        <w:rPr>
          <w:rFonts w:cs="Times New Roman"/>
        </w:rPr>
        <w:t xml:space="preserve"> 45 tarjetas entregadas identifico una tarjeta que se había escrito de manera muy general y la desgloso en 3 tarjetas diferentes. Posteriormente </w:t>
      </w:r>
      <w:r w:rsidR="001318C5" w:rsidRPr="0039004D">
        <w:rPr>
          <w:rFonts w:cs="Times New Roman"/>
        </w:rPr>
        <w:t>agrego 6</w:t>
      </w:r>
      <w:r w:rsidR="009C17A7" w:rsidRPr="0039004D">
        <w:rPr>
          <w:rFonts w:cs="Times New Roman"/>
        </w:rPr>
        <w:t xml:space="preserve"> nuevos tipos de reclamos que consideraba que faltaban </w:t>
      </w:r>
      <w:r w:rsidR="001318C5" w:rsidRPr="0039004D">
        <w:rPr>
          <w:rFonts w:cs="Times New Roman"/>
        </w:rPr>
        <w:t>y retiro 7 tarjetas de tipos</w:t>
      </w:r>
      <w:r w:rsidR="00A246A7">
        <w:rPr>
          <w:rFonts w:cs="Times New Roman"/>
        </w:rPr>
        <w:t xml:space="preserve"> de reclamos que consideraba</w:t>
      </w:r>
      <w:r w:rsidR="001318C5" w:rsidRPr="0039004D">
        <w:rPr>
          <w:rFonts w:cs="Times New Roman"/>
        </w:rPr>
        <w:t xml:space="preserve"> podían ser agrupados en </w:t>
      </w:r>
      <w:r w:rsidR="00A246A7">
        <w:rPr>
          <w:rFonts w:cs="Times New Roman"/>
        </w:rPr>
        <w:t>otros</w:t>
      </w:r>
      <w:r w:rsidR="001318C5" w:rsidRPr="0039004D">
        <w:rPr>
          <w:rFonts w:cs="Times New Roman"/>
        </w:rPr>
        <w:t xml:space="preserve"> ya especificados</w:t>
      </w:r>
      <w:r w:rsidR="00513B68" w:rsidRPr="0039004D">
        <w:rPr>
          <w:rFonts w:cs="Times New Roman"/>
        </w:rPr>
        <w:t>, para esto detallo má</w:t>
      </w:r>
      <w:r w:rsidR="00AC529C" w:rsidRPr="0039004D">
        <w:rPr>
          <w:rFonts w:cs="Times New Roman"/>
        </w:rPr>
        <w:t>s la descripción de algunos tipos de reclamos</w:t>
      </w:r>
      <w:r w:rsidR="001318C5" w:rsidRPr="0039004D">
        <w:rPr>
          <w:rFonts w:cs="Times New Roman"/>
        </w:rPr>
        <w:t>. P</w:t>
      </w:r>
      <w:r w:rsidR="00513B68" w:rsidRPr="0039004D">
        <w:rPr>
          <w:rFonts w:cs="Times New Roman"/>
        </w:rPr>
        <w:t xml:space="preserve">or </w:t>
      </w:r>
      <w:r w:rsidR="00AC529C" w:rsidRPr="0039004D">
        <w:rPr>
          <w:rFonts w:cs="Times New Roman"/>
        </w:rPr>
        <w:t>último</w:t>
      </w:r>
      <w:r w:rsidR="00F935C7" w:rsidRPr="0039004D">
        <w:rPr>
          <w:rFonts w:cs="Times New Roman"/>
        </w:rPr>
        <w:t>, reviso nuevamente</w:t>
      </w:r>
      <w:r w:rsidR="00513B68" w:rsidRPr="0039004D">
        <w:rPr>
          <w:rFonts w:cs="Times New Roman"/>
        </w:rPr>
        <w:t xml:space="preserve"> los tipos de reclamo</w:t>
      </w:r>
      <w:r w:rsidR="001318C5" w:rsidRPr="0039004D">
        <w:rPr>
          <w:rFonts w:cs="Times New Roman"/>
        </w:rPr>
        <w:t xml:space="preserve"> para cerciorarse que el lenguaje utilizado </w:t>
      </w:r>
      <w:r w:rsidR="00513B68" w:rsidRPr="0039004D">
        <w:rPr>
          <w:rFonts w:cs="Times New Roman"/>
        </w:rPr>
        <w:t xml:space="preserve">fuera correcto y simple. </w:t>
      </w:r>
      <w:r w:rsidR="00F935C7" w:rsidRPr="0039004D">
        <w:rPr>
          <w:rFonts w:cs="Times New Roman"/>
        </w:rPr>
        <w:t xml:space="preserve">Al finalizar esta dinámica, se </w:t>
      </w:r>
      <w:del w:id="69" w:author="Cesar Carcamo" w:date="2018-03-28T16:26:00Z">
        <w:r w:rsidR="00F935C7" w:rsidRPr="0039004D" w:rsidDel="00526C7F">
          <w:rPr>
            <w:rFonts w:cs="Times New Roman"/>
          </w:rPr>
          <w:delText xml:space="preserve">obtuvieron </w:delText>
        </w:r>
      </w:del>
      <w:ins w:id="70" w:author="Cesar Carcamo" w:date="2018-03-28T16:26:00Z">
        <w:r w:rsidR="00526C7F" w:rsidRPr="0039004D">
          <w:rPr>
            <w:rFonts w:cs="Times New Roman"/>
          </w:rPr>
          <w:t>obtuv</w:t>
        </w:r>
        <w:r w:rsidR="00526C7F">
          <w:rPr>
            <w:rFonts w:cs="Times New Roman"/>
          </w:rPr>
          <w:t>o</w:t>
        </w:r>
        <w:r w:rsidR="00526C7F" w:rsidRPr="0039004D">
          <w:rPr>
            <w:rFonts w:cs="Times New Roman"/>
          </w:rPr>
          <w:t xml:space="preserve"> </w:t>
        </w:r>
      </w:ins>
      <w:r w:rsidR="00F935C7" w:rsidRPr="0039004D">
        <w:rPr>
          <w:rFonts w:cs="Times New Roman"/>
        </w:rPr>
        <w:t>en total 10 categorías diferentes que contenían un total de 46 tarjetas.  Esta organización planteada por la primera persona experta en reclamos posibles en IPRESS fue mostrada a</w:t>
      </w:r>
      <w:r w:rsidR="003E111A">
        <w:rPr>
          <w:rFonts w:cs="Times New Roman"/>
        </w:rPr>
        <w:t>l siguientes entrevistado</w:t>
      </w:r>
      <w:r w:rsidR="00F935C7" w:rsidRPr="0039004D">
        <w:rPr>
          <w:rFonts w:cs="Times New Roman"/>
        </w:rPr>
        <w:t xml:space="preserve"> que cumplieran con el rol de </w:t>
      </w:r>
      <w:r w:rsidR="003E111A">
        <w:rPr>
          <w:rFonts w:cs="Times New Roman"/>
        </w:rPr>
        <w:t xml:space="preserve">Gestores </w:t>
      </w:r>
      <w:r w:rsidR="00F935C7" w:rsidRPr="0039004D">
        <w:rPr>
          <w:rFonts w:cs="Times New Roman"/>
        </w:rPr>
        <w:t>de IPRESS y Personal de SUSALUD, cada entrevistado reviso la organización planteada y se le dio l</w:t>
      </w:r>
      <w:r w:rsidR="003E111A">
        <w:rPr>
          <w:rFonts w:cs="Times New Roman"/>
        </w:rPr>
        <w:t>a posibilidad de hacer cambios,</w:t>
      </w:r>
      <w:r w:rsidR="00F935C7" w:rsidRPr="0039004D">
        <w:rPr>
          <w:rFonts w:cs="Times New Roman"/>
        </w:rPr>
        <w:t xml:space="preserve"> agregar</w:t>
      </w:r>
      <w:r w:rsidR="003E111A">
        <w:rPr>
          <w:rFonts w:cs="Times New Roman"/>
        </w:rPr>
        <w:t xml:space="preserve"> y eliminar</w:t>
      </w:r>
      <w:r w:rsidR="00F935C7" w:rsidRPr="0039004D">
        <w:rPr>
          <w:rFonts w:cs="Times New Roman"/>
        </w:rPr>
        <w:t xml:space="preserve"> tipos de reclamos en ella para que se tuviera una versión mejorada de la clasificación de reclamos</w:t>
      </w:r>
      <w:r w:rsidR="003E111A">
        <w:rPr>
          <w:rFonts w:cs="Times New Roman"/>
        </w:rPr>
        <w:t>. L</w:t>
      </w:r>
      <w:r w:rsidR="00515F83" w:rsidRPr="0039004D">
        <w:rPr>
          <w:rFonts w:cs="Times New Roman"/>
        </w:rPr>
        <w:t>uego esta versión mejorada se le dio al siguiente entrevistado que cumpliera alguno de los roles antes especificados para que lo mejorará y así sucesivamente</w:t>
      </w:r>
      <w:r w:rsidR="003E111A">
        <w:rPr>
          <w:rFonts w:cs="Times New Roman"/>
        </w:rPr>
        <w:t xml:space="preserve"> hasta llegar a la versión final</w:t>
      </w:r>
      <w:r w:rsidR="00515F83" w:rsidRPr="0039004D">
        <w:rPr>
          <w:rFonts w:cs="Times New Roman"/>
        </w:rPr>
        <w:t>.</w:t>
      </w:r>
      <w:del w:id="71" w:author="Cesar Carcamo" w:date="2018-03-28T16:26:00Z">
        <w:r w:rsidR="00731C4C" w:rsidRPr="0039004D" w:rsidDel="0012134F">
          <w:rPr>
            <w:rFonts w:cs="Times New Roman"/>
          </w:rPr>
          <w:delText xml:space="preserve"> </w:delText>
        </w:r>
      </w:del>
    </w:p>
    <w:p w14:paraId="77BFB739" w14:textId="77777777" w:rsidR="008C4674" w:rsidRDefault="008C4674" w:rsidP="00A04522">
      <w:pPr>
        <w:spacing w:line="360" w:lineRule="auto"/>
        <w:jc w:val="both"/>
        <w:rPr>
          <w:rFonts w:cs="Times New Roman"/>
        </w:rPr>
      </w:pPr>
    </w:p>
    <w:p w14:paraId="10E5040A" w14:textId="77777777" w:rsidR="00A04522" w:rsidRPr="00FF1E1B" w:rsidRDefault="00A04522" w:rsidP="004210F8">
      <w:pPr>
        <w:pStyle w:val="Ttulo2"/>
        <w:numPr>
          <w:ilvl w:val="0"/>
          <w:numId w:val="30"/>
        </w:numPr>
        <w:spacing w:line="360" w:lineRule="auto"/>
      </w:pPr>
      <w:r w:rsidRPr="00FF1E1B">
        <w:t>Fase de Diseño</w:t>
      </w:r>
    </w:p>
    <w:p w14:paraId="3CD8B0B3" w14:textId="77777777" w:rsidR="00A04522" w:rsidRPr="00A04522" w:rsidRDefault="00A04522" w:rsidP="00A04522">
      <w:pPr>
        <w:spacing w:line="360" w:lineRule="auto"/>
      </w:pPr>
    </w:p>
    <w:p w14:paraId="5FFF9E4A" w14:textId="77777777" w:rsidR="007A411A" w:rsidRPr="0039004D" w:rsidRDefault="003E111A" w:rsidP="00A04522">
      <w:pPr>
        <w:spacing w:line="360" w:lineRule="auto"/>
        <w:jc w:val="both"/>
        <w:rPr>
          <w:rFonts w:cs="Times New Roman"/>
        </w:rPr>
      </w:pPr>
      <w:r>
        <w:rPr>
          <w:rFonts w:cs="Times New Roman"/>
        </w:rPr>
        <w:lastRenderedPageBreak/>
        <w:t xml:space="preserve">Con los requerimientos del sistema identificados, se </w:t>
      </w:r>
      <w:r w:rsidR="00F931EE">
        <w:rPr>
          <w:rFonts w:cs="Times New Roman"/>
        </w:rPr>
        <w:t>pasó</w:t>
      </w:r>
      <w:r>
        <w:rPr>
          <w:rFonts w:cs="Times New Roman"/>
        </w:rPr>
        <w:t xml:space="preserve"> a la fase de diseño</w:t>
      </w:r>
      <w:r w:rsidR="008B5507" w:rsidRPr="0039004D">
        <w:rPr>
          <w:rFonts w:cs="Times New Roman"/>
        </w:rPr>
        <w:t xml:space="preserve">. </w:t>
      </w:r>
      <w:r>
        <w:rPr>
          <w:rFonts w:cs="Times New Roman"/>
        </w:rPr>
        <w:t>P</w:t>
      </w:r>
      <w:r w:rsidR="008D3E42" w:rsidRPr="0039004D">
        <w:rPr>
          <w:rFonts w:cs="Times New Roman"/>
        </w:rPr>
        <w:t xml:space="preserve">rimero se </w:t>
      </w:r>
      <w:r w:rsidR="00B561E1" w:rsidRPr="0039004D">
        <w:rPr>
          <w:rFonts w:cs="Times New Roman"/>
        </w:rPr>
        <w:t xml:space="preserve">plantearon diversos </w:t>
      </w:r>
      <w:r w:rsidR="008D3E42" w:rsidRPr="0039004D">
        <w:rPr>
          <w:rFonts w:cs="Times New Roman"/>
        </w:rPr>
        <w:t>flujo</w:t>
      </w:r>
      <w:r w:rsidR="00B561E1" w:rsidRPr="0039004D">
        <w:rPr>
          <w:rFonts w:cs="Times New Roman"/>
        </w:rPr>
        <w:t>s</w:t>
      </w:r>
      <w:r w:rsidR="008D3E42" w:rsidRPr="0039004D">
        <w:rPr>
          <w:rFonts w:cs="Times New Roman"/>
        </w:rPr>
        <w:t xml:space="preserve"> que</w:t>
      </w:r>
      <w:r w:rsidR="00B561E1" w:rsidRPr="0039004D">
        <w:rPr>
          <w:rFonts w:cs="Times New Roman"/>
        </w:rPr>
        <w:t xml:space="preserve"> podría seguir cada tipo de usuario cuando usara el sistema, se realizaron varios </w:t>
      </w:r>
      <w:r>
        <w:rPr>
          <w:rFonts w:cs="Times New Roman"/>
        </w:rPr>
        <w:t>para encontrar un</w:t>
      </w:r>
      <w:r w:rsidR="00C016D8" w:rsidRPr="0039004D">
        <w:rPr>
          <w:rFonts w:cs="Times New Roman"/>
        </w:rPr>
        <w:t xml:space="preserve"> </w:t>
      </w:r>
      <w:r w:rsidR="007A411A" w:rsidRPr="0039004D">
        <w:rPr>
          <w:rFonts w:cs="Times New Roman"/>
        </w:rPr>
        <w:t>f</w:t>
      </w:r>
      <w:r>
        <w:rPr>
          <w:rFonts w:cs="Times New Roman"/>
        </w:rPr>
        <w:t>lujo que se adaptara a lo</w:t>
      </w:r>
      <w:r w:rsidR="00362A81" w:rsidRPr="0039004D">
        <w:rPr>
          <w:rFonts w:cs="Times New Roman"/>
        </w:rPr>
        <w:t>s</w:t>
      </w:r>
      <w:r>
        <w:rPr>
          <w:rFonts w:cs="Times New Roman"/>
        </w:rPr>
        <w:t xml:space="preserve"> requerimientos</w:t>
      </w:r>
      <w:r w:rsidR="00362A81" w:rsidRPr="0039004D">
        <w:rPr>
          <w:rFonts w:cs="Times New Roman"/>
        </w:rPr>
        <w:t xml:space="preserve"> </w:t>
      </w:r>
      <w:r>
        <w:rPr>
          <w:rFonts w:cs="Times New Roman"/>
        </w:rPr>
        <w:t>encontrado</w:t>
      </w:r>
      <w:r w:rsidR="00362A81" w:rsidRPr="0039004D">
        <w:rPr>
          <w:rFonts w:cs="Times New Roman"/>
        </w:rPr>
        <w:t xml:space="preserve">s por el investigador </w:t>
      </w:r>
      <w:r>
        <w:rPr>
          <w:rFonts w:cs="Times New Roman"/>
        </w:rPr>
        <w:t>en</w:t>
      </w:r>
      <w:r w:rsidR="002F25C8" w:rsidRPr="0039004D">
        <w:rPr>
          <w:rFonts w:cs="Times New Roman"/>
        </w:rPr>
        <w:t xml:space="preserve"> cada tipo de usuario. Estos flujos se </w:t>
      </w:r>
      <w:r w:rsidR="00F855AA" w:rsidRPr="0039004D">
        <w:rPr>
          <w:rFonts w:cs="Times New Roman"/>
        </w:rPr>
        <w:t xml:space="preserve">utilizaron para saber cuáles </w:t>
      </w:r>
      <w:r w:rsidR="00CC4980" w:rsidRPr="0039004D">
        <w:rPr>
          <w:rFonts w:cs="Times New Roman"/>
        </w:rPr>
        <w:t xml:space="preserve">y cuantas </w:t>
      </w:r>
      <w:r w:rsidR="00F855AA" w:rsidRPr="0039004D">
        <w:rPr>
          <w:rFonts w:cs="Times New Roman"/>
        </w:rPr>
        <w:t xml:space="preserve">eran las pantallas necesarias </w:t>
      </w:r>
      <w:r w:rsidR="00CC4980" w:rsidRPr="0039004D">
        <w:rPr>
          <w:rFonts w:cs="Times New Roman"/>
        </w:rPr>
        <w:t>a diseñar</w:t>
      </w:r>
      <w:r w:rsidR="00AD77F1" w:rsidRPr="0039004D">
        <w:rPr>
          <w:rFonts w:cs="Times New Roman"/>
        </w:rPr>
        <w:t xml:space="preserve"> en esta etapa. Una v</w:t>
      </w:r>
      <w:r w:rsidR="00766B86">
        <w:rPr>
          <w:rFonts w:cs="Times New Roman"/>
        </w:rPr>
        <w:t>ez</w:t>
      </w:r>
      <w:r w:rsidR="00B92B5C" w:rsidRPr="0039004D">
        <w:rPr>
          <w:rFonts w:cs="Times New Roman"/>
        </w:rPr>
        <w:t xml:space="preserve"> se tuvo </w:t>
      </w:r>
      <w:r w:rsidR="00766B86">
        <w:rPr>
          <w:rFonts w:cs="Times New Roman"/>
        </w:rPr>
        <w:t>delimitado el flujo a seguir en</w:t>
      </w:r>
      <w:r w:rsidR="00B92B5C" w:rsidRPr="0039004D">
        <w:rPr>
          <w:rFonts w:cs="Times New Roman"/>
        </w:rPr>
        <w:t xml:space="preserve"> cada tipo d</w:t>
      </w:r>
      <w:r w:rsidR="00D5095B" w:rsidRPr="0039004D">
        <w:rPr>
          <w:rFonts w:cs="Times New Roman"/>
        </w:rPr>
        <w:t>e usuario en el sistema, se determinó</w:t>
      </w:r>
      <w:r w:rsidR="00B92B5C" w:rsidRPr="0039004D">
        <w:rPr>
          <w:rFonts w:cs="Times New Roman"/>
        </w:rPr>
        <w:t xml:space="preserve"> que se diseñarían</w:t>
      </w:r>
      <w:r w:rsidR="00AD5B2F" w:rsidRPr="0039004D">
        <w:rPr>
          <w:rFonts w:cs="Times New Roman"/>
        </w:rPr>
        <w:t xml:space="preserve">, </w:t>
      </w:r>
      <w:r w:rsidR="00D5095B" w:rsidRPr="0039004D">
        <w:rPr>
          <w:rFonts w:cs="Times New Roman"/>
        </w:rPr>
        <w:t xml:space="preserve">15 pantallas para </w:t>
      </w:r>
      <w:r w:rsidR="001F439D" w:rsidRPr="0039004D">
        <w:rPr>
          <w:rFonts w:cs="Times New Roman"/>
        </w:rPr>
        <w:t xml:space="preserve">cumplir las tareas de todos los usuarios. Se </w:t>
      </w:r>
      <w:r w:rsidR="00766B86">
        <w:rPr>
          <w:rFonts w:cs="Times New Roman"/>
        </w:rPr>
        <w:t>plantearon</w:t>
      </w:r>
      <w:r w:rsidR="001F439D" w:rsidRPr="0039004D">
        <w:rPr>
          <w:rFonts w:cs="Times New Roman"/>
        </w:rPr>
        <w:t xml:space="preserve"> pantallas para el llenado de un nuevo tipo de solicitud</w:t>
      </w:r>
      <w:r w:rsidR="00FA4EA4" w:rsidRPr="0039004D">
        <w:rPr>
          <w:rFonts w:cs="Times New Roman"/>
        </w:rPr>
        <w:t>, listado</w:t>
      </w:r>
      <w:r w:rsidR="001F439D" w:rsidRPr="0039004D">
        <w:rPr>
          <w:rFonts w:cs="Times New Roman"/>
        </w:rPr>
        <w:t xml:space="preserve"> de </w:t>
      </w:r>
      <w:r w:rsidR="00FA4EA4" w:rsidRPr="0039004D">
        <w:rPr>
          <w:rFonts w:cs="Times New Roman"/>
        </w:rPr>
        <w:t>solicitudes</w:t>
      </w:r>
      <w:r w:rsidR="001F439D" w:rsidRPr="0039004D">
        <w:rPr>
          <w:rFonts w:cs="Times New Roman"/>
        </w:rPr>
        <w:t xml:space="preserve"> vigentes, </w:t>
      </w:r>
      <w:r w:rsidR="00FA4EA4" w:rsidRPr="0039004D">
        <w:rPr>
          <w:rFonts w:cs="Times New Roman"/>
        </w:rPr>
        <w:t>listado de histórico de solicitudes, gestión de solicitudes vigentes y estadísticas.</w:t>
      </w:r>
      <w:r w:rsidR="001B1619" w:rsidRPr="0039004D">
        <w:rPr>
          <w:rFonts w:cs="Times New Roman"/>
        </w:rPr>
        <w:t xml:space="preserve"> Debido a que los tipos de usuario tienen tareas diferentes </w:t>
      </w:r>
      <w:r w:rsidR="00766B86">
        <w:rPr>
          <w:rFonts w:cs="Times New Roman"/>
        </w:rPr>
        <w:t>a</w:t>
      </w:r>
      <w:r w:rsidR="001B1619" w:rsidRPr="0039004D">
        <w:rPr>
          <w:rFonts w:cs="Times New Roman"/>
        </w:rPr>
        <w:t xml:space="preserve"> realizar, no todos van a poder acceder a las 15 pantallas </w:t>
      </w:r>
      <w:r w:rsidR="00766B86">
        <w:rPr>
          <w:rFonts w:cs="Times New Roman"/>
        </w:rPr>
        <w:t>diseñadas</w:t>
      </w:r>
      <w:r w:rsidR="001B1619" w:rsidRPr="0039004D">
        <w:rPr>
          <w:rFonts w:cs="Times New Roman"/>
        </w:rPr>
        <w:t>, se delimito que el acceso a las pantallas seria de la siguiente manera:</w:t>
      </w:r>
    </w:p>
    <w:p w14:paraId="6C685FDC"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 xml:space="preserve">Personal de SUSALUD: Login con usuario y contraseña, </w:t>
      </w:r>
      <w:r w:rsidR="00AD5B2F" w:rsidRPr="0039004D">
        <w:rPr>
          <w:rFonts w:cs="Times New Roman"/>
        </w:rPr>
        <w:t>estadísticas, listado de solicitudes vigentes, gestión de solicitudes e histórico de solicitudes.</w:t>
      </w:r>
    </w:p>
    <w:p w14:paraId="7B327919" w14:textId="77777777" w:rsidR="001B1619" w:rsidRPr="0039004D" w:rsidRDefault="001B1619" w:rsidP="004210F8">
      <w:pPr>
        <w:pStyle w:val="Prrafodelista"/>
        <w:numPr>
          <w:ilvl w:val="0"/>
          <w:numId w:val="24"/>
        </w:numPr>
        <w:spacing w:line="360" w:lineRule="auto"/>
        <w:jc w:val="both"/>
        <w:rPr>
          <w:rFonts w:cs="Times New Roman"/>
        </w:rPr>
      </w:pPr>
      <w:r w:rsidRPr="0039004D">
        <w:rPr>
          <w:rFonts w:cs="Times New Roman"/>
        </w:rPr>
        <w:t>Directivos</w:t>
      </w:r>
      <w:r w:rsidR="00AD5B2F" w:rsidRPr="0039004D">
        <w:rPr>
          <w:rFonts w:cs="Times New Roman"/>
        </w:rPr>
        <w:t xml:space="preserve"> y administrativos</w:t>
      </w:r>
      <w:r w:rsidRPr="0039004D">
        <w:rPr>
          <w:rFonts w:cs="Times New Roman"/>
        </w:rPr>
        <w:t xml:space="preserve"> de IPRESS: Login con usuario y contraseña, </w:t>
      </w:r>
      <w:r w:rsidR="00AD5B2F" w:rsidRPr="0039004D">
        <w:rPr>
          <w:rFonts w:cs="Times New Roman"/>
        </w:rPr>
        <w:t>nueva solicitud, estadísticas, gestión de solicitudes e histórico de solicitudes.</w:t>
      </w:r>
    </w:p>
    <w:p w14:paraId="5A5CAFCA" w14:textId="77777777" w:rsidR="001B1619" w:rsidRDefault="001B1619" w:rsidP="004210F8">
      <w:pPr>
        <w:pStyle w:val="Prrafodelista"/>
        <w:numPr>
          <w:ilvl w:val="0"/>
          <w:numId w:val="24"/>
        </w:numPr>
        <w:spacing w:line="360" w:lineRule="auto"/>
        <w:jc w:val="both"/>
        <w:rPr>
          <w:rFonts w:cs="Times New Roman"/>
        </w:rPr>
      </w:pPr>
      <w:r w:rsidRPr="0039004D">
        <w:rPr>
          <w:rFonts w:cs="Times New Roman"/>
        </w:rPr>
        <w:t xml:space="preserve">Ciudadanos: Login con Nº de DNI y Fechas de Nacimiento, </w:t>
      </w:r>
      <w:r w:rsidR="00AD5B2F" w:rsidRPr="0039004D">
        <w:rPr>
          <w:rFonts w:cs="Times New Roman"/>
        </w:rPr>
        <w:t>nueva solicitud, estadísticas, gestión de solicitudes e histórico de solicitudes.</w:t>
      </w:r>
    </w:p>
    <w:p w14:paraId="30D0AE07" w14:textId="77777777" w:rsidR="00BA239F" w:rsidRPr="00BA239F" w:rsidRDefault="00BA239F" w:rsidP="00BA239F">
      <w:pPr>
        <w:spacing w:line="360" w:lineRule="auto"/>
        <w:jc w:val="both"/>
        <w:rPr>
          <w:rFonts w:cs="Times New Roman"/>
        </w:rPr>
      </w:pPr>
    </w:p>
    <w:p w14:paraId="50B10D9F" w14:textId="77777777" w:rsidR="00AD5B2F" w:rsidRDefault="00AD5B2F" w:rsidP="00AD5B2F">
      <w:pPr>
        <w:spacing w:line="360" w:lineRule="auto"/>
        <w:jc w:val="both"/>
        <w:rPr>
          <w:rFonts w:cs="Times New Roman"/>
        </w:rPr>
      </w:pPr>
      <w:r w:rsidRPr="0039004D">
        <w:rPr>
          <w:rFonts w:cs="Times New Roman"/>
        </w:rPr>
        <w:t xml:space="preserve">Una vez que se </w:t>
      </w:r>
      <w:r w:rsidR="002E1E27" w:rsidRPr="0039004D">
        <w:rPr>
          <w:rFonts w:cs="Times New Roman"/>
        </w:rPr>
        <w:t>tenían</w:t>
      </w:r>
      <w:r w:rsidRPr="0039004D">
        <w:rPr>
          <w:rFonts w:cs="Times New Roman"/>
        </w:rPr>
        <w:t xml:space="preserve"> </w:t>
      </w:r>
      <w:del w:id="72" w:author="Cesar Carcamo" w:date="2018-03-28T16:28:00Z">
        <w:r w:rsidRPr="0039004D" w:rsidDel="00E345B1">
          <w:rPr>
            <w:rFonts w:cs="Times New Roman"/>
          </w:rPr>
          <w:delText xml:space="preserve">determinadas </w:delText>
        </w:r>
      </w:del>
      <w:ins w:id="73" w:author="Cesar Carcamo" w:date="2018-03-28T16:28:00Z">
        <w:r w:rsidR="00E345B1">
          <w:rPr>
            <w:rFonts w:cs="Times New Roman"/>
          </w:rPr>
          <w:t>definidas</w:t>
        </w:r>
        <w:r w:rsidR="00E345B1" w:rsidRPr="0039004D">
          <w:rPr>
            <w:rFonts w:cs="Times New Roman"/>
          </w:rPr>
          <w:t xml:space="preserve"> </w:t>
        </w:r>
      </w:ins>
      <w:r w:rsidRPr="0039004D">
        <w:rPr>
          <w:rFonts w:cs="Times New Roman"/>
        </w:rPr>
        <w:t xml:space="preserve">las pantallas </w:t>
      </w:r>
      <w:del w:id="74" w:author="Cesar Carcamo" w:date="2018-03-28T16:28:00Z">
        <w:r w:rsidRPr="0039004D" w:rsidDel="00E345B1">
          <w:rPr>
            <w:rFonts w:cs="Times New Roman"/>
          </w:rPr>
          <w:delText>planteadas para</w:delText>
        </w:r>
      </w:del>
      <w:ins w:id="75" w:author="Cesar Carcamo" w:date="2018-03-28T16:28:00Z">
        <w:r w:rsidR="00E345B1">
          <w:rPr>
            <w:rFonts w:cs="Times New Roman"/>
          </w:rPr>
          <w:t>para ser mostradas a</w:t>
        </w:r>
      </w:ins>
      <w:r w:rsidRPr="0039004D">
        <w:rPr>
          <w:rFonts w:cs="Times New Roman"/>
        </w:rPr>
        <w:t xml:space="preserve"> cada tipo de usuario, se </w:t>
      </w:r>
      <w:r w:rsidR="002E1E27" w:rsidRPr="0039004D">
        <w:rPr>
          <w:rFonts w:cs="Times New Roman"/>
        </w:rPr>
        <w:t>procedió</w:t>
      </w:r>
      <w:r w:rsidRPr="0039004D">
        <w:rPr>
          <w:rFonts w:cs="Times New Roman"/>
        </w:rPr>
        <w:t xml:space="preserve"> a hacer los wireframes de ellas. </w:t>
      </w:r>
    </w:p>
    <w:p w14:paraId="336466C0" w14:textId="77777777" w:rsidR="00F931EE" w:rsidRDefault="00F931EE" w:rsidP="00AD5B2F">
      <w:pPr>
        <w:spacing w:line="360" w:lineRule="auto"/>
        <w:jc w:val="both"/>
        <w:rPr>
          <w:rFonts w:cs="Times New Roman"/>
        </w:rPr>
      </w:pPr>
    </w:p>
    <w:p w14:paraId="2DC6B35C" w14:textId="77777777" w:rsidR="00F931EE" w:rsidRDefault="00F931EE" w:rsidP="00F931EE">
      <w:pPr>
        <w:spacing w:line="360" w:lineRule="auto"/>
        <w:jc w:val="both"/>
        <w:rPr>
          <w:rFonts w:cs="Times New Roman"/>
          <w:lang w:val="es-ES"/>
        </w:rPr>
      </w:pPr>
      <w:r>
        <w:rPr>
          <w:rFonts w:cs="Times New Roman"/>
          <w:lang w:val="es-ES"/>
        </w:rPr>
        <w:t>Para esta investigación se consideraron 5 tipos diferentes de estados que puede tener una solicitud, estos estados servirán para determinar en qué parte del proceso se encontraba la solicitud. Estos 5 estados fueron ‘Nuevo’, ‘Admitido’, ‘Infundado’, ‘En Proceso’ y ‘Solucionado’. Con el fin de filtrar los reclamos que no correspondían a la IPRESS donde se estaba reclamando, se ideo el estado ‘Nuevo’ para que su personal pueda determinar si es una solicitud admisible dentro de una determinada IPRESS. Si la solicitud era admisible, se le colocaba el estado ‘Admitido’ y cuando se empezarán a gestionar pasos para solucionar pasaría automáticamente a ‘En Proceso’. En caso de que no se considerará admisible, esta solicitud se consideraría ‘Infundado’ y se comunicaría con el ciudadano solicitante para que colocara su solicitud de manera correcta.</w:t>
      </w:r>
    </w:p>
    <w:p w14:paraId="3ADBA192" w14:textId="77777777" w:rsidR="00F609A6" w:rsidRPr="0039004D" w:rsidRDefault="00F609A6" w:rsidP="00AD5B2F">
      <w:pPr>
        <w:spacing w:line="360" w:lineRule="auto"/>
        <w:jc w:val="both"/>
        <w:rPr>
          <w:rFonts w:cs="Times New Roman"/>
        </w:rPr>
      </w:pPr>
    </w:p>
    <w:p w14:paraId="16D22D04" w14:textId="77777777" w:rsidR="00203952" w:rsidRDefault="00766B86" w:rsidP="00AD5B2F">
      <w:pPr>
        <w:spacing w:line="360" w:lineRule="auto"/>
        <w:jc w:val="both"/>
        <w:rPr>
          <w:rFonts w:cs="Times New Roman"/>
        </w:rPr>
      </w:pPr>
      <w:r>
        <w:rPr>
          <w:rFonts w:cs="Times New Roman"/>
        </w:rPr>
        <w:lastRenderedPageBreak/>
        <w:t>Para los prototipos funcionales</w:t>
      </w:r>
      <w:r w:rsidR="00A901F3" w:rsidRPr="0039004D">
        <w:rPr>
          <w:rFonts w:cs="Times New Roman"/>
        </w:rPr>
        <w:t xml:space="preserve"> se </w:t>
      </w:r>
      <w:r w:rsidR="00203952" w:rsidRPr="0039004D">
        <w:rPr>
          <w:rFonts w:cs="Times New Roman"/>
        </w:rPr>
        <w:t>eligió</w:t>
      </w:r>
      <w:r w:rsidR="00A901F3" w:rsidRPr="0039004D">
        <w:rPr>
          <w:rFonts w:cs="Times New Roman"/>
        </w:rPr>
        <w:t xml:space="preserve"> la misma paleta de colores que utiliza actualmente SUSALUD para construir las primeras versiones del sistema.</w:t>
      </w:r>
      <w:r w:rsidR="005E5321" w:rsidRPr="0039004D">
        <w:rPr>
          <w:rFonts w:cs="Times New Roman"/>
        </w:rPr>
        <w:t xml:space="preserve"> </w:t>
      </w:r>
      <w:r w:rsidR="00F15F0B" w:rsidRPr="0039004D">
        <w:rPr>
          <w:rFonts w:cs="Times New Roman"/>
        </w:rPr>
        <w:t xml:space="preserve">Se prototiparon todas pantallas planteadas y se </w:t>
      </w:r>
      <w:r w:rsidR="00A901F3" w:rsidRPr="0039004D">
        <w:rPr>
          <w:rFonts w:cs="Times New Roman"/>
        </w:rPr>
        <w:t xml:space="preserve">hicieron copias de estas pantallas para poder realizar un flujo por cada tipo de usuario y que no hubiera confusión entre las pantallas planteadas. </w:t>
      </w:r>
    </w:p>
    <w:p w14:paraId="1815B72A" w14:textId="77777777" w:rsidR="00766B86" w:rsidRDefault="00766B86" w:rsidP="00AD5B2F">
      <w:pPr>
        <w:spacing w:line="360" w:lineRule="auto"/>
        <w:jc w:val="both"/>
        <w:rPr>
          <w:rFonts w:cs="Times New Roman"/>
        </w:rPr>
      </w:pPr>
    </w:p>
    <w:p w14:paraId="14208F64" w14:textId="77777777" w:rsidR="00766B86" w:rsidRDefault="00766B86" w:rsidP="00AD5B2F">
      <w:pPr>
        <w:spacing w:line="360" w:lineRule="auto"/>
        <w:jc w:val="both"/>
        <w:rPr>
          <w:rFonts w:cs="Times New Roman"/>
        </w:rPr>
      </w:pPr>
      <w:r>
        <w:rPr>
          <w:rFonts w:cs="Times New Roman"/>
        </w:rPr>
        <w:t>Viendo los alcances del prototipo se realizó la ideación de tareas específicas por tipo de usuarios, se detallan a continuación:</w:t>
      </w:r>
    </w:p>
    <w:p w14:paraId="4029AD98" w14:textId="77777777" w:rsidR="00B075F0" w:rsidRPr="0039004D" w:rsidRDefault="00B075F0" w:rsidP="00B075F0">
      <w:pPr>
        <w:pStyle w:val="Prrafodelista"/>
        <w:numPr>
          <w:ilvl w:val="0"/>
          <w:numId w:val="26"/>
        </w:numPr>
        <w:spacing w:line="360" w:lineRule="auto"/>
        <w:jc w:val="both"/>
        <w:rPr>
          <w:color w:val="000000" w:themeColor="text1"/>
        </w:rPr>
      </w:pPr>
      <w:r w:rsidRPr="0039004D">
        <w:rPr>
          <w:rFonts w:cs="Times New Roman"/>
        </w:rPr>
        <w:t xml:space="preserve">Personal de SUSALUD: </w:t>
      </w:r>
    </w:p>
    <w:p w14:paraId="19F577E3"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han mandado a averiguar sobre la cantidad de reclamos del tipo de Historia Clínica que se encuentran siendo revisados actualmente. Utilizando la herramienta dada, donde encontraría dicha información. </w:t>
      </w:r>
    </w:p>
    <w:p w14:paraId="790506DE"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¿Y si le pidieran gráficos sobre lo mismo? </w:t>
      </w:r>
    </w:p>
    <w:p w14:paraId="50E576D2" w14:textId="77777777" w:rsidR="00B075F0" w:rsidRPr="0039004D" w:rsidRDefault="00B075F0" w:rsidP="00B075F0">
      <w:pPr>
        <w:pStyle w:val="Prrafodelista"/>
        <w:numPr>
          <w:ilvl w:val="0"/>
          <w:numId w:val="28"/>
        </w:numPr>
        <w:spacing w:line="360" w:lineRule="auto"/>
        <w:jc w:val="both"/>
        <w:rPr>
          <w:color w:val="000000" w:themeColor="text1"/>
        </w:rPr>
      </w:pPr>
      <w:r w:rsidRPr="0039004D">
        <w:rPr>
          <w:color w:val="000000" w:themeColor="text1"/>
        </w:rPr>
        <w:t xml:space="preserve">Le piden que averigüe cuantos reclamos han sido solucionados en lo que va del año. Utilizando la herramienta, ¿dónde encontraría dicha información? </w:t>
      </w:r>
    </w:p>
    <w:p w14:paraId="0E0C4004" w14:textId="77777777" w:rsidR="00B075F0" w:rsidRDefault="00B075F0" w:rsidP="00B075F0">
      <w:pPr>
        <w:pStyle w:val="Prrafodelista"/>
        <w:numPr>
          <w:ilvl w:val="0"/>
          <w:numId w:val="28"/>
        </w:numPr>
        <w:spacing w:line="360" w:lineRule="auto"/>
        <w:jc w:val="both"/>
        <w:rPr>
          <w:color w:val="000000" w:themeColor="text1"/>
        </w:rPr>
      </w:pPr>
      <w:r w:rsidRPr="0039004D">
        <w:rPr>
          <w:color w:val="000000" w:themeColor="text1"/>
        </w:rPr>
        <w:t>Desea poder colocar un nuevo paso hacia la resolución de una solicitud que se encuentra actualmente siendo revisada. Utilizando la herramienta, ¿dónde añadiría esta información?</w:t>
      </w:r>
    </w:p>
    <w:p w14:paraId="0700983F" w14:textId="77777777" w:rsidR="008C4674" w:rsidRPr="008C4674" w:rsidRDefault="008C4674" w:rsidP="008C4674">
      <w:pPr>
        <w:spacing w:line="360" w:lineRule="auto"/>
        <w:jc w:val="both"/>
        <w:rPr>
          <w:color w:val="000000" w:themeColor="text1"/>
        </w:rPr>
      </w:pPr>
    </w:p>
    <w:p w14:paraId="3CDD649B" w14:textId="77777777" w:rsidR="00B075F0" w:rsidRPr="0039004D" w:rsidRDefault="00C1339E" w:rsidP="00B075F0">
      <w:pPr>
        <w:pStyle w:val="Prrafodelista"/>
        <w:numPr>
          <w:ilvl w:val="0"/>
          <w:numId w:val="26"/>
        </w:numPr>
        <w:spacing w:line="360" w:lineRule="auto"/>
        <w:jc w:val="both"/>
        <w:rPr>
          <w:rFonts w:cs="Times New Roman"/>
        </w:rPr>
      </w:pPr>
      <w:r>
        <w:rPr>
          <w:rFonts w:cs="Times New Roman"/>
        </w:rPr>
        <w:t>Gestores</w:t>
      </w:r>
      <w:r w:rsidR="00B075F0" w:rsidRPr="0039004D">
        <w:rPr>
          <w:rFonts w:cs="Times New Roman"/>
        </w:rPr>
        <w:t xml:space="preserve"> de IPRESS:</w:t>
      </w:r>
    </w:p>
    <w:p w14:paraId="14695F3C" w14:textId="77777777" w:rsidR="00B075F0" w:rsidRPr="0039004D" w:rsidRDefault="00B075F0" w:rsidP="00B075F0">
      <w:pPr>
        <w:pStyle w:val="Prrafodelista"/>
        <w:numPr>
          <w:ilvl w:val="0"/>
          <w:numId w:val="27"/>
        </w:numPr>
        <w:spacing w:line="360" w:lineRule="auto"/>
        <w:jc w:val="both"/>
      </w:pPr>
      <w:r w:rsidRPr="0039004D">
        <w:t>Se aproxima un ciudadano a explicar que tuvo un problema dentro de una IPRESS y presento un reclamo sobre ello, el ciudadano le entrega el número del reclamo que le dieron y quiere que Ud. le indique si esta siento revisado o no para que sea solucionado. ¿Utilizando este aplicativo, donde encontraría esta información?</w:t>
      </w:r>
    </w:p>
    <w:p w14:paraId="29773ADE" w14:textId="77777777" w:rsidR="00B075F0" w:rsidRPr="0039004D" w:rsidRDefault="00B075F0" w:rsidP="00B075F0">
      <w:pPr>
        <w:pStyle w:val="Prrafodelista"/>
        <w:numPr>
          <w:ilvl w:val="0"/>
          <w:numId w:val="27"/>
        </w:numPr>
        <w:spacing w:line="360" w:lineRule="auto"/>
        <w:jc w:val="both"/>
      </w:pPr>
      <w:r w:rsidRPr="0039004D">
        <w:t>Le han encargado averiguar cuál es el rec</w:t>
      </w:r>
      <w:r>
        <w:t>lamo más recurrente dentro de su</w:t>
      </w:r>
      <w:r w:rsidRPr="0039004D">
        <w:t xml:space="preserve"> IPRESS ¿Utilizando este aplicativo, donde encontraría dicha información?</w:t>
      </w:r>
    </w:p>
    <w:p w14:paraId="5E1A27B8" w14:textId="77777777" w:rsidR="00B075F0" w:rsidRPr="0039004D" w:rsidRDefault="00B075F0" w:rsidP="00B075F0">
      <w:pPr>
        <w:pStyle w:val="Prrafodelista"/>
        <w:numPr>
          <w:ilvl w:val="0"/>
          <w:numId w:val="26"/>
        </w:numPr>
        <w:spacing w:line="360" w:lineRule="auto"/>
        <w:jc w:val="both"/>
      </w:pPr>
      <w:r w:rsidRPr="0039004D">
        <w:t>Ciudadanos:</w:t>
      </w:r>
    </w:p>
    <w:p w14:paraId="2C72AC37" w14:textId="77777777" w:rsidR="00B075F0" w:rsidRPr="0039004D" w:rsidRDefault="00B075F0" w:rsidP="00B075F0">
      <w:pPr>
        <w:pStyle w:val="Prrafodelista"/>
        <w:numPr>
          <w:ilvl w:val="0"/>
          <w:numId w:val="29"/>
        </w:numPr>
        <w:spacing w:line="360" w:lineRule="auto"/>
        <w:jc w:val="both"/>
        <w:rPr>
          <w:color w:val="000000" w:themeColor="text1"/>
        </w:rPr>
      </w:pPr>
      <w:r w:rsidRPr="0039004D">
        <w:rPr>
          <w:color w:val="000000" w:themeColor="text1"/>
        </w:rPr>
        <w:t xml:space="preserve">Fue a acompañar a su familiar cercano al hospital debido a que venía quejándose de dolor abdominal por varios días, cuando llegaron al hospital se demoraron alrededor de 3 horas para que un médico </w:t>
      </w:r>
      <w:r w:rsidRPr="0039004D">
        <w:rPr>
          <w:color w:val="000000" w:themeColor="text1"/>
        </w:rPr>
        <w:lastRenderedPageBreak/>
        <w:t xml:space="preserve">pudiera revisar a su familiar. Ud. Desea presentar un reclamo sobre esto, utilizando el aplicativo, </w:t>
      </w:r>
      <w:r>
        <w:rPr>
          <w:color w:val="000000" w:themeColor="text1"/>
        </w:rPr>
        <w:t>¿C</w:t>
      </w:r>
      <w:r w:rsidRPr="0039004D">
        <w:rPr>
          <w:color w:val="000000" w:themeColor="text1"/>
        </w:rPr>
        <w:t>ómo colocaría un reclamo nuevo?</w:t>
      </w:r>
    </w:p>
    <w:p w14:paraId="464582D0" w14:textId="77777777" w:rsidR="00B075F0" w:rsidRPr="00956341" w:rsidRDefault="00B075F0" w:rsidP="00AD5B2F">
      <w:pPr>
        <w:pStyle w:val="Prrafodelista"/>
        <w:numPr>
          <w:ilvl w:val="0"/>
          <w:numId w:val="29"/>
        </w:numPr>
        <w:spacing w:line="360" w:lineRule="auto"/>
        <w:jc w:val="both"/>
        <w:rPr>
          <w:color w:val="000000" w:themeColor="text1"/>
        </w:rPr>
      </w:pPr>
      <w:r w:rsidRPr="0039004D">
        <w:rPr>
          <w:color w:val="000000" w:themeColor="text1"/>
        </w:rPr>
        <w:t>Ahora Ud. Tiene dolor abdominal por varios días, luego de la experiencia no tan placentera de la vez anterior desea poder inves</w:t>
      </w:r>
      <w:r>
        <w:rPr>
          <w:color w:val="000000" w:themeColor="text1"/>
        </w:rPr>
        <w:t xml:space="preserve">tigar un poco sobre qué </w:t>
      </w:r>
      <w:commentRangeStart w:id="76"/>
      <w:r>
        <w:rPr>
          <w:color w:val="000000" w:themeColor="text1"/>
        </w:rPr>
        <w:t>establecimiento</w:t>
      </w:r>
      <w:r w:rsidRPr="0039004D">
        <w:rPr>
          <w:color w:val="000000" w:themeColor="text1"/>
        </w:rPr>
        <w:t xml:space="preserve"> de salud tiene menos reclamos que otros</w:t>
      </w:r>
      <w:r>
        <w:rPr>
          <w:color w:val="000000" w:themeColor="text1"/>
        </w:rPr>
        <w:t xml:space="preserve"> para atenderse</w:t>
      </w:r>
      <w:commentRangeEnd w:id="76"/>
      <w:r w:rsidR="00172756">
        <w:rPr>
          <w:rStyle w:val="Refdecomentario"/>
        </w:rPr>
        <w:commentReference w:id="76"/>
      </w:r>
      <w:r w:rsidRPr="0039004D">
        <w:rPr>
          <w:color w:val="000000" w:themeColor="text1"/>
        </w:rPr>
        <w:t xml:space="preserve">. ¿Utilizando esta herramienta, </w:t>
      </w:r>
      <w:r w:rsidR="00956341">
        <w:rPr>
          <w:color w:val="000000" w:themeColor="text1"/>
        </w:rPr>
        <w:t>donde buscaría esta información?</w:t>
      </w:r>
    </w:p>
    <w:p w14:paraId="73B82E51" w14:textId="77777777" w:rsidR="00F609A6" w:rsidRDefault="00F609A6" w:rsidP="00F6143B">
      <w:pPr>
        <w:spacing w:line="360" w:lineRule="auto"/>
        <w:jc w:val="both"/>
        <w:rPr>
          <w:rFonts w:cs="Times New Roman"/>
        </w:rPr>
      </w:pPr>
    </w:p>
    <w:p w14:paraId="7BD5C193" w14:textId="77777777" w:rsidR="00F6143B" w:rsidRDefault="00F6143B" w:rsidP="00F6143B">
      <w:pPr>
        <w:spacing w:line="360" w:lineRule="auto"/>
        <w:jc w:val="both"/>
      </w:pPr>
      <w:r w:rsidRPr="0039004D">
        <w:t xml:space="preserve">A cada </w:t>
      </w:r>
      <w:r w:rsidR="00766B86">
        <w:t>usuario se le dio a resolver sus</w:t>
      </w:r>
      <w:r w:rsidRPr="0039004D">
        <w:t xml:space="preserve"> tareas dependiendo de su tipo de usuario</w:t>
      </w:r>
      <w:r w:rsidR="00766B86">
        <w:t xml:space="preserve"> y se observó</w:t>
      </w:r>
      <w:r w:rsidR="006F4488" w:rsidRPr="0039004D">
        <w:t xml:space="preserve"> </w:t>
      </w:r>
      <w:r w:rsidR="00F8187A" w:rsidRPr="0039004D">
        <w:t>cómo</w:t>
      </w:r>
      <w:r w:rsidR="006F4488" w:rsidRPr="0039004D">
        <w:t xml:space="preserve"> es que ellos</w:t>
      </w:r>
      <w:r w:rsidR="00766B86">
        <w:t xml:space="preserve"> la resolv</w:t>
      </w:r>
      <w:r w:rsidR="006F4488" w:rsidRPr="0039004D">
        <w:t>ían para determinar si la forma en</w:t>
      </w:r>
      <w:r w:rsidR="00766B86">
        <w:t xml:space="preserve"> que lo resolvieron, era la forma en cómo se pensó resolver originalmente</w:t>
      </w:r>
      <w:r w:rsidRPr="0039004D">
        <w:t xml:space="preserve">. Si se encontraban </w:t>
      </w:r>
      <w:r w:rsidR="00766B86">
        <w:t>muchas dificultades</w:t>
      </w:r>
      <w:r w:rsidRPr="0039004D">
        <w:t xml:space="preserve"> en </w:t>
      </w:r>
      <w:r w:rsidR="006508E1" w:rsidRPr="0039004D">
        <w:t>cómo</w:t>
      </w:r>
      <w:r w:rsidR="00766B86">
        <w:t xml:space="preserve"> lo resolvieron y como fue planteado por el investigador, era necesario un</w:t>
      </w:r>
      <w:r w:rsidRPr="0039004D">
        <w:t xml:space="preserve"> rediseño de esa parte del p</w:t>
      </w:r>
      <w:r w:rsidR="00766B86">
        <w:t>rototipo</w:t>
      </w:r>
      <w:r w:rsidRPr="0039004D">
        <w:t>.</w:t>
      </w:r>
      <w:r w:rsidR="00BD00DA" w:rsidRPr="0039004D">
        <w:t xml:space="preserve"> </w:t>
      </w:r>
    </w:p>
    <w:p w14:paraId="527010D3" w14:textId="77777777" w:rsidR="00F8187A" w:rsidRDefault="00F8187A" w:rsidP="00F6143B">
      <w:pPr>
        <w:spacing w:line="360" w:lineRule="auto"/>
        <w:jc w:val="both"/>
      </w:pPr>
    </w:p>
    <w:p w14:paraId="30424233" w14:textId="77777777" w:rsidR="00F8187A" w:rsidRPr="00FF1E1B" w:rsidRDefault="00F8187A" w:rsidP="00F8187A">
      <w:pPr>
        <w:pStyle w:val="Ttulo2"/>
        <w:numPr>
          <w:ilvl w:val="0"/>
          <w:numId w:val="30"/>
        </w:numPr>
      </w:pPr>
      <w:r w:rsidRPr="00FF1E1B">
        <w:t>Fase de Pruebas</w:t>
      </w:r>
    </w:p>
    <w:p w14:paraId="78F2664E" w14:textId="77777777" w:rsidR="00F8187A" w:rsidRDefault="00F8187A" w:rsidP="00F6143B">
      <w:pPr>
        <w:spacing w:line="360" w:lineRule="auto"/>
        <w:jc w:val="both"/>
      </w:pPr>
    </w:p>
    <w:p w14:paraId="064BBEFE" w14:textId="77777777" w:rsidR="00F8187A" w:rsidRDefault="00F8187A" w:rsidP="00F6143B">
      <w:pPr>
        <w:spacing w:line="360" w:lineRule="auto"/>
        <w:jc w:val="both"/>
      </w:pPr>
      <w:r>
        <w:t>En esta fase se concertaron entrevistas con 10 de los entrevistados de la primera ronda, no se pud</w:t>
      </w:r>
      <w:del w:id="77" w:author="Cesar Carcamo" w:date="2018-03-28T16:37:00Z">
        <w:r w:rsidDel="009F5AB0">
          <w:delText>ier</w:delText>
        </w:r>
      </w:del>
      <w:r>
        <w:t>o</w:t>
      </w:r>
      <w:del w:id="78" w:author="Cesar Carcamo" w:date="2018-03-28T16:37:00Z">
        <w:r w:rsidDel="009F5AB0">
          <w:delText>n</w:delText>
        </w:r>
      </w:del>
      <w:r>
        <w:t xml:space="preserve"> concretar </w:t>
      </w:r>
      <w:ins w:id="79" w:author="Cesar Carcamo" w:date="2018-03-28T16:37:00Z">
        <w:r w:rsidR="009F5AB0">
          <w:t>visitas a</w:t>
        </w:r>
      </w:ins>
      <w:del w:id="80" w:author="Cesar Carcamo" w:date="2018-03-28T16:37:00Z">
        <w:r w:rsidDel="009F5AB0">
          <w:delText>con</w:delText>
        </w:r>
      </w:del>
      <w:r>
        <w:t xml:space="preserve"> los otros 11 entrevistados debido a que no se encontraban disponibles. Adicionalmente, se entrevistaron a 5 personas más que cumplían con ser de uno de los tipos de usuarios antes mencionados. </w:t>
      </w:r>
      <w:r w:rsidR="0079477F">
        <w:t>Para esta fase, todos los entrevistados fueron encontrados por conveniencia y se dividieron de la siguiente manera por tipo de usuario:</w:t>
      </w:r>
    </w:p>
    <w:p w14:paraId="22EAC51B" w14:textId="77777777" w:rsidR="006D0710" w:rsidRDefault="006D0710" w:rsidP="00F6143B">
      <w:pPr>
        <w:spacing w:line="360" w:lineRule="auto"/>
        <w:jc w:val="both"/>
      </w:pPr>
    </w:p>
    <w:p w14:paraId="23986471" w14:textId="77777777" w:rsidR="0079477F" w:rsidRDefault="0079477F" w:rsidP="0079477F">
      <w:pPr>
        <w:pStyle w:val="Prrafodelista"/>
        <w:numPr>
          <w:ilvl w:val="0"/>
          <w:numId w:val="38"/>
        </w:numPr>
        <w:spacing w:line="360" w:lineRule="auto"/>
        <w:jc w:val="both"/>
      </w:pPr>
      <w:r>
        <w:t xml:space="preserve">Personal de SUSALUD: 3 entrevistados en total. </w:t>
      </w:r>
    </w:p>
    <w:p w14:paraId="28520F68" w14:textId="77777777" w:rsidR="0079477F" w:rsidRDefault="0079477F" w:rsidP="0079477F">
      <w:pPr>
        <w:pStyle w:val="Prrafodelista"/>
        <w:numPr>
          <w:ilvl w:val="0"/>
          <w:numId w:val="38"/>
        </w:numPr>
        <w:spacing w:line="360" w:lineRule="auto"/>
        <w:jc w:val="both"/>
      </w:pPr>
      <w:r>
        <w:t>Gestores de IPRESS: 6 entrevistados en total. Todos encontrados por referencia al ser informantes claves.</w:t>
      </w:r>
    </w:p>
    <w:p w14:paraId="6F25BFC7" w14:textId="77777777" w:rsidR="0079477F" w:rsidRDefault="0079477F" w:rsidP="0079477F">
      <w:pPr>
        <w:pStyle w:val="Prrafodelista"/>
        <w:numPr>
          <w:ilvl w:val="0"/>
          <w:numId w:val="38"/>
        </w:numPr>
        <w:spacing w:line="360" w:lineRule="auto"/>
        <w:jc w:val="both"/>
      </w:pPr>
      <w:r>
        <w:t>Ciudadanos: 6 entrevistados en total. 3 encontrados dentro de la red del investigador referidos por ser ciudadanos con alta tendencia a presentar reclamos y 3 encontrados en el Hospital Nacional Cayetano Heredia mientras esperaban que atendieran a su familiar.</w:t>
      </w:r>
    </w:p>
    <w:p w14:paraId="163B1B93" w14:textId="77777777" w:rsidR="00B25754" w:rsidRDefault="00B25754" w:rsidP="00B25754">
      <w:pPr>
        <w:pStyle w:val="Prrafodelista"/>
        <w:spacing w:line="360" w:lineRule="auto"/>
        <w:jc w:val="both"/>
      </w:pPr>
    </w:p>
    <w:p w14:paraId="749D87A1" w14:textId="77777777" w:rsidR="0079477F" w:rsidRDefault="0079477F" w:rsidP="0079477F">
      <w:pPr>
        <w:spacing w:line="360" w:lineRule="auto"/>
        <w:jc w:val="both"/>
      </w:pPr>
      <w:commentRangeStart w:id="81"/>
      <w:r>
        <w:t xml:space="preserve">A todos ellos se les dio una versión </w:t>
      </w:r>
      <w:del w:id="82" w:author="Cesar Carcamo" w:date="2018-03-28T16:37:00Z">
        <w:r w:rsidDel="009F5AB0">
          <w:delText>especifica</w:delText>
        </w:r>
      </w:del>
      <w:ins w:id="83" w:author="Cesar Carcamo" w:date="2018-03-28T16:37:00Z">
        <w:r w:rsidR="009F5AB0">
          <w:t>específica</w:t>
        </w:r>
      </w:ins>
      <w:r>
        <w:t xml:space="preserve"> del prototipo que permitía acceso a las pantallas disponibles según su tipo de usuario. A cada uno se le pidió que realizara</w:t>
      </w:r>
      <w:del w:id="84" w:author="Cesar Carcamo" w:date="2018-03-28T16:37:00Z">
        <w:r w:rsidDel="000A2EE5">
          <w:delText>n</w:delText>
        </w:r>
      </w:del>
      <w:r>
        <w:t xml:space="preserve"> </w:t>
      </w:r>
      <w:r>
        <w:lastRenderedPageBreak/>
        <w:t>tareas definidas y que comentara</w:t>
      </w:r>
      <w:del w:id="85" w:author="Cesar Carcamo" w:date="2018-03-28T16:38:00Z">
        <w:r w:rsidDel="000A2EE5">
          <w:delText>n</w:delText>
        </w:r>
      </w:del>
      <w:r>
        <w:t xml:space="preserve"> en voz alta lo que iban viendo </w:t>
      </w:r>
      <w:r w:rsidR="005F185B">
        <w:t xml:space="preserve">en cada pantalla, incluyendo lo que les parecía interesante, confuso y las sugerencias que se les ocurría. </w:t>
      </w:r>
      <w:commentRangeEnd w:id="81"/>
      <w:r w:rsidR="000A2EE5">
        <w:rPr>
          <w:rStyle w:val="Refdecomentario"/>
        </w:rPr>
        <w:commentReference w:id="81"/>
      </w:r>
    </w:p>
    <w:p w14:paraId="5A69124A" w14:textId="77777777" w:rsidR="005F185B" w:rsidRDefault="005F185B" w:rsidP="0079477F">
      <w:pPr>
        <w:spacing w:line="360" w:lineRule="auto"/>
        <w:jc w:val="both"/>
      </w:pPr>
    </w:p>
    <w:p w14:paraId="0BEF82D1" w14:textId="77777777" w:rsidR="0040714E" w:rsidRDefault="005F185B" w:rsidP="0079477F">
      <w:pPr>
        <w:spacing w:line="360" w:lineRule="auto"/>
        <w:jc w:val="both"/>
      </w:pPr>
      <w:r>
        <w:t xml:space="preserve">Dado que la metodología de </w:t>
      </w:r>
      <w:r w:rsidR="007A54FF">
        <w:t>UCD</w:t>
      </w:r>
      <w:r>
        <w:t xml:space="preserve"> implica que la fase de prueba y la fase de diseño </w:t>
      </w:r>
      <w:del w:id="86" w:author="Cesar Carcamo" w:date="2018-03-28T16:38:00Z">
        <w:r w:rsidDel="000A2EE5">
          <w:delText>sea</w:delText>
        </w:r>
      </w:del>
      <w:ins w:id="87" w:author="Cesar Carcamo" w:date="2018-03-28T16:38:00Z">
        <w:r w:rsidR="000A2EE5">
          <w:t>sean</w:t>
        </w:r>
      </w:ins>
      <w:r>
        <w:t xml:space="preserve"> iterativa</w:t>
      </w:r>
      <w:ins w:id="88" w:author="Cesar Carcamo" w:date="2018-03-28T16:38:00Z">
        <w:r w:rsidR="000A2EE5">
          <w:t>s</w:t>
        </w:r>
      </w:ins>
      <w:r>
        <w:t>, se itero al menos una vez dependiendo de lo que se fue observando durante las pruebas. Para los gestores de IPRESS y ciudadanos se iteró 2 veces, siendo la primera entre el 3er y 4to entrevistado y la segunda fue una vez terminadas la 6ta prueba. En el caso del Personal de SUSALUD solo se pudo iterar 1 vez debido a que no se pudo encontrar más personal que estuviera disponible para hacer las pruebas durante el tiempo establecido para ellas. En estas</w:t>
      </w:r>
      <w:r w:rsidR="00AC1607">
        <w:t xml:space="preserve"> iteraciones se hicieron cambios</w:t>
      </w:r>
      <w:r>
        <w:t xml:space="preserve"> </w:t>
      </w:r>
      <w:r w:rsidR="00AC1607">
        <w:t xml:space="preserve">mínimos </w:t>
      </w:r>
      <w:r>
        <w:t xml:space="preserve">de </w:t>
      </w:r>
      <w:r w:rsidR="00AC1607">
        <w:t>diseño, principalmente cambios de ubicación de elementos dentro del prototipo y del lenguaje utilizado. Estos cambios se hicieron para que los usuarios entendieran mejor lo que les brindaba cada pantalla. Para todos los tipos de usuario se vio la necesidad de la creación de una pantalla adicional de Inicio ya que se pudo observar que los usuarios tienen una tendencia a buscar esta pantalla como un punto clave en su interacción con el sistema. No se necesitaron agregar más pantallas ni hacer cambios sobre el flujo planteado</w:t>
      </w:r>
      <w:r w:rsidR="00814F75">
        <w:t xml:space="preserve"> de pantallas</w:t>
      </w:r>
      <w:r w:rsidR="00AC1607">
        <w:t xml:space="preserve"> ya que todos los usuarios pudieron seguirlo sin ningún problema. </w:t>
      </w:r>
      <w:r w:rsidR="00814F75">
        <w:t>Ningún usuario tuvo comentarios acerca de la disposición principal de los elementos en el sistema y es por esto que el prototipo no presento cambios significativos. Varios usuarios dieron sugerencias sobre cómo podría mejorarse utilizando diferentes tecnologías para ciertas partes específicas, como la inclusión de un asistente que guie a través del sistema, un chat virtual en tiempo real y estadísticas expandibles. Estas sugerencias fueron tomadas en cuenta pero no se agregaron en el prototipo debido a que se consideraro</w:t>
      </w:r>
      <w:r w:rsidR="00EC774C">
        <w:t xml:space="preserve">n como mejoras no fundamentales para </w:t>
      </w:r>
      <w:r w:rsidR="00B25754">
        <w:t>lo que se quería evaluar</w:t>
      </w:r>
      <w:r w:rsidR="00EC774C">
        <w:t xml:space="preserve">. </w:t>
      </w:r>
    </w:p>
    <w:p w14:paraId="7E7A4EE8" w14:textId="77777777" w:rsidR="0040714E" w:rsidRDefault="0040714E" w:rsidP="0079477F">
      <w:pPr>
        <w:spacing w:line="360" w:lineRule="auto"/>
        <w:jc w:val="both"/>
      </w:pPr>
    </w:p>
    <w:p w14:paraId="35322952" w14:textId="77777777" w:rsidR="005F185B" w:rsidRDefault="0040714E" w:rsidP="0079477F">
      <w:pPr>
        <w:spacing w:line="360" w:lineRule="auto"/>
        <w:jc w:val="both"/>
      </w:pPr>
      <w:r>
        <w:t>Acerca de las tareas planteadas, el 87.5% de los entrevistados no tuvieron presentaron inconvenientes en realizarla y siguieron el flujo planteado por el investigador.  Sobre la comprensión de las pantal</w:t>
      </w:r>
      <w:r w:rsidR="00B25754">
        <w:t>las planteadas, ninguno presentó</w:t>
      </w:r>
      <w:r>
        <w:t xml:space="preserve"> problemas en entender someramente el propósito de cada una de estas pantallas. En el caso de SUSALUD, plantearon que se reorganizará las pantallas brindadas dentro del menú para que no se dieran confusiones, pero se pudo verificar que otros tipos de usuarios no presentaban estas confusiones con la organización brindada de las pantallas.</w:t>
      </w:r>
    </w:p>
    <w:p w14:paraId="6067FF2F" w14:textId="77777777" w:rsidR="00EC774C" w:rsidRDefault="00EC774C" w:rsidP="0079477F">
      <w:pPr>
        <w:spacing w:line="360" w:lineRule="auto"/>
        <w:jc w:val="both"/>
      </w:pPr>
    </w:p>
    <w:p w14:paraId="10B5AA75" w14:textId="77777777" w:rsidR="00BB13C4" w:rsidRDefault="00937F02" w:rsidP="0079477F">
      <w:pPr>
        <w:spacing w:line="360" w:lineRule="auto"/>
        <w:jc w:val="both"/>
      </w:pPr>
      <w:r>
        <w:lastRenderedPageBreak/>
        <w:t>Durante las pruebas, la aceptación que se pudo observar sobre el prototipo del sistema planteado fue mayoritaria. 12 de los 15 entrevistados expresaron que encontraban al prototipo c</w:t>
      </w:r>
      <w:r w:rsidR="00DC0C98">
        <w:t>omo ‘interesante’, ‘bien hecho’ y ‘amigable’</w:t>
      </w:r>
      <w:r>
        <w:t>. Los 3 entrevistados rest</w:t>
      </w:r>
      <w:r w:rsidR="00C61699">
        <w:t xml:space="preserve">antes no dieron cumplidos al sistema pero tampoco expresaron descontento con lo mostrado. </w:t>
      </w:r>
    </w:p>
    <w:p w14:paraId="24591210" w14:textId="77777777" w:rsidR="00BB13C4" w:rsidRDefault="00BB13C4" w:rsidP="0079477F">
      <w:pPr>
        <w:spacing w:line="360" w:lineRule="auto"/>
        <w:jc w:val="both"/>
      </w:pPr>
    </w:p>
    <w:p w14:paraId="0816B533" w14:textId="77777777" w:rsidR="00EC774C" w:rsidRDefault="00BB13C4" w:rsidP="0079477F">
      <w:pPr>
        <w:spacing w:line="360" w:lineRule="auto"/>
        <w:jc w:val="both"/>
      </w:pPr>
      <w:r>
        <w:t xml:space="preserve">Adicionalmente, 13 de los usuarios se vieron conformes con que el </w:t>
      </w:r>
      <w:del w:id="89" w:author="Cesar Carcamo" w:date="2018-03-28T16:53:00Z">
        <w:r w:rsidDel="00C23743">
          <w:delText>termino</w:delText>
        </w:r>
      </w:del>
      <w:ins w:id="90" w:author="Cesar Carcamo" w:date="2018-03-28T16:53:00Z">
        <w:r w:rsidR="00C23743">
          <w:t>término</w:t>
        </w:r>
      </w:ins>
      <w:r>
        <w:t xml:space="preserve"> de ‘Solicitudes’ en lugar del término ‘Reclamo’</w:t>
      </w:r>
      <w:r w:rsidR="00937F02">
        <w:t xml:space="preserve"> </w:t>
      </w:r>
      <w:r>
        <w:t xml:space="preserve">y solo 2 de ellos detallaron que le ven utilidad al sistema solo si sirve para manejar exclusivamente los reclamos. </w:t>
      </w:r>
      <w:r w:rsidR="00CB765D">
        <w:t>Sobre los estados de estos reclamos, hubo sugerencias de incluir el estado ‘No Solucionable’ debido a que existen reclamos que llegan a IPRESS que no tienen forma inmediata de solución.</w:t>
      </w:r>
    </w:p>
    <w:p w14:paraId="6A3220A5" w14:textId="77777777" w:rsidR="00B25754" w:rsidRDefault="00B25754" w:rsidP="0079477F">
      <w:pPr>
        <w:spacing w:line="360" w:lineRule="auto"/>
        <w:jc w:val="both"/>
      </w:pPr>
    </w:p>
    <w:p w14:paraId="201B3FD9" w14:textId="77777777" w:rsidR="00B25754" w:rsidRDefault="00B25754" w:rsidP="0079477F">
      <w:pPr>
        <w:spacing w:line="360" w:lineRule="auto"/>
        <w:jc w:val="both"/>
      </w:pPr>
      <w:r>
        <w:t xml:space="preserve">Finalmente, fueron los gestores de IPRESS los más interesados en el desarrollo de este sistema en algo funcional e inclusive algunos ofrecieron sus instalaciones para realizar pruebas piloto. </w:t>
      </w:r>
      <w:r w:rsidRPr="00616D11">
        <w:rPr>
          <w:highlight w:val="lightGray"/>
        </w:rPr>
        <w:t xml:space="preserve">El personal de SUSALUD vio el sistema </w:t>
      </w:r>
      <w:r w:rsidR="00616D11" w:rsidRPr="00616D11">
        <w:rPr>
          <w:highlight w:val="lightGray"/>
        </w:rPr>
        <w:t xml:space="preserve">útil pero lo compararon con un sistema </w:t>
      </w:r>
      <w:ins w:id="91" w:author="Cesar Carcamo" w:date="2018-03-28T16:55:00Z">
        <w:r w:rsidR="00362ED9">
          <w:t>que viene siendo desarrollado por ellos desde Setiembre del 2017</w:t>
        </w:r>
      </w:ins>
      <w:del w:id="92" w:author="Cesar Carcamo" w:date="2018-03-28T16:55:00Z">
        <w:r w:rsidR="00616D11" w:rsidRPr="00616D11" w:rsidDel="00362ED9">
          <w:rPr>
            <w:highlight w:val="lightGray"/>
          </w:rPr>
          <w:delText>desarrollado por ellos que todavía se encuentra en diseño</w:delText>
        </w:r>
      </w:del>
      <w:r w:rsidR="00616D11" w:rsidRPr="00616D11">
        <w:rPr>
          <w:highlight w:val="lightGray"/>
        </w:rPr>
        <w:t>.</w:t>
      </w:r>
      <w:r w:rsidR="00616D11">
        <w:t xml:space="preserve"> </w:t>
      </w:r>
      <w:r>
        <w:t xml:space="preserve">Los ciudadanos mostraron una gran aceptación al sistema </w:t>
      </w:r>
      <w:r w:rsidR="00616D11">
        <w:t>pero detallaron que igual tendrían dudas sobre si los gestores de IPRESS revisarían esta información.</w:t>
      </w:r>
    </w:p>
    <w:p w14:paraId="506D1C82" w14:textId="77777777" w:rsidR="006D0710" w:rsidRDefault="006D0710" w:rsidP="0079477F">
      <w:pPr>
        <w:spacing w:line="360" w:lineRule="auto"/>
        <w:jc w:val="both"/>
      </w:pPr>
    </w:p>
    <w:p w14:paraId="04EB754E" w14:textId="77777777" w:rsidR="006D0710" w:rsidRDefault="006D0710" w:rsidP="0079477F">
      <w:pPr>
        <w:spacing w:line="360" w:lineRule="auto"/>
        <w:jc w:val="both"/>
      </w:pPr>
      <w:r>
        <w:t xml:space="preserve">Acerca de la tabla de clasificación de reclamos, se mostró la clasificación realizada a 8 participantes, 5 gestores de IPRESS y 3 personal de SUSALUD. </w:t>
      </w:r>
      <w:r w:rsidR="006103E0">
        <w:t xml:space="preserve">Ellos revisaron la clasificación dada y no hicieron ningún cambio de organización a pesar de que se les dio la oportunidad de reorganizarlo de la manera </w:t>
      </w:r>
      <w:r w:rsidR="00AF7F25">
        <w:t>que ellos creyeran conveniente.</w:t>
      </w:r>
      <w:r w:rsidR="007B2245">
        <w:t xml:space="preserve"> Los dos últimos entrevistado con el rol de personal de SUSALUD comentaron que han venido trabajando en una clasificación nueva y que se encuentra próxima a ser aprobada, es por esto que prefirieron no hacer cambios en la clasificación plantead</w:t>
      </w:r>
      <w:r w:rsidR="005D3F7C">
        <w:t>a</w:t>
      </w:r>
      <w:r w:rsidR="007B2245">
        <w:t>.</w:t>
      </w:r>
    </w:p>
    <w:p w14:paraId="57FFEF27" w14:textId="77777777" w:rsidR="006D0710" w:rsidRDefault="006D0710" w:rsidP="0079477F">
      <w:pPr>
        <w:spacing w:line="360" w:lineRule="auto"/>
        <w:jc w:val="both"/>
      </w:pPr>
    </w:p>
    <w:p w14:paraId="10867F64" w14:textId="77777777" w:rsidR="006D0710" w:rsidRPr="0039004D" w:rsidRDefault="006D0710" w:rsidP="0079477F">
      <w:pPr>
        <w:spacing w:line="360" w:lineRule="auto"/>
        <w:jc w:val="both"/>
      </w:pPr>
    </w:p>
    <w:p w14:paraId="12D1D91A" w14:textId="77777777" w:rsidR="00A12DD0" w:rsidRPr="0039004D" w:rsidRDefault="00A12DD0" w:rsidP="00262D6E">
      <w:pPr>
        <w:pStyle w:val="Ttulo1"/>
        <w:spacing w:line="360" w:lineRule="auto"/>
        <w:rPr>
          <w:rFonts w:cs="Times New Roman"/>
          <w:szCs w:val="24"/>
        </w:rPr>
      </w:pPr>
      <w:bookmarkStart w:id="93" w:name="_Toc508100448"/>
      <w:r w:rsidRPr="0039004D">
        <w:rPr>
          <w:rFonts w:cs="Times New Roman"/>
          <w:szCs w:val="24"/>
        </w:rPr>
        <w:lastRenderedPageBreak/>
        <w:t>Discusión</w:t>
      </w:r>
      <w:bookmarkEnd w:id="93"/>
    </w:p>
    <w:p w14:paraId="17826FA6" w14:textId="77777777" w:rsidR="00FF28C7" w:rsidRDefault="00FF28C7" w:rsidP="00FF28C7">
      <w:pPr>
        <w:rPr>
          <w:lang w:val="es-ES"/>
        </w:rPr>
      </w:pPr>
    </w:p>
    <w:p w14:paraId="0201E570" w14:textId="77777777" w:rsidR="00C1603F" w:rsidRDefault="00CF12CF" w:rsidP="00DC0C98">
      <w:pPr>
        <w:spacing w:line="360" w:lineRule="auto"/>
        <w:jc w:val="both"/>
        <w:rPr>
          <w:lang w:val="es-ES"/>
        </w:rPr>
      </w:pPr>
      <w:r>
        <w:rPr>
          <w:lang w:val="es-ES"/>
        </w:rPr>
        <w:t xml:space="preserve">Este proyecto es de gran </w:t>
      </w:r>
      <w:r w:rsidR="00696553">
        <w:rPr>
          <w:lang w:val="es-ES"/>
        </w:rPr>
        <w:t>envergadura</w:t>
      </w:r>
      <w:r>
        <w:rPr>
          <w:lang w:val="es-ES"/>
        </w:rPr>
        <w:t xml:space="preserve"> debido a que </w:t>
      </w:r>
      <w:r w:rsidR="00696553">
        <w:rPr>
          <w:lang w:val="es-ES"/>
        </w:rPr>
        <w:t>es el primer estudio realizado</w:t>
      </w:r>
      <w:r w:rsidR="00C1603F">
        <w:rPr>
          <w:lang w:val="es-ES"/>
        </w:rPr>
        <w:t xml:space="preserve"> en Latinoamérica</w:t>
      </w:r>
      <w:r w:rsidR="00696553">
        <w:rPr>
          <w:lang w:val="es-ES"/>
        </w:rPr>
        <w:t xml:space="preserve"> donde se utilice el UCD para un sistema de información relacionado a </w:t>
      </w:r>
      <w:r w:rsidR="00C1603F">
        <w:rPr>
          <w:lang w:val="es-ES"/>
        </w:rPr>
        <w:t>gestionar los reclamos en el sector salud en el Perú</w:t>
      </w:r>
      <w:r w:rsidR="00696553">
        <w:rPr>
          <w:lang w:val="es-ES"/>
        </w:rPr>
        <w:t xml:space="preserve">. </w:t>
      </w:r>
      <w:r w:rsidR="00C1603F">
        <w:rPr>
          <w:lang w:val="es-ES"/>
        </w:rPr>
        <w:t xml:space="preserve">Esta metodología ha mostrado ser necesaria para la implementación de Tecnologías de la Información en el sector salud y es por esto que este estudio gana mucha relevancia ya que </w:t>
      </w:r>
      <w:r w:rsidR="00DF6B75">
        <w:rPr>
          <w:lang w:val="es-ES"/>
        </w:rPr>
        <w:t xml:space="preserve">no se encontró estudios realizados en otros países donde detallen que hayan utilizado esta metodología para un sistema de gestión de reclamos. </w:t>
      </w:r>
    </w:p>
    <w:p w14:paraId="1DCB9AA9" w14:textId="77777777" w:rsidR="00B86C65" w:rsidRDefault="00B86C65" w:rsidP="00DC0C98">
      <w:pPr>
        <w:spacing w:line="360" w:lineRule="auto"/>
        <w:jc w:val="both"/>
        <w:rPr>
          <w:lang w:val="es-ES"/>
        </w:rPr>
      </w:pPr>
    </w:p>
    <w:p w14:paraId="26F8F5E1" w14:textId="77777777" w:rsidR="00BA6B53" w:rsidRDefault="00B86C65" w:rsidP="00DC0C98">
      <w:pPr>
        <w:spacing w:line="360" w:lineRule="auto"/>
        <w:jc w:val="both"/>
        <w:rPr>
          <w:lang w:val="es-ES"/>
        </w:rPr>
      </w:pPr>
      <w:r>
        <w:rPr>
          <w:lang w:val="es-ES"/>
        </w:rPr>
        <w:t>Cuando se realizó una búsqueda bibliográfica en bases de datos científicas sobre referencias a otros estudios similares que utilizaran esta metodología para un sistema de gestión de reclamos, no</w:t>
      </w:r>
      <w:r w:rsidR="00045E0D">
        <w:rPr>
          <w:lang w:val="es-ES"/>
        </w:rPr>
        <w:t xml:space="preserve"> se encontraron referencias. </w:t>
      </w:r>
      <w:r w:rsidR="00BA6B53">
        <w:rPr>
          <w:lang w:val="es-ES"/>
        </w:rPr>
        <w:t>Sin embargo, se encontraron otras iniciativas similares</w:t>
      </w:r>
      <w:r w:rsidR="00056AD2">
        <w:rPr>
          <w:lang w:val="es-ES"/>
        </w:rPr>
        <w:t xml:space="preserve"> sobre un sistema de gestión de reclamos</w:t>
      </w:r>
      <w:r w:rsidR="00BA6B53">
        <w:rPr>
          <w:lang w:val="es-ES"/>
        </w:rPr>
        <w:t xml:space="preserve"> en distintos países de </w:t>
      </w:r>
      <w:r w:rsidR="006B205B">
        <w:rPr>
          <w:lang w:val="es-ES"/>
        </w:rPr>
        <w:t xml:space="preserve">Latinoamérica, donde el ciudadano podía acceder a una web en la que puede colocar su reclamo </w:t>
      </w:r>
      <w:r w:rsidR="00F26BEE">
        <w:rPr>
          <w:lang w:val="es-ES"/>
        </w:rPr>
        <w:fldChar w:fldCharType="begin" w:fldLock="1"/>
      </w:r>
      <w:r w:rsidR="000635A6">
        <w:rPr>
          <w:lang w:val="es-ES"/>
        </w:rPr>
        <w:instrText>ADDIN CSL_CITATION { "citationItems" : [ { "id" : "ITEM-1", "itemData" : { "URL" : "http://www.supersalud.gob.cl/portal/w3-article-7592.html#online", "accessed" : { "date-parts" : [ [ "2018", "3", "27" ] ] }, "id" : "ITEM-1", "issued" : { "date-parts" : [ [ "0" ] ] }, "title" : "Superintendencia de Salud, Gobierno de Chile - Reclamo contra FONASA o ISAPRES", "type" : "webpage" }, "uris" : [ "http://www.mendeley.com/documents/?uuid=f181105a-e2f4-3149-9517-9b82ec14edb4" ] } ], "mendeley" : { "formattedCitation" : "(46)", "plainTextFormattedCitation" : "(46)", "previouslyFormattedCitation" : "(46)" }, "properties" : {  }, "schema" : "https://github.com/citation-style-language/schema/raw/master/csl-citation.json" }</w:instrText>
      </w:r>
      <w:r w:rsidR="00F26BEE">
        <w:rPr>
          <w:lang w:val="es-ES"/>
        </w:rPr>
        <w:fldChar w:fldCharType="separate"/>
      </w:r>
      <w:r w:rsidR="000635A6" w:rsidRPr="000635A6">
        <w:rPr>
          <w:noProof/>
          <w:lang w:val="es-ES"/>
        </w:rPr>
        <w:t>(46)</w:t>
      </w:r>
      <w:r w:rsidR="00F26BEE">
        <w:rPr>
          <w:lang w:val="es-ES"/>
        </w:rPr>
        <w:fldChar w:fldCharType="end"/>
      </w:r>
      <w:r w:rsidR="006B205B">
        <w:rPr>
          <w:lang w:val="es-ES"/>
        </w:rPr>
        <w:t xml:space="preserve"> </w:t>
      </w:r>
      <w:r w:rsidR="00F26BEE">
        <w:rPr>
          <w:lang w:val="es-ES"/>
        </w:rPr>
        <w:fldChar w:fldCharType="begin" w:fldLock="1"/>
      </w:r>
      <w:r w:rsidR="000635A6">
        <w:rPr>
          <w:lang w:val="es-ES"/>
        </w:rPr>
        <w:instrText>ADDIN CSL_CITATION { "citationItems" : [ { "id" : "ITEM-1", "itemData" : { "URL" : "https://www.minsalud.gov.co/atencion/Paginas/Solicitudes-sugerencias-quejas-o-reclamos.aspx", "accessed" : { "date-parts" : [ [ "2018", "3", "27" ] ] }, "id" : "ITEM-1", "issued" : { "date-parts" : [ [ "0" ] ] }, "title" : "Formule su petici\u00f3n, queja, reclamo, sugerencia o denuncia", "type" : "webpage" }, "uris" : [ "http://www.mendeley.com/documents/?uuid=f5b9c435-0478-351d-a930-100a58f6dd99" ] } ], "mendeley" : { "formattedCitation" : "(47)", "plainTextFormattedCitation" : "(47)", "previouslyFormattedCitation" : "(47)" }, "properties" : {  }, "schema" : "https://github.com/citation-style-language/schema/raw/master/csl-citation.json" }</w:instrText>
      </w:r>
      <w:r w:rsidR="00F26BEE">
        <w:rPr>
          <w:lang w:val="es-ES"/>
        </w:rPr>
        <w:fldChar w:fldCharType="separate"/>
      </w:r>
      <w:r w:rsidR="000635A6" w:rsidRPr="000635A6">
        <w:rPr>
          <w:noProof/>
          <w:lang w:val="es-ES"/>
        </w:rPr>
        <w:t>(47)</w:t>
      </w:r>
      <w:r w:rsidR="00F26BEE">
        <w:rPr>
          <w:lang w:val="es-ES"/>
        </w:rPr>
        <w:fldChar w:fldCharType="end"/>
      </w:r>
      <w:r w:rsidR="006B205B">
        <w:rPr>
          <w:lang w:val="es-ES"/>
        </w:rPr>
        <w:t xml:space="preserve"> pero no queda claro si este sistema accesible para los ciudadanos cuenta con un sistema del cual el gestor en salud pueda retroalimentarse sobre el estado de la atención en salud brindada. En el caso de Chile se encontró incluso una web exclusiva para colocar reclamos sobre las diversas industrias del país, este de aquí parece tener la misma intención de brindarle un canal adicional para el ciudadano pero no queda claro si los gestores tienen acceso, es por esto que más aparenta ser un foro de reclamos sin respuestas </w:t>
      </w:r>
      <w:r w:rsidR="00F26BEE">
        <w:rPr>
          <w:lang w:val="es-ES"/>
        </w:rPr>
        <w:fldChar w:fldCharType="begin" w:fldLock="1"/>
      </w:r>
      <w:r w:rsidR="00C07CD1">
        <w:rPr>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F26BEE">
        <w:rPr>
          <w:lang w:val="es-ES"/>
        </w:rPr>
        <w:fldChar w:fldCharType="separate"/>
      </w:r>
      <w:r w:rsidR="00C60E77" w:rsidRPr="00C60E77">
        <w:rPr>
          <w:noProof/>
          <w:lang w:val="es-ES"/>
        </w:rPr>
        <w:t>(43)</w:t>
      </w:r>
      <w:r w:rsidR="00F26BEE">
        <w:rPr>
          <w:lang w:val="es-ES"/>
        </w:rPr>
        <w:fldChar w:fldCharType="end"/>
      </w:r>
      <w:r w:rsidR="006B205B">
        <w:rPr>
          <w:lang w:val="es-ES"/>
        </w:rPr>
        <w:t>.</w:t>
      </w:r>
      <w:r w:rsidR="00056AD2">
        <w:rPr>
          <w:lang w:val="es-ES"/>
        </w:rPr>
        <w:t xml:space="preserve"> Esto </w:t>
      </w:r>
      <w:r w:rsidR="00C60E77">
        <w:rPr>
          <w:lang w:val="es-ES"/>
        </w:rPr>
        <w:t>último</w:t>
      </w:r>
      <w:r w:rsidR="00056AD2">
        <w:rPr>
          <w:lang w:val="es-ES"/>
        </w:rPr>
        <w:t xml:space="preserve"> no </w:t>
      </w:r>
      <w:r w:rsidR="00C60E77">
        <w:rPr>
          <w:lang w:val="es-ES"/>
        </w:rPr>
        <w:t>sería</w:t>
      </w:r>
      <w:r w:rsidR="00056AD2">
        <w:rPr>
          <w:lang w:val="es-ES"/>
        </w:rPr>
        <w:t xml:space="preserve"> una solución </w:t>
      </w:r>
      <w:r w:rsidR="00C60E77">
        <w:rPr>
          <w:lang w:val="es-ES"/>
        </w:rPr>
        <w:t xml:space="preserve">para el Perú </w:t>
      </w:r>
      <w:r w:rsidR="00056AD2">
        <w:rPr>
          <w:lang w:val="es-ES"/>
        </w:rPr>
        <w:t xml:space="preserve">ya que </w:t>
      </w:r>
      <w:r w:rsidR="00C60E77">
        <w:rPr>
          <w:lang w:val="es-ES"/>
        </w:rPr>
        <w:t>no acerca en ninguna forma al ciudadano con su IPRESS si es que este sistema no tiene contacto con gestores.</w:t>
      </w:r>
    </w:p>
    <w:p w14:paraId="37FD70DC" w14:textId="77777777" w:rsidR="00BA6B53" w:rsidRDefault="00BA6B53" w:rsidP="00DC0C98">
      <w:pPr>
        <w:spacing w:line="360" w:lineRule="auto"/>
        <w:jc w:val="both"/>
        <w:rPr>
          <w:lang w:val="es-ES"/>
        </w:rPr>
      </w:pPr>
    </w:p>
    <w:p w14:paraId="10DF83A3" w14:textId="77777777" w:rsidR="00CF12CF" w:rsidRPr="0039004D" w:rsidRDefault="00056AD2" w:rsidP="000635A6">
      <w:pPr>
        <w:spacing w:line="360" w:lineRule="auto"/>
        <w:jc w:val="both"/>
        <w:rPr>
          <w:lang w:val="es-ES"/>
        </w:rPr>
      </w:pPr>
      <w:r>
        <w:rPr>
          <w:lang w:val="es-ES"/>
        </w:rPr>
        <w:t>Adicionalmente</w:t>
      </w:r>
      <w:r w:rsidR="006C2342">
        <w:rPr>
          <w:lang w:val="es-ES"/>
        </w:rPr>
        <w:t xml:space="preserve">, se encontraron referencias sobre </w:t>
      </w:r>
      <w:r w:rsidR="00BB46A5">
        <w:rPr>
          <w:lang w:val="es-ES"/>
        </w:rPr>
        <w:t>cómo</w:t>
      </w:r>
      <w:r w:rsidR="006C2342">
        <w:rPr>
          <w:lang w:val="es-ES"/>
        </w:rPr>
        <w:t xml:space="preserve"> utilizar UCD en </w:t>
      </w:r>
      <w:r w:rsidR="00483492">
        <w:rPr>
          <w:lang w:val="es-ES"/>
        </w:rPr>
        <w:t xml:space="preserve">HIT </w:t>
      </w:r>
      <w:r w:rsidR="00C00671">
        <w:rPr>
          <w:lang w:val="es-ES"/>
        </w:rPr>
        <w:t xml:space="preserve">servía para evitar la frustración de los usuarios ya que se estaría diseñando la herramienta de manera informada sobre las emociones y frustraciones de los usuarios </w:t>
      </w:r>
      <w:r w:rsidR="00F26BEE">
        <w:rPr>
          <w:lang w:val="es-ES"/>
        </w:rPr>
        <w:fldChar w:fldCharType="begin" w:fldLock="1"/>
      </w:r>
      <w:r w:rsidR="000635A6">
        <w:rPr>
          <w:lang w:val="es-ES"/>
        </w:rPr>
        <w:instrText>ADDIN CSL_CITATION { "citationItems" : [ { "id" : "ITEM-1", "itemData" : { "abstract" : "User frustration research has been one way of looking into FOLQLFLDQV experience with health information technology use and interaction. In order to understand how clinician frustration with Health Information Technology (HIT) use occurs, there is the need to explore Human-Computer Interaction (HCI) literature that addresses both frustration and HIT use. In the past three decades, HCI frustration research has increased and expanded. Researchers have done a lot of work to understand emotions, end-user frustration and affect. This paper uses a historical literature review approach to review the origins of emotion and frustration research and explore the research question; Does HCI research on frustration provide insights on clinicians frustration with HIT interfaces? From the literature review HCI research on emotion and frustration provides additional insights that can indeed help explain user frustration in HIT. Different approaches and HCI perspectives also help frame HIT user frustration research as well as inform HIT system design. The paper concludes with a suggested directions on how future design and research may take.", "author" : [ { "dropping-particle" : "", "family" : "Opoku-Boateng", "given" : "Gloria A", "non-dropping-particle" : "", "parse-names" : false, "suffix" : "" } ], "id" : "ITEM-1", "issued" : { "date-parts" : [ [ "0" ] ] }, "title" : "USER FRUSTRATION IN HIT INTERFACES: EXPLORING PAST HCI RESEARCH FOR A BETTER UNDERSTANDING OF CLINICIANS EXPERIENCES", "type" : "article-journal" }, "uris" : [ "http://www.mendeley.com/documents/?uuid=d6a5f71c-c90d-3a72-b0b5-dca9875949a3" ] } ], "mendeley" : { "formattedCitation" : "(48)", "plainTextFormattedCitation" : "(48)", "previouslyFormattedCitation" : "(48)" }, "properties" : {  }, "schema" : "https://github.com/citation-style-language/schema/raw/master/csl-citation.json" }</w:instrText>
      </w:r>
      <w:r w:rsidR="00F26BEE">
        <w:rPr>
          <w:lang w:val="es-ES"/>
        </w:rPr>
        <w:fldChar w:fldCharType="separate"/>
      </w:r>
      <w:r w:rsidR="000635A6" w:rsidRPr="000635A6">
        <w:rPr>
          <w:noProof/>
          <w:lang w:val="es-ES"/>
        </w:rPr>
        <w:t>(48)</w:t>
      </w:r>
      <w:r w:rsidR="00F26BEE">
        <w:rPr>
          <w:lang w:val="es-ES"/>
        </w:rPr>
        <w:fldChar w:fldCharType="end"/>
      </w:r>
      <w:r w:rsidR="00BB46A5">
        <w:rPr>
          <w:lang w:val="es-ES"/>
        </w:rPr>
        <w:t>, como es importante que se adopte</w:t>
      </w:r>
      <w:r w:rsidR="00124F5E">
        <w:rPr>
          <w:lang w:val="es-ES"/>
        </w:rPr>
        <w:t xml:space="preserve"> UCD en HIT para el soporte de decisiones clínicas </w:t>
      </w:r>
      <w:r w:rsidR="00F26BEE">
        <w:rPr>
          <w:lang w:val="es-ES"/>
        </w:rPr>
        <w:fldChar w:fldCharType="begin" w:fldLock="1"/>
      </w:r>
      <w:r w:rsidR="000635A6">
        <w:rPr>
          <w:lang w:val="es-ES"/>
        </w:rPr>
        <w:instrText>ADDIN CSL_CITATION { "citationItems" : [ { "id" : "ITEM-1", "itemData" : { "DOI" : "10.1016/j.jbi.2012.09.002", "ISBN" : "1532-0464", "ISSN" : "15320464", "PMID" : "22995208", "abstract" : "Developing effective clinical decision support (CDS) systems for the highly complex and dynamic domain of clinical medicine is a serious challenge for designers. Poor usability is one of the core barriers to adoption and a deterrent to its routine use. We reviewed reports describing system implementation efforts and collected best available design conventions, procedures, practices and lessons learned in order to provide developers a short compendium of design goals and recommended principles. This targeted review is focused on CDS related to medication prescribing.Published reports suggest that important principles include consistency of design concepts across networked systems, use of appropriate visual representation of clinical data, use of controlled terminology, presenting advice at the time and place of decision making and matching the most appropriate CDS interventions to clinical goals.Specificity and contextual relevance can be increased by periodic review of trigger rules, analysis of performance logs and maintenance of accurate allergy, problem and medication lists in health records in order to help avoid excessive alerting.Developers need to adopt design practices that include user-centered, iterative design and common standards based on human-computer interaction (HCI) research methods rooted in ethnography and cognitive science. Suggestions outlined in this report may help clarify the goals of optimal CDS design but larger national initiatives are needed for systematic application of human factors in health information technology (HIT) development. Appropriate design strategies are essential for developing meaningful decision support systems that meet the grand challenges of high-quality healthcare. ?? 2012 Elsevier Inc.", "author" : [ { "dropping-particle" : "", "family" : "Horsky", "given" : "Jan", "non-dropping-particle" : "", "parse-names" : false, "suffix" : "" }, { "dropping-particle" : "", "family" : "Schiff", "given" : "Gordon D.", "non-dropping-particle" : "", "parse-names" : false, "suffix" : "" }, { "dropping-particle" : "", "family" : "Johnston", "given" : "Douglas", "non-dropping-particle" : "", "parse-names" : false, "suffix" : "" }, { "dropping-particle" : "", "family" : "Mercincavage", "given" : "Lauren", "non-dropping-particle" : "", "parse-names" : false, "suffix" : "" }, { "dropping-particle" : "", "family" : "Bell", "given" : "Douglas", "non-dropping-particle" : "", "parse-names" : false, "suffix" : "" }, { "dropping-particle" : "", "family" : "Middleton", "given" : "Blackford", "non-dropping-particle" : "", "parse-names" : false, "suffix" : "" } ], "container-title" : "Journal of Biomedical Informatics", "id" : "ITEM-1", "issued" : { "date-parts" : [ [ "2012" ] ] }, "title" : "Interface design principles for usable decision support: A targeted review of best practices for clinical prescribing interventions", "type" : "article" }, "uris" : [ "http://www.mendeley.com/documents/?uuid=c8806d33-71a1-3b20-9e0a-1a40c48d7c12" ] } ], "mendeley" : { "formattedCitation" : "(49)", "plainTextFormattedCitation" : "(49)", "previouslyFormattedCitation" : "(49)" }, "properties" : {  }, "schema" : "https://github.com/citation-style-language/schema/raw/master/csl-citation.json" }</w:instrText>
      </w:r>
      <w:r w:rsidR="00F26BEE">
        <w:rPr>
          <w:lang w:val="es-ES"/>
        </w:rPr>
        <w:fldChar w:fldCharType="separate"/>
      </w:r>
      <w:r w:rsidR="000635A6" w:rsidRPr="000635A6">
        <w:rPr>
          <w:noProof/>
          <w:lang w:val="es-ES"/>
        </w:rPr>
        <w:t>(49)</w:t>
      </w:r>
      <w:r w:rsidR="00F26BEE">
        <w:rPr>
          <w:lang w:val="es-ES"/>
        </w:rPr>
        <w:fldChar w:fldCharType="end"/>
      </w:r>
      <w:r w:rsidR="007A37D8">
        <w:rPr>
          <w:lang w:val="es-ES"/>
        </w:rPr>
        <w:t xml:space="preserve"> y como utilizando esta metodología se ha logrado identificar barreras y elementos relevantes para la creación de HIT </w:t>
      </w:r>
      <w:r w:rsidR="00F26BEE">
        <w:rPr>
          <w:lang w:val="es-ES"/>
        </w:rPr>
        <w:fldChar w:fldCharType="begin" w:fldLock="1"/>
      </w:r>
      <w:r w:rsidR="000635A6">
        <w:rPr>
          <w:lang w:val="es-ES"/>
        </w:rPr>
        <w:instrText>ADDIN CSL_CITATION { "citationItems" : [ { "id" : "ITEM-1", "itemData" : { "DOI" : "10.1016/j.jbi.2016.02.002", "ISSN" : "1532-0464", "author" : [ { "dropping-particle" : "", "family" : "Schnall", "given" : "Rebecca", "non-dropping-particle" : "", "parse-names" : false, "suffix" : "" }, { "dropping-particle" : "", "family" : "Rojas", "given" : "Marlene", "non-dropping-particle" : "", "parse-names" : false, "suffix" : "" }, { "dropping-particle" : "", "family" : "Bakken", "given" : "Suzanne", "non-dropping-particle" : "", "parse-names" : false, "suffix" : "" }, { "dropping-particle" : "", "family" : "Brown", "given" : "William", "non-dropping-particle" : "", "parse-names" : false, "suffix" : "" }, { "dropping-particle" : "", "family" : "Carballo-dieguez", "given" : "Alex", "non-dropping-particle" : "", "parse-names" : false, "suffix" : "" }, { "dropping-particle" : "", "family" : "Carry", "given" : "Monique", "non-dropping-particle" : "", "parse-names" : false, "suffix" : "" }, { "dropping-particle" : "", "family" : "Gelaude", "given" : "Deborah", "non-dropping-particle" : "", "parse-names" : false, "suffix" : "" }, { "dropping-particle" : "", "family" : "Patterson", "given" : "Jocelyn", "non-dropping-particle" : "", "parse-names" : false, "suffix" : "" }, { "dropping-particle" : "", "family" : "Travers", "given" : "Jasmine", "non-dropping-particle" : "", "parse-names" : false, "suffix" : "" } ], "container-title" : "JOURNAL OF BIOMEDICAL INFORMATICS", "id" : "ITEM-1", "issued" : { "date-parts" : [ [ "2016" ] ] }, "page" : "243-251", "publisher" : "Elsevier Inc.", "title" : "A user-centered model for designing consumer mobile health ( mHealth ) applications ( apps )", "type" : "article-journal", "volume" : "60" }, "uris" : [ "http://www.mendeley.com/documents/?uuid=3b1dbae4-8497-4dcb-8617-1e3cee338325" ] } ], "mendeley" : { "formattedCitation" : "(50)", "plainTextFormattedCitation" : "(50)", "previouslyFormattedCitation" : "(50)" }, "properties" : {  }, "schema" : "https://github.com/citation-style-language/schema/raw/master/csl-citation.json" }</w:instrText>
      </w:r>
      <w:r w:rsidR="00F26BEE">
        <w:rPr>
          <w:lang w:val="es-ES"/>
        </w:rPr>
        <w:fldChar w:fldCharType="separate"/>
      </w:r>
      <w:r w:rsidR="000635A6" w:rsidRPr="000635A6">
        <w:rPr>
          <w:noProof/>
          <w:lang w:val="es-ES"/>
        </w:rPr>
        <w:t>(50)</w:t>
      </w:r>
      <w:r w:rsidR="00F26BEE">
        <w:rPr>
          <w:lang w:val="es-ES"/>
        </w:rPr>
        <w:fldChar w:fldCharType="end"/>
      </w:r>
      <w:r w:rsidR="007A37D8">
        <w:rPr>
          <w:lang w:val="es-ES"/>
        </w:rPr>
        <w:t>.</w:t>
      </w:r>
      <w:r w:rsidR="002338BE">
        <w:rPr>
          <w:lang w:val="es-ES"/>
        </w:rPr>
        <w:t xml:space="preserve"> Sobre la forma del manejo de reclamos se encontró que </w:t>
      </w:r>
      <w:r w:rsidR="00C07CD1">
        <w:rPr>
          <w:lang w:val="es-ES"/>
        </w:rPr>
        <w:t xml:space="preserve">si se manejan los reclamos presentados en un establecimiento de salud, la </w:t>
      </w:r>
      <w:r w:rsidR="00C07CD1">
        <w:rPr>
          <w:lang w:val="es-ES"/>
        </w:rPr>
        <w:lastRenderedPageBreak/>
        <w:t xml:space="preserve">relación entre paciente y establecimiento mejoraba </w:t>
      </w:r>
      <w:r w:rsidR="00F26BEE">
        <w:rPr>
          <w:lang w:val="es-ES"/>
        </w:rPr>
        <w:fldChar w:fldCharType="begin" w:fldLock="1"/>
      </w:r>
      <w:r w:rsidR="00D66083">
        <w:rPr>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F26BEE">
        <w:rPr>
          <w:lang w:val="es-ES"/>
        </w:rPr>
        <w:fldChar w:fldCharType="separate"/>
      </w:r>
      <w:r w:rsidR="00C07CD1" w:rsidRPr="00C07CD1">
        <w:rPr>
          <w:noProof/>
          <w:lang w:val="es-ES"/>
        </w:rPr>
        <w:t>(43)</w:t>
      </w:r>
      <w:r w:rsidR="00F26BEE">
        <w:rPr>
          <w:lang w:val="es-ES"/>
        </w:rPr>
        <w:fldChar w:fldCharType="end"/>
      </w:r>
      <w:r w:rsidR="00C07CD1">
        <w:rPr>
          <w:lang w:val="es-ES"/>
        </w:rPr>
        <w:t xml:space="preserve"> </w:t>
      </w:r>
      <w:r w:rsidR="00D66083">
        <w:rPr>
          <w:lang w:val="es-ES"/>
        </w:rPr>
        <w:t xml:space="preserve">y que los reclamos pueden ser beneficiosos para encontrar fallas dentro de un establecimiento de salud </w:t>
      </w:r>
      <w:r w:rsidR="00F26BEE">
        <w:rPr>
          <w:lang w:val="es-ES"/>
        </w:rPr>
        <w:fldChar w:fldCharType="begin" w:fldLock="1"/>
      </w:r>
      <w:r w:rsidR="000635A6">
        <w:rPr>
          <w:lang w:val="es-ES"/>
        </w:rPr>
        <w:instrText>ADDIN CSL_CITATION { "citationItems" : [ { "id" : "ITEM-1", "itemData" : { "URL" : "https://www.reclamos.cl/salud", "accessed" : { "date-parts" : [ [ "2018", "3", "27" ] ] }, "id" : "ITEM-1", "issued" : { "date-parts" : [ [ "0" ] ] }, "title" : "Salud | Reclamos.cl", "type" : "webpage" }, "uris" : [ "http://www.mendeley.com/documents/?uuid=95a4bd90-65bf-3cad-a991-becd6c8fc6fe" ] } ], "mendeley" : { "formattedCitation" : "(43)", "plainTextFormattedCitation" : "(43)", "previouslyFormattedCitation" : "(43)" }, "properties" : {  }, "schema" : "https://github.com/citation-style-language/schema/raw/master/csl-citation.json" }</w:instrText>
      </w:r>
      <w:r w:rsidR="00F26BEE">
        <w:rPr>
          <w:lang w:val="es-ES"/>
        </w:rPr>
        <w:fldChar w:fldCharType="separate"/>
      </w:r>
      <w:r w:rsidR="00D66083" w:rsidRPr="00D66083">
        <w:rPr>
          <w:noProof/>
          <w:lang w:val="es-ES"/>
        </w:rPr>
        <w:t>(43)</w:t>
      </w:r>
      <w:r w:rsidR="00F26BEE">
        <w:rPr>
          <w:lang w:val="es-ES"/>
        </w:rPr>
        <w:fldChar w:fldCharType="end"/>
      </w:r>
      <w:r w:rsidR="00D66083">
        <w:rPr>
          <w:lang w:val="es-ES"/>
        </w:rPr>
        <w:t>.</w:t>
      </w:r>
    </w:p>
    <w:p w14:paraId="69C9C447" w14:textId="77777777" w:rsidR="00980B82" w:rsidRPr="0039004D" w:rsidRDefault="00060575" w:rsidP="009E2064">
      <w:pPr>
        <w:pStyle w:val="Ttulo2"/>
        <w:numPr>
          <w:ilvl w:val="0"/>
          <w:numId w:val="43"/>
        </w:numPr>
        <w:rPr>
          <w:lang w:val="es-ES"/>
        </w:rPr>
      </w:pPr>
      <w:r w:rsidRPr="0039004D">
        <w:rPr>
          <w:lang w:val="es-ES"/>
        </w:rPr>
        <w:t>Hallazgos de la fase e</w:t>
      </w:r>
      <w:r w:rsidR="009E2064">
        <w:rPr>
          <w:lang w:val="es-ES"/>
        </w:rPr>
        <w:t>xploratoria</w:t>
      </w:r>
    </w:p>
    <w:p w14:paraId="7C7BBD3E" w14:textId="77777777" w:rsidR="00060575" w:rsidRPr="0039004D" w:rsidRDefault="00060575" w:rsidP="00262D6E">
      <w:pPr>
        <w:spacing w:line="360" w:lineRule="auto"/>
        <w:jc w:val="both"/>
        <w:rPr>
          <w:rFonts w:cs="Times New Roman"/>
          <w:lang w:val="es-ES"/>
        </w:rPr>
      </w:pPr>
    </w:p>
    <w:p w14:paraId="3217F17B" w14:textId="77777777" w:rsidR="00980B82" w:rsidRPr="0039004D" w:rsidRDefault="00537F40" w:rsidP="00262D6E">
      <w:pPr>
        <w:spacing w:line="360" w:lineRule="auto"/>
        <w:jc w:val="both"/>
        <w:rPr>
          <w:rFonts w:cs="Times New Roman"/>
          <w:lang w:val="es-ES"/>
        </w:rPr>
      </w:pPr>
      <w:r w:rsidRPr="0039004D">
        <w:rPr>
          <w:rFonts w:cs="Times New Roman"/>
          <w:lang w:val="es-ES"/>
        </w:rPr>
        <w:t xml:space="preserve">Al finalizar las entrevistas de la fase exploratoria, se encontraron datos interesantes que brindaron los distintos tipos de usuarios entrevistados. </w:t>
      </w:r>
    </w:p>
    <w:p w14:paraId="5B97BC32" w14:textId="77777777" w:rsidR="00537F40" w:rsidRPr="0039004D" w:rsidRDefault="00537F40" w:rsidP="00262D6E">
      <w:pPr>
        <w:spacing w:line="360" w:lineRule="auto"/>
        <w:jc w:val="both"/>
        <w:rPr>
          <w:rFonts w:cs="Times New Roman"/>
          <w:lang w:val="es-ES"/>
        </w:rPr>
      </w:pPr>
    </w:p>
    <w:p w14:paraId="671BB310" w14:textId="77777777" w:rsidR="00060575" w:rsidRPr="0039004D" w:rsidRDefault="00537F40" w:rsidP="00262D6E">
      <w:pPr>
        <w:spacing w:line="360" w:lineRule="auto"/>
        <w:jc w:val="both"/>
        <w:rPr>
          <w:rFonts w:cs="Times New Roman"/>
          <w:lang w:val="es-ES"/>
        </w:rPr>
      </w:pPr>
      <w:commentRangeStart w:id="94"/>
      <w:r w:rsidRPr="0039004D">
        <w:rPr>
          <w:rFonts w:cs="Times New Roman"/>
          <w:lang w:val="es-ES"/>
        </w:rPr>
        <w:t xml:space="preserve">En el caso del personal de SUSALUD llama la atención como ellos urgen a los ciudadanos a colocar su reclamo en la IPRESS donde ocurrió el problema a pesar de que </w:t>
      </w:r>
      <w:r w:rsidR="00FF28C7" w:rsidRPr="0039004D">
        <w:rPr>
          <w:rFonts w:cs="Times New Roman"/>
          <w:lang w:val="es-ES"/>
        </w:rPr>
        <w:t>no hay impedimento legal para colocar una queja sin haber colocado un reclamo primero</w:t>
      </w:r>
      <w:r w:rsidRPr="0039004D">
        <w:rPr>
          <w:rFonts w:cs="Times New Roman"/>
          <w:lang w:val="es-ES"/>
        </w:rPr>
        <w:t>. Cuando se les pregunto sobre esto, ellos señalaron que esto lo hacen ya que es importante que las IPRESS estén enteradas de los problemas que ocurren en sus instalaciones</w:t>
      </w:r>
      <w:r w:rsidR="00FF28C7" w:rsidRPr="0039004D">
        <w:rPr>
          <w:rFonts w:cs="Times New Roman"/>
          <w:lang w:val="es-ES"/>
        </w:rPr>
        <w:t xml:space="preserve"> y que para ellos les resulta más difícil la solución de dicha queja. Esto puede significar que la forma en como está </w:t>
      </w:r>
      <w:commentRangeEnd w:id="94"/>
      <w:r w:rsidR="00436521">
        <w:rPr>
          <w:rStyle w:val="Refdecomentario"/>
        </w:rPr>
        <w:commentReference w:id="94"/>
      </w:r>
      <w:r w:rsidR="00FF28C7" w:rsidRPr="0039004D">
        <w:rPr>
          <w:rFonts w:cs="Times New Roman"/>
          <w:lang w:val="es-ES"/>
        </w:rPr>
        <w:t>planteada la actual normativa que indica que no es necesario colocar un reclamo ante la IPRESS para poder colocar un</w:t>
      </w:r>
      <w:r w:rsidR="005618B5">
        <w:rPr>
          <w:rFonts w:cs="Times New Roman"/>
          <w:lang w:val="es-ES"/>
        </w:rPr>
        <w:t>a</w:t>
      </w:r>
      <w:r w:rsidR="00FF28C7" w:rsidRPr="0039004D">
        <w:rPr>
          <w:rFonts w:cs="Times New Roman"/>
          <w:lang w:val="es-ES"/>
        </w:rPr>
        <w:t xml:space="preserve"> </w:t>
      </w:r>
      <w:r w:rsidR="005618B5">
        <w:rPr>
          <w:rFonts w:cs="Times New Roman"/>
          <w:lang w:val="es-ES"/>
        </w:rPr>
        <w:t>queja</w:t>
      </w:r>
      <w:r w:rsidR="00FF28C7" w:rsidRPr="0039004D">
        <w:rPr>
          <w:rFonts w:cs="Times New Roman"/>
          <w:lang w:val="es-ES"/>
        </w:rPr>
        <w:t xml:space="preserve"> ante SUSALUD podría no ser la adecuada para la gestión de los reclamos</w:t>
      </w:r>
      <w:r w:rsidR="004C2BAE" w:rsidRPr="0039004D">
        <w:rPr>
          <w:rFonts w:cs="Times New Roman"/>
          <w:lang w:val="es-ES"/>
        </w:rPr>
        <w:t>. Esto se reafirmó</w:t>
      </w:r>
      <w:r w:rsidR="002B649C" w:rsidRPr="0039004D">
        <w:rPr>
          <w:rFonts w:cs="Times New Roman"/>
          <w:lang w:val="es-ES"/>
        </w:rPr>
        <w:t xml:space="preserve"> </w:t>
      </w:r>
      <w:r w:rsidR="004C2BAE" w:rsidRPr="0039004D">
        <w:rPr>
          <w:rFonts w:cs="Times New Roman"/>
          <w:lang w:val="es-ES"/>
        </w:rPr>
        <w:t xml:space="preserve">cuando </w:t>
      </w:r>
      <w:r w:rsidR="00C1339E">
        <w:rPr>
          <w:rFonts w:cs="Times New Roman"/>
          <w:lang w:val="es-ES"/>
        </w:rPr>
        <w:t>gestores</w:t>
      </w:r>
      <w:r w:rsidR="004C2BAE" w:rsidRPr="0039004D">
        <w:rPr>
          <w:rFonts w:cs="Times New Roman"/>
          <w:lang w:val="es-ES"/>
        </w:rPr>
        <w:t xml:space="preserve"> de las IPRESS expresaron que mantener la comunicación con SUSALUD como con el Ciudadano a la vez era engorroso e incluso manifestaron de que cuando resolvían un reclamo que había llegado por medio de SUSALUD, se perdía la data de ese reclamo ya que SUSALUD se quedaba con dicha</w:t>
      </w:r>
      <w:r w:rsidR="005618B5">
        <w:rPr>
          <w:rFonts w:cs="Times New Roman"/>
          <w:lang w:val="es-ES"/>
        </w:rPr>
        <w:t xml:space="preserve"> información. Al brindarle</w:t>
      </w:r>
      <w:r w:rsidR="004C2BAE" w:rsidRPr="0039004D">
        <w:rPr>
          <w:rFonts w:cs="Times New Roman"/>
          <w:lang w:val="es-ES"/>
        </w:rPr>
        <w:t xml:space="preserve"> un canal más de atención a los ciudadanos </w:t>
      </w:r>
      <w:r w:rsidR="005618B5">
        <w:rPr>
          <w:rFonts w:cs="Times New Roman"/>
          <w:lang w:val="es-ES"/>
        </w:rPr>
        <w:t xml:space="preserve">por medio de SUSALUD </w:t>
      </w:r>
      <w:r w:rsidR="004C2BAE" w:rsidRPr="0039004D">
        <w:rPr>
          <w:rFonts w:cs="Times New Roman"/>
          <w:lang w:val="es-ES"/>
        </w:rPr>
        <w:t xml:space="preserve">para manifestar su inconformidad parece que no fue considerada la forma en como esto podía afectar a las IPRESS en materia de la gestión </w:t>
      </w:r>
      <w:r w:rsidR="00A5001E" w:rsidRPr="0039004D">
        <w:rPr>
          <w:rFonts w:cs="Times New Roman"/>
          <w:lang w:val="es-ES"/>
        </w:rPr>
        <w:t xml:space="preserve">y resolución </w:t>
      </w:r>
      <w:r w:rsidR="004C2BAE" w:rsidRPr="0039004D">
        <w:rPr>
          <w:rFonts w:cs="Times New Roman"/>
          <w:lang w:val="es-ES"/>
        </w:rPr>
        <w:t>de dichos reclamos</w:t>
      </w:r>
      <w:r w:rsidR="00172339" w:rsidRPr="0039004D">
        <w:rPr>
          <w:rFonts w:cs="Times New Roman"/>
          <w:lang w:val="es-ES"/>
        </w:rPr>
        <w:t xml:space="preserve">. </w:t>
      </w:r>
    </w:p>
    <w:p w14:paraId="2CB1520B" w14:textId="77777777" w:rsidR="00060575" w:rsidRPr="0039004D" w:rsidRDefault="00060575" w:rsidP="00262D6E">
      <w:pPr>
        <w:spacing w:line="360" w:lineRule="auto"/>
        <w:jc w:val="both"/>
        <w:rPr>
          <w:rFonts w:cs="Times New Roman"/>
          <w:lang w:val="es-ES"/>
        </w:rPr>
      </w:pPr>
    </w:p>
    <w:p w14:paraId="29A532AF" w14:textId="77777777" w:rsidR="00172339" w:rsidRDefault="00172339" w:rsidP="00262D6E">
      <w:pPr>
        <w:spacing w:line="360" w:lineRule="auto"/>
        <w:jc w:val="both"/>
        <w:rPr>
          <w:rFonts w:cs="Times New Roman"/>
          <w:lang w:val="es-ES"/>
        </w:rPr>
      </w:pPr>
      <w:commentRangeStart w:id="95"/>
      <w:r w:rsidRPr="0039004D">
        <w:rPr>
          <w:rFonts w:cs="Times New Roman"/>
          <w:lang w:val="es-ES"/>
        </w:rPr>
        <w:t xml:space="preserve">Relacionado también con la normativa vigente, </w:t>
      </w:r>
      <w:r w:rsidR="00441F38">
        <w:rPr>
          <w:rFonts w:cs="Times New Roman"/>
          <w:lang w:val="es-ES"/>
        </w:rPr>
        <w:t xml:space="preserve">el personal de SUSALUD </w:t>
      </w:r>
      <w:r w:rsidRPr="0039004D">
        <w:rPr>
          <w:rFonts w:cs="Times New Roman"/>
          <w:lang w:val="es-ES"/>
        </w:rPr>
        <w:t xml:space="preserve">señalaron que el tiempo de resolución es muy largo ya que al tratarse de vidas humanas deberían ser tratadas con premura. Se </w:t>
      </w:r>
      <w:r w:rsidR="0061343F" w:rsidRPr="0039004D">
        <w:rPr>
          <w:rFonts w:cs="Times New Roman"/>
          <w:lang w:val="es-ES"/>
        </w:rPr>
        <w:t>consultó</w:t>
      </w:r>
      <w:r w:rsidRPr="0039004D">
        <w:rPr>
          <w:rFonts w:cs="Times New Roman"/>
          <w:lang w:val="es-ES"/>
        </w:rPr>
        <w:t xml:space="preserve"> a los </w:t>
      </w:r>
      <w:r w:rsidR="00C1339E">
        <w:rPr>
          <w:rFonts w:cs="Times New Roman"/>
          <w:lang w:val="es-ES"/>
        </w:rPr>
        <w:t>gestores</w:t>
      </w:r>
      <w:r w:rsidRPr="0039004D">
        <w:rPr>
          <w:rFonts w:cs="Times New Roman"/>
          <w:lang w:val="es-ES"/>
        </w:rPr>
        <w:t xml:space="preserve"> de IPRESS sobre esto y señalaron que llega a pasar de que, en IPRESS de alto nivel, </w:t>
      </w:r>
      <w:r w:rsidR="0061343F" w:rsidRPr="0039004D">
        <w:rPr>
          <w:rFonts w:cs="Times New Roman"/>
          <w:lang w:val="es-ES"/>
        </w:rPr>
        <w:t xml:space="preserve">el tiempo de resolución de 30 días resulta </w:t>
      </w:r>
      <w:r w:rsidR="00441F38">
        <w:rPr>
          <w:rFonts w:cs="Times New Roman"/>
          <w:lang w:val="es-ES"/>
        </w:rPr>
        <w:t>corto ya qu</w:t>
      </w:r>
      <w:r w:rsidR="0061343F" w:rsidRPr="0039004D">
        <w:rPr>
          <w:rFonts w:cs="Times New Roman"/>
          <w:lang w:val="es-ES"/>
        </w:rPr>
        <w:t>e</w:t>
      </w:r>
      <w:r w:rsidR="00441F38">
        <w:rPr>
          <w:rFonts w:cs="Times New Roman"/>
          <w:lang w:val="es-ES"/>
        </w:rPr>
        <w:t xml:space="preserve"> por tener</w:t>
      </w:r>
      <w:r w:rsidR="0061343F" w:rsidRPr="0039004D">
        <w:rPr>
          <w:rFonts w:cs="Times New Roman"/>
          <w:lang w:val="es-ES"/>
        </w:rPr>
        <w:t xml:space="preserve"> mayor cantidad de </w:t>
      </w:r>
      <w:r w:rsidR="00441F38">
        <w:rPr>
          <w:rFonts w:cs="Times New Roman"/>
          <w:lang w:val="es-ES"/>
        </w:rPr>
        <w:t>pacientes y personal médico</w:t>
      </w:r>
      <w:r w:rsidR="0061343F" w:rsidRPr="0039004D">
        <w:rPr>
          <w:rFonts w:cs="Times New Roman"/>
          <w:lang w:val="es-ES"/>
        </w:rPr>
        <w:t xml:space="preserve"> hace que la investigación respectiva sobre los reclamos sea más compleja que una IPRESS de bajo nivel. </w:t>
      </w:r>
      <w:commentRangeEnd w:id="95"/>
      <w:r w:rsidR="004C5A03">
        <w:rPr>
          <w:rStyle w:val="Refdecomentario"/>
        </w:rPr>
        <w:commentReference w:id="95"/>
      </w:r>
    </w:p>
    <w:p w14:paraId="41963060" w14:textId="77777777" w:rsidR="00441F38" w:rsidRPr="0039004D" w:rsidRDefault="00441F38" w:rsidP="00262D6E">
      <w:pPr>
        <w:spacing w:line="360" w:lineRule="auto"/>
        <w:jc w:val="both"/>
        <w:rPr>
          <w:rFonts w:cs="Times New Roman"/>
          <w:lang w:val="es-ES"/>
        </w:rPr>
      </w:pPr>
    </w:p>
    <w:p w14:paraId="39CAB3AF" w14:textId="77777777" w:rsidR="007D5790" w:rsidRPr="0039004D" w:rsidRDefault="00441F38" w:rsidP="00262D6E">
      <w:pPr>
        <w:spacing w:line="360" w:lineRule="auto"/>
        <w:jc w:val="both"/>
        <w:rPr>
          <w:rFonts w:cs="Times New Roman"/>
          <w:lang w:val="es-ES"/>
        </w:rPr>
      </w:pPr>
      <w:r>
        <w:rPr>
          <w:rFonts w:cs="Times New Roman"/>
          <w:lang w:val="es-ES"/>
        </w:rPr>
        <w:t>Personal de SUSALUD d</w:t>
      </w:r>
      <w:r w:rsidR="007D5790" w:rsidRPr="0039004D">
        <w:rPr>
          <w:rFonts w:cs="Times New Roman"/>
          <w:lang w:val="es-ES"/>
        </w:rPr>
        <w:t>etallaron también que muchas IPRESS</w:t>
      </w:r>
      <w:r w:rsidR="007D19CA" w:rsidRPr="0039004D">
        <w:rPr>
          <w:rFonts w:cs="Times New Roman"/>
          <w:lang w:val="es-ES"/>
        </w:rPr>
        <w:t xml:space="preserve"> tienen poco poder resolutivo a los reclamos</w:t>
      </w:r>
      <w:r w:rsidR="007D5790" w:rsidRPr="0039004D">
        <w:rPr>
          <w:rFonts w:cs="Times New Roman"/>
          <w:lang w:val="es-ES"/>
        </w:rPr>
        <w:t xml:space="preserve"> alegan</w:t>
      </w:r>
      <w:r w:rsidR="007D19CA" w:rsidRPr="0039004D">
        <w:rPr>
          <w:rFonts w:cs="Times New Roman"/>
          <w:lang w:val="es-ES"/>
        </w:rPr>
        <w:t>do</w:t>
      </w:r>
      <w:r w:rsidR="007D5790" w:rsidRPr="0039004D">
        <w:rPr>
          <w:rFonts w:cs="Times New Roman"/>
          <w:lang w:val="es-ES"/>
        </w:rPr>
        <w:t xml:space="preserve"> a</w:t>
      </w:r>
      <w:r w:rsidR="007D19CA" w:rsidRPr="0039004D">
        <w:rPr>
          <w:rFonts w:cs="Times New Roman"/>
          <w:lang w:val="es-ES"/>
        </w:rPr>
        <w:t xml:space="preserve"> la falta de presupuesto para</w:t>
      </w:r>
      <w:r w:rsidR="007D5790" w:rsidRPr="0039004D">
        <w:rPr>
          <w:rFonts w:cs="Times New Roman"/>
          <w:lang w:val="es-ES"/>
        </w:rPr>
        <w:t xml:space="preserve"> tomar cartas en el </w:t>
      </w:r>
      <w:r w:rsidR="007D5790" w:rsidRPr="0039004D">
        <w:rPr>
          <w:rFonts w:cs="Times New Roman"/>
          <w:lang w:val="es-ES"/>
        </w:rPr>
        <w:lastRenderedPageBreak/>
        <w:t xml:space="preserve">asunto sobre solucionar los reclamos que se iban presentado, </w:t>
      </w:r>
      <w:commentRangeStart w:id="96"/>
      <w:r w:rsidR="007D5790" w:rsidRPr="0039004D">
        <w:rPr>
          <w:rFonts w:cs="Times New Roman"/>
          <w:lang w:val="es-ES"/>
        </w:rPr>
        <w:t xml:space="preserve">cuando se </w:t>
      </w:r>
      <w:r w:rsidR="00172339" w:rsidRPr="0039004D">
        <w:rPr>
          <w:rFonts w:cs="Times New Roman"/>
          <w:lang w:val="es-ES"/>
        </w:rPr>
        <w:t>conversó</w:t>
      </w:r>
      <w:r w:rsidR="007D5790" w:rsidRPr="0039004D">
        <w:rPr>
          <w:rFonts w:cs="Times New Roman"/>
          <w:lang w:val="es-ES"/>
        </w:rPr>
        <w:t xml:space="preserve"> con </w:t>
      </w:r>
      <w:r>
        <w:rPr>
          <w:rFonts w:cs="Times New Roman"/>
          <w:lang w:val="es-ES"/>
        </w:rPr>
        <w:t>gestores</w:t>
      </w:r>
      <w:r w:rsidR="007D5790" w:rsidRPr="0039004D">
        <w:rPr>
          <w:rFonts w:cs="Times New Roman"/>
          <w:lang w:val="es-ES"/>
        </w:rPr>
        <w:t xml:space="preserve"> de IPRESS ell</w:t>
      </w:r>
      <w:r w:rsidR="007D19CA" w:rsidRPr="0039004D">
        <w:rPr>
          <w:rFonts w:cs="Times New Roman"/>
          <w:lang w:val="es-ES"/>
        </w:rPr>
        <w:t xml:space="preserve">os detallaron que </w:t>
      </w:r>
      <w:r w:rsidR="008441F8">
        <w:rPr>
          <w:rFonts w:cs="Times New Roman"/>
          <w:lang w:val="es-ES"/>
        </w:rPr>
        <w:t xml:space="preserve">además </w:t>
      </w:r>
      <w:r w:rsidR="007D19CA" w:rsidRPr="0039004D">
        <w:rPr>
          <w:rFonts w:cs="Times New Roman"/>
          <w:lang w:val="es-ES"/>
        </w:rPr>
        <w:t>existen</w:t>
      </w:r>
      <w:r w:rsidR="007D5790" w:rsidRPr="0039004D">
        <w:rPr>
          <w:rFonts w:cs="Times New Roman"/>
          <w:lang w:val="es-ES"/>
        </w:rPr>
        <w:t xml:space="preserve"> problemas políticos </w:t>
      </w:r>
      <w:r w:rsidR="00172339" w:rsidRPr="0039004D">
        <w:rPr>
          <w:rFonts w:cs="Times New Roman"/>
          <w:lang w:val="es-ES"/>
        </w:rPr>
        <w:t xml:space="preserve">alrededor de la forma de solucionar los reclamos más recurrentes. El ejemplo más utilizado fue el de falta de medicamentos a lo que los </w:t>
      </w:r>
      <w:r w:rsidR="00C1339E">
        <w:rPr>
          <w:rFonts w:cs="Times New Roman"/>
          <w:lang w:val="es-ES"/>
        </w:rPr>
        <w:t>gestores</w:t>
      </w:r>
      <w:r w:rsidR="00172339" w:rsidRPr="0039004D">
        <w:rPr>
          <w:rFonts w:cs="Times New Roman"/>
          <w:lang w:val="es-ES"/>
        </w:rPr>
        <w:t xml:space="preserve"> de IPRESS de 3er nivel contestaron alegando que el problema principal para la demora de compra de medicamentos o insumos es por la forma engorrosa de realizar el concurso </w:t>
      </w:r>
      <w:r w:rsidR="007D19CA" w:rsidRPr="0039004D">
        <w:rPr>
          <w:rFonts w:cs="Times New Roman"/>
          <w:lang w:val="es-ES"/>
        </w:rPr>
        <w:t>público</w:t>
      </w:r>
      <w:r w:rsidR="00172339" w:rsidRPr="0039004D">
        <w:rPr>
          <w:rFonts w:cs="Times New Roman"/>
          <w:lang w:val="es-ES"/>
        </w:rPr>
        <w:t xml:space="preserve"> para poder hacer la compra de estos insumos, en IPRESS</w:t>
      </w:r>
      <w:r w:rsidR="007D5790" w:rsidRPr="0039004D">
        <w:rPr>
          <w:rFonts w:cs="Times New Roman"/>
          <w:lang w:val="es-ES"/>
        </w:rPr>
        <w:t xml:space="preserve"> </w:t>
      </w:r>
      <w:r w:rsidR="00172339" w:rsidRPr="0039004D">
        <w:rPr>
          <w:rFonts w:cs="Times New Roman"/>
          <w:lang w:val="es-ES"/>
        </w:rPr>
        <w:t xml:space="preserve">más pequeñas contestaron que el problema radica en que ellos deben esperar de que el MINSA les </w:t>
      </w:r>
      <w:r w:rsidR="001951C0" w:rsidRPr="0039004D">
        <w:rPr>
          <w:rFonts w:cs="Times New Roman"/>
          <w:lang w:val="es-ES"/>
        </w:rPr>
        <w:t>envié</w:t>
      </w:r>
      <w:r w:rsidR="00172339" w:rsidRPr="0039004D">
        <w:rPr>
          <w:rFonts w:cs="Times New Roman"/>
          <w:lang w:val="es-ES"/>
        </w:rPr>
        <w:t xml:space="preserve"> los medicamentos y muchas veces les llega con demoras. Esto se termina traduciendo en que SUSALUD no ve la magnitud real del origen del porque no pueden ser estos reclamos solucionado y </w:t>
      </w:r>
      <w:r w:rsidR="008441F8">
        <w:rPr>
          <w:rFonts w:cs="Times New Roman"/>
          <w:lang w:val="es-ES"/>
        </w:rPr>
        <w:t>si</w:t>
      </w:r>
      <w:r w:rsidR="00172339" w:rsidRPr="0039004D">
        <w:rPr>
          <w:rFonts w:cs="Times New Roman"/>
          <w:lang w:val="es-ES"/>
        </w:rPr>
        <w:t xml:space="preserve"> ell</w:t>
      </w:r>
      <w:r w:rsidR="008441F8">
        <w:rPr>
          <w:rFonts w:cs="Times New Roman"/>
          <w:lang w:val="es-ES"/>
        </w:rPr>
        <w:t>os intercedieran</w:t>
      </w:r>
      <w:r w:rsidR="00172339" w:rsidRPr="0039004D">
        <w:rPr>
          <w:rFonts w:cs="Times New Roman"/>
          <w:lang w:val="es-ES"/>
        </w:rPr>
        <w:t xml:space="preserve"> por las IPRESS ante el MINSA o Gobierno del Perú para poder dar solución </w:t>
      </w:r>
      <w:r w:rsidR="001951C0" w:rsidRPr="0039004D">
        <w:rPr>
          <w:rFonts w:cs="Times New Roman"/>
          <w:lang w:val="es-ES"/>
        </w:rPr>
        <w:t>a</w:t>
      </w:r>
      <w:r w:rsidR="00172339" w:rsidRPr="0039004D">
        <w:rPr>
          <w:rFonts w:cs="Times New Roman"/>
          <w:lang w:val="es-ES"/>
        </w:rPr>
        <w:t xml:space="preserve"> problemas</w:t>
      </w:r>
      <w:r w:rsidR="001951C0" w:rsidRPr="0039004D">
        <w:rPr>
          <w:rFonts w:cs="Times New Roman"/>
          <w:lang w:val="es-ES"/>
        </w:rPr>
        <w:t xml:space="preserve"> ocurrid</w:t>
      </w:r>
      <w:commentRangeEnd w:id="96"/>
      <w:r w:rsidR="004C5A03">
        <w:rPr>
          <w:rStyle w:val="Refdecomentario"/>
        </w:rPr>
        <w:commentReference w:id="96"/>
      </w:r>
      <w:r w:rsidR="001951C0" w:rsidRPr="0039004D">
        <w:rPr>
          <w:rFonts w:cs="Times New Roman"/>
          <w:lang w:val="es-ES"/>
        </w:rPr>
        <w:t>os</w:t>
      </w:r>
      <w:r w:rsidR="00172339" w:rsidRPr="0039004D">
        <w:rPr>
          <w:rFonts w:cs="Times New Roman"/>
          <w:lang w:val="es-ES"/>
        </w:rPr>
        <w:t>.</w:t>
      </w:r>
      <w:r w:rsidR="001951C0" w:rsidRPr="0039004D">
        <w:rPr>
          <w:rFonts w:cs="Times New Roman"/>
          <w:lang w:val="es-ES"/>
        </w:rPr>
        <w:t xml:space="preserve"> Es necesario que comience a existir una mejor relación entre SUSALUD y las IPRESS debido a que actualmente solamente se ve a SUSALUD como un ente sancionador ceñido a la normativa y que no busca ayudar a solucionar los problemas encontrados, si SUSALUD empezara a interceder por las IPRESS ante otras organizaciones </w:t>
      </w:r>
      <w:r w:rsidR="005838E6" w:rsidRPr="0039004D">
        <w:rPr>
          <w:rFonts w:cs="Times New Roman"/>
          <w:lang w:val="es-ES"/>
        </w:rPr>
        <w:t xml:space="preserve">esta relación </w:t>
      </w:r>
      <w:r w:rsidR="008441F8">
        <w:rPr>
          <w:rFonts w:cs="Times New Roman"/>
          <w:lang w:val="es-ES"/>
        </w:rPr>
        <w:t>podría mejorar</w:t>
      </w:r>
      <w:r w:rsidR="005838E6" w:rsidRPr="0039004D">
        <w:rPr>
          <w:rFonts w:cs="Times New Roman"/>
          <w:lang w:val="es-ES"/>
        </w:rPr>
        <w:t xml:space="preserve"> y se podrían realizar planes en conjunto para mejorar la atención brindada al ciudadano.</w:t>
      </w:r>
      <w:r w:rsidR="007D19CA" w:rsidRPr="0039004D">
        <w:rPr>
          <w:rFonts w:cs="Times New Roman"/>
          <w:lang w:val="es-ES"/>
        </w:rPr>
        <w:t xml:space="preserve"> </w:t>
      </w:r>
    </w:p>
    <w:p w14:paraId="305C0E20" w14:textId="77777777" w:rsidR="007D5790" w:rsidRPr="0039004D" w:rsidRDefault="007D5790" w:rsidP="00262D6E">
      <w:pPr>
        <w:spacing w:line="360" w:lineRule="auto"/>
        <w:jc w:val="both"/>
        <w:rPr>
          <w:rFonts w:cs="Times New Roman"/>
          <w:lang w:val="es-ES"/>
        </w:rPr>
      </w:pPr>
    </w:p>
    <w:p w14:paraId="5696BB63" w14:textId="77777777" w:rsidR="004C2BAE" w:rsidRDefault="00A5001E" w:rsidP="00262D6E">
      <w:pPr>
        <w:spacing w:line="360" w:lineRule="auto"/>
        <w:jc w:val="both"/>
        <w:rPr>
          <w:rFonts w:cs="Times New Roman"/>
          <w:lang w:val="es-ES"/>
        </w:rPr>
      </w:pPr>
      <w:r w:rsidRPr="0039004D">
        <w:rPr>
          <w:rFonts w:cs="Times New Roman"/>
          <w:lang w:val="es-ES"/>
        </w:rPr>
        <w:t xml:space="preserve">Adicionalmente, resaltaron </w:t>
      </w:r>
      <w:r w:rsidR="00F345B4" w:rsidRPr="0039004D">
        <w:rPr>
          <w:rFonts w:cs="Times New Roman"/>
          <w:lang w:val="es-ES"/>
        </w:rPr>
        <w:t xml:space="preserve">que para que la herramienta tuviera éxito era necesaria mucha difusión de ella ya que </w:t>
      </w:r>
      <w:r w:rsidR="00060575" w:rsidRPr="0039004D">
        <w:rPr>
          <w:rFonts w:cs="Times New Roman"/>
          <w:lang w:val="es-ES"/>
        </w:rPr>
        <w:t xml:space="preserve">existe la necesidad de </w:t>
      </w:r>
      <w:r w:rsidRPr="0039004D">
        <w:rPr>
          <w:rFonts w:cs="Times New Roman"/>
          <w:lang w:val="es-ES"/>
        </w:rPr>
        <w:t>desmitificar los reclamos para que el personal de las IPRESS no lo considere como algo malo que debe ser escondido</w:t>
      </w:r>
      <w:r w:rsidR="00060575" w:rsidRPr="0039004D">
        <w:rPr>
          <w:rFonts w:cs="Times New Roman"/>
          <w:lang w:val="es-ES"/>
        </w:rPr>
        <w:t>.</w:t>
      </w:r>
      <w:r w:rsidRPr="0039004D">
        <w:rPr>
          <w:rFonts w:cs="Times New Roman"/>
          <w:lang w:val="es-ES"/>
        </w:rPr>
        <w:t xml:space="preserve"> </w:t>
      </w:r>
      <w:r w:rsidR="00060575" w:rsidRPr="0039004D">
        <w:rPr>
          <w:rFonts w:cs="Times New Roman"/>
          <w:lang w:val="es-ES"/>
        </w:rPr>
        <w:t>Esto</w:t>
      </w:r>
      <w:r w:rsidRPr="0039004D">
        <w:rPr>
          <w:rFonts w:cs="Times New Roman"/>
          <w:lang w:val="es-ES"/>
        </w:rPr>
        <w:t xml:space="preserve"> debe ser abordado por medio de capacitación permanente y difusión de los derechos de los ciudadanos</w:t>
      </w:r>
      <w:r w:rsidR="00060575" w:rsidRPr="0039004D">
        <w:rPr>
          <w:rFonts w:cs="Times New Roman"/>
          <w:lang w:val="es-ES"/>
        </w:rPr>
        <w:t xml:space="preserve"> de</w:t>
      </w:r>
      <w:r w:rsidR="007D5790" w:rsidRPr="0039004D">
        <w:rPr>
          <w:rFonts w:cs="Times New Roman"/>
          <w:lang w:val="es-ES"/>
        </w:rPr>
        <w:t xml:space="preserve"> exigir un buen servicio de atención en salud</w:t>
      </w:r>
      <w:r w:rsidRPr="0039004D">
        <w:rPr>
          <w:rFonts w:cs="Times New Roman"/>
          <w:lang w:val="es-ES"/>
        </w:rPr>
        <w:t xml:space="preserve">. Revisando la actual normativa sobre reclamos, se especifica que las IPRESS deben promocionar de forma obligatoria los derechos en salud de los ciudadanos y </w:t>
      </w:r>
      <w:r w:rsidR="002C2843">
        <w:rPr>
          <w:rFonts w:cs="Times New Roman"/>
          <w:lang w:val="es-ES"/>
        </w:rPr>
        <w:t>se verifico que</w:t>
      </w:r>
      <w:r w:rsidR="00060575" w:rsidRPr="0039004D">
        <w:rPr>
          <w:rFonts w:cs="Times New Roman"/>
          <w:lang w:val="es-ES"/>
        </w:rPr>
        <w:t xml:space="preserve"> </w:t>
      </w:r>
      <w:r w:rsidR="002C2843" w:rsidRPr="0039004D">
        <w:rPr>
          <w:rFonts w:cs="Times New Roman"/>
          <w:lang w:val="es-ES"/>
        </w:rPr>
        <w:t xml:space="preserve">esto se viene cumpliendo </w:t>
      </w:r>
      <w:r w:rsidR="00060575" w:rsidRPr="0039004D">
        <w:rPr>
          <w:rFonts w:cs="Times New Roman"/>
          <w:lang w:val="es-ES"/>
        </w:rPr>
        <w:t>en varia</w:t>
      </w:r>
      <w:r w:rsidRPr="0039004D">
        <w:rPr>
          <w:rFonts w:cs="Times New Roman"/>
          <w:lang w:val="es-ES"/>
        </w:rPr>
        <w:t xml:space="preserve">s </w:t>
      </w:r>
      <w:r w:rsidR="00060575" w:rsidRPr="0039004D">
        <w:rPr>
          <w:rFonts w:cs="Times New Roman"/>
          <w:lang w:val="es-ES"/>
        </w:rPr>
        <w:t>IPRESS</w:t>
      </w:r>
      <w:r w:rsidR="002C2843">
        <w:rPr>
          <w:rFonts w:cs="Times New Roman"/>
          <w:lang w:val="es-ES"/>
        </w:rPr>
        <w:t>. Esto da a entender</w:t>
      </w:r>
      <w:r w:rsidR="007D5790" w:rsidRPr="0039004D">
        <w:rPr>
          <w:rFonts w:cs="Times New Roman"/>
          <w:lang w:val="es-ES"/>
        </w:rPr>
        <w:t xml:space="preserve"> que los derechos en salud de los ciudadanos no </w:t>
      </w:r>
      <w:r w:rsidR="002E1E27" w:rsidRPr="0039004D">
        <w:rPr>
          <w:rFonts w:cs="Times New Roman"/>
          <w:lang w:val="es-ES"/>
        </w:rPr>
        <w:t>están</w:t>
      </w:r>
      <w:r w:rsidR="007D5790" w:rsidRPr="0039004D">
        <w:rPr>
          <w:rFonts w:cs="Times New Roman"/>
          <w:lang w:val="es-ES"/>
        </w:rPr>
        <w:t xml:space="preserve"> siendo suficiente o correctamente difundidos</w:t>
      </w:r>
      <w:r w:rsidR="002C2843">
        <w:rPr>
          <w:rFonts w:cs="Times New Roman"/>
          <w:lang w:val="es-ES"/>
        </w:rPr>
        <w:t xml:space="preserve"> urgiendo a que </w:t>
      </w:r>
      <w:r w:rsidR="007D5790" w:rsidRPr="0039004D">
        <w:rPr>
          <w:rFonts w:cs="Times New Roman"/>
          <w:lang w:val="es-ES"/>
        </w:rPr>
        <w:t>instancias mayores como el MINS</w:t>
      </w:r>
      <w:r w:rsidR="002C2843">
        <w:rPr>
          <w:rFonts w:cs="Times New Roman"/>
          <w:lang w:val="es-ES"/>
        </w:rPr>
        <w:t>A deba</w:t>
      </w:r>
      <w:r w:rsidR="00060575" w:rsidRPr="0039004D">
        <w:rPr>
          <w:rFonts w:cs="Times New Roman"/>
          <w:lang w:val="es-ES"/>
        </w:rPr>
        <w:t xml:space="preserve"> realizar campañas de sensibilización</w:t>
      </w:r>
      <w:r w:rsidR="007D5790" w:rsidRPr="0039004D">
        <w:rPr>
          <w:rFonts w:cs="Times New Roman"/>
          <w:lang w:val="es-ES"/>
        </w:rPr>
        <w:t xml:space="preserve"> para poder lograr que los ciudadanos </w:t>
      </w:r>
      <w:r w:rsidR="002C2843">
        <w:rPr>
          <w:rFonts w:cs="Times New Roman"/>
          <w:lang w:val="es-ES"/>
        </w:rPr>
        <w:t>conozcan sus derechos y los prestadores pierdan</w:t>
      </w:r>
      <w:r w:rsidR="007D5790" w:rsidRPr="0039004D">
        <w:rPr>
          <w:rFonts w:cs="Times New Roman"/>
          <w:lang w:val="es-ES"/>
        </w:rPr>
        <w:t xml:space="preserve"> el miedo a los reclamos.</w:t>
      </w:r>
    </w:p>
    <w:p w14:paraId="6F9FB607" w14:textId="77777777" w:rsidR="009E2064" w:rsidRDefault="009E2064" w:rsidP="00262D6E">
      <w:pPr>
        <w:spacing w:line="360" w:lineRule="auto"/>
        <w:jc w:val="both"/>
        <w:rPr>
          <w:rFonts w:cs="Times New Roman"/>
          <w:lang w:val="es-ES"/>
        </w:rPr>
      </w:pPr>
    </w:p>
    <w:p w14:paraId="5D172E6A" w14:textId="77777777" w:rsidR="009E2064" w:rsidRDefault="009E2064" w:rsidP="00262D6E">
      <w:pPr>
        <w:spacing w:line="360" w:lineRule="auto"/>
        <w:jc w:val="both"/>
        <w:rPr>
          <w:rFonts w:cs="Times New Roman"/>
          <w:lang w:val="es-ES"/>
        </w:rPr>
      </w:pPr>
      <w:commentRangeStart w:id="97"/>
      <w:r w:rsidRPr="00CA0518">
        <w:rPr>
          <w:rFonts w:cs="Times New Roman"/>
          <w:highlight w:val="lightGray"/>
          <w:lang w:val="es-ES"/>
        </w:rPr>
        <w:t xml:space="preserve">Tanto el personal de SUSALUD como los gestores de IPRESS comentaron que para ellos los reclamos no son negativos sino que </w:t>
      </w:r>
      <w:r w:rsidR="00506586" w:rsidRPr="00CA0518">
        <w:rPr>
          <w:rFonts w:cs="Times New Roman"/>
          <w:highlight w:val="lightGray"/>
          <w:lang w:val="es-ES"/>
        </w:rPr>
        <w:t>más</w:t>
      </w:r>
      <w:r w:rsidRPr="00CA0518">
        <w:rPr>
          <w:rFonts w:cs="Times New Roman"/>
          <w:highlight w:val="lightGray"/>
          <w:lang w:val="es-ES"/>
        </w:rPr>
        <w:t xml:space="preserve"> bien les permite acceder a las percepciones de los ciudadanos que utilizan los servicios de salud brindados por el </w:t>
      </w:r>
      <w:r w:rsidRPr="00CA0518">
        <w:rPr>
          <w:rFonts w:cs="Times New Roman"/>
          <w:highlight w:val="lightGray"/>
          <w:lang w:val="es-ES"/>
        </w:rPr>
        <w:lastRenderedPageBreak/>
        <w:t xml:space="preserve">estado pero comentaron que esta percepción no es compartida con los prestadores de salud, es decir con las personas que atienden a los pacientes. Explicaron que esto sucede debido a que existe un miedo de parte de los prestadores a sanciones que afecten a su status laboral. </w:t>
      </w:r>
      <w:commentRangeEnd w:id="97"/>
      <w:r w:rsidR="00F81262">
        <w:rPr>
          <w:rStyle w:val="Refdecomentario"/>
        </w:rPr>
        <w:commentReference w:id="97"/>
      </w:r>
      <w:r w:rsidRPr="00CA0518">
        <w:rPr>
          <w:rFonts w:cs="Times New Roman"/>
          <w:highlight w:val="lightGray"/>
          <w:lang w:val="es-ES"/>
        </w:rPr>
        <w:t xml:space="preserve">Llama la atención que el personal de SUSALUD pensarán que los gestores no apreciaban la riqueza de la información de los reclamos y que los gestores pensaran lo mismo de los prestadores de salud. </w:t>
      </w:r>
      <w:r w:rsidR="0079520C" w:rsidRPr="00CA0518">
        <w:rPr>
          <w:rFonts w:cs="Times New Roman"/>
          <w:highlight w:val="lightGray"/>
          <w:lang w:val="es-ES"/>
        </w:rPr>
        <w:t>Queda claro que todo el personal en el sector salud (incluyendo personal de SUSALUD) debe ser capacitado sobre la importancia de los reclamos para poder lograr que el sistema recaude información valiosa que pueda traducirse en proyectos de mejora. Sin esta capacitación permanente, el sistema no será capaz de recopilar información valiosa.</w:t>
      </w:r>
    </w:p>
    <w:p w14:paraId="5D5C8CB8" w14:textId="77777777" w:rsidR="0079520C" w:rsidRDefault="0079520C" w:rsidP="00262D6E">
      <w:pPr>
        <w:spacing w:line="360" w:lineRule="auto"/>
        <w:jc w:val="both"/>
        <w:rPr>
          <w:rFonts w:cs="Times New Roman"/>
          <w:lang w:val="es-ES"/>
        </w:rPr>
      </w:pPr>
    </w:p>
    <w:p w14:paraId="428F647B" w14:textId="77777777" w:rsidR="0079520C" w:rsidRDefault="0079520C" w:rsidP="00262D6E">
      <w:pPr>
        <w:spacing w:line="360" w:lineRule="auto"/>
        <w:jc w:val="both"/>
        <w:rPr>
          <w:rFonts w:cs="Times New Roman"/>
          <w:lang w:val="es-ES"/>
        </w:rPr>
      </w:pPr>
      <w:commentRangeStart w:id="98"/>
      <w:r>
        <w:rPr>
          <w:rFonts w:cs="Times New Roman"/>
          <w:lang w:val="es-ES"/>
        </w:rPr>
        <w:t xml:space="preserve">Los gestores identificaron varias razones externas a su capacidad resolutiva para poder reaccionar ante reclamos, las más resaltantes se encontraban relacionadas a problemas políticos y de índole gubernamental que ponen trabas a una solución rápida de los reclamos. Explicaron que esto se debía ya que no existe una forma de separar procesos </w:t>
      </w:r>
      <w:r w:rsidR="00CA0518">
        <w:rPr>
          <w:rFonts w:cs="Times New Roman"/>
          <w:lang w:val="es-ES"/>
        </w:rPr>
        <w:t>gubernamentales que implicaran salud y vidas humanas a procesos gubernamentales relacionados a otros rubros en los que vidas humanas no corrieran peligro</w:t>
      </w:r>
      <w:commentRangeEnd w:id="98"/>
      <w:r w:rsidR="00624D2D">
        <w:rPr>
          <w:rStyle w:val="Refdecomentario"/>
        </w:rPr>
        <w:commentReference w:id="98"/>
      </w:r>
      <w:r w:rsidR="00CA0518">
        <w:rPr>
          <w:rFonts w:cs="Times New Roman"/>
          <w:lang w:val="es-ES"/>
        </w:rPr>
        <w:t xml:space="preserve">. Resulta curioso que existiendo entes gubernamentales que tienen como propósito velar por la salud de los ciudadanos, no hayan abogado porque se realice una diferenciación en ciertos procesos. Esta diferenciación en ciertos procesos podría marcar la diferencia para la resolución de los problemas repetitivos. Si SUSALUD no solamente abogara por los derechos ciudadanos ante las IPRESS sino también facilitaría como mediador entre las IPRESS y el Gobierno del Perú para comprender la raíz de las quejas de los ciudadanos, mejorarían altamente la capacidad resolutiva de IPRESS </w:t>
      </w:r>
      <w:r w:rsidR="00B10C57">
        <w:rPr>
          <w:rFonts w:cs="Times New Roman"/>
          <w:lang w:val="es-ES"/>
        </w:rPr>
        <w:t xml:space="preserve">y por ende ayudaría a mejorar la satisfacción de los ciudadanos ya que ellos podrán ver una IPRESS con alta capacidad de respuesta atenta a sus necesidades. Esto también ayudaría a SUSALUD a limpiar su imagen de entidad sancionadora ante la mínima falta. Muchos de los entrevistados detallaron que hay una gran falta de comunicación entre ciudadano e IPRESS pero, al menos en las entrevistas hechas, no resaltaron la importancia de la comunicación ente SUSALUD e IPRESS. Esta comunicación debería permitirles a las personas de las IPRESS el comunicar también sus dificultades, limitaciones y problemas para ayudarlas a mejorar. SUSALUD pide mejorar la calidad de atención en salud de las IPRESS pero no presta ninguna ayuda en encontrar como ellas pueden mejorar, se limitan a brindar canales extra a los ciudadanos para presentar sus </w:t>
      </w:r>
      <w:r w:rsidR="00B10C57">
        <w:rPr>
          <w:rFonts w:cs="Times New Roman"/>
          <w:lang w:val="es-ES"/>
        </w:rPr>
        <w:lastRenderedPageBreak/>
        <w:t xml:space="preserve">inconformidades y dejan sola a la IPRESS al momento de </w:t>
      </w:r>
      <w:r w:rsidR="00F24B87">
        <w:rPr>
          <w:rFonts w:cs="Times New Roman"/>
          <w:lang w:val="es-ES"/>
        </w:rPr>
        <w:t xml:space="preserve">resolverlo. Esto se ve reflejado en que los Totems que desarrollaron solo permiten a los ciudadanos presentar sus problemas, mientras que deja desamparados al personal prestador de salud. </w:t>
      </w:r>
      <w:r w:rsidR="00240847">
        <w:rPr>
          <w:rFonts w:cs="Times New Roman"/>
          <w:lang w:val="es-ES"/>
        </w:rPr>
        <w:t>Esto debe ser revisado ya que están dejando de lado las opiniones, inconformidades y problemas del personal interno.</w:t>
      </w:r>
    </w:p>
    <w:p w14:paraId="120EA345" w14:textId="77777777" w:rsidR="00AF0EF7" w:rsidRDefault="00AF0EF7" w:rsidP="00262D6E">
      <w:pPr>
        <w:spacing w:line="360" w:lineRule="auto"/>
        <w:jc w:val="both"/>
        <w:rPr>
          <w:rFonts w:cs="Times New Roman"/>
          <w:lang w:val="es-ES"/>
        </w:rPr>
      </w:pPr>
    </w:p>
    <w:p w14:paraId="569A46B6" w14:textId="77777777" w:rsidR="00AF4806" w:rsidRDefault="00AF0EF7" w:rsidP="00262D6E">
      <w:pPr>
        <w:spacing w:line="360" w:lineRule="auto"/>
        <w:jc w:val="both"/>
        <w:rPr>
          <w:rFonts w:cs="Times New Roman"/>
          <w:lang w:val="es-ES"/>
        </w:rPr>
      </w:pPr>
      <w:commentRangeStart w:id="99"/>
      <w:r>
        <w:rPr>
          <w:rFonts w:cs="Times New Roman"/>
          <w:lang w:val="es-ES"/>
        </w:rPr>
        <w:t xml:space="preserve">Otra cosa en que los gestores de IPRESS y personal de SUSALUD estuvieron de acuerdo es en que se debe educar a los ciudadanos sobre sus derechos en salud y que es lo que ellos deben esperar </w:t>
      </w:r>
      <w:r w:rsidR="00C66894">
        <w:rPr>
          <w:rFonts w:cs="Times New Roman"/>
          <w:lang w:val="es-ES"/>
        </w:rPr>
        <w:t>de su servicio de salud. Los gestores en este punto argumentaron que la gran mayoría de reclamos que llegaban a sus PAUS eran por problemas de información y que eran solucionados entregando información correspondiente a los ciudadanos</w:t>
      </w:r>
      <w:commentRangeEnd w:id="99"/>
      <w:r w:rsidR="001D39BC">
        <w:rPr>
          <w:rStyle w:val="Refdecomentario"/>
        </w:rPr>
        <w:commentReference w:id="99"/>
      </w:r>
      <w:r w:rsidR="00C66894">
        <w:rPr>
          <w:rFonts w:cs="Times New Roman"/>
          <w:lang w:val="es-ES"/>
        </w:rPr>
        <w:t xml:space="preserve">. Esto da a entender que si los ciudadanos estuvieran informados sobre los servicios ofrecidos y la forma en cómo deben ser ofrecidos, la cantidad de reclamos sería menor y mejoraría la satisfacción de ellos. Esto también llama a entidades de más alto rango a hacer campañas para la divulgación de estos derechos. En una de las últimas reuniones con personal de SUSALUD, indicaron que existen iniciativas de hace aproximadamente 10 años para dar a conocer esto a ciudadanos pero que no ha tenido mucho éxito en su divulgación. </w:t>
      </w:r>
      <w:r w:rsidR="00C7222E">
        <w:rPr>
          <w:rFonts w:cs="Times New Roman"/>
          <w:lang w:val="es-ES"/>
        </w:rPr>
        <w:t>Estas iniciativas deben ser re</w:t>
      </w:r>
      <w:r w:rsidR="00C66894">
        <w:rPr>
          <w:rFonts w:cs="Times New Roman"/>
          <w:lang w:val="es-ES"/>
        </w:rPr>
        <w:t>planteadas y no dejadas de lado ya que es clave para mejorar el sistema de salud en el Perú.</w:t>
      </w:r>
      <w:r w:rsidR="00273A24">
        <w:rPr>
          <w:rFonts w:cs="Times New Roman"/>
          <w:lang w:val="es-ES"/>
        </w:rPr>
        <w:t xml:space="preserve"> Adicionalmente sobre este punto, dijeron que tenían problemas ya que varios ciudadanos presentan quejas en IPRESS donde no </w:t>
      </w:r>
      <w:r w:rsidR="00AF4806">
        <w:rPr>
          <w:rFonts w:cs="Times New Roman"/>
          <w:lang w:val="es-ES"/>
        </w:rPr>
        <w:t>ocurrió el problema otros ciudadanos presentan quejas reiterativas debido a que no les solucionaron el reclamo de la manera específica que ellos esperaban. E</w:t>
      </w:r>
      <w:r w:rsidR="00273A24">
        <w:rPr>
          <w:rFonts w:cs="Times New Roman"/>
          <w:lang w:val="es-ES"/>
        </w:rPr>
        <w:t xml:space="preserve">sto les limita a los gestores debido a que </w:t>
      </w:r>
      <w:r w:rsidR="00AF4806">
        <w:rPr>
          <w:rFonts w:cs="Times New Roman"/>
          <w:lang w:val="es-ES"/>
        </w:rPr>
        <w:t xml:space="preserve">les dan información que no les sirve o no les dejan invertir tiempo en resolver otros reclamos. </w:t>
      </w:r>
      <w:r w:rsidR="00273A24">
        <w:rPr>
          <w:rFonts w:cs="Times New Roman"/>
          <w:lang w:val="es-ES"/>
        </w:rPr>
        <w:t xml:space="preserve">Esto demuestra que </w:t>
      </w:r>
      <w:r w:rsidR="00AF4806">
        <w:rPr>
          <w:rFonts w:cs="Times New Roman"/>
          <w:lang w:val="es-ES"/>
        </w:rPr>
        <w:t>la educación a ciudadanos sobre sus derechos de reclamo también son prioridad, ya que para poder mejorar el sistema de salud se necesita información valiosa que permita hacer estas mejoras y los ciudadanos deben contribuir con esta información de manera prudencial</w:t>
      </w:r>
      <w:r w:rsidR="00DC430F">
        <w:rPr>
          <w:rFonts w:cs="Times New Roman"/>
          <w:lang w:val="es-ES"/>
        </w:rPr>
        <w:t xml:space="preserve"> e informada.</w:t>
      </w:r>
    </w:p>
    <w:p w14:paraId="77979A3E" w14:textId="77777777" w:rsidR="00DC430F" w:rsidRDefault="00DC430F" w:rsidP="00262D6E">
      <w:pPr>
        <w:spacing w:line="360" w:lineRule="auto"/>
        <w:jc w:val="both"/>
        <w:rPr>
          <w:rFonts w:cs="Times New Roman"/>
          <w:lang w:val="es-ES"/>
        </w:rPr>
      </w:pPr>
    </w:p>
    <w:p w14:paraId="0E052C78" w14:textId="77777777" w:rsidR="00DC430F" w:rsidRDefault="00DC430F" w:rsidP="00262D6E">
      <w:pPr>
        <w:spacing w:line="360" w:lineRule="auto"/>
        <w:jc w:val="both"/>
        <w:rPr>
          <w:rFonts w:cs="Times New Roman"/>
          <w:lang w:val="es-ES"/>
        </w:rPr>
      </w:pPr>
      <w:r>
        <w:rPr>
          <w:rFonts w:cs="Times New Roman"/>
          <w:lang w:val="es-ES"/>
        </w:rPr>
        <w:t xml:space="preserve">Algunos gestores, especialmente en establecimientos pequeños de salud, mencionaron que podría </w:t>
      </w:r>
      <w:r w:rsidR="00643D85">
        <w:rPr>
          <w:rFonts w:cs="Times New Roman"/>
          <w:lang w:val="es-ES"/>
        </w:rPr>
        <w:t xml:space="preserve">plantearse alguna forma de reclamo anónimo. Resulta curioso que ninguno de los ciudadanos dijo que le gustaría poder reclamar de forma anónima, esto puede ser debido a que los ciudadanos entrevistados acudían principalmente a establecimientos de salud grandes pero también podría ser que, el hecho de querer identificarse, se deba a </w:t>
      </w:r>
      <w:r w:rsidR="00643D85">
        <w:rPr>
          <w:rFonts w:cs="Times New Roman"/>
          <w:lang w:val="es-ES"/>
        </w:rPr>
        <w:lastRenderedPageBreak/>
        <w:t>que no existe temor a manifestarse y expresar su punto de vista cuando sus expectativas no están siendo cumplidas. Es preferible la identificación de los ciudadanos solicitantes ya que sin esta identificación, las IPRESS no pueden llevar a cabo su investigación respectiva y encontrar cual fue el problema se dificulta más.</w:t>
      </w:r>
    </w:p>
    <w:p w14:paraId="7787B974" w14:textId="77777777" w:rsidR="005260E1" w:rsidRDefault="005260E1" w:rsidP="00262D6E">
      <w:pPr>
        <w:spacing w:line="360" w:lineRule="auto"/>
        <w:jc w:val="both"/>
        <w:rPr>
          <w:rFonts w:cs="Times New Roman"/>
          <w:lang w:val="es-ES"/>
        </w:rPr>
      </w:pPr>
    </w:p>
    <w:p w14:paraId="2CE28A62" w14:textId="77777777" w:rsidR="005260E1" w:rsidRDefault="00CC7060" w:rsidP="00262D6E">
      <w:pPr>
        <w:spacing w:line="360" w:lineRule="auto"/>
        <w:jc w:val="both"/>
        <w:rPr>
          <w:rFonts w:cs="Times New Roman"/>
          <w:lang w:val="es-ES"/>
        </w:rPr>
      </w:pPr>
      <w:r>
        <w:rPr>
          <w:rFonts w:cs="Times New Roman"/>
          <w:lang w:val="es-ES"/>
        </w:rPr>
        <w:t xml:space="preserve">Resulta curioso que cuando se preguntó a los ciudadanos sobre cuál es el procedimiento que realizarían si es que quisieran presentar un reclamos, todos hayan contestado diferente y ninguno mencionara la PAUS. Esto implica que la importancia de ella no es visible para los ciudadanos, puede deberse a mala señalización por parte de las IPRESS o de la falta de información sobre </w:t>
      </w:r>
      <w:r w:rsidR="000C06DC">
        <w:rPr>
          <w:rFonts w:cs="Times New Roman"/>
          <w:lang w:val="es-ES"/>
        </w:rPr>
        <w:t>cuáles</w:t>
      </w:r>
      <w:r>
        <w:rPr>
          <w:rFonts w:cs="Times New Roman"/>
          <w:lang w:val="es-ES"/>
        </w:rPr>
        <w:t xml:space="preserve"> son las competencias de la PAUS. Durante las investigaciones</w:t>
      </w:r>
      <w:r w:rsidR="000C06DC">
        <w:rPr>
          <w:rFonts w:cs="Times New Roman"/>
          <w:lang w:val="es-ES"/>
        </w:rPr>
        <w:t xml:space="preserve"> de este proyecto se visitaron 3 PAUS, cada una de un hospital nivel 3 y en todas las visitas se vio muy poca afluencia de personas a pesar de tener bastante </w:t>
      </w:r>
      <w:r w:rsidR="00274BA7">
        <w:rPr>
          <w:rFonts w:cs="Times New Roman"/>
          <w:lang w:val="es-ES"/>
        </w:rPr>
        <w:t>señalizaci</w:t>
      </w:r>
      <w:r w:rsidR="0053701A">
        <w:rPr>
          <w:rFonts w:cs="Times New Roman"/>
          <w:lang w:val="es-ES"/>
        </w:rPr>
        <w:t>ón sobre donde se encontraba y sobre los derechos en salud del ciudadano. Se necesita un plan de parte del MINSA para poder inculcar a los ciudadanos sobre cuál es el procedimiento para presentar inconfor</w:t>
      </w:r>
      <w:r w:rsidR="00373201">
        <w:rPr>
          <w:rFonts w:cs="Times New Roman"/>
          <w:lang w:val="es-ES"/>
        </w:rPr>
        <w:t xml:space="preserve">midades ya que si los ciudadanos no saben cuál es el procedimiento, este sistema no será de mucha utilidad. </w:t>
      </w:r>
    </w:p>
    <w:p w14:paraId="09E3932B" w14:textId="77777777" w:rsidR="008D4A58" w:rsidRDefault="008D4A58" w:rsidP="00262D6E">
      <w:pPr>
        <w:spacing w:line="360" w:lineRule="auto"/>
        <w:jc w:val="both"/>
        <w:rPr>
          <w:rFonts w:cs="Times New Roman"/>
          <w:lang w:val="es-ES"/>
        </w:rPr>
      </w:pPr>
    </w:p>
    <w:p w14:paraId="7A91899F" w14:textId="77777777" w:rsidR="008D4A58" w:rsidRDefault="008D4A58" w:rsidP="00262D6E">
      <w:pPr>
        <w:spacing w:line="360" w:lineRule="auto"/>
        <w:jc w:val="both"/>
        <w:rPr>
          <w:rFonts w:cs="Times New Roman"/>
          <w:lang w:val="es-ES"/>
        </w:rPr>
      </w:pPr>
      <w:r>
        <w:rPr>
          <w:rFonts w:cs="Times New Roman"/>
          <w:lang w:val="es-ES"/>
        </w:rPr>
        <w:t>Uno de los temas de mayor preocupación para los ciudadanos es de sienten que aunque se cuente con este sistema, sus reclamos no será</w:t>
      </w:r>
      <w:r w:rsidR="00F404EB">
        <w:rPr>
          <w:rFonts w:cs="Times New Roman"/>
          <w:lang w:val="es-ES"/>
        </w:rPr>
        <w:t xml:space="preserve">n escuchados. Esto muestra que </w:t>
      </w:r>
      <w:r w:rsidR="009A5AA1">
        <w:rPr>
          <w:rFonts w:cs="Times New Roman"/>
          <w:lang w:val="es-ES"/>
        </w:rPr>
        <w:t xml:space="preserve">la brecha que existe entre los ciudadanos y las IPRESS es bastante grande y probablemente no </w:t>
      </w:r>
      <w:del w:id="100" w:author="Cesar Carcamo" w:date="2018-03-28T17:11:00Z">
        <w:r w:rsidR="009A5AA1" w:rsidDel="00804D49">
          <w:rPr>
            <w:rFonts w:cs="Times New Roman"/>
            <w:lang w:val="es-ES"/>
          </w:rPr>
          <w:delText>esta</w:delText>
        </w:r>
      </w:del>
      <w:ins w:id="101" w:author="Cesar Carcamo" w:date="2018-03-28T17:11:00Z">
        <w:r w:rsidR="00804D49">
          <w:rPr>
            <w:rFonts w:cs="Times New Roman"/>
            <w:lang w:val="es-ES"/>
          </w:rPr>
          <w:t>está</w:t>
        </w:r>
      </w:ins>
      <w:r w:rsidR="009A5AA1">
        <w:rPr>
          <w:rFonts w:cs="Times New Roman"/>
          <w:lang w:val="es-ES"/>
        </w:rPr>
        <w:t xml:space="preserve"> siendo trabajada correctamente para eliminarla. Los ciudadanos sienten que no son escuchados y que sus problemas y dificultades le son indiferentes a los prestadores de salud, esto hace que no se sientan cómodos para poder presentar sus reclamos y por ende, no lo hagan. Esta herramienta no va a resultar de mucha utilidad si es que los ciudadanos continúan </w:t>
      </w:r>
      <w:r w:rsidR="00F26C15">
        <w:rPr>
          <w:rFonts w:cs="Times New Roman"/>
          <w:lang w:val="es-ES"/>
        </w:rPr>
        <w:t>sintiendo que la brecha entre ellos y sus IPRESS es muy grande y que no los consideran para encontrar soluciones a sus problemas.</w:t>
      </w:r>
    </w:p>
    <w:p w14:paraId="3C599106" w14:textId="77777777" w:rsidR="009A7F1A" w:rsidRPr="0039004D" w:rsidRDefault="009A7F1A" w:rsidP="00262D6E">
      <w:pPr>
        <w:spacing w:line="360" w:lineRule="auto"/>
        <w:jc w:val="both"/>
        <w:rPr>
          <w:rFonts w:cs="Times New Roman"/>
          <w:lang w:val="es-ES"/>
        </w:rPr>
      </w:pPr>
    </w:p>
    <w:p w14:paraId="531D5B2F" w14:textId="77777777" w:rsidR="00980B82" w:rsidRDefault="00C1603F" w:rsidP="009E2064">
      <w:pPr>
        <w:pStyle w:val="Ttulo2"/>
        <w:numPr>
          <w:ilvl w:val="0"/>
          <w:numId w:val="43"/>
        </w:numPr>
        <w:rPr>
          <w:lang w:val="es-ES"/>
        </w:rPr>
      </w:pPr>
      <w:r>
        <w:rPr>
          <w:lang w:val="es-ES"/>
        </w:rPr>
        <w:t>Hallazgos de la fase de p</w:t>
      </w:r>
      <w:r w:rsidR="009E2064">
        <w:rPr>
          <w:lang w:val="es-ES"/>
        </w:rPr>
        <w:t>rueba</w:t>
      </w:r>
    </w:p>
    <w:p w14:paraId="28400945" w14:textId="77777777" w:rsidR="00C1603F" w:rsidRDefault="00C1603F" w:rsidP="000635A6">
      <w:pPr>
        <w:spacing w:line="360" w:lineRule="auto"/>
        <w:rPr>
          <w:lang w:val="es-ES"/>
        </w:rPr>
      </w:pPr>
    </w:p>
    <w:p w14:paraId="3BB064D3" w14:textId="77777777" w:rsidR="00C1603F" w:rsidRDefault="00DC0C98" w:rsidP="00DC0C98">
      <w:pPr>
        <w:spacing w:line="360" w:lineRule="auto"/>
        <w:jc w:val="both"/>
        <w:rPr>
          <w:lang w:val="es-ES"/>
        </w:rPr>
      </w:pPr>
      <w:r>
        <w:rPr>
          <w:lang w:val="es-ES"/>
        </w:rPr>
        <w:t xml:space="preserve">En las pruebas que se hicieron en la fase de prueba de este estudio, no se encontraron cambios muy grandes para realizarse en el prototipo. Ya que este prototipo fue creado siguiendo las tendencias de diseño junto con los principios heurísticos, la mayoría de elementos planteados resultaron útiles para la población. Esto prueba de que la investigación de usuarios realizada en la primera etapa, recopilo las verdaderas </w:t>
      </w:r>
      <w:r>
        <w:rPr>
          <w:lang w:val="es-ES"/>
        </w:rPr>
        <w:lastRenderedPageBreak/>
        <w:t>necesidades de las personas y se plasmaron adecuadamente en requerimientos de sistema que iban a solucionar la problemática de los tipos de usuarios determinados.</w:t>
      </w:r>
    </w:p>
    <w:p w14:paraId="7918B470" w14:textId="77777777" w:rsidR="008C4674" w:rsidRDefault="008C4674" w:rsidP="00DC0C98">
      <w:pPr>
        <w:spacing w:line="360" w:lineRule="auto"/>
        <w:jc w:val="both"/>
        <w:rPr>
          <w:lang w:val="es-ES"/>
        </w:rPr>
      </w:pPr>
    </w:p>
    <w:p w14:paraId="43CF18F5" w14:textId="77777777" w:rsidR="008C4674" w:rsidRDefault="008C4674" w:rsidP="00DC0C98">
      <w:pPr>
        <w:spacing w:line="360" w:lineRule="auto"/>
        <w:jc w:val="both"/>
        <w:rPr>
          <w:lang w:val="es-ES"/>
        </w:rPr>
      </w:pPr>
      <w:commentRangeStart w:id="102"/>
      <w:r>
        <w:rPr>
          <w:lang w:val="es-ES"/>
        </w:rPr>
        <w:t xml:space="preserve">Los entrevistados aceptaron sin problemas de que se utilice el término ‘Solicitudes’ en lugar del término ‘Reclamos’ para el nombre del sistema, solo 2 entrevistados dijeron de que </w:t>
      </w:r>
      <w:r w:rsidR="006C361F">
        <w:rPr>
          <w:lang w:val="es-ES"/>
        </w:rPr>
        <w:t>sería</w:t>
      </w:r>
      <w:r>
        <w:rPr>
          <w:lang w:val="es-ES"/>
        </w:rPr>
        <w:t xml:space="preserve"> mejor que se manejara solo como ‘Reclamos’ pero otros entrevistados resaltaron la importancia de no solo mostrar las cosas negativas. </w:t>
      </w:r>
      <w:commentRangeEnd w:id="102"/>
      <w:r w:rsidR="00B90660">
        <w:rPr>
          <w:rStyle w:val="Refdecomentario"/>
        </w:rPr>
        <w:commentReference w:id="102"/>
      </w:r>
      <w:r>
        <w:rPr>
          <w:lang w:val="es-ES"/>
        </w:rPr>
        <w:t xml:space="preserve">Esto es importante ya que si lo que se desea hacer con este proyecto es mejorar la relación de comunicación entre ciudadanos e IPRESS, mostrar solo la parte negativa de las IPRESS no mejoraría esto (buscar referencia aquí), y más bien podría llegar a ser malinterpretado el sistema hacia un gran foro de reclamos donde no se presentan respuestas debido al alejamiento del personal gestor de la IPRESS. </w:t>
      </w:r>
    </w:p>
    <w:p w14:paraId="7AFD5AF9" w14:textId="77777777" w:rsidR="00CB765D" w:rsidRDefault="00CB765D" w:rsidP="00DC0C98">
      <w:pPr>
        <w:spacing w:line="360" w:lineRule="auto"/>
        <w:jc w:val="both"/>
        <w:rPr>
          <w:lang w:val="es-ES"/>
        </w:rPr>
      </w:pPr>
    </w:p>
    <w:p w14:paraId="6497F8D8" w14:textId="77777777" w:rsidR="00CB765D" w:rsidRDefault="00CB765D" w:rsidP="00DC0C98">
      <w:pPr>
        <w:spacing w:line="360" w:lineRule="auto"/>
        <w:jc w:val="both"/>
        <w:rPr>
          <w:lang w:val="es-ES"/>
        </w:rPr>
      </w:pPr>
      <w:r>
        <w:rPr>
          <w:lang w:val="es-ES"/>
        </w:rPr>
        <w:t xml:space="preserve">De los distintos estados que puede tener una solicitud, surgió la propuesta de incluir el estado ‘No Solucionable’. Incluir este estado no se presenta como una buena alternativa ya que, aunque existan solicitudes que no cuentan con una forma inmediata de resolución, la existencia de este estado perjudicaría la relación entre ciudadanos e IPRESS ya que da a entender que la IPRESS no es capaz de resolver los inconvenientes que presenta. Esto podría mejorarse usando este mismo sistema a un nivel centralizado </w:t>
      </w:r>
      <w:r w:rsidR="001E0F71">
        <w:rPr>
          <w:lang w:val="es-ES"/>
        </w:rPr>
        <w:t xml:space="preserve">a nivel nacional para el manejo de todos los reclamos que involucren a </w:t>
      </w:r>
      <w:r w:rsidR="00D14C80">
        <w:rPr>
          <w:lang w:val="es-ES"/>
        </w:rPr>
        <w:t xml:space="preserve">entidades públicas y pudiendo realizar una derivación de estos reclamos. Con este modelo, la comunicación entre ciudadano y gobierno público se </w:t>
      </w:r>
      <w:r w:rsidR="008E130E">
        <w:rPr>
          <w:lang w:val="es-ES"/>
        </w:rPr>
        <w:t>vería</w:t>
      </w:r>
      <w:r w:rsidR="00D14C80">
        <w:rPr>
          <w:lang w:val="es-ES"/>
        </w:rPr>
        <w:t xml:space="preserve"> altamente beneficiado ya que le permite a los ciudadanos poder manejar en una vía centralizada y poder monitorear todos los entes públicos al mismo tiempo para verificar la calidad de servicio que otorgan.</w:t>
      </w:r>
    </w:p>
    <w:p w14:paraId="35325002" w14:textId="77777777" w:rsidR="00C1603F" w:rsidRDefault="00C1603F" w:rsidP="00C1603F">
      <w:pPr>
        <w:rPr>
          <w:lang w:val="es-ES"/>
        </w:rPr>
      </w:pPr>
    </w:p>
    <w:p w14:paraId="663438E3" w14:textId="77777777" w:rsidR="00472F37" w:rsidRDefault="008A445E" w:rsidP="008A445E">
      <w:pPr>
        <w:spacing w:line="360" w:lineRule="auto"/>
        <w:jc w:val="both"/>
        <w:rPr>
          <w:lang w:val="es-ES"/>
        </w:rPr>
      </w:pPr>
      <w:r>
        <w:rPr>
          <w:lang w:val="es-ES"/>
        </w:rPr>
        <w:t xml:space="preserve">Una de las grandes limitantes de este estudio fue principalmente la cantidad de iteraciones que se pudieron realizar. </w:t>
      </w:r>
      <w:r w:rsidR="00472F37">
        <w:rPr>
          <w:lang w:val="es-ES"/>
        </w:rPr>
        <w:t>Ya que idealmente se tendrían la misma cantidad de iteraciones</w:t>
      </w:r>
      <w:r w:rsidR="004A78C7">
        <w:rPr>
          <w:lang w:val="es-ES"/>
        </w:rPr>
        <w:t xml:space="preserve"> </w:t>
      </w:r>
      <w:r w:rsidR="00472F37">
        <w:rPr>
          <w:lang w:val="es-ES"/>
        </w:rPr>
        <w:t xml:space="preserve"> para todos los tipos de usuarios</w:t>
      </w:r>
      <w:r w:rsidR="004A78C7">
        <w:rPr>
          <w:lang w:val="es-ES"/>
        </w:rPr>
        <w:t xml:space="preserve"> </w:t>
      </w:r>
      <w:r w:rsidR="00F26BEE">
        <w:rPr>
          <w:lang w:val="es-ES"/>
        </w:rPr>
        <w:fldChar w:fldCharType="begin" w:fldLock="1"/>
      </w:r>
      <w:r w:rsidR="004A78C7">
        <w:rPr>
          <w:lang w:val="es-ES"/>
        </w:rPr>
        <w:instrText>ADDIN CSL_CITATION { "citationItems" : [ { "id" : "ITEM-1", "itemData" : { "URL" : "https://www.nngroup.com/articles/why-you-only-need-to-test-with-5-users/", "accessed" : { "date-parts" : [ [ "2018", "3", "28" ] ] }, "id" : "ITEM-1", "issued" : { "date-parts" : [ [ "0" ] ] }, "title" : "Why You Only Need to Test with 5 Users", "type" : "webpage" }, "uris" : [ "http://www.mendeley.com/documents/?uuid=007081ac-d03f-32a1-b112-3be8059bb31c" ] } ], "mendeley" : { "formattedCitation" : "(51)", "plainTextFormattedCitation" : "(51)" }, "properties" : {  }, "schema" : "https://github.com/citation-style-language/schema/raw/master/csl-citation.json" }</w:instrText>
      </w:r>
      <w:r w:rsidR="00F26BEE">
        <w:rPr>
          <w:lang w:val="es-ES"/>
        </w:rPr>
        <w:fldChar w:fldCharType="separate"/>
      </w:r>
      <w:r w:rsidR="004A78C7" w:rsidRPr="004A78C7">
        <w:rPr>
          <w:noProof/>
          <w:lang w:val="es-ES"/>
        </w:rPr>
        <w:t>(51)</w:t>
      </w:r>
      <w:r w:rsidR="00F26BEE">
        <w:rPr>
          <w:lang w:val="es-ES"/>
        </w:rPr>
        <w:fldChar w:fldCharType="end"/>
      </w:r>
      <w:r w:rsidR="00472F37">
        <w:rPr>
          <w:lang w:val="es-ES"/>
        </w:rPr>
        <w:t xml:space="preserve"> lo cual no fue posible debido a la poca respuesta del personal de SUSALUD.</w:t>
      </w:r>
      <w:r>
        <w:rPr>
          <w:lang w:val="es-ES"/>
        </w:rPr>
        <w:t xml:space="preserve"> </w:t>
      </w:r>
      <w:r w:rsidR="00472F37">
        <w:rPr>
          <w:lang w:val="es-ES"/>
        </w:rPr>
        <w:t>Es por esto que no se logró iterar la misma cantidad de veces para todos los tipos de usuario, habiéndose iterado 2 veces tanto para ciudadanos como gestores, mas solo una vez para personal de SUSALUD.</w:t>
      </w:r>
    </w:p>
    <w:p w14:paraId="7C774656" w14:textId="77777777" w:rsidR="00524A0A" w:rsidRDefault="00524A0A" w:rsidP="008A445E">
      <w:pPr>
        <w:spacing w:line="360" w:lineRule="auto"/>
        <w:jc w:val="both"/>
        <w:rPr>
          <w:lang w:val="es-ES"/>
        </w:rPr>
      </w:pPr>
    </w:p>
    <w:p w14:paraId="06D24456" w14:textId="77777777" w:rsidR="00A12DD0" w:rsidRDefault="00A12DD0" w:rsidP="000635A6">
      <w:pPr>
        <w:pStyle w:val="Ttulo1"/>
        <w:spacing w:line="360" w:lineRule="auto"/>
        <w:rPr>
          <w:rFonts w:cs="Times New Roman"/>
          <w:szCs w:val="24"/>
        </w:rPr>
      </w:pPr>
      <w:bookmarkStart w:id="103" w:name="_Toc508100449"/>
      <w:r w:rsidRPr="0039004D">
        <w:rPr>
          <w:rFonts w:cs="Times New Roman"/>
          <w:szCs w:val="24"/>
        </w:rPr>
        <w:t>Conclusiones</w:t>
      </w:r>
      <w:bookmarkEnd w:id="103"/>
    </w:p>
    <w:p w14:paraId="4B944AB8" w14:textId="77777777" w:rsidR="000635A6" w:rsidRPr="000635A6" w:rsidRDefault="000635A6" w:rsidP="000635A6">
      <w:pPr>
        <w:rPr>
          <w:lang w:val="es-ES"/>
        </w:rPr>
      </w:pPr>
    </w:p>
    <w:p w14:paraId="13034685" w14:textId="77777777" w:rsidR="00A12DD0" w:rsidRDefault="000635A6" w:rsidP="00262D6E">
      <w:pPr>
        <w:spacing w:line="360" w:lineRule="auto"/>
        <w:jc w:val="both"/>
        <w:rPr>
          <w:rFonts w:cs="Times New Roman"/>
          <w:lang w:val="es-ES"/>
        </w:rPr>
      </w:pPr>
      <w:r>
        <w:rPr>
          <w:rFonts w:cs="Times New Roman"/>
          <w:lang w:val="es-ES"/>
        </w:rPr>
        <w:t xml:space="preserve">De este estudio se concluye que utilizar el UCD para la creación de un sistema de gestión de reclamos en salud fue exitoso y se logró diseñar un sistema de gestión de reclamos que </w:t>
      </w:r>
      <w:commentRangeStart w:id="104"/>
      <w:r w:rsidR="00524A0A">
        <w:rPr>
          <w:rFonts w:cs="Times New Roman"/>
          <w:lang w:val="es-ES"/>
        </w:rPr>
        <w:t xml:space="preserve">era simple y sencillo de </w:t>
      </w:r>
      <w:commentRangeEnd w:id="104"/>
      <w:r w:rsidR="00556114">
        <w:rPr>
          <w:rStyle w:val="Refdecomentario"/>
        </w:rPr>
        <w:commentReference w:id="104"/>
      </w:r>
      <w:r w:rsidR="00524A0A">
        <w:rPr>
          <w:rFonts w:cs="Times New Roman"/>
          <w:lang w:val="es-ES"/>
        </w:rPr>
        <w:t xml:space="preserve">entender por todos los tipos de usuarios involucrados en su uso. </w:t>
      </w:r>
    </w:p>
    <w:p w14:paraId="7FB50F57" w14:textId="77777777" w:rsidR="00524A0A" w:rsidRDefault="00524A0A" w:rsidP="00262D6E">
      <w:pPr>
        <w:spacing w:line="360" w:lineRule="auto"/>
        <w:jc w:val="both"/>
        <w:rPr>
          <w:rFonts w:cs="Times New Roman"/>
          <w:lang w:val="es-ES"/>
        </w:rPr>
      </w:pPr>
    </w:p>
    <w:p w14:paraId="601A7131" w14:textId="77777777" w:rsidR="001775D4" w:rsidRDefault="00524A0A" w:rsidP="00262D6E">
      <w:pPr>
        <w:spacing w:line="360" w:lineRule="auto"/>
        <w:jc w:val="both"/>
        <w:rPr>
          <w:rFonts w:cs="Times New Roman"/>
          <w:lang w:val="es-ES"/>
        </w:rPr>
      </w:pPr>
      <w:r>
        <w:rPr>
          <w:rFonts w:cs="Times New Roman"/>
          <w:lang w:val="es-ES"/>
        </w:rPr>
        <w:t>El uso de esta metodología</w:t>
      </w:r>
      <w:r w:rsidR="00472F37">
        <w:rPr>
          <w:rFonts w:cs="Times New Roman"/>
          <w:lang w:val="es-ES"/>
        </w:rPr>
        <w:t xml:space="preserve"> fue sumamente útil para la recopilación de necesidades de los tipos de usuarios encontrados como claves para el desarrollo de este proyecto y, aunque en la etapa de evaluación solo se pudo iterar 1 vez con cierto tipo de usuario, este sistema fue altamente aceptado </w:t>
      </w:r>
      <w:r w:rsidR="00A21446">
        <w:rPr>
          <w:rFonts w:cs="Times New Roman"/>
          <w:lang w:val="es-ES"/>
        </w:rPr>
        <w:t xml:space="preserve">y los cambios que se realizaron fueron más que todo para adecuación de formas de trabajo de cada tipo de usuario. Esto demostró </w:t>
      </w:r>
      <w:r w:rsidR="001775D4">
        <w:rPr>
          <w:rFonts w:cs="Times New Roman"/>
          <w:lang w:val="es-ES"/>
        </w:rPr>
        <w:t>que la investigación de usuarios realizada en la fase exploratoria fue realizada de manera exitosa y permitió recopilar necesidades que fueron correctamente traducidas a requerimientos del siste</w:t>
      </w:r>
      <w:commentRangeStart w:id="105"/>
      <w:r w:rsidR="001775D4">
        <w:rPr>
          <w:rFonts w:cs="Times New Roman"/>
          <w:lang w:val="es-ES"/>
        </w:rPr>
        <w:t>ma</w:t>
      </w:r>
      <w:commentRangeEnd w:id="105"/>
      <w:r w:rsidR="00855BA7">
        <w:rPr>
          <w:rStyle w:val="Refdecomentario"/>
        </w:rPr>
        <w:commentReference w:id="105"/>
      </w:r>
      <w:r w:rsidR="001775D4">
        <w:rPr>
          <w:rFonts w:cs="Times New Roman"/>
          <w:lang w:val="es-ES"/>
        </w:rPr>
        <w:t xml:space="preserve">. </w:t>
      </w:r>
    </w:p>
    <w:p w14:paraId="717556EA" w14:textId="77777777" w:rsidR="001775D4" w:rsidRDefault="001775D4" w:rsidP="00262D6E">
      <w:pPr>
        <w:spacing w:line="360" w:lineRule="auto"/>
        <w:jc w:val="both"/>
        <w:rPr>
          <w:rFonts w:cs="Times New Roman"/>
          <w:lang w:val="es-ES"/>
        </w:rPr>
      </w:pPr>
    </w:p>
    <w:p w14:paraId="3D944159" w14:textId="77777777" w:rsidR="001775D4" w:rsidRDefault="001775D4" w:rsidP="00262D6E">
      <w:pPr>
        <w:spacing w:line="360" w:lineRule="auto"/>
        <w:jc w:val="both"/>
        <w:rPr>
          <w:rFonts w:cs="Times New Roman"/>
          <w:lang w:val="es-ES"/>
        </w:rPr>
      </w:pPr>
      <w:r>
        <w:rPr>
          <w:rFonts w:cs="Times New Roman"/>
          <w:lang w:val="es-ES"/>
        </w:rPr>
        <w:t xml:space="preserve">Finalmente, se pudo ver el interés de parte de todos los tipos de usuarios considerados en este estudio para la implementación de un sistema de información que permita </w:t>
      </w:r>
      <w:r w:rsidR="004A78C7">
        <w:rPr>
          <w:rFonts w:cs="Times New Roman"/>
          <w:lang w:val="es-ES"/>
        </w:rPr>
        <w:t xml:space="preserve">recibir y </w:t>
      </w:r>
      <w:r>
        <w:rPr>
          <w:rFonts w:cs="Times New Roman"/>
          <w:lang w:val="es-ES"/>
        </w:rPr>
        <w:t xml:space="preserve">manejar </w:t>
      </w:r>
      <w:r w:rsidR="004A78C7">
        <w:rPr>
          <w:rFonts w:cs="Times New Roman"/>
          <w:lang w:val="es-ES"/>
        </w:rPr>
        <w:t>adecuadamente los reclamos de parte de los usuarios. Esto va de la mano con el interés de gestores en encontrar problemas y fallas que se estén suscitando en la IPRESS.</w:t>
      </w:r>
    </w:p>
    <w:p w14:paraId="7B9BD45C" w14:textId="77777777" w:rsidR="00524A0A" w:rsidRPr="0039004D" w:rsidRDefault="001775D4" w:rsidP="00262D6E">
      <w:pPr>
        <w:spacing w:line="360" w:lineRule="auto"/>
        <w:jc w:val="both"/>
        <w:rPr>
          <w:rFonts w:cs="Times New Roman"/>
          <w:lang w:val="es-ES"/>
        </w:rPr>
      </w:pPr>
      <w:r>
        <w:rPr>
          <w:rFonts w:cs="Times New Roman"/>
          <w:lang w:val="es-ES"/>
        </w:rPr>
        <w:t xml:space="preserve"> </w:t>
      </w:r>
    </w:p>
    <w:p w14:paraId="242ED63E" w14:textId="77777777" w:rsidR="00A12DD0" w:rsidRPr="0039004D" w:rsidRDefault="00A12DD0" w:rsidP="00262D6E">
      <w:pPr>
        <w:pStyle w:val="Ttulo1"/>
        <w:spacing w:line="360" w:lineRule="auto"/>
        <w:rPr>
          <w:rFonts w:cs="Times New Roman"/>
          <w:szCs w:val="24"/>
        </w:rPr>
      </w:pPr>
      <w:bookmarkStart w:id="106" w:name="_Toc508100450"/>
      <w:r w:rsidRPr="0039004D">
        <w:rPr>
          <w:rFonts w:cs="Times New Roman"/>
          <w:szCs w:val="24"/>
        </w:rPr>
        <w:t>Recomendaciones</w:t>
      </w:r>
      <w:bookmarkEnd w:id="106"/>
    </w:p>
    <w:p w14:paraId="33DDD613" w14:textId="77777777" w:rsidR="004A78C7" w:rsidRDefault="004A78C7" w:rsidP="00262D6E">
      <w:pPr>
        <w:spacing w:line="360" w:lineRule="auto"/>
        <w:jc w:val="both"/>
        <w:rPr>
          <w:rFonts w:cs="Times New Roman"/>
          <w:lang w:val="es-ES"/>
        </w:rPr>
      </w:pPr>
    </w:p>
    <w:p w14:paraId="606A70AA" w14:textId="77777777" w:rsidR="004A78C7" w:rsidRDefault="004A78C7" w:rsidP="00262D6E">
      <w:pPr>
        <w:spacing w:line="360" w:lineRule="auto"/>
        <w:jc w:val="both"/>
        <w:rPr>
          <w:rFonts w:cs="Times New Roman"/>
          <w:lang w:val="es-ES"/>
        </w:rPr>
      </w:pPr>
      <w:r>
        <w:rPr>
          <w:rFonts w:cs="Times New Roman"/>
          <w:lang w:val="es-ES"/>
        </w:rPr>
        <w:t>Lu</w:t>
      </w:r>
      <w:r w:rsidR="00DF5627">
        <w:rPr>
          <w:rFonts w:cs="Times New Roman"/>
          <w:lang w:val="es-ES"/>
        </w:rPr>
        <w:t>ego de realizar este estudio, el uso de metodología UCD se hace recomendable para la creación de HIT. Estudios en los que se evalúa la satisfacción de uso, usabilidad y aceptabilidad del sistema son necesarios para poder realizar estadísticas. Estos estudios no deben solo realizarse pensando en la usabilidad final medible de un sistema desarrollado, sino deben realizarse de manera correcta utilizando investigación de usuarios previamente al diseño de dichos sistemas.</w:t>
      </w:r>
    </w:p>
    <w:p w14:paraId="6E711AD2" w14:textId="77777777" w:rsidR="00DF5627" w:rsidRDefault="00DF5627" w:rsidP="00262D6E">
      <w:pPr>
        <w:spacing w:line="360" w:lineRule="auto"/>
        <w:jc w:val="both"/>
        <w:rPr>
          <w:rFonts w:cs="Times New Roman"/>
          <w:lang w:val="es-ES"/>
        </w:rPr>
      </w:pPr>
    </w:p>
    <w:p w14:paraId="041EEE2B" w14:textId="77777777" w:rsidR="00DF5627" w:rsidRDefault="00DF5627" w:rsidP="00262D6E">
      <w:pPr>
        <w:spacing w:line="360" w:lineRule="auto"/>
        <w:jc w:val="both"/>
        <w:rPr>
          <w:rFonts w:cs="Times New Roman"/>
          <w:lang w:val="es-ES"/>
        </w:rPr>
      </w:pPr>
      <w:r>
        <w:rPr>
          <w:rFonts w:cs="Times New Roman"/>
          <w:lang w:val="es-ES"/>
        </w:rPr>
        <w:t xml:space="preserve">Adicionalmente, para el sistema de gestión de reclamos debería incluirse un tipo de usuario adicional que serían las IAFAS ya que luego de esta investigación, se encontró que bastante problemática reside en que los ciudadanos no conocen lo que sus aseguradoras les ofrecen y esto no es competencia de la misma IPRESS en dar a conocer. </w:t>
      </w:r>
      <w:r w:rsidR="001E7F94">
        <w:rPr>
          <w:rFonts w:cs="Times New Roman"/>
          <w:lang w:val="es-ES"/>
        </w:rPr>
        <w:t>Así</w:t>
      </w:r>
      <w:r>
        <w:rPr>
          <w:rFonts w:cs="Times New Roman"/>
          <w:lang w:val="es-ES"/>
        </w:rPr>
        <w:t xml:space="preserve"> mismo, la participación del MINSA para dar a conocer los derechos ciudadanos en salud es necesaria con una participación m</w:t>
      </w:r>
      <w:r w:rsidR="001E7F94">
        <w:rPr>
          <w:rFonts w:cs="Times New Roman"/>
          <w:lang w:val="es-ES"/>
        </w:rPr>
        <w:t xml:space="preserve">ás activa ya que, debido a la imagen sancionadora que tienen las IPRESS de SUSALUD, podría dificultarse la adopción del sistema ya que pueden verlo como una forma extra de fiscalización y no como una ayuda. </w:t>
      </w:r>
    </w:p>
    <w:p w14:paraId="31A38F1C" w14:textId="77777777" w:rsidR="001E7F94" w:rsidRDefault="001E7F94" w:rsidP="00262D6E">
      <w:pPr>
        <w:spacing w:line="360" w:lineRule="auto"/>
        <w:jc w:val="both"/>
        <w:rPr>
          <w:rFonts w:cs="Times New Roman"/>
          <w:lang w:val="es-ES"/>
        </w:rPr>
      </w:pPr>
    </w:p>
    <w:p w14:paraId="6AB5F472" w14:textId="77777777" w:rsidR="001E7F94" w:rsidRDefault="001E7F94" w:rsidP="00262D6E">
      <w:pPr>
        <w:spacing w:line="360" w:lineRule="auto"/>
        <w:jc w:val="both"/>
        <w:rPr>
          <w:rFonts w:cs="Times New Roman"/>
          <w:lang w:val="es-ES"/>
        </w:rPr>
      </w:pPr>
      <w:r>
        <w:rPr>
          <w:rFonts w:cs="Times New Roman"/>
          <w:lang w:val="es-ES"/>
        </w:rPr>
        <w:t>Finalmente, para que este sistema sea adoptado exitosamente se recomienda que, en caso llegar</w:t>
      </w:r>
      <w:del w:id="107" w:author="Cesar Carcamo" w:date="2018-03-28T17:22:00Z">
        <w:r w:rsidDel="00851D17">
          <w:rPr>
            <w:rFonts w:cs="Times New Roman"/>
            <w:lang w:val="es-ES"/>
          </w:rPr>
          <w:delText>á</w:delText>
        </w:r>
      </w:del>
      <w:ins w:id="108" w:author="Cesar Carcamo" w:date="2018-03-28T17:22:00Z">
        <w:r w:rsidR="00851D17">
          <w:rPr>
            <w:rFonts w:cs="Times New Roman"/>
            <w:lang w:val="es-ES"/>
          </w:rPr>
          <w:t>a</w:t>
        </w:r>
      </w:ins>
      <w:r>
        <w:rPr>
          <w:rFonts w:cs="Times New Roman"/>
          <w:lang w:val="es-ES"/>
        </w:rPr>
        <w:t xml:space="preserve"> a desarrollarse, solo se lanzará para los gestores y personal de SUSALUD en un primer momento. Esto permitirá que ellos puedan acostumbrase al uso de este sistema para gestionar reclamos, de la mano con mucha capacitación y monitoreo de parte de la misma IPRESS y de SUSALUD para su correcto uso y clasificación </w:t>
      </w:r>
      <w:r w:rsidR="00405ADB">
        <w:rPr>
          <w:rFonts w:cs="Times New Roman"/>
          <w:lang w:val="es-ES"/>
        </w:rPr>
        <w:t>de los reclamos. Una vez que los gestores se encuentren acostumbrados a su uso, recién se tendría que abrir el acceso a los ciudadanos para el ingreso y monitoreo de sus solicitudes. Esta apertura también debe ir acompañada de mucha difusión de parte del MINSA y SUSALUD para dar a conocer la herramienta</w:t>
      </w:r>
      <w:r w:rsidR="008E0D06">
        <w:rPr>
          <w:rFonts w:cs="Times New Roman"/>
          <w:lang w:val="es-ES"/>
        </w:rPr>
        <w:t xml:space="preserve"> y sea correctamente utilizada por ellos</w:t>
      </w:r>
      <w:r w:rsidR="00405ADB">
        <w:rPr>
          <w:rFonts w:cs="Times New Roman"/>
          <w:lang w:val="es-ES"/>
        </w:rPr>
        <w:t>.</w:t>
      </w:r>
      <w:r w:rsidR="008E0D06">
        <w:rPr>
          <w:rFonts w:cs="Times New Roman"/>
          <w:lang w:val="es-ES"/>
        </w:rPr>
        <w:t xml:space="preserve"> Esto debe venir de la mano de una campaña de sensibilización a los ciudadanos sobre la definición e importancia de los reclamos, esto con el fin de evitar malas interpretaciones sobre el </w:t>
      </w:r>
      <w:del w:id="109" w:author="Cesar Carcamo" w:date="2018-03-28T17:23:00Z">
        <w:r w:rsidR="008E0D06" w:rsidDel="00851D17">
          <w:rPr>
            <w:rFonts w:cs="Times New Roman"/>
            <w:lang w:val="es-ES"/>
          </w:rPr>
          <w:delText xml:space="preserve">termino </w:delText>
        </w:r>
      </w:del>
      <w:ins w:id="110" w:author="Cesar Carcamo" w:date="2018-03-28T17:23:00Z">
        <w:r w:rsidR="00851D17">
          <w:rPr>
            <w:rFonts w:cs="Times New Roman"/>
            <w:lang w:val="es-ES"/>
          </w:rPr>
          <w:t xml:space="preserve">término </w:t>
        </w:r>
      </w:ins>
      <w:r w:rsidR="008E0D06">
        <w:rPr>
          <w:rFonts w:cs="Times New Roman"/>
          <w:lang w:val="es-ES"/>
        </w:rPr>
        <w:t>reclamo.</w:t>
      </w:r>
    </w:p>
    <w:p w14:paraId="616F99FF" w14:textId="77777777" w:rsidR="004A78C7" w:rsidRDefault="004A78C7" w:rsidP="00262D6E">
      <w:pPr>
        <w:spacing w:line="360" w:lineRule="auto"/>
        <w:jc w:val="both"/>
        <w:rPr>
          <w:rFonts w:cs="Times New Roman"/>
          <w:lang w:val="es-ES"/>
        </w:rPr>
      </w:pPr>
    </w:p>
    <w:p w14:paraId="1173AAA6" w14:textId="77777777" w:rsidR="00A12DD0" w:rsidRPr="0039004D" w:rsidRDefault="00A12DD0" w:rsidP="00262D6E">
      <w:pPr>
        <w:pStyle w:val="Ttulo1"/>
        <w:spacing w:line="360" w:lineRule="auto"/>
        <w:rPr>
          <w:rFonts w:cs="Times New Roman"/>
          <w:szCs w:val="24"/>
        </w:rPr>
      </w:pPr>
      <w:bookmarkStart w:id="111" w:name="_Toc508100451"/>
      <w:r w:rsidRPr="0039004D">
        <w:rPr>
          <w:rFonts w:cs="Times New Roman"/>
          <w:szCs w:val="24"/>
        </w:rPr>
        <w:t>Referencias bibliográficas</w:t>
      </w:r>
      <w:bookmarkEnd w:id="111"/>
    </w:p>
    <w:p w14:paraId="1D666212" w14:textId="77777777" w:rsidR="00623ED4" w:rsidRPr="0039004D" w:rsidRDefault="00623ED4" w:rsidP="00262D6E">
      <w:pPr>
        <w:spacing w:line="360" w:lineRule="auto"/>
        <w:jc w:val="both"/>
        <w:rPr>
          <w:rFonts w:cs="Times New Roman"/>
          <w:lang w:val="es-ES"/>
        </w:rPr>
      </w:pPr>
    </w:p>
    <w:p w14:paraId="7BCD161E" w14:textId="77777777" w:rsidR="004A78C7" w:rsidRPr="0066664C" w:rsidRDefault="00F26BEE" w:rsidP="004A78C7">
      <w:pPr>
        <w:widowControl w:val="0"/>
        <w:autoSpaceDE w:val="0"/>
        <w:autoSpaceDN w:val="0"/>
        <w:adjustRightInd w:val="0"/>
        <w:spacing w:line="360" w:lineRule="auto"/>
        <w:ind w:left="640" w:hanging="640"/>
        <w:rPr>
          <w:rFonts w:cs="Times New Roman"/>
          <w:noProof/>
          <w:lang w:val="en-US"/>
        </w:rPr>
      </w:pPr>
      <w:r w:rsidRPr="0039004D">
        <w:rPr>
          <w:rFonts w:cs="Times New Roman"/>
          <w:lang w:val="es-ES"/>
        </w:rPr>
        <w:fldChar w:fldCharType="begin" w:fldLock="1"/>
      </w:r>
      <w:r w:rsidR="00121596" w:rsidRPr="0039004D">
        <w:rPr>
          <w:rFonts w:cs="Times New Roman"/>
        </w:rPr>
        <w:instrText xml:space="preserve">ADDIN Mendeley Bibliography CSL_BIBLIOGRAPHY </w:instrText>
      </w:r>
      <w:r w:rsidRPr="0039004D">
        <w:rPr>
          <w:rFonts w:cs="Times New Roman"/>
          <w:lang w:val="es-ES"/>
        </w:rPr>
        <w:fldChar w:fldCharType="separate"/>
      </w:r>
      <w:r w:rsidR="004A78C7" w:rsidRPr="004A78C7">
        <w:rPr>
          <w:rFonts w:cs="Times New Roman"/>
          <w:noProof/>
        </w:rPr>
        <w:t xml:space="preserve">1. </w:t>
      </w:r>
      <w:r w:rsidR="004A78C7" w:rsidRPr="004A78C7">
        <w:rPr>
          <w:rFonts w:cs="Times New Roman"/>
          <w:noProof/>
        </w:rPr>
        <w:tab/>
        <w:t xml:space="preserve">Orozco M. Garantia_Calidad_Seguridad_Paciente-CIES-Miguel_Orozco. </w:t>
      </w:r>
      <w:r w:rsidR="004A78C7" w:rsidRPr="0066664C">
        <w:rPr>
          <w:rFonts w:cs="Times New Roman"/>
          <w:noProof/>
          <w:lang w:val="en-US"/>
        </w:rPr>
        <w:t xml:space="preserve">2009. p. 50. </w:t>
      </w:r>
    </w:p>
    <w:p w14:paraId="05D664FA"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 </w:t>
      </w:r>
      <w:r w:rsidRPr="0066664C">
        <w:rPr>
          <w:rFonts w:cs="Times New Roman"/>
          <w:noProof/>
          <w:lang w:val="en-US"/>
        </w:rPr>
        <w:tab/>
        <w:t>Oliver RL. An Investigation of the Interrelationship Between Consumer  (Dis)Satisfaction and Complaint Reports. ACR North Am Adv [Internet]. 1987 [cited 2018 Mar 14];NA-14. Available from: http://www.acrwebsite.org/volumes/6690/volumes/v14/NA-14</w:t>
      </w:r>
    </w:p>
    <w:p w14:paraId="0CEC89D7"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3. </w:t>
      </w:r>
      <w:r w:rsidRPr="0066664C">
        <w:rPr>
          <w:rFonts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6970A75D"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4. </w:t>
      </w:r>
      <w:r w:rsidRPr="0066664C">
        <w:rPr>
          <w:rFonts w:cs="Times New Roman"/>
          <w:noProof/>
          <w:lang w:val="en-US"/>
        </w:rPr>
        <w:tab/>
        <w:t>The HCAHPS Survey -Frequently Asked Questions The HCAHPS Survey – Frequently Asked Questions. [cited 2016 Aug 4]; Available from: http://www.hcahpsonline.org/home.aspx.</w:t>
      </w:r>
    </w:p>
    <w:p w14:paraId="21D185B6"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5. </w:t>
      </w:r>
      <w:r w:rsidRPr="0066664C">
        <w:rPr>
          <w:rFonts w:cs="Times New Roman"/>
          <w:noProof/>
          <w:lang w:val="en-US"/>
        </w:rPr>
        <w:tab/>
        <w:t>Ordonnance n° 96-346 du 24 avril 1996 portant réforme de l’hospitalisation publique et privée | Legifrance [Internet]. Available from: https://www.legifrance.gouv.fr/affichTexte.do?cidTexte=JORFTEXT000000742206</w:t>
      </w:r>
    </w:p>
    <w:p w14:paraId="7E03524F"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6. </w:t>
      </w:r>
      <w:r w:rsidRPr="0066664C">
        <w:rPr>
          <w:rFonts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0798D92"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66664C">
        <w:rPr>
          <w:rFonts w:cs="Times New Roman"/>
          <w:noProof/>
          <w:lang w:val="en-US"/>
        </w:rPr>
        <w:t xml:space="preserve">7. </w:t>
      </w:r>
      <w:r w:rsidRPr="0066664C">
        <w:rPr>
          <w:rFonts w:cs="Times New Roman"/>
          <w:noProof/>
          <w:lang w:val="en-US"/>
        </w:rPr>
        <w:tab/>
        <w:t xml:space="preserve">The NHS Plan A plan for investment A plan for reform. </w:t>
      </w:r>
      <w:r w:rsidRPr="004A78C7">
        <w:rPr>
          <w:rFonts w:cs="Times New Roman"/>
          <w:noProof/>
        </w:rPr>
        <w:t xml:space="preserve">2000; </w:t>
      </w:r>
    </w:p>
    <w:p w14:paraId="3238F108"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8. </w:t>
      </w:r>
      <w:r w:rsidRPr="004A78C7">
        <w:rPr>
          <w:rFonts w:cs="Times New Roman"/>
          <w:noProof/>
        </w:rPr>
        <w:tab/>
        <w:t xml:space="preserve">Cubillas JJ, Ramos MI, Feito FR, González JM, Gersol R, Ramos MB. Importancia de los Customer Relationship Management (CRM) sanitarios en las pandemias y alertas sanitarias. </w:t>
      </w:r>
      <w:r w:rsidRPr="0066664C">
        <w:rPr>
          <w:rFonts w:cs="Times New Roman"/>
          <w:noProof/>
          <w:lang w:val="en-US"/>
        </w:rPr>
        <w:t>Atención Primaria [Internet]. 2015 May 1 [cited 2018 Mar 14];47(5):267–72. Available from: https://www.sciencedirect.com/science/article/pii/S0212656714002315</w:t>
      </w:r>
    </w:p>
    <w:p w14:paraId="4D839553"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9. </w:t>
      </w:r>
      <w:r w:rsidRPr="0066664C">
        <w:rPr>
          <w:rFonts w:cs="Times New Roman"/>
          <w:noProof/>
          <w:lang w:val="en-US"/>
        </w:rPr>
        <w:tab/>
        <w:t>Notes on User Centered Design Process (UCD) [Internet]. [cited 2017 May 24]. Available from: https://www.w3.org/WAI/redesign/ucd</w:t>
      </w:r>
    </w:p>
    <w:p w14:paraId="4C046DB0"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10. </w:t>
      </w:r>
      <w:r w:rsidRPr="0066664C">
        <w:rPr>
          <w:rFonts w:cs="Times New Roman"/>
          <w:noProof/>
          <w:lang w:val="en-US"/>
        </w:rPr>
        <w:tab/>
        <w:t xml:space="preserve">International Organization for Standardization. ISO 9241-210: Ergonomics of human–system interaction - Human-centred design for interactive systems. Int Organ Stand. 2010;2010:32. </w:t>
      </w:r>
    </w:p>
    <w:p w14:paraId="60F0DF4A"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11. </w:t>
      </w:r>
      <w:r w:rsidRPr="0066664C">
        <w:rPr>
          <w:rFonts w:cs="Times New Roman"/>
          <w:noProof/>
          <w:lang w:val="en-US"/>
        </w:rPr>
        <w:tab/>
        <w:t>Health Services Review Council. Guide to Complaint Handling in Health Care Services. 2005; Available from: http://www.health.vic.gov.au/hsc/downloads/complaints_handling.pdf</w:t>
      </w:r>
    </w:p>
    <w:p w14:paraId="13B2F85F"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12. </w:t>
      </w:r>
      <w:r w:rsidRPr="004A78C7">
        <w:rPr>
          <w:rFonts w:cs="Times New Roman"/>
          <w:noProof/>
        </w:rPr>
        <w:tab/>
        <w:t>Peruano E. DECRETO SUPREMO N</w:t>
      </w:r>
      <w:r w:rsidRPr="004A78C7">
        <w:rPr>
          <w:rFonts w:cs="Times New Roman"/>
          <w:noProof/>
          <w:vertAlign w:val="superscript"/>
        </w:rPr>
        <w:t>o</w:t>
      </w:r>
      <w:r w:rsidRPr="004A78C7">
        <w:rPr>
          <w:rFonts w:cs="Times New Roman"/>
          <w:noProof/>
        </w:rPr>
        <w:t xml:space="preserve"> 030-2016-SA. </w:t>
      </w:r>
      <w:r w:rsidRPr="0066664C">
        <w:rPr>
          <w:rFonts w:cs="Times New Roman"/>
          <w:noProof/>
          <w:lang w:val="en-US"/>
        </w:rPr>
        <w:t>[cited 2018 Mar 14]; Available from: http://busquedas.elperuano.pe/download/url/aprueban-reglamento-para-la-atencion-de-reclamos-y-quejas-de-decreto-supremo-n-030-2016-sa-1409580-7</w:t>
      </w:r>
    </w:p>
    <w:p w14:paraId="53EF09DC"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13. </w:t>
      </w:r>
      <w:r w:rsidRPr="004A78C7">
        <w:rPr>
          <w:rFonts w:cs="Times New Roman"/>
          <w:noProof/>
        </w:rPr>
        <w:tab/>
        <w:t xml:space="preserve">Susalud: la tecnología digital al servicio de ciudadanos y gestores | Gestion.pe [Internet]. </w:t>
      </w:r>
      <w:r w:rsidRPr="0066664C">
        <w:rPr>
          <w:rFonts w:cs="Times New Roman"/>
          <w:noProof/>
          <w:lang w:val="en-US"/>
        </w:rPr>
        <w:t>[cited 2017 Dec 16]. Available from: https://gestion.pe/panelg/susalud-tecnologia-digital-al-servicio-ciudadanos-y-gestores-2197181</w:t>
      </w:r>
    </w:p>
    <w:p w14:paraId="145A235A"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14. </w:t>
      </w:r>
      <w:r w:rsidRPr="0066664C">
        <w:rPr>
          <w:rFonts w:cs="Times New Roman"/>
          <w:noProof/>
          <w:lang w:val="en-US"/>
        </w:rPr>
        <w:tab/>
        <w:t>Al-Abri R, Al-Balushi A. Patient satisfaction survey as a tool towards quality improvement. Oman Med J [Internet]. 2014 Jan [cited 2016 Aug 7];29(1):3–7. Available from: http://www.ncbi.nlm.nih.gov/pubmed/24501659</w:t>
      </w:r>
    </w:p>
    <w:p w14:paraId="610AF2C9"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15. </w:t>
      </w:r>
      <w:r w:rsidRPr="004A78C7">
        <w:rPr>
          <w:rFonts w:cs="Times New Roman"/>
          <w:noProof/>
        </w:rPr>
        <w:tab/>
        <w:t>Ejecutiva D, Servicios D, Salud D, De D, De G, Calidad L, et al. DIRECCIÓN GENERAL DE SALUD DE LAS PERSONAS. [cited 2018 Mar 4]; Available from: http://www.minsa.gob.pe/dgsp/observatorio/documentos/seg_pac/Estandar1erNivel2003.pdf</w:t>
      </w:r>
    </w:p>
    <w:p w14:paraId="7C10E09B"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16. </w:t>
      </w:r>
      <w:r w:rsidRPr="004A78C7">
        <w:rPr>
          <w:rFonts w:cs="Times New Roman"/>
          <w:noProof/>
        </w:rPr>
        <w:tab/>
        <w:t>Martha Chang de la Rosa L, María del Carmen Alemán Lage D, García Roche R, Jorge Miranda R. EVALUACIÓN DE LA CALIDAD DE LA ATENCIÓN MÉDICA EN EL SUBSISTEMA DE URGENCIAS DEL MUNICIPIO 10 DE OCTUBRE, 1997. Rev Cuba Salud Pública [Internet]. 2000 [cited 2018 Mar 14];24(2):110–6. Available from: http://bvs.sld.cu/revistas/spu/vol26_2_00/spu05200.pdf</w:t>
      </w:r>
    </w:p>
    <w:p w14:paraId="2E85A77A"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17. </w:t>
      </w:r>
      <w:r w:rsidRPr="0066664C">
        <w:rPr>
          <w:rFonts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5876AEE3"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18. </w:t>
      </w:r>
      <w:r w:rsidRPr="0066664C">
        <w:rPr>
          <w:rFonts w:cs="Times New Roman"/>
          <w:noProof/>
          <w:lang w:val="en-US"/>
        </w:rPr>
        <w:tab/>
        <w:t xml:space="preserve">Bjertnaes O a., Sjetne IS, Iversen HH. Overall patient satisfaction with hospitals: effects of patient-reported experiences and fulfilment of expectations. BMJ Qual Saf. 2012;21(1):39–46. </w:t>
      </w:r>
    </w:p>
    <w:p w14:paraId="5C2023D0"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19. </w:t>
      </w:r>
      <w:r w:rsidRPr="0066664C">
        <w:rPr>
          <w:rFonts w:cs="Times New Roman"/>
          <w:noProof/>
          <w:lang w:val="en-US"/>
        </w:rPr>
        <w:tab/>
        <w:t xml:space="preserve">Predictors of patient satisfaction. Gomal J Med Sci. 9(2). </w:t>
      </w:r>
    </w:p>
    <w:p w14:paraId="580ACB3C"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20. </w:t>
      </w:r>
      <w:r w:rsidRPr="004A78C7">
        <w:rPr>
          <w:rFonts w:cs="Times New Roman"/>
          <w:noProof/>
        </w:rPr>
        <w:tab/>
        <w:t xml:space="preserve">EsSalud. Registro Informático de Atención al Asegurado [Internet]. </w:t>
      </w:r>
      <w:r w:rsidRPr="0066664C">
        <w:rPr>
          <w:rFonts w:cs="Times New Roman"/>
          <w:noProof/>
          <w:lang w:val="en-US"/>
        </w:rPr>
        <w:t>[cited 2016 Aug 16]. Available from: http://ww3.essalud.gob.pe:8080/riid/portal.html</w:t>
      </w:r>
    </w:p>
    <w:p w14:paraId="3123B37C"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21. </w:t>
      </w:r>
      <w:r w:rsidRPr="0066664C">
        <w:rPr>
          <w:rFonts w:cs="Times New Roman"/>
          <w:noProof/>
          <w:lang w:val="en-US"/>
        </w:rPr>
        <w:tab/>
        <w:t>CRM for Small Business - Customer Relationship Management - Act! [Internet]. [cited 2018 Feb 4]. Available from: https://www.act.com/</w:t>
      </w:r>
    </w:p>
    <w:p w14:paraId="41A96B19"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22. </w:t>
      </w:r>
      <w:r w:rsidRPr="0066664C">
        <w:rPr>
          <w:rFonts w:cs="Times New Roman"/>
          <w:noProof/>
          <w:lang w:val="en-US"/>
        </w:rPr>
        <w:tab/>
        <w:t>Qué es CRM: Customer Relationship Management y Software CRM [Internet]. [cited 2018 Feb 4]. Available from: https://www.sumacrm.com/soporte/customer-relationship-management</w:t>
      </w:r>
    </w:p>
    <w:p w14:paraId="1B7E69C3"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23. </w:t>
      </w:r>
      <w:r w:rsidRPr="0066664C">
        <w:rPr>
          <w:rFonts w:cs="Times New Roman"/>
          <w:noProof/>
          <w:lang w:val="en-US"/>
        </w:rPr>
        <w:tab/>
        <w:t>Anshari M, Almunawar MN. Evaluating CRM Implementation in Healthcare Organization. [cited 2018 Mar 14]; Available from: https://arxiv.org/pdf/1204.3689.pdf</w:t>
      </w:r>
    </w:p>
    <w:p w14:paraId="5BAC22D9"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24. </w:t>
      </w:r>
      <w:r w:rsidRPr="0066664C">
        <w:rPr>
          <w:rFonts w:cs="Times New Roman"/>
          <w:noProof/>
          <w:lang w:val="en-US"/>
        </w:rPr>
        <w:tab/>
        <w:t xml:space="preserve">Noakes Schulze A. User-Centered Design for Information Professionals. Assoc Libr Inf Sci Educ. </w:t>
      </w:r>
    </w:p>
    <w:p w14:paraId="75C1C3D5"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25. </w:t>
      </w:r>
      <w:r w:rsidRPr="0066664C">
        <w:rPr>
          <w:rFonts w:cs="Times New Roman"/>
          <w:noProof/>
          <w:lang w:val="en-US"/>
        </w:rPr>
        <w:tab/>
        <w:t xml:space="preserve">Heland M. HANDBOOK OF HUMAN-COMPUTER INTERACTION. 1991. 1135 p. </w:t>
      </w:r>
    </w:p>
    <w:p w14:paraId="2582BCE3"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26. </w:t>
      </w:r>
      <w:r w:rsidRPr="0066664C">
        <w:rPr>
          <w:rFonts w:cs="Times New Roman"/>
          <w:noProof/>
          <w:lang w:val="en-US"/>
        </w:rPr>
        <w:tab/>
        <w:t>Ghaoui C. Encyclopedia Of Human Computer Interaction [Internet]. 2006. 1-757 p. Available from: papers2://publication/uuid/FF9B21D6-1E10-42E3-942D-EDA95AEE6D3B</w:t>
      </w:r>
    </w:p>
    <w:p w14:paraId="239529B5"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27. </w:t>
      </w:r>
      <w:r w:rsidRPr="0066664C">
        <w:rPr>
          <w:rFonts w:cs="Times New Roman"/>
          <w:noProof/>
          <w:lang w:val="en-US"/>
        </w:rPr>
        <w:tab/>
        <w:t>Abras C, Maloney-Krichmar D, Preece J. User-Centered Design. 2004 [cited 2018 Mar 14]; Available from: http://citeseerx.ist.psu.edu/viewdoc/download?doi=10.1.1.94.381&amp;rep=rep1&amp;type=pdf</w:t>
      </w:r>
    </w:p>
    <w:p w14:paraId="2C6DC50B"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28. </w:t>
      </w:r>
      <w:r w:rsidRPr="0066664C">
        <w:rPr>
          <w:rFonts w:cs="Times New Roman"/>
          <w:noProof/>
          <w:lang w:val="en-US"/>
        </w:rPr>
        <w:tab/>
        <w:t>Describe the User Centered Design methodology [Internet]. [cited 2017 May 24]. Available from: http://www.modernanalyst.com/Careers/InterviewQuestions/tabid/128/ID/2191/Describe-the-User-Centered-Design-methodology.aspx</w:t>
      </w:r>
    </w:p>
    <w:p w14:paraId="0A2D0AFF"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29. </w:t>
      </w:r>
      <w:r w:rsidRPr="0066664C">
        <w:rPr>
          <w:rFonts w:cs="Times New Roman"/>
          <w:noProof/>
          <w:lang w:val="en-US"/>
        </w:rPr>
        <w:tab/>
        <w:t>HIT Implementation Strategies and User-Centered Design [Internet]. [cited 2017 May 29]. Available from: http://pinnacle-center.com/hit-implementation-strategies-and-user-centered-design/</w:t>
      </w:r>
    </w:p>
    <w:p w14:paraId="7D0B7D7F"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30. </w:t>
      </w:r>
      <w:r w:rsidRPr="0066664C">
        <w:rPr>
          <w:rFonts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3CDA7F6D"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31. </w:t>
      </w:r>
      <w:r w:rsidRPr="0066664C">
        <w:rPr>
          <w:rFonts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2557500A"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32. </w:t>
      </w:r>
      <w:r w:rsidRPr="004A78C7">
        <w:rPr>
          <w:rFonts w:cs="Times New Roman"/>
          <w:noProof/>
        </w:rPr>
        <w:tab/>
        <w:t>El Peruano. DECRETO SUPREMO N</w:t>
      </w:r>
      <w:r w:rsidRPr="004A78C7">
        <w:rPr>
          <w:rFonts w:cs="Times New Roman"/>
          <w:noProof/>
          <w:vertAlign w:val="superscript"/>
        </w:rPr>
        <w:t>o</w:t>
      </w:r>
      <w:r w:rsidRPr="004A78C7">
        <w:rPr>
          <w:rFonts w:cs="Times New Roman"/>
          <w:noProof/>
        </w:rPr>
        <w:t xml:space="preserve"> 008-2014-SA. </w:t>
      </w:r>
      <w:r w:rsidRPr="0066664C">
        <w:rPr>
          <w:rFonts w:cs="Times New Roman"/>
          <w:noProof/>
          <w:lang w:val="en-US"/>
        </w:rPr>
        <w:t>2014 [cited 2018 Mar 14]; Available from: http://busquedas.elperuano.pe/download/url/aprueban-el-reglamento-de-organizacion-y-funciones-de-la-superintendencia-nacion-1094629-2</w:t>
      </w:r>
    </w:p>
    <w:p w14:paraId="21A66880"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33. </w:t>
      </w:r>
      <w:r w:rsidRPr="004A78C7">
        <w:rPr>
          <w:rFonts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0803BA50"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34. </w:t>
      </w:r>
      <w:r w:rsidRPr="004A78C7">
        <w:rPr>
          <w:rFonts w:cs="Times New Roman"/>
          <w:noProof/>
        </w:rPr>
        <w:tab/>
        <w:t xml:space="preserve">Seguro Integral de Salud - Microsoft Power BI [Internet]. </w:t>
      </w:r>
      <w:r w:rsidRPr="0066664C">
        <w:rPr>
          <w:rFonts w:cs="Times New Roman"/>
          <w:noProof/>
          <w:lang w:val="en-US"/>
        </w:rPr>
        <w:t>[cited 2018 Jan 23]. Available from: https://app.powerbi.com/view?r=eyJrIjoiNTljNzlmMTUtM2Y5NS00M2FjLWIwMGUtZmE0MDFhMWI5OGZjIiwidCI6IjZmZTkxN2VlLWQ5OWMtNGJmNy05OGQ1LThhOTUyYTE3NzhjNCIsImMiOjR9</w:t>
      </w:r>
    </w:p>
    <w:p w14:paraId="120F514D"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35. </w:t>
      </w:r>
      <w:r w:rsidRPr="004A78C7">
        <w:rPr>
          <w:rFonts w:cs="Times New Roman"/>
          <w:noProof/>
        </w:rPr>
        <w:tab/>
        <w:t xml:space="preserve">Plataforma de Información SUSALUD [Internet]. </w:t>
      </w:r>
      <w:r w:rsidRPr="0066664C">
        <w:rPr>
          <w:rFonts w:cs="Times New Roman"/>
          <w:noProof/>
          <w:lang w:val="en-US"/>
        </w:rPr>
        <w:t>[cited 2018 Jan 23]. Available from: http://bi.susalud.gob.pe/QvAJAXZfc/opendoc.htm?document=QV Produccion%2FSIG_SUSALUD.qvw&amp;host=QVS%40srvqlikias&amp;anonymous=true</w:t>
      </w:r>
    </w:p>
    <w:p w14:paraId="70AEC053"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36. </w:t>
      </w:r>
      <w:r w:rsidRPr="0066664C">
        <w:rPr>
          <w:rFonts w:cs="Times New Roman"/>
          <w:noProof/>
          <w:lang w:val="en-US"/>
        </w:rPr>
        <w:tab/>
        <w:t>BPM PAC | Consulta [Internet]. [cited 2017 Mar 14]. Available from: http://app17.susalud.gob.pe/formulario_consulta/</w:t>
      </w:r>
    </w:p>
    <w:p w14:paraId="7B1529AF"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37. </w:t>
      </w:r>
      <w:r w:rsidRPr="004A78C7">
        <w:rPr>
          <w:rFonts w:cs="Times New Roman"/>
          <w:noProof/>
        </w:rPr>
        <w:tab/>
        <w:t xml:space="preserve">SUSALUD CONTIGO - Aplicaciones de Android en Google Play [Internet]. </w:t>
      </w:r>
      <w:r w:rsidRPr="0066664C">
        <w:rPr>
          <w:rFonts w:cs="Times New Roman"/>
          <w:noProof/>
          <w:lang w:val="en-US"/>
        </w:rPr>
        <w:t>[cited 2017 Mar 14]. Available from: https://play.google.com/store/apps/details?id=pe.gob.susalud.servicio&amp;hl=es</w:t>
      </w:r>
    </w:p>
    <w:p w14:paraId="75ED1063"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38. </w:t>
      </w:r>
      <w:r w:rsidRPr="004A78C7">
        <w:rPr>
          <w:rFonts w:cs="Times New Roman"/>
          <w:noProof/>
        </w:rPr>
        <w:tab/>
        <w:t xml:space="preserve">SUSALUD | MÁS DE 10 MIL USUARIOS UTILIZAN APP SUSALUD CONTIGO [Internet]. </w:t>
      </w:r>
      <w:r w:rsidRPr="0066664C">
        <w:rPr>
          <w:rFonts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229AA2D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39. </w:t>
      </w:r>
      <w:r w:rsidRPr="004A78C7">
        <w:rPr>
          <w:rFonts w:cs="Times New Roman"/>
          <w:noProof/>
        </w:rPr>
        <w:tab/>
        <w:t>SUSALUD | Mapa Georeferenciado [Internet]. [cited 2018 Mar 14]. Available from: http://mapa.susalud.gob.pe/</w:t>
      </w:r>
    </w:p>
    <w:p w14:paraId="2167170F"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40. </w:t>
      </w:r>
      <w:r w:rsidRPr="004A78C7">
        <w:rPr>
          <w:rFonts w:cs="Times New Roman"/>
          <w:noProof/>
        </w:rPr>
        <w:tab/>
        <w:t>Resolución Ministerial 667-2017/MINSA. [cited 2018 Mar 14]; Available from: ftp://ftp2.minsa.gob.pe/normaslegales/2017/RM_N°_667-2017-MINSA.PDF</w:t>
      </w:r>
    </w:p>
    <w:p w14:paraId="0AEC7052"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41. </w:t>
      </w:r>
      <w:r w:rsidRPr="004A78C7">
        <w:rPr>
          <w:rFonts w:cs="Times New Roman"/>
          <w:noProof/>
        </w:rPr>
        <w:tab/>
        <w:t xml:space="preserve">RESOLUCION N° 160-2011-SUNASA/CD - Norma Legal Diario Oficial El Peruano [Internet]. </w:t>
      </w:r>
      <w:r w:rsidRPr="0066664C">
        <w:rPr>
          <w:rFonts w:cs="Times New Roman"/>
          <w:noProof/>
          <w:lang w:val="en-US"/>
        </w:rPr>
        <w:t>[cited 2018 Mar 14]. Available from: http://busquedas.elperuano.pe/normaslegales/aprueban-reglamento-general-para-la-atencion-de-los-reclamos-resolucion-n-160-2011-sunasacd-737790-1/</w:t>
      </w:r>
    </w:p>
    <w:p w14:paraId="2B9DB369"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66664C">
        <w:rPr>
          <w:rFonts w:cs="Times New Roman"/>
          <w:noProof/>
          <w:lang w:val="en-US"/>
        </w:rPr>
        <w:t xml:space="preserve">42. </w:t>
      </w:r>
      <w:r w:rsidRPr="0066664C">
        <w:rPr>
          <w:rFonts w:cs="Times New Roman"/>
          <w:noProof/>
          <w:lang w:val="en-US"/>
        </w:rPr>
        <w:tab/>
        <w:t xml:space="preserve">Paul CL. A Modified Delphi Approach to a New Card Sorting Methodology. </w:t>
      </w:r>
      <w:r w:rsidRPr="004A78C7">
        <w:rPr>
          <w:rFonts w:cs="Times New Roman"/>
          <w:noProof/>
        </w:rPr>
        <w:t xml:space="preserve">J Usability Stud. 2008;4(1):7–30. </w:t>
      </w:r>
    </w:p>
    <w:p w14:paraId="5BF890C5" w14:textId="77777777" w:rsidR="004A78C7" w:rsidRPr="004A78C7" w:rsidRDefault="004A78C7" w:rsidP="004A78C7">
      <w:pPr>
        <w:widowControl w:val="0"/>
        <w:autoSpaceDE w:val="0"/>
        <w:autoSpaceDN w:val="0"/>
        <w:adjustRightInd w:val="0"/>
        <w:spacing w:line="360" w:lineRule="auto"/>
        <w:ind w:left="640" w:hanging="640"/>
        <w:rPr>
          <w:rFonts w:cs="Times New Roman"/>
          <w:noProof/>
        </w:rPr>
      </w:pPr>
      <w:r w:rsidRPr="004A78C7">
        <w:rPr>
          <w:rFonts w:cs="Times New Roman"/>
          <w:noProof/>
        </w:rPr>
        <w:t xml:space="preserve">43. </w:t>
      </w:r>
      <w:r w:rsidRPr="004A78C7">
        <w:rPr>
          <w:rFonts w:cs="Times New Roman"/>
          <w:noProof/>
        </w:rPr>
        <w:tab/>
        <w:t>Salud | Reclamos.cl [Internet]. [cited 2018 Mar 27]. Available from: https://www.reclamos.cl/salud</w:t>
      </w:r>
    </w:p>
    <w:p w14:paraId="69D6B64C"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44. </w:t>
      </w:r>
      <w:r w:rsidRPr="004A78C7">
        <w:rPr>
          <w:rFonts w:cs="Times New Roman"/>
          <w:noProof/>
        </w:rPr>
        <w:tab/>
        <w:t xml:space="preserve">ShowMore - Grabar, cargar y compartir sus vídeos en la web fácilmente [Internet]. </w:t>
      </w:r>
      <w:r w:rsidRPr="0066664C">
        <w:rPr>
          <w:rFonts w:cs="Times New Roman"/>
          <w:noProof/>
          <w:lang w:val="en-US"/>
        </w:rPr>
        <w:t>[cited 2018 Mar 27]. Available from: https://showmore.com/es/</w:t>
      </w:r>
    </w:p>
    <w:p w14:paraId="6D1C6E8D"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45. </w:t>
      </w:r>
      <w:r w:rsidRPr="0066664C">
        <w:rPr>
          <w:rFonts w:cs="Times New Roman"/>
          <w:noProof/>
          <w:lang w:val="en-US"/>
        </w:rPr>
        <w:tab/>
        <w:t>oTranscribe [Internet]. [cited 2018 Mar 27]. Available from: http://otranscribe.com/</w:t>
      </w:r>
    </w:p>
    <w:p w14:paraId="76CA1B78"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46. </w:t>
      </w:r>
      <w:r w:rsidRPr="004A78C7">
        <w:rPr>
          <w:rFonts w:cs="Times New Roman"/>
          <w:noProof/>
        </w:rPr>
        <w:tab/>
        <w:t xml:space="preserve">Superintendencia de Salud, Gobierno de Chile - Reclamo contra FONASA o ISAPRES [Internet]. </w:t>
      </w:r>
      <w:r w:rsidRPr="0066664C">
        <w:rPr>
          <w:rFonts w:cs="Times New Roman"/>
          <w:noProof/>
          <w:lang w:val="en-US"/>
        </w:rPr>
        <w:t>[cited 2018 Mar 27]. Available from: http://www.supersalud.gob.cl/portal/w3-article-7592.html#online</w:t>
      </w:r>
    </w:p>
    <w:p w14:paraId="428CBB5C"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4A78C7">
        <w:rPr>
          <w:rFonts w:cs="Times New Roman"/>
          <w:noProof/>
        </w:rPr>
        <w:t xml:space="preserve">47. </w:t>
      </w:r>
      <w:r w:rsidRPr="004A78C7">
        <w:rPr>
          <w:rFonts w:cs="Times New Roman"/>
          <w:noProof/>
        </w:rPr>
        <w:tab/>
        <w:t xml:space="preserve">Formule su petición, queja, reclamo, sugerencia o denuncia [Internet]. </w:t>
      </w:r>
      <w:r w:rsidRPr="0066664C">
        <w:rPr>
          <w:rFonts w:cs="Times New Roman"/>
          <w:noProof/>
          <w:lang w:val="en-US"/>
        </w:rPr>
        <w:t>[cited 2018 Mar 27]. Available from: https://www.minsalud.gov.co/atencion/Paginas/Solicitudes-sugerencias-quejas-o-reclamos.aspx</w:t>
      </w:r>
    </w:p>
    <w:p w14:paraId="2BFCA080"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48. </w:t>
      </w:r>
      <w:r w:rsidRPr="0066664C">
        <w:rPr>
          <w:rFonts w:cs="Times New Roman"/>
          <w:noProof/>
          <w:lang w:val="en-US"/>
        </w:rPr>
        <w:tab/>
        <w:t xml:space="preserve">Opoku-Boateng GA. USER FRUSTRATION IN HIT INTERFACES: EXPLORING PAST HCI RESEARCH FOR A BETTER UNDERSTANDING OF CLINICIANS EXPERIENCES. </w:t>
      </w:r>
    </w:p>
    <w:p w14:paraId="15A60D71"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49. </w:t>
      </w:r>
      <w:r w:rsidRPr="0066664C">
        <w:rPr>
          <w:rFonts w:cs="Times New Roman"/>
          <w:noProof/>
          <w:lang w:val="en-US"/>
        </w:rPr>
        <w:tab/>
        <w:t xml:space="preserve">Horsky J, Schiff GD, Johnston D, Mercincavage L, Bell D, Middleton B. Interface design principles for usable decision support: A targeted review of best practices for clinical prescribing interventions. Journal of Biomedical Informatics. 2012. </w:t>
      </w:r>
    </w:p>
    <w:p w14:paraId="1E5E71B5"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50. </w:t>
      </w:r>
      <w:r w:rsidRPr="0066664C">
        <w:rPr>
          <w:rFonts w:cs="Times New Roman"/>
          <w:noProof/>
          <w:lang w:val="en-US"/>
        </w:rPr>
        <w:tab/>
        <w:t>Schnall R, Rojas M, Bakken S, Brown W, Carballo-dieguez A, Carry M, et al. A user-centered model for designing consumer mobile health ( mHealth ) applications ( apps ). J Biomed Inform [Internet]. 2016;60:243–51. Available from: http://dx.doi.org/10.1016/j.jbi.2016.02.002</w:t>
      </w:r>
    </w:p>
    <w:p w14:paraId="283CF570" w14:textId="77777777" w:rsidR="004A78C7" w:rsidRPr="0066664C" w:rsidRDefault="004A78C7" w:rsidP="004A78C7">
      <w:pPr>
        <w:widowControl w:val="0"/>
        <w:autoSpaceDE w:val="0"/>
        <w:autoSpaceDN w:val="0"/>
        <w:adjustRightInd w:val="0"/>
        <w:spacing w:line="360" w:lineRule="auto"/>
        <w:ind w:left="640" w:hanging="640"/>
        <w:rPr>
          <w:rFonts w:cs="Times New Roman"/>
          <w:noProof/>
          <w:lang w:val="en-US"/>
        </w:rPr>
      </w:pPr>
      <w:r w:rsidRPr="0066664C">
        <w:rPr>
          <w:rFonts w:cs="Times New Roman"/>
          <w:noProof/>
          <w:lang w:val="en-US"/>
        </w:rPr>
        <w:t xml:space="preserve">51. </w:t>
      </w:r>
      <w:r w:rsidRPr="0066664C">
        <w:rPr>
          <w:rFonts w:cs="Times New Roman"/>
          <w:noProof/>
          <w:lang w:val="en-US"/>
        </w:rPr>
        <w:tab/>
        <w:t>Why You Only Need to Test with 5 Users [Internet]. [cited 2018 Mar 28]. Available from: https://www.nngroup.com/articles/why-you-only-need-to-test-with-5-users/</w:t>
      </w:r>
    </w:p>
    <w:p w14:paraId="45A08482" w14:textId="77777777" w:rsidR="00121596" w:rsidRPr="0066664C" w:rsidRDefault="00F26BEE" w:rsidP="004A78C7">
      <w:pPr>
        <w:widowControl w:val="0"/>
        <w:autoSpaceDE w:val="0"/>
        <w:autoSpaceDN w:val="0"/>
        <w:adjustRightInd w:val="0"/>
        <w:spacing w:line="360" w:lineRule="auto"/>
        <w:ind w:left="640" w:hanging="640"/>
        <w:rPr>
          <w:rFonts w:cs="Times New Roman"/>
          <w:b/>
          <w:lang w:val="en-US"/>
        </w:rPr>
      </w:pPr>
      <w:r w:rsidRPr="0039004D">
        <w:rPr>
          <w:rFonts w:cs="Times New Roman"/>
          <w:lang w:val="es-ES"/>
        </w:rPr>
        <w:fldChar w:fldCharType="end"/>
      </w:r>
    </w:p>
    <w:p w14:paraId="3A083942" w14:textId="77777777" w:rsidR="00161D0F" w:rsidRPr="0066664C" w:rsidRDefault="00161D0F" w:rsidP="00262D6E">
      <w:pPr>
        <w:spacing w:line="360" w:lineRule="auto"/>
        <w:jc w:val="both"/>
        <w:rPr>
          <w:rFonts w:cs="Times New Roman"/>
          <w:lang w:val="en-US"/>
        </w:rPr>
      </w:pPr>
    </w:p>
    <w:p w14:paraId="68895E22" w14:textId="77777777" w:rsidR="00A12DD0" w:rsidRPr="0039004D" w:rsidRDefault="00A12DD0" w:rsidP="00262D6E">
      <w:pPr>
        <w:pStyle w:val="Ttulo1"/>
        <w:spacing w:line="360" w:lineRule="auto"/>
        <w:rPr>
          <w:rFonts w:cs="Times New Roman"/>
          <w:szCs w:val="24"/>
        </w:rPr>
      </w:pPr>
      <w:bookmarkStart w:id="112" w:name="_Toc508100452"/>
      <w:r w:rsidRPr="0039004D">
        <w:rPr>
          <w:rFonts w:cs="Times New Roman"/>
          <w:szCs w:val="24"/>
        </w:rPr>
        <w:t>Anexos</w:t>
      </w:r>
      <w:bookmarkEnd w:id="112"/>
    </w:p>
    <w:p w14:paraId="78ED314A" w14:textId="77777777" w:rsidR="00161D0F" w:rsidRPr="0039004D" w:rsidRDefault="00161D0F" w:rsidP="00262D6E">
      <w:pPr>
        <w:spacing w:line="360" w:lineRule="auto"/>
        <w:jc w:val="both"/>
        <w:rPr>
          <w:rFonts w:cs="Times New Roman"/>
          <w:lang w:val="es-ES"/>
        </w:rPr>
      </w:pPr>
    </w:p>
    <w:p w14:paraId="3E88D626" w14:textId="77777777" w:rsidR="00161D0F" w:rsidRPr="0039004D" w:rsidRDefault="00161D0F" w:rsidP="00BE0437">
      <w:pPr>
        <w:pStyle w:val="Ttulo2"/>
        <w:spacing w:line="360" w:lineRule="auto"/>
        <w:rPr>
          <w:rFonts w:cs="Times New Roman"/>
          <w:b w:val="0"/>
        </w:rPr>
      </w:pPr>
      <w:bookmarkStart w:id="113" w:name="_Toc508100453"/>
      <w:r w:rsidRPr="0039004D">
        <w:rPr>
          <w:rFonts w:cs="Times New Roman"/>
          <w:szCs w:val="24"/>
        </w:rPr>
        <w:t>Anexo 1</w:t>
      </w:r>
      <w:bookmarkEnd w:id="113"/>
      <w:r w:rsidR="00BE0437">
        <w:rPr>
          <w:rFonts w:cs="Times New Roman"/>
          <w:szCs w:val="24"/>
        </w:rPr>
        <w:t xml:space="preserve">: </w:t>
      </w:r>
      <w:r w:rsidRPr="0039004D">
        <w:rPr>
          <w:rFonts w:cs="Times New Roman"/>
          <w:b w:val="0"/>
          <w:bCs/>
        </w:rPr>
        <w:t>Conse</w:t>
      </w:r>
      <w:r w:rsidR="00000DBF" w:rsidRPr="0039004D">
        <w:rPr>
          <w:rFonts w:cs="Times New Roman"/>
          <w:b w:val="0"/>
          <w:bCs/>
        </w:rPr>
        <w:t>ntimiento Informado del usuario</w:t>
      </w:r>
      <w:r w:rsidRPr="0039004D">
        <w:rPr>
          <w:rFonts w:cs="Times New Roman"/>
          <w:b w:val="0"/>
          <w:bCs/>
        </w:rPr>
        <w:t xml:space="preserve"> final para realizar entrevistas a profundidad</w:t>
      </w:r>
      <w:r w:rsidR="007B7445" w:rsidRPr="0039004D">
        <w:rPr>
          <w:rFonts w:cs="Times New Roman"/>
          <w:b w:val="0"/>
          <w:bCs/>
        </w:rPr>
        <w:t>.</w:t>
      </w:r>
    </w:p>
    <w:p w14:paraId="228C49CC" w14:textId="77777777" w:rsidR="00161D0F" w:rsidRPr="0039004D" w:rsidRDefault="00161D0F" w:rsidP="00262D6E">
      <w:pPr>
        <w:pBdr>
          <w:bottom w:val="single" w:sz="12" w:space="1" w:color="auto"/>
        </w:pBdr>
        <w:spacing w:line="360" w:lineRule="auto"/>
        <w:jc w:val="both"/>
        <w:rPr>
          <w:rFonts w:cs="Times New Roman"/>
          <w:b/>
          <w:bCs/>
        </w:rPr>
      </w:pPr>
    </w:p>
    <w:p w14:paraId="7AF7D05A" w14:textId="77777777" w:rsidR="00161D0F" w:rsidRPr="0039004D" w:rsidRDefault="00161D0F" w:rsidP="00262D6E">
      <w:pPr>
        <w:spacing w:line="360" w:lineRule="auto"/>
        <w:jc w:val="both"/>
        <w:rPr>
          <w:rFonts w:cs="Times New Roman"/>
        </w:rPr>
      </w:pPr>
      <w:r w:rsidRPr="0039004D">
        <w:rPr>
          <w:rFonts w:cs="Times New Roman"/>
        </w:rPr>
        <w:t>Instituciones</w:t>
      </w:r>
      <w:r w:rsidRPr="0039004D">
        <w:rPr>
          <w:rFonts w:cs="Times New Roman"/>
        </w:rPr>
        <w:tab/>
        <w:t>: Universidad Cayetano Heredia – UPCH</w:t>
      </w:r>
    </w:p>
    <w:p w14:paraId="10010436" w14:textId="77777777" w:rsidR="00161D0F" w:rsidRPr="0039004D" w:rsidRDefault="00161D0F" w:rsidP="00262D6E">
      <w:pPr>
        <w:spacing w:line="360" w:lineRule="auto"/>
        <w:jc w:val="both"/>
        <w:rPr>
          <w:rFonts w:cs="Times New Roman"/>
        </w:rPr>
      </w:pPr>
      <w:r w:rsidRPr="0039004D">
        <w:rPr>
          <w:rFonts w:cs="Times New Roman"/>
        </w:rPr>
        <w:t>Investigadores</w:t>
      </w:r>
      <w:r w:rsidRPr="0039004D">
        <w:rPr>
          <w:rFonts w:cs="Times New Roman"/>
        </w:rPr>
        <w:tab/>
        <w:t xml:space="preserve">: </w:t>
      </w:r>
      <w:r w:rsidRPr="0039004D">
        <w:rPr>
          <w:rFonts w:cs="Times New Roman"/>
          <w:bCs/>
        </w:rPr>
        <w:t>Regina Casanova Pérez (UPCH)</w:t>
      </w:r>
    </w:p>
    <w:p w14:paraId="120B344E" w14:textId="77777777" w:rsidR="00161D0F" w:rsidRPr="0039004D" w:rsidRDefault="00161D0F" w:rsidP="00262D6E">
      <w:pPr>
        <w:pBdr>
          <w:bottom w:val="single" w:sz="12" w:space="0" w:color="auto"/>
        </w:pBdr>
        <w:spacing w:line="360" w:lineRule="auto"/>
        <w:ind w:left="1416" w:hanging="1416"/>
        <w:jc w:val="both"/>
        <w:rPr>
          <w:rFonts w:cs="Times New Roman"/>
        </w:rPr>
      </w:pPr>
      <w:r w:rsidRPr="0039004D">
        <w:rPr>
          <w:rFonts w:cs="Times New Roman"/>
        </w:rPr>
        <w:t>Título</w:t>
      </w:r>
      <w:r w:rsidRPr="0039004D">
        <w:rPr>
          <w:rFonts w:cs="Times New Roman"/>
        </w:rPr>
        <w:tab/>
        <w:t>: Diseño Centrado en el Usuario en un Sistema de Gestión de Reclamos para el Sistema de Salud del Perú</w:t>
      </w:r>
      <w:r w:rsidRPr="0039004D">
        <w:rPr>
          <w:rFonts w:cs="Times New Roman"/>
        </w:rPr>
        <w:tab/>
      </w:r>
    </w:p>
    <w:p w14:paraId="52E26003" w14:textId="77777777" w:rsidR="00161D0F" w:rsidRPr="0039004D" w:rsidRDefault="00161D0F" w:rsidP="00262D6E">
      <w:pPr>
        <w:spacing w:line="360" w:lineRule="auto"/>
        <w:jc w:val="both"/>
        <w:rPr>
          <w:rFonts w:cs="Times New Roman"/>
          <w:b/>
          <w:bCs/>
        </w:rPr>
      </w:pPr>
    </w:p>
    <w:p w14:paraId="518A3E76" w14:textId="77777777" w:rsidR="00161D0F" w:rsidRPr="0039004D" w:rsidRDefault="00161D0F" w:rsidP="00262D6E">
      <w:pPr>
        <w:spacing w:line="360" w:lineRule="auto"/>
        <w:jc w:val="both"/>
        <w:rPr>
          <w:rFonts w:cs="Times New Roman"/>
          <w:b/>
          <w:bCs/>
        </w:rPr>
      </w:pPr>
      <w:r w:rsidRPr="0039004D">
        <w:rPr>
          <w:rFonts w:cs="Times New Roman"/>
          <w:b/>
          <w:bCs/>
        </w:rPr>
        <w:t>Propósito del Estudio:</w:t>
      </w:r>
    </w:p>
    <w:p w14:paraId="3F8B19DF" w14:textId="77777777" w:rsidR="00161D0F" w:rsidRPr="0039004D" w:rsidRDefault="00161D0F" w:rsidP="00262D6E">
      <w:pPr>
        <w:spacing w:line="360" w:lineRule="auto"/>
        <w:jc w:val="both"/>
        <w:rPr>
          <w:rFonts w:cs="Times New Roman"/>
        </w:rPr>
      </w:pPr>
      <w:r w:rsidRPr="0039004D">
        <w:rPr>
          <w:rFonts w:cs="Times New Roman"/>
        </w:rPr>
        <w:t>Lo estamos invitando a participar del estudio llamado Diseño Centrado en el Usuario en un Sistema de Gestión de Reclamos para el Sistema de Salud del Perú</w:t>
      </w:r>
      <w:r w:rsidR="007B7445" w:rsidRPr="0039004D">
        <w:rPr>
          <w:rFonts w:cs="Times New Roman"/>
        </w:rPr>
        <w:t>.</w:t>
      </w:r>
      <w:r w:rsidRPr="0039004D">
        <w:rPr>
          <w:rFonts w:cs="Times New Roman"/>
        </w:rPr>
        <w:t xml:space="preserve"> Este es un estudio desarrollado por investigadores de la Universidad Peruana Cayetano Heredia - UPCH</w:t>
      </w:r>
      <w:r w:rsidR="007B7445" w:rsidRPr="0039004D">
        <w:rPr>
          <w:rFonts w:cs="Times New Roman"/>
        </w:rPr>
        <w:t>.</w:t>
      </w:r>
      <w:r w:rsidRPr="0039004D">
        <w:rPr>
          <w:rFonts w:cs="Times New Roman"/>
        </w:rPr>
        <w:t xml:space="preserve"> Este trabajo es financiado por el Programa de CienciActiva de CONCYTEC</w:t>
      </w:r>
      <w:r w:rsidR="007B7445" w:rsidRPr="0039004D">
        <w:rPr>
          <w:rFonts w:cs="Times New Roman"/>
        </w:rPr>
        <w:t>.</w:t>
      </w:r>
      <w:r w:rsidRPr="0039004D" w:rsidDel="00400B85">
        <w:rPr>
          <w:rFonts w:cs="Times New Roman"/>
        </w:rPr>
        <w:t xml:space="preserve"> </w:t>
      </w:r>
    </w:p>
    <w:p w14:paraId="566C5428" w14:textId="77777777" w:rsidR="00161D0F" w:rsidRPr="0039004D" w:rsidRDefault="00161D0F" w:rsidP="00262D6E">
      <w:pPr>
        <w:spacing w:line="360" w:lineRule="auto"/>
        <w:jc w:val="both"/>
        <w:rPr>
          <w:rFonts w:cs="Times New Roman"/>
        </w:rPr>
      </w:pPr>
      <w:r w:rsidRPr="0039004D">
        <w:rPr>
          <w:rFonts w:cs="Times New Roman"/>
        </w:rPr>
        <w:t>El objetivo del estudio es diseñar un sistema para manejo y recojo de reclamos en diversas Instituciones Prestadoras de Servicios de Salud (IPRESS), el cual esta dirigido a diversos usuarios finales del sistema</w:t>
      </w:r>
      <w:r w:rsidR="007B7445" w:rsidRPr="0039004D">
        <w:rPr>
          <w:rFonts w:cs="Times New Roman"/>
        </w:rPr>
        <w:t>.</w:t>
      </w:r>
    </w:p>
    <w:p w14:paraId="14E55BB3" w14:textId="77777777" w:rsidR="00161D0F" w:rsidRPr="0039004D" w:rsidRDefault="00161D0F" w:rsidP="00262D6E">
      <w:pPr>
        <w:spacing w:line="360" w:lineRule="auto"/>
        <w:jc w:val="both"/>
        <w:rPr>
          <w:rFonts w:cs="Times New Roman"/>
        </w:rPr>
      </w:pPr>
      <w:r w:rsidRPr="0039004D">
        <w:rPr>
          <w:rFonts w:cs="Times New Roman"/>
        </w:rPr>
        <w:t>Su participación en esta entrevista es VOLUNTARIA, nadie puede obligarlo a participar si no lo desea</w:t>
      </w:r>
      <w:r w:rsidR="007B7445" w:rsidRPr="0039004D">
        <w:rPr>
          <w:rFonts w:cs="Times New Roman"/>
        </w:rPr>
        <w:t>.</w:t>
      </w:r>
      <w:r w:rsidRPr="0039004D">
        <w:rPr>
          <w:rFonts w:cs="Times New Roman"/>
        </w:rPr>
        <w:t xml:space="preserve"> Su decisión de participar o no, no va a afectar sus relaciones con su proveedor de salud ni sus posibilidades de acceder a los beneficios que este estudio pueda ofrecer</w:t>
      </w:r>
      <w:r w:rsidR="007B7445" w:rsidRPr="0039004D">
        <w:rPr>
          <w:rFonts w:cs="Times New Roman"/>
        </w:rPr>
        <w:t>.</w:t>
      </w:r>
      <w:r w:rsidRPr="0039004D">
        <w:rPr>
          <w:rFonts w:cs="Times New Roman"/>
        </w:rPr>
        <w:t xml:space="preserve"> Debe también saber que toda la información que Ud</w:t>
      </w:r>
      <w:r w:rsidR="007B7445" w:rsidRPr="0039004D">
        <w:rPr>
          <w:rFonts w:cs="Times New Roman"/>
        </w:rPr>
        <w:t>.</w:t>
      </w:r>
      <w:r w:rsidRPr="0039004D">
        <w:rPr>
          <w:rFonts w:cs="Times New Roman"/>
        </w:rPr>
        <w:t xml:space="preserve"> nos proporcione será guardada CONFIDENCIALMENTE, o sea, sólo será conocida por las personas que trabajan en este estudio y por nadie más</w:t>
      </w:r>
      <w:r w:rsidR="007B7445" w:rsidRPr="0039004D">
        <w:rPr>
          <w:rFonts w:cs="Times New Roman"/>
        </w:rPr>
        <w:t>.</w:t>
      </w:r>
      <w:r w:rsidRPr="0039004D">
        <w:rPr>
          <w:rFonts w:cs="Times New Roman"/>
        </w:rPr>
        <w:t xml:space="preserve"> </w:t>
      </w:r>
    </w:p>
    <w:p w14:paraId="3DFB9B59" w14:textId="77777777" w:rsidR="00161D0F" w:rsidRPr="0039004D" w:rsidRDefault="00161D0F" w:rsidP="00262D6E">
      <w:pPr>
        <w:spacing w:line="360" w:lineRule="auto"/>
        <w:jc w:val="both"/>
        <w:rPr>
          <w:rFonts w:cs="Times New Roman"/>
        </w:rPr>
      </w:pPr>
    </w:p>
    <w:p w14:paraId="78837D72" w14:textId="77777777" w:rsidR="00161D0F" w:rsidRPr="0039004D" w:rsidRDefault="00161D0F" w:rsidP="00262D6E">
      <w:pPr>
        <w:spacing w:line="360" w:lineRule="auto"/>
        <w:jc w:val="both"/>
        <w:rPr>
          <w:rFonts w:cs="Times New Roman"/>
          <w:b/>
          <w:bCs/>
        </w:rPr>
      </w:pPr>
      <w:r w:rsidRPr="0039004D">
        <w:rPr>
          <w:rFonts w:cs="Times New Roman"/>
          <w:b/>
          <w:bCs/>
        </w:rPr>
        <w:t>Procedimientos:</w:t>
      </w:r>
    </w:p>
    <w:p w14:paraId="67706FA1" w14:textId="77777777" w:rsidR="00161D0F" w:rsidRPr="0039004D" w:rsidRDefault="00161D0F" w:rsidP="00262D6E">
      <w:pPr>
        <w:spacing w:line="360" w:lineRule="auto"/>
        <w:jc w:val="both"/>
        <w:rPr>
          <w:rFonts w:cs="Times New Roman"/>
        </w:rPr>
      </w:pPr>
      <w:r w:rsidRPr="0039004D">
        <w:rPr>
          <w:rFonts w:cs="Times New Roman"/>
        </w:rPr>
        <w:t>Si usted acepta participar de estas entrevistas será parte de dos reuniones donde se tocarán temas sobre sus percepciones en reclamos, su importancia y sus necesidades para el uso de dispositivos informáticos en el manejo y recojo de reclamos</w:t>
      </w:r>
      <w:r w:rsidR="007B7445" w:rsidRPr="0039004D">
        <w:rPr>
          <w:rFonts w:cs="Times New Roman"/>
        </w:rPr>
        <w:t>.</w:t>
      </w:r>
      <w:r w:rsidRPr="0039004D">
        <w:rPr>
          <w:rFonts w:cs="Times New Roman"/>
        </w:rPr>
        <w:t xml:space="preserve"> Adicionalmente, en la segunda reunión se le pedirá probar prototipos del sistema de información planteado con el fin de recaudar sus opiniones y dificultades</w:t>
      </w:r>
      <w:r w:rsidR="007B7445" w:rsidRPr="0039004D">
        <w:rPr>
          <w:rFonts w:cs="Times New Roman"/>
        </w:rPr>
        <w:t>.</w:t>
      </w:r>
      <w:r w:rsidRPr="0039004D">
        <w:rPr>
          <w:rFonts w:cs="Times New Roman"/>
        </w:rPr>
        <w:t xml:space="preserve"> Ambas reuniones serán grabadas para el análisis respectivo de sus opiniones</w:t>
      </w:r>
      <w:r w:rsidR="007B7445" w:rsidRPr="0039004D">
        <w:rPr>
          <w:rFonts w:cs="Times New Roman"/>
        </w:rPr>
        <w:t>.</w:t>
      </w:r>
    </w:p>
    <w:p w14:paraId="5F775F02" w14:textId="77777777" w:rsidR="00161D0F" w:rsidRPr="0039004D" w:rsidRDefault="00161D0F" w:rsidP="00262D6E">
      <w:pPr>
        <w:spacing w:line="360" w:lineRule="auto"/>
        <w:jc w:val="both"/>
        <w:rPr>
          <w:rFonts w:cs="Times New Roman"/>
          <w:b/>
          <w:bCs/>
        </w:rPr>
      </w:pPr>
    </w:p>
    <w:p w14:paraId="0184C2AC" w14:textId="77777777" w:rsidR="00161D0F" w:rsidRPr="0039004D" w:rsidRDefault="00161D0F" w:rsidP="00262D6E">
      <w:pPr>
        <w:spacing w:line="360" w:lineRule="auto"/>
        <w:jc w:val="both"/>
        <w:rPr>
          <w:rFonts w:cs="Times New Roman"/>
          <w:b/>
          <w:bCs/>
        </w:rPr>
      </w:pPr>
      <w:r w:rsidRPr="0039004D">
        <w:rPr>
          <w:rFonts w:cs="Times New Roman"/>
          <w:b/>
          <w:bCs/>
        </w:rPr>
        <w:t>Riesgos:</w:t>
      </w:r>
    </w:p>
    <w:p w14:paraId="5D2CE606" w14:textId="77777777" w:rsidR="00161D0F" w:rsidRPr="0039004D" w:rsidRDefault="00161D0F" w:rsidP="00262D6E">
      <w:pPr>
        <w:spacing w:line="360" w:lineRule="auto"/>
        <w:ind w:left="15"/>
        <w:jc w:val="both"/>
        <w:rPr>
          <w:rFonts w:cs="Times New Roman"/>
        </w:rPr>
      </w:pPr>
      <w:r w:rsidRPr="0039004D">
        <w:rPr>
          <w:rFonts w:cs="Times New Roman"/>
        </w:rPr>
        <w:t>Al participar de estas entrevistas no incurre en algún riesgo para usted</w:t>
      </w:r>
      <w:r w:rsidR="007B7445" w:rsidRPr="0039004D">
        <w:rPr>
          <w:rFonts w:cs="Times New Roman"/>
        </w:rPr>
        <w:t>.</w:t>
      </w:r>
      <w:r w:rsidRPr="0039004D">
        <w:rPr>
          <w:rFonts w:cs="Times New Roman"/>
        </w:rPr>
        <w:t xml:space="preserve"> No tiene que participar si no lo desea; y puede retirarse de la entrevista en el momento que usted desee a pesar de haber dado su consentimiento, sin que esto lo perjudique de forma alguna</w:t>
      </w:r>
      <w:r w:rsidR="007B7445" w:rsidRPr="0039004D">
        <w:rPr>
          <w:rFonts w:cs="Times New Roman"/>
        </w:rPr>
        <w:t>.</w:t>
      </w:r>
      <w:r w:rsidRPr="0039004D">
        <w:rPr>
          <w:rFonts w:cs="Times New Roman"/>
        </w:rPr>
        <w:t xml:space="preserve"> Su nombre no aparecerá en ningún documento del estudio, usaremos seudónimos durante las grabaciones de las entrevistas</w:t>
      </w:r>
      <w:r w:rsidR="007B7445" w:rsidRPr="0039004D">
        <w:rPr>
          <w:rFonts w:cs="Times New Roman"/>
        </w:rPr>
        <w:t>.</w:t>
      </w:r>
    </w:p>
    <w:p w14:paraId="1E814E19" w14:textId="77777777" w:rsidR="00161D0F" w:rsidRPr="0039004D" w:rsidRDefault="00161D0F" w:rsidP="00262D6E">
      <w:pPr>
        <w:spacing w:line="360" w:lineRule="auto"/>
        <w:ind w:left="15" w:firstLine="15"/>
        <w:jc w:val="both"/>
        <w:rPr>
          <w:rFonts w:cs="Times New Roman"/>
        </w:rPr>
      </w:pPr>
    </w:p>
    <w:p w14:paraId="619DD2D2" w14:textId="77777777" w:rsidR="00161D0F" w:rsidRPr="0039004D" w:rsidRDefault="00161D0F" w:rsidP="00262D6E">
      <w:pPr>
        <w:spacing w:line="360" w:lineRule="auto"/>
        <w:jc w:val="both"/>
        <w:rPr>
          <w:rFonts w:cs="Times New Roman"/>
          <w:b/>
          <w:bCs/>
        </w:rPr>
      </w:pPr>
      <w:r w:rsidRPr="0039004D">
        <w:rPr>
          <w:rFonts w:cs="Times New Roman"/>
          <w:b/>
          <w:bCs/>
        </w:rPr>
        <w:t>Beneficios e incentivos:</w:t>
      </w:r>
    </w:p>
    <w:p w14:paraId="7EADB5E6" w14:textId="77777777" w:rsidR="007B7445" w:rsidRPr="0039004D" w:rsidRDefault="00161D0F" w:rsidP="00262D6E">
      <w:pPr>
        <w:spacing w:line="360" w:lineRule="auto"/>
        <w:ind w:left="15"/>
        <w:jc w:val="both"/>
        <w:rPr>
          <w:rFonts w:cs="Times New Roman"/>
        </w:rPr>
      </w:pPr>
      <w:r w:rsidRPr="0039004D">
        <w:rPr>
          <w:rFonts w:cs="Times New Roman"/>
        </w:rPr>
        <w:t>Por su participación usted recibirá un refrigerio</w:t>
      </w:r>
      <w:r w:rsidR="007B7445" w:rsidRPr="0039004D">
        <w:rPr>
          <w:rFonts w:cs="Times New Roman"/>
        </w:rPr>
        <w:t>.</w:t>
      </w:r>
      <w:r w:rsidRPr="0039004D">
        <w:rPr>
          <w:rFonts w:cs="Times New Roman"/>
        </w:rPr>
        <w:t xml:space="preserve"> También podrá ayudar a los investigadores a tomar mejores decisiones para diseñar y validar un sistema de manejo de reclamos para el sistema de salud peruano</w:t>
      </w:r>
      <w:r w:rsidR="007B7445" w:rsidRPr="0039004D">
        <w:rPr>
          <w:rFonts w:cs="Times New Roman"/>
        </w:rPr>
        <w:t>.</w:t>
      </w:r>
      <w:r w:rsidRPr="0039004D">
        <w:rPr>
          <w:rFonts w:cs="Times New Roman"/>
        </w:rPr>
        <w:t xml:space="preserve"> </w:t>
      </w:r>
    </w:p>
    <w:p w14:paraId="6928432B" w14:textId="77777777" w:rsidR="007B7445" w:rsidRPr="0039004D" w:rsidRDefault="007B7445" w:rsidP="00262D6E">
      <w:pPr>
        <w:spacing w:line="360" w:lineRule="auto"/>
        <w:ind w:left="15"/>
        <w:jc w:val="both"/>
        <w:rPr>
          <w:rFonts w:cs="Times New Roman"/>
        </w:rPr>
      </w:pPr>
    </w:p>
    <w:p w14:paraId="48A5CA52" w14:textId="77777777" w:rsidR="00161D0F" w:rsidRPr="0039004D" w:rsidRDefault="00161D0F" w:rsidP="00262D6E">
      <w:pPr>
        <w:spacing w:line="360" w:lineRule="auto"/>
        <w:ind w:left="15"/>
        <w:jc w:val="both"/>
        <w:rPr>
          <w:rFonts w:cs="Times New Roman"/>
          <w:b/>
          <w:bCs/>
        </w:rPr>
      </w:pPr>
      <w:r w:rsidRPr="0039004D">
        <w:rPr>
          <w:rFonts w:cs="Times New Roman"/>
          <w:b/>
          <w:bCs/>
        </w:rPr>
        <w:t>Confidencialidad:</w:t>
      </w:r>
    </w:p>
    <w:p w14:paraId="1B4F95BD" w14:textId="77777777" w:rsidR="00161D0F" w:rsidRPr="0039004D" w:rsidRDefault="00161D0F" w:rsidP="00262D6E">
      <w:pPr>
        <w:spacing w:line="360" w:lineRule="auto"/>
        <w:ind w:left="15"/>
        <w:jc w:val="both"/>
        <w:rPr>
          <w:rFonts w:cs="Times New Roman"/>
        </w:rPr>
      </w:pPr>
      <w:r w:rsidRPr="0039004D">
        <w:rPr>
          <w:rFonts w:cs="Times New Roman"/>
        </w:rPr>
        <w:t>Nosotros guardaremos su información con códigos o seudónimos y no con nombres</w:t>
      </w:r>
      <w:r w:rsidR="007B7445" w:rsidRPr="0039004D">
        <w:rPr>
          <w:rFonts w:cs="Times New Roman"/>
        </w:rPr>
        <w:t>.</w:t>
      </w:r>
      <w:r w:rsidRPr="0039004D">
        <w:rPr>
          <w:rFonts w:cs="Times New Roman"/>
        </w:rPr>
        <w:t xml:space="preserve"> Si los resultados de esta reunión son publicados, no se mostrará ninguna información que permita la identificación de las personas que participaron</w:t>
      </w:r>
      <w:r w:rsidR="007B7445" w:rsidRPr="0039004D">
        <w:rPr>
          <w:rFonts w:cs="Times New Roman"/>
        </w:rPr>
        <w:t>.</w:t>
      </w:r>
      <w:r w:rsidRPr="0039004D">
        <w:rPr>
          <w:rFonts w:cs="Times New Roman"/>
        </w:rPr>
        <w:t xml:space="preserve"> Los archivos no serán mostrados a ninguna persona ajena al estudio sin su consentimiento</w:t>
      </w:r>
      <w:r w:rsidR="007B7445" w:rsidRPr="0039004D">
        <w:rPr>
          <w:rFonts w:cs="Times New Roman"/>
        </w:rPr>
        <w:t>.</w:t>
      </w:r>
    </w:p>
    <w:p w14:paraId="5730475B" w14:textId="77777777" w:rsidR="00161D0F" w:rsidRPr="0039004D" w:rsidRDefault="00161D0F" w:rsidP="00262D6E">
      <w:pPr>
        <w:spacing w:line="360" w:lineRule="auto"/>
        <w:jc w:val="both"/>
        <w:rPr>
          <w:rFonts w:cs="Times New Roman"/>
        </w:rPr>
      </w:pPr>
    </w:p>
    <w:p w14:paraId="722E43C6" w14:textId="77777777" w:rsidR="00161D0F" w:rsidRPr="0039004D" w:rsidRDefault="00161D0F" w:rsidP="00262D6E">
      <w:pPr>
        <w:spacing w:line="360" w:lineRule="auto"/>
        <w:jc w:val="both"/>
        <w:rPr>
          <w:rFonts w:cs="Times New Roman"/>
          <w:b/>
          <w:bCs/>
        </w:rPr>
      </w:pPr>
      <w:r w:rsidRPr="0039004D">
        <w:rPr>
          <w:rFonts w:cs="Times New Roman"/>
          <w:b/>
          <w:bCs/>
        </w:rPr>
        <w:t>Contacto con los investigadores:</w:t>
      </w:r>
    </w:p>
    <w:p w14:paraId="73EAFB56" w14:textId="77777777" w:rsidR="00161D0F" w:rsidRPr="0039004D" w:rsidRDefault="00161D0F" w:rsidP="00262D6E">
      <w:pPr>
        <w:spacing w:line="360" w:lineRule="auto"/>
        <w:jc w:val="both"/>
        <w:rPr>
          <w:rFonts w:cs="Times New Roman"/>
          <w:bCs/>
        </w:rPr>
      </w:pPr>
      <w:r w:rsidRPr="0039004D">
        <w:rPr>
          <w:rFonts w:cs="Times New Roman"/>
          <w:bCs/>
        </w:rPr>
        <w:t>Si tiene alguna duda adicional, por favor pregunte al personal del estudio, o llamar a Regina Casanova Pérez al teléfono (01) 319-0000 anexo 2264 (Facultad de Salud Pública, UPCH)</w:t>
      </w:r>
      <w:r w:rsidR="007B7445" w:rsidRPr="0039004D">
        <w:rPr>
          <w:rFonts w:cs="Times New Roman"/>
          <w:bCs/>
        </w:rPr>
        <w:t>.</w:t>
      </w:r>
    </w:p>
    <w:p w14:paraId="18B90E8D" w14:textId="77777777" w:rsidR="00161D0F" w:rsidRPr="0039004D" w:rsidRDefault="00161D0F" w:rsidP="00262D6E">
      <w:pPr>
        <w:spacing w:line="360" w:lineRule="auto"/>
        <w:ind w:left="15"/>
        <w:jc w:val="both"/>
        <w:rPr>
          <w:rFonts w:cs="Times New Roman"/>
          <w:b/>
          <w:bCs/>
        </w:rPr>
      </w:pPr>
    </w:p>
    <w:p w14:paraId="0E6FF7E4" w14:textId="77777777" w:rsidR="00161D0F" w:rsidRPr="0039004D" w:rsidRDefault="00161D0F" w:rsidP="00262D6E">
      <w:pPr>
        <w:spacing w:line="360" w:lineRule="auto"/>
        <w:ind w:left="15"/>
        <w:jc w:val="both"/>
        <w:rPr>
          <w:rFonts w:cs="Times New Roman"/>
          <w:b/>
          <w:bCs/>
        </w:rPr>
      </w:pPr>
      <w:r w:rsidRPr="0039004D">
        <w:rPr>
          <w:rFonts w:cs="Times New Roman"/>
          <w:b/>
          <w:bCs/>
        </w:rPr>
        <w:t>Derechos del participante:</w:t>
      </w:r>
    </w:p>
    <w:p w14:paraId="78858FEF" w14:textId="77777777" w:rsidR="00161D0F" w:rsidRPr="0039004D" w:rsidRDefault="00161D0F" w:rsidP="00262D6E">
      <w:pPr>
        <w:spacing w:line="360" w:lineRule="auto"/>
        <w:ind w:left="15"/>
        <w:jc w:val="both"/>
        <w:rPr>
          <w:rFonts w:cs="Times New Roman"/>
        </w:rPr>
      </w:pPr>
      <w:r w:rsidRPr="0039004D">
        <w:rPr>
          <w:rFonts w:cs="Times New Roman"/>
          <w:bCs/>
        </w:rPr>
        <w:t>Si usted decide participar de las entrevistas, puede retirarse de éste en cualquier momento</w:t>
      </w:r>
      <w:r w:rsidR="007B7445" w:rsidRPr="0039004D">
        <w:rPr>
          <w:rFonts w:cs="Times New Roman"/>
          <w:bCs/>
        </w:rPr>
        <w:t>.</w:t>
      </w:r>
    </w:p>
    <w:p w14:paraId="36EFC72D" w14:textId="77777777" w:rsidR="00161D0F" w:rsidRPr="0039004D" w:rsidRDefault="00161D0F" w:rsidP="00262D6E">
      <w:pPr>
        <w:spacing w:line="360" w:lineRule="auto"/>
        <w:ind w:left="15"/>
        <w:jc w:val="both"/>
        <w:rPr>
          <w:rFonts w:cs="Times New Roman"/>
          <w:bCs/>
        </w:rPr>
      </w:pPr>
      <w:r w:rsidRPr="0039004D">
        <w:rPr>
          <w:rFonts w:cs="Times New Roman"/>
          <w:bCs/>
        </w:rPr>
        <w:t>Al participar en ellas, no está renunciando a ningún tipo de derechos</w:t>
      </w:r>
      <w:r w:rsidR="007B7445" w:rsidRPr="0039004D">
        <w:rPr>
          <w:rFonts w:cs="Times New Roman"/>
          <w:bCs/>
        </w:rPr>
        <w:t>.</w:t>
      </w:r>
      <w:r w:rsidRPr="0039004D">
        <w:rPr>
          <w:rFonts w:cs="Times New Roman"/>
          <w:bCs/>
        </w:rPr>
        <w:t xml:space="preserve"> Si tiene preguntas sobre sus derechos como participante en el presente estudio, puede contactarse con la Dra</w:t>
      </w:r>
      <w:r w:rsidR="007B7445" w:rsidRPr="0039004D">
        <w:rPr>
          <w:rFonts w:cs="Times New Roman"/>
          <w:bCs/>
        </w:rPr>
        <w:t>.</w:t>
      </w:r>
      <w:r w:rsidRPr="0039004D">
        <w:rPr>
          <w:rFonts w:cs="Times New Roman"/>
          <w:bCs/>
        </w:rPr>
        <w:t xml:space="preserve"> Frine Samalvides Cuba presidenta del Comité Institucional de Ética de la Universidad Peruana Cayetano Heredia al teléfono (01) 319-0000 anexo 2271 o escribirle a la siguiente dirección: Biblioteca Central, 3er</w:t>
      </w:r>
      <w:r w:rsidR="007B7445" w:rsidRPr="0039004D">
        <w:rPr>
          <w:rFonts w:cs="Times New Roman"/>
          <w:bCs/>
        </w:rPr>
        <w:t>.</w:t>
      </w:r>
      <w:r w:rsidRPr="0039004D">
        <w:rPr>
          <w:rFonts w:cs="Times New Roman"/>
          <w:bCs/>
        </w:rPr>
        <w:t xml:space="preserve"> Piso, Av</w:t>
      </w:r>
      <w:r w:rsidR="007B7445" w:rsidRPr="0039004D">
        <w:rPr>
          <w:rFonts w:cs="Times New Roman"/>
          <w:bCs/>
        </w:rPr>
        <w:t>.</w:t>
      </w:r>
      <w:r w:rsidRPr="0039004D">
        <w:rPr>
          <w:rFonts w:cs="Times New Roman"/>
          <w:bCs/>
        </w:rPr>
        <w:t xml:space="preserve"> Honorio Delgado 430, San Martín de Porres, Lima 31, Lima</w:t>
      </w:r>
      <w:r w:rsidR="007B7445" w:rsidRPr="0039004D">
        <w:rPr>
          <w:rFonts w:cs="Times New Roman"/>
          <w:bCs/>
        </w:rPr>
        <w:t>.</w:t>
      </w:r>
    </w:p>
    <w:p w14:paraId="27B8CCDC" w14:textId="77777777" w:rsidR="00161D0F" w:rsidRPr="0039004D" w:rsidRDefault="00161D0F" w:rsidP="00262D6E">
      <w:pPr>
        <w:spacing w:line="360" w:lineRule="auto"/>
        <w:ind w:left="15"/>
        <w:jc w:val="both"/>
        <w:rPr>
          <w:rFonts w:cs="Times New Roman"/>
          <w:bCs/>
        </w:rPr>
      </w:pPr>
    </w:p>
    <w:p w14:paraId="7797E0A5" w14:textId="77777777" w:rsidR="00161D0F" w:rsidRPr="0039004D" w:rsidRDefault="00161D0F" w:rsidP="00262D6E">
      <w:pPr>
        <w:spacing w:line="360" w:lineRule="auto"/>
        <w:ind w:left="15"/>
        <w:jc w:val="both"/>
        <w:rPr>
          <w:rFonts w:cs="Times New Roman"/>
          <w:b/>
          <w:bCs/>
        </w:rPr>
      </w:pPr>
      <w:r w:rsidRPr="0039004D">
        <w:rPr>
          <w:rFonts w:cs="Times New Roman"/>
          <w:b/>
        </w:rPr>
        <w:t>CONSENTIMIENTO</w:t>
      </w:r>
    </w:p>
    <w:p w14:paraId="18921A25" w14:textId="77777777" w:rsidR="00161D0F" w:rsidRPr="0039004D" w:rsidRDefault="00161D0F" w:rsidP="00262D6E">
      <w:pPr>
        <w:spacing w:line="360" w:lineRule="auto"/>
        <w:ind w:left="15"/>
        <w:jc w:val="both"/>
        <w:rPr>
          <w:rFonts w:cs="Times New Roman"/>
        </w:rPr>
      </w:pPr>
      <w:r w:rsidRPr="0039004D">
        <w:rPr>
          <w:rFonts w:cs="Times New Roman"/>
        </w:rPr>
        <w:t>Acepto participar voluntariamente en estas entrevistas, comprendo que cosas me van a pasar si participo, también entiendo que puedo decidir no participar y que puedo retirarme en cualquier momento</w:t>
      </w:r>
      <w:r w:rsidR="007B7445" w:rsidRPr="0039004D">
        <w:rPr>
          <w:rFonts w:cs="Times New Roman"/>
        </w:rPr>
        <w:t>.</w:t>
      </w:r>
    </w:p>
    <w:p w14:paraId="3801CF30" w14:textId="77777777" w:rsidR="00161D0F" w:rsidRPr="0039004D" w:rsidRDefault="00161D0F" w:rsidP="00262D6E">
      <w:pPr>
        <w:spacing w:line="360" w:lineRule="auto"/>
        <w:ind w:left="15"/>
        <w:jc w:val="both"/>
        <w:rPr>
          <w:rFonts w:cs="Times New Roman"/>
        </w:rPr>
      </w:pPr>
    </w:p>
    <w:p w14:paraId="387644CC" w14:textId="77777777" w:rsidR="00161D0F" w:rsidRPr="0039004D" w:rsidRDefault="00161D0F" w:rsidP="00262D6E">
      <w:pPr>
        <w:spacing w:line="360" w:lineRule="auto"/>
        <w:ind w:left="15"/>
        <w:jc w:val="both"/>
        <w:rPr>
          <w:rFonts w:cs="Times New Roman"/>
        </w:rPr>
      </w:pPr>
      <w:r w:rsidRPr="0039004D">
        <w:rPr>
          <w:rFonts w:cs="Times New Roman"/>
        </w:rPr>
        <w:t xml:space="preserve">FIRMA DEL PARTICIPANTE: </w:t>
      </w:r>
    </w:p>
    <w:p w14:paraId="2C3A1037" w14:textId="77777777" w:rsidR="00161D0F" w:rsidRPr="0039004D" w:rsidRDefault="00161D0F" w:rsidP="00262D6E">
      <w:pPr>
        <w:spacing w:line="360" w:lineRule="auto"/>
        <w:ind w:left="15"/>
        <w:jc w:val="both"/>
        <w:rPr>
          <w:rFonts w:cs="Times New Roman"/>
          <w:b/>
        </w:rPr>
      </w:pPr>
      <w:r w:rsidRPr="0039004D">
        <w:rPr>
          <w:rFonts w:cs="Times New Roman"/>
          <w:b/>
        </w:rPr>
        <w:t>AL FIRMAR ESTE FORMATO, ESTOY DE ACUERDO EN PARTICIPAR EN FORMA VOLUNTARIA EN EL ESTUDIO QUE AQUÍ SE DESCRIBE</w:t>
      </w:r>
      <w:r w:rsidR="007B7445" w:rsidRPr="0039004D">
        <w:rPr>
          <w:rFonts w:cs="Times New Roman"/>
          <w:b/>
        </w:rPr>
        <w:t>.</w:t>
      </w:r>
    </w:p>
    <w:p w14:paraId="4A8CDA1B" w14:textId="77777777" w:rsidR="00161D0F" w:rsidRPr="0039004D" w:rsidRDefault="00161D0F" w:rsidP="00262D6E">
      <w:pPr>
        <w:spacing w:line="360" w:lineRule="auto"/>
        <w:ind w:left="15"/>
        <w:jc w:val="both"/>
        <w:rPr>
          <w:rFonts w:cs="Times New Roman"/>
          <w:b/>
        </w:rPr>
      </w:pPr>
    </w:p>
    <w:p w14:paraId="18982CA1"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59264" behindDoc="0" locked="0" layoutInCell="1" allowOverlap="1" wp14:anchorId="25FD7DC2" wp14:editId="08CE5060">
                <wp:simplePos x="0" y="0"/>
                <wp:positionH relativeFrom="column">
                  <wp:posOffset>-5080</wp:posOffset>
                </wp:positionH>
                <wp:positionV relativeFrom="paragraph">
                  <wp:posOffset>200660</wp:posOffset>
                </wp:positionV>
                <wp:extent cx="5142230" cy="0"/>
                <wp:effectExtent l="0" t="0" r="1270" b="0"/>
                <wp:wrapNone/>
                <wp:docPr id="6"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4DE1C9D" id="1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pt,15.8pt" to="404.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" strokecolor="black [3200]" strokeweight=".5pt">
                <v:stroke joinstyle="miter"/>
                <o:lock v:ext="edit" shapetype="f"/>
              </v:line>
            </w:pict>
          </mc:Fallback>
        </mc:AlternateContent>
      </w:r>
    </w:p>
    <w:p w14:paraId="20F4E8C4" w14:textId="77777777" w:rsidR="00161D0F" w:rsidRPr="0039004D" w:rsidRDefault="00161D0F" w:rsidP="00262D6E">
      <w:pPr>
        <w:spacing w:line="360" w:lineRule="auto"/>
        <w:ind w:left="15"/>
        <w:jc w:val="both"/>
        <w:rPr>
          <w:rFonts w:cs="Times New Roman"/>
          <w:bCs/>
        </w:rPr>
      </w:pPr>
      <w:r w:rsidRPr="0039004D">
        <w:rPr>
          <w:rFonts w:cs="Times New Roman"/>
          <w:bCs/>
        </w:rPr>
        <w:t>Nombres y apellidos del participante</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6E927D98" w14:textId="77777777" w:rsidR="00161D0F" w:rsidRPr="0039004D" w:rsidRDefault="00161D0F" w:rsidP="00262D6E">
      <w:pPr>
        <w:spacing w:line="360" w:lineRule="auto"/>
        <w:ind w:left="15"/>
        <w:jc w:val="both"/>
        <w:rPr>
          <w:rFonts w:cs="Times New Roman"/>
          <w:bCs/>
        </w:rPr>
      </w:pPr>
    </w:p>
    <w:p w14:paraId="04E91A9F"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0288" behindDoc="0" locked="0" layoutInCell="1" allowOverlap="1" wp14:anchorId="6DEE1EA1" wp14:editId="631A09B0">
                <wp:simplePos x="0" y="0"/>
                <wp:positionH relativeFrom="column">
                  <wp:posOffset>3996055</wp:posOffset>
                </wp:positionH>
                <wp:positionV relativeFrom="paragraph">
                  <wp:posOffset>186690</wp:posOffset>
                </wp:positionV>
                <wp:extent cx="1141095" cy="0"/>
                <wp:effectExtent l="0" t="0" r="1905" b="0"/>
                <wp:wrapNone/>
                <wp:docPr id="5"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52FFB4B"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7pt" to="404.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1312" behindDoc="0" locked="0" layoutInCell="1" allowOverlap="1" wp14:anchorId="78F280DF" wp14:editId="0A46E659">
                <wp:simplePos x="0" y="0"/>
                <wp:positionH relativeFrom="column">
                  <wp:posOffset>-4445</wp:posOffset>
                </wp:positionH>
                <wp:positionV relativeFrom="paragraph">
                  <wp:posOffset>194310</wp:posOffset>
                </wp:positionV>
                <wp:extent cx="1455420" cy="0"/>
                <wp:effectExtent l="0" t="0" r="5080" b="0"/>
                <wp:wrapNone/>
                <wp:docPr id="4"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1D74A"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3pt" to="114.25pt,1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" strokecolor="black [3200]" strokeweight=".5pt">
                <v:stroke joinstyle="miter"/>
                <o:lock v:ext="edit" shapetype="f"/>
              </v:line>
            </w:pict>
          </mc:Fallback>
        </mc:AlternateContent>
      </w:r>
    </w:p>
    <w:p w14:paraId="7DAEF689" w14:textId="77777777" w:rsidR="00161D0F" w:rsidRPr="0039004D" w:rsidRDefault="00161D0F" w:rsidP="00262D6E">
      <w:pPr>
        <w:spacing w:line="360" w:lineRule="auto"/>
        <w:ind w:left="15"/>
        <w:jc w:val="both"/>
        <w:rPr>
          <w:rFonts w:cs="Times New Roman"/>
          <w:bCs/>
        </w:rPr>
      </w:pPr>
      <w:r w:rsidRPr="0039004D">
        <w:rPr>
          <w:rFonts w:cs="Times New Roman"/>
          <w:bCs/>
        </w:rPr>
        <w:t xml:space="preserve">Firma </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3C34EF7D" w14:textId="77777777" w:rsidR="00161D0F" w:rsidRPr="0039004D" w:rsidRDefault="00161D0F" w:rsidP="00262D6E">
      <w:pPr>
        <w:spacing w:line="360" w:lineRule="auto"/>
        <w:ind w:left="15"/>
        <w:jc w:val="both"/>
        <w:rPr>
          <w:rFonts w:cs="Times New Roman"/>
          <w:bCs/>
        </w:rPr>
      </w:pPr>
    </w:p>
    <w:p w14:paraId="55D462DA" w14:textId="77777777" w:rsidR="00161D0F" w:rsidRPr="0039004D" w:rsidRDefault="00161D0F" w:rsidP="00262D6E">
      <w:pPr>
        <w:spacing w:line="360" w:lineRule="auto"/>
        <w:ind w:left="15"/>
        <w:jc w:val="both"/>
        <w:rPr>
          <w:rFonts w:cs="Times New Roman"/>
          <w:bCs/>
        </w:rPr>
      </w:pPr>
    </w:p>
    <w:p w14:paraId="4FE13A3C" w14:textId="77777777" w:rsidR="00161D0F" w:rsidRPr="0039004D" w:rsidRDefault="00161D0F" w:rsidP="00262D6E">
      <w:pPr>
        <w:spacing w:line="360" w:lineRule="auto"/>
        <w:ind w:left="15"/>
        <w:jc w:val="both"/>
        <w:rPr>
          <w:rFonts w:cs="Times New Roman"/>
          <w:bCs/>
        </w:rPr>
      </w:pPr>
      <w:r w:rsidRPr="0039004D">
        <w:rPr>
          <w:rFonts w:cs="Times New Roman"/>
          <w:bCs/>
        </w:rPr>
        <w:t>FIRMA DEL INVESTIGADOR</w:t>
      </w:r>
    </w:p>
    <w:p w14:paraId="0E83DF00"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4384" behindDoc="0" locked="0" layoutInCell="1" allowOverlap="1" wp14:anchorId="5CFF9735" wp14:editId="5458B2E8">
                <wp:simplePos x="0" y="0"/>
                <wp:positionH relativeFrom="column">
                  <wp:posOffset>-4445</wp:posOffset>
                </wp:positionH>
                <wp:positionV relativeFrom="paragraph">
                  <wp:posOffset>210185</wp:posOffset>
                </wp:positionV>
                <wp:extent cx="5142230" cy="0"/>
                <wp:effectExtent l="0" t="0" r="1270" b="0"/>
                <wp:wrapNone/>
                <wp:docPr id="3"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4223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2303DF8" id="8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6.55pt" to="404.5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" strokecolor="black [3200]" strokeweight=".5pt">
                <v:stroke joinstyle="miter"/>
                <o:lock v:ext="edit" shapetype="f"/>
              </v:line>
            </w:pict>
          </mc:Fallback>
        </mc:AlternateContent>
      </w:r>
    </w:p>
    <w:p w14:paraId="740EB640" w14:textId="77777777" w:rsidR="00161D0F" w:rsidRPr="0039004D" w:rsidRDefault="00161D0F" w:rsidP="00262D6E">
      <w:pPr>
        <w:spacing w:line="360" w:lineRule="auto"/>
        <w:ind w:left="15"/>
        <w:jc w:val="both"/>
        <w:rPr>
          <w:rFonts w:cs="Times New Roman"/>
          <w:bCs/>
        </w:rPr>
      </w:pPr>
      <w:r w:rsidRPr="0039004D">
        <w:rPr>
          <w:rFonts w:cs="Times New Roman"/>
          <w:bCs/>
        </w:rPr>
        <w:t>Nombre del investigador</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p>
    <w:p w14:paraId="73729861" w14:textId="77777777" w:rsidR="00161D0F" w:rsidRPr="0039004D" w:rsidRDefault="00161D0F" w:rsidP="00262D6E">
      <w:pPr>
        <w:spacing w:line="360" w:lineRule="auto"/>
        <w:ind w:left="15"/>
        <w:jc w:val="both"/>
        <w:rPr>
          <w:rFonts w:cs="Times New Roman"/>
          <w:bCs/>
        </w:rPr>
      </w:pPr>
    </w:p>
    <w:p w14:paraId="0E4CA712" w14:textId="77777777" w:rsidR="00161D0F" w:rsidRPr="0039004D" w:rsidRDefault="00161D0F" w:rsidP="00262D6E">
      <w:pPr>
        <w:spacing w:line="360" w:lineRule="auto"/>
        <w:ind w:left="15"/>
        <w:jc w:val="both"/>
        <w:rPr>
          <w:rFonts w:cs="Times New Roman"/>
          <w:bCs/>
        </w:rPr>
      </w:pPr>
    </w:p>
    <w:p w14:paraId="2DB20B52" w14:textId="77777777" w:rsidR="00161D0F" w:rsidRPr="0039004D" w:rsidRDefault="008D3643" w:rsidP="00262D6E">
      <w:pPr>
        <w:spacing w:line="360" w:lineRule="auto"/>
        <w:ind w:left="15"/>
        <w:jc w:val="both"/>
        <w:rPr>
          <w:rFonts w:cs="Times New Roman"/>
          <w:bCs/>
        </w:rPr>
      </w:pPr>
      <w:r>
        <w:rPr>
          <w:rFonts w:cs="Times New Roman"/>
          <w:bCs/>
          <w:noProof/>
          <w:lang w:eastAsia="es-ES_tradnl"/>
        </w:rPr>
        <mc:AlternateContent>
          <mc:Choice Requires="wps">
            <w:drawing>
              <wp:anchor distT="0" distB="0" distL="114300" distR="114300" simplePos="0" relativeHeight="251663360" behindDoc="0" locked="0" layoutInCell="1" allowOverlap="1" wp14:anchorId="69D44246" wp14:editId="0EFF6906">
                <wp:simplePos x="0" y="0"/>
                <wp:positionH relativeFrom="column">
                  <wp:posOffset>3996055</wp:posOffset>
                </wp:positionH>
                <wp:positionV relativeFrom="paragraph">
                  <wp:posOffset>189865</wp:posOffset>
                </wp:positionV>
                <wp:extent cx="1141095" cy="0"/>
                <wp:effectExtent l="0" t="0" r="1905" b="0"/>
                <wp:wrapNone/>
                <wp:docPr id="2"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41095"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F0303F"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14.65pt,14.95pt" to="404.5pt,1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" strokecolor="black [3200]" strokeweight=".5pt">
                <v:stroke joinstyle="miter"/>
                <o:lock v:ext="edit" shapetype="f"/>
              </v:line>
            </w:pict>
          </mc:Fallback>
        </mc:AlternateContent>
      </w:r>
      <w:r>
        <w:rPr>
          <w:rFonts w:cs="Times New Roman"/>
          <w:bCs/>
          <w:noProof/>
          <w:lang w:eastAsia="es-ES_tradnl"/>
        </w:rPr>
        <mc:AlternateContent>
          <mc:Choice Requires="wps">
            <w:drawing>
              <wp:anchor distT="0" distB="0" distL="114300" distR="114300" simplePos="0" relativeHeight="251662336" behindDoc="0" locked="0" layoutInCell="1" allowOverlap="1" wp14:anchorId="776CCCBD" wp14:editId="23F76C64">
                <wp:simplePos x="0" y="0"/>
                <wp:positionH relativeFrom="column">
                  <wp:posOffset>-4445</wp:posOffset>
                </wp:positionH>
                <wp:positionV relativeFrom="paragraph">
                  <wp:posOffset>190500</wp:posOffset>
                </wp:positionV>
                <wp:extent cx="1455420" cy="0"/>
                <wp:effectExtent l="0" t="0" r="5080" b="0"/>
                <wp:wrapNone/>
                <wp:docPr id="1"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5420"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78C27"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pt" to="114.2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" strokecolor="black [3200]" strokeweight=".5pt">
                <v:stroke joinstyle="miter"/>
                <o:lock v:ext="edit" shapetype="f"/>
              </v:line>
            </w:pict>
          </mc:Fallback>
        </mc:AlternateContent>
      </w:r>
    </w:p>
    <w:p w14:paraId="226921F5" w14:textId="77777777" w:rsidR="00161D0F" w:rsidRPr="0039004D" w:rsidRDefault="00161D0F" w:rsidP="00262D6E">
      <w:pPr>
        <w:spacing w:line="360" w:lineRule="auto"/>
        <w:ind w:left="15"/>
        <w:jc w:val="both"/>
        <w:rPr>
          <w:rFonts w:cs="Times New Roman"/>
          <w:bCs/>
        </w:rPr>
      </w:pPr>
      <w:r w:rsidRPr="0039004D">
        <w:rPr>
          <w:rFonts w:cs="Times New Roman"/>
          <w:bCs/>
        </w:rPr>
        <w:t>Firma</w:t>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r>
      <w:r w:rsidRPr="0039004D">
        <w:rPr>
          <w:rFonts w:cs="Times New Roman"/>
          <w:bCs/>
        </w:rPr>
        <w:tab/>
        <w:t>Fecha y Hora</w:t>
      </w:r>
    </w:p>
    <w:p w14:paraId="36486D53" w14:textId="77777777" w:rsidR="00161D0F" w:rsidRPr="0039004D" w:rsidRDefault="00161D0F" w:rsidP="00262D6E">
      <w:pPr>
        <w:spacing w:line="360" w:lineRule="auto"/>
        <w:jc w:val="both"/>
        <w:rPr>
          <w:rFonts w:cs="Times New Roman"/>
        </w:rPr>
      </w:pPr>
    </w:p>
    <w:p w14:paraId="1396E145" w14:textId="77777777" w:rsidR="00161D0F" w:rsidRPr="0039004D" w:rsidRDefault="00161D0F" w:rsidP="00262D6E">
      <w:pPr>
        <w:spacing w:line="360" w:lineRule="auto"/>
        <w:jc w:val="both"/>
        <w:rPr>
          <w:rFonts w:cs="Times New Roman"/>
          <w:lang w:val="es-ES"/>
        </w:rPr>
      </w:pPr>
    </w:p>
    <w:p w14:paraId="1E4CDEEC" w14:textId="77777777" w:rsidR="00402BAD" w:rsidRPr="0039004D" w:rsidRDefault="00402BAD" w:rsidP="00262D6E">
      <w:pPr>
        <w:spacing w:line="360" w:lineRule="auto"/>
        <w:jc w:val="both"/>
        <w:rPr>
          <w:rFonts w:cs="Times New Roman"/>
          <w:lang w:val="es-ES"/>
        </w:rPr>
      </w:pPr>
    </w:p>
    <w:p w14:paraId="0610C8D2" w14:textId="77777777" w:rsidR="00161D0F" w:rsidRPr="0039004D" w:rsidRDefault="00161D0F" w:rsidP="00262D6E">
      <w:pPr>
        <w:spacing w:line="360" w:lineRule="auto"/>
        <w:jc w:val="both"/>
        <w:rPr>
          <w:rFonts w:cs="Times New Roman"/>
          <w:b/>
          <w:u w:val="single"/>
          <w:lang w:val="es-ES"/>
        </w:rPr>
      </w:pPr>
    </w:p>
    <w:p w14:paraId="4CF4E5E6" w14:textId="77777777" w:rsidR="007B7445" w:rsidRPr="0039004D" w:rsidRDefault="007B7445" w:rsidP="00262D6E">
      <w:pPr>
        <w:spacing w:line="360" w:lineRule="auto"/>
        <w:jc w:val="both"/>
        <w:rPr>
          <w:rFonts w:cs="Times New Roman"/>
          <w:b/>
          <w:u w:val="single"/>
          <w:lang w:val="es-ES"/>
        </w:rPr>
      </w:pPr>
    </w:p>
    <w:p w14:paraId="6A247893" w14:textId="77777777" w:rsidR="007B7445" w:rsidRPr="0039004D" w:rsidRDefault="007B7445" w:rsidP="00262D6E">
      <w:pPr>
        <w:spacing w:line="360" w:lineRule="auto"/>
        <w:jc w:val="both"/>
        <w:rPr>
          <w:rFonts w:cs="Times New Roman"/>
          <w:b/>
          <w:u w:val="single"/>
          <w:lang w:val="es-ES"/>
        </w:rPr>
      </w:pPr>
    </w:p>
    <w:p w14:paraId="14329F4F" w14:textId="77777777" w:rsidR="007B7445" w:rsidRPr="0039004D" w:rsidRDefault="007B7445" w:rsidP="00262D6E">
      <w:pPr>
        <w:spacing w:line="360" w:lineRule="auto"/>
        <w:jc w:val="both"/>
        <w:rPr>
          <w:rFonts w:cs="Times New Roman"/>
          <w:b/>
          <w:u w:val="single"/>
          <w:lang w:val="es-ES"/>
        </w:rPr>
      </w:pPr>
    </w:p>
    <w:p w14:paraId="75164F7F" w14:textId="77777777" w:rsidR="007B7445" w:rsidRPr="0039004D" w:rsidRDefault="007B7445" w:rsidP="00262D6E">
      <w:pPr>
        <w:spacing w:line="360" w:lineRule="auto"/>
        <w:jc w:val="both"/>
        <w:rPr>
          <w:rFonts w:cs="Times New Roman"/>
          <w:b/>
          <w:u w:val="single"/>
          <w:lang w:val="es-ES"/>
        </w:rPr>
      </w:pPr>
    </w:p>
    <w:p w14:paraId="73F4A502" w14:textId="77777777" w:rsidR="007B7445" w:rsidRPr="0039004D" w:rsidRDefault="007B7445" w:rsidP="00262D6E">
      <w:pPr>
        <w:spacing w:line="360" w:lineRule="auto"/>
        <w:jc w:val="both"/>
        <w:rPr>
          <w:rFonts w:cs="Times New Roman"/>
          <w:b/>
          <w:u w:val="single"/>
          <w:lang w:val="es-ES"/>
        </w:rPr>
      </w:pPr>
    </w:p>
    <w:p w14:paraId="0B6B30E5" w14:textId="77777777" w:rsidR="00000DBF" w:rsidRPr="0039004D" w:rsidRDefault="00000DBF" w:rsidP="00262D6E">
      <w:pPr>
        <w:spacing w:line="360" w:lineRule="auto"/>
        <w:jc w:val="both"/>
        <w:rPr>
          <w:rFonts w:cs="Times New Roman"/>
          <w:b/>
          <w:u w:val="single"/>
          <w:lang w:val="es-ES"/>
        </w:rPr>
      </w:pPr>
    </w:p>
    <w:p w14:paraId="2A3F7BB6" w14:textId="77777777" w:rsidR="00000DBF" w:rsidRPr="0039004D" w:rsidRDefault="00000DBF" w:rsidP="00262D6E">
      <w:pPr>
        <w:spacing w:line="360" w:lineRule="auto"/>
        <w:jc w:val="both"/>
        <w:rPr>
          <w:rFonts w:cs="Times New Roman"/>
          <w:b/>
          <w:u w:val="single"/>
          <w:lang w:val="es-ES"/>
        </w:rPr>
      </w:pPr>
    </w:p>
    <w:p w14:paraId="6079C9A2" w14:textId="77777777" w:rsidR="00161D0F" w:rsidRPr="0039004D" w:rsidRDefault="00161D0F" w:rsidP="00262D6E">
      <w:pPr>
        <w:pStyle w:val="Ttulo2"/>
        <w:spacing w:line="360" w:lineRule="auto"/>
        <w:rPr>
          <w:rFonts w:cs="Times New Roman"/>
          <w:szCs w:val="24"/>
          <w:lang w:val="es-ES"/>
        </w:rPr>
      </w:pPr>
      <w:bookmarkStart w:id="114" w:name="_Toc508100454"/>
      <w:r w:rsidRPr="0039004D">
        <w:rPr>
          <w:rFonts w:cs="Times New Roman"/>
          <w:szCs w:val="24"/>
          <w:lang w:val="es-ES"/>
        </w:rPr>
        <w:t>Anexo 2: Guía Semi-Estructurada de Entrevista a Profundidad para usuarios finales Nº1</w:t>
      </w:r>
      <w:bookmarkEnd w:id="114"/>
    </w:p>
    <w:p w14:paraId="3B3947DC" w14:textId="77777777" w:rsidR="00161D0F" w:rsidRPr="0039004D" w:rsidRDefault="00161D0F" w:rsidP="00262D6E">
      <w:pPr>
        <w:spacing w:line="360" w:lineRule="auto"/>
        <w:jc w:val="both"/>
        <w:rPr>
          <w:rFonts w:cs="Times New Roman"/>
          <w:b/>
          <w:lang w:val="es-ES"/>
        </w:rPr>
      </w:pPr>
    </w:p>
    <w:p w14:paraId="1F868E01"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Conocer la opinión sobre los reclamos, su importancia y necesidades que puedan existir respecto a un sistema de gestión para manejo de reclamos en instituciones prestadoras de salud</w:t>
      </w:r>
      <w:r w:rsidR="007B7445" w:rsidRPr="0039004D">
        <w:rPr>
          <w:rFonts w:cs="Times New Roman"/>
          <w:lang w:val="es-ES"/>
        </w:rPr>
        <w:t>.</w:t>
      </w:r>
    </w:p>
    <w:p w14:paraId="08026FFE" w14:textId="77777777" w:rsidR="00161D0F" w:rsidRPr="0039004D" w:rsidRDefault="00161D0F" w:rsidP="00262D6E">
      <w:pPr>
        <w:spacing w:line="360" w:lineRule="auto"/>
        <w:jc w:val="both"/>
        <w:rPr>
          <w:rFonts w:cs="Times New Roman"/>
        </w:rPr>
      </w:pPr>
    </w:p>
    <w:p w14:paraId="608F1C84"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6D45EB76" w14:textId="77777777" w:rsidR="00161D0F" w:rsidRPr="0039004D" w:rsidRDefault="00161D0F" w:rsidP="00262D6E">
      <w:pPr>
        <w:spacing w:line="360" w:lineRule="auto"/>
        <w:jc w:val="both"/>
        <w:rPr>
          <w:rFonts w:eastAsia="Times New Roman" w:cs="Times New Roman"/>
        </w:rPr>
      </w:pPr>
    </w:p>
    <w:p w14:paraId="2E670335"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Percepción de los reclamos</w:t>
      </w:r>
    </w:p>
    <w:p w14:paraId="40F2CD1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Primero, quiero saber cual es su percepción general acerca de los reclamos</w:t>
      </w:r>
      <w:r w:rsidR="007B7445" w:rsidRPr="0039004D">
        <w:rPr>
          <w:rFonts w:eastAsia="Times New Roman" w:cs="Times New Roman"/>
        </w:rPr>
        <w:t>.</w:t>
      </w:r>
      <w:r w:rsidRPr="0039004D">
        <w:rPr>
          <w:rFonts w:eastAsia="Times New Roman" w:cs="Times New Roman"/>
        </w:rPr>
        <w:t xml:space="preserve"> Para usted, ¿qué es un reclamo? </w:t>
      </w:r>
    </w:p>
    <w:p w14:paraId="3DB3A89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¿Por qué sería importante que un cliente/usuario presente un reclamo a la empresa/institución cuando no se encuentra satisfecho de su producto/servicio?</w:t>
      </w:r>
    </w:p>
    <w:p w14:paraId="3057F855"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¿Me podría explicar el procedimiento para presentar un reclamo en una empresa/institución?</w:t>
      </w:r>
    </w:p>
    <w:p w14:paraId="39DEAD4C"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¿Ha presentado antes un reclamo? ¿Cuál fue el medio que utilizo para presentar su reclamo (vía telefónica, </w:t>
      </w:r>
      <w:r w:rsidR="00FB7E35" w:rsidRPr="0039004D">
        <w:rPr>
          <w:rFonts w:eastAsia="Times New Roman" w:cs="Times New Roman"/>
        </w:rPr>
        <w:t>Internet</w:t>
      </w:r>
      <w:r w:rsidRPr="0039004D">
        <w:rPr>
          <w:rFonts w:eastAsia="Times New Roman" w:cs="Times New Roman"/>
        </w:rPr>
        <w:t>, presencial)?</w:t>
      </w:r>
    </w:p>
    <w:p w14:paraId="2EAAFCF9"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¿Ha presentado antes un reclamo en el sector salud? En caso afirmativo, ¿podría contarme como fue su experiencia?</w:t>
      </w:r>
    </w:p>
    <w:p w14:paraId="70B7B76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Rol de los reclamos y manejo de información</w:t>
      </w:r>
    </w:p>
    <w:p w14:paraId="5304715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es actualmente el rol de los reclamos en una empresa/institución, si es que existiese uno?</w:t>
      </w:r>
    </w:p>
    <w:p w14:paraId="6C7CFEFA"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¿Cuál cree que debería ser el rol de los reclamos en una empresa/institución, si es que debería existir uno?</w:t>
      </w:r>
    </w:p>
    <w:p w14:paraId="124EBE0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las empresas/instituciones manejan la información proveniente de los reclamos, si es que lo hacen?</w:t>
      </w:r>
    </w:p>
    <w:p w14:paraId="71DBBF2B"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¿Cómo cree que debería ser tratada esta información, si es que se maneja?</w:t>
      </w:r>
    </w:p>
    <w:p w14:paraId="1641C52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Herramienta informática</w:t>
      </w:r>
    </w:p>
    <w:p w14:paraId="7435AF80"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existiese una herramienta informática que permita presentar y manejar los reclamos y su información, ¿Cómo cree que mejoraría el rol que tienen actualmente los reclamos en las empresas/instituciones?</w:t>
      </w:r>
    </w:p>
    <w:p w14:paraId="4A9ABA22"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Si es que existiera, ¿qué esperaría poder realizar o visualizar en ella?</w:t>
      </w:r>
    </w:p>
    <w:p w14:paraId="2CE39547"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Para que usted considere utilizarla, ¿Qué características le gustaría a usted que tenga esta herramienta?</w:t>
      </w:r>
    </w:p>
    <w:p w14:paraId="31E27FFD" w14:textId="77777777" w:rsidR="00161D0F" w:rsidRPr="0039004D" w:rsidRDefault="00161D0F" w:rsidP="00262D6E">
      <w:pPr>
        <w:pStyle w:val="Prrafodelista"/>
        <w:numPr>
          <w:ilvl w:val="1"/>
          <w:numId w:val="8"/>
        </w:numPr>
        <w:spacing w:line="360" w:lineRule="auto"/>
        <w:jc w:val="both"/>
        <w:rPr>
          <w:rFonts w:eastAsia="Times New Roman" w:cs="Times New Roman"/>
        </w:rPr>
      </w:pPr>
      <w:r w:rsidRPr="0039004D">
        <w:rPr>
          <w:rFonts w:eastAsia="Times New Roman" w:cs="Times New Roman"/>
        </w:rPr>
        <w:t xml:space="preserve">¿Con quién compartiría la información y/o existencia de dicha herramienta, si es que lo compartiese? </w:t>
      </w:r>
    </w:p>
    <w:p w14:paraId="5954D36B" w14:textId="77777777" w:rsidR="00161D0F" w:rsidRPr="0039004D" w:rsidRDefault="00161D0F" w:rsidP="00262D6E">
      <w:pPr>
        <w:pStyle w:val="Prrafodelista"/>
        <w:numPr>
          <w:ilvl w:val="0"/>
          <w:numId w:val="8"/>
        </w:numPr>
        <w:spacing w:line="360" w:lineRule="auto"/>
        <w:jc w:val="both"/>
        <w:rPr>
          <w:rFonts w:eastAsia="Times New Roman" w:cs="Times New Roman"/>
        </w:rPr>
      </w:pPr>
      <w:r w:rsidRPr="0039004D">
        <w:rPr>
          <w:rFonts w:eastAsia="Times New Roman" w:cs="Times New Roman"/>
        </w:rPr>
        <w:t>De todo lo que se ha discutido, ¿qué le parece más importante?</w:t>
      </w:r>
    </w:p>
    <w:p w14:paraId="263F86CA" w14:textId="77777777" w:rsidR="00161D0F" w:rsidRPr="0039004D" w:rsidRDefault="00161D0F" w:rsidP="00262D6E">
      <w:pPr>
        <w:spacing w:line="360" w:lineRule="auto"/>
        <w:jc w:val="both"/>
        <w:rPr>
          <w:rFonts w:eastAsia="Times New Roman" w:cs="Times New Roman"/>
        </w:rPr>
      </w:pPr>
    </w:p>
    <w:p w14:paraId="6E22C1D5"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b/>
        </w:rPr>
        <w:t>Conclusión</w:t>
      </w:r>
      <w:r w:rsidRPr="0039004D">
        <w:rPr>
          <w:rFonts w:eastAsia="Times New Roman" w:cs="Times New Roman"/>
        </w:rPr>
        <w:t xml:space="preserve">: </w:t>
      </w:r>
    </w:p>
    <w:p w14:paraId="4672E909"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w:t>
      </w:r>
    </w:p>
    <w:p w14:paraId="4162E466" w14:textId="77777777" w:rsidR="00161D0F" w:rsidRPr="0039004D" w:rsidRDefault="00161D0F" w:rsidP="00262D6E">
      <w:pPr>
        <w:tabs>
          <w:tab w:val="left" w:pos="5040"/>
        </w:tabs>
        <w:spacing w:line="360" w:lineRule="auto"/>
        <w:ind w:left="360"/>
        <w:jc w:val="both"/>
        <w:rPr>
          <w:rFonts w:eastAsia="Times New Roman" w:cs="Times New Roman"/>
        </w:rPr>
      </w:pPr>
      <w:r w:rsidRPr="0039004D">
        <w:rPr>
          <w:rFonts w:eastAsia="Times New Roman" w:cs="Times New Roman"/>
        </w:rPr>
        <w:tab/>
      </w:r>
    </w:p>
    <w:p w14:paraId="09E0E6A3"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¡Muchas gracias por ser honestos con nosotros y por su tiempo!</w:t>
      </w:r>
    </w:p>
    <w:p w14:paraId="13FCBCEE" w14:textId="77777777" w:rsidR="00161D0F" w:rsidRPr="0039004D" w:rsidRDefault="00161D0F" w:rsidP="00262D6E">
      <w:pPr>
        <w:spacing w:line="360" w:lineRule="auto"/>
        <w:jc w:val="both"/>
        <w:rPr>
          <w:rFonts w:eastAsia="Times New Roman" w:cs="Times New Roman"/>
        </w:rPr>
      </w:pPr>
    </w:p>
    <w:p w14:paraId="61E8B566" w14:textId="77777777" w:rsidR="00161D0F" w:rsidRPr="0039004D" w:rsidRDefault="00161D0F" w:rsidP="00262D6E">
      <w:pPr>
        <w:spacing w:line="360" w:lineRule="auto"/>
        <w:jc w:val="both"/>
        <w:rPr>
          <w:rFonts w:eastAsia="Times New Roman" w:cs="Times New Roman"/>
        </w:rPr>
      </w:pPr>
    </w:p>
    <w:p w14:paraId="3783FA13" w14:textId="77777777" w:rsidR="00161D0F" w:rsidRPr="0039004D" w:rsidRDefault="00161D0F" w:rsidP="00262D6E">
      <w:pPr>
        <w:spacing w:line="360" w:lineRule="auto"/>
        <w:jc w:val="both"/>
        <w:rPr>
          <w:rFonts w:eastAsia="Times New Roman" w:cs="Times New Roman"/>
        </w:rPr>
      </w:pPr>
    </w:p>
    <w:p w14:paraId="5D1D7395" w14:textId="77777777" w:rsidR="00161D0F" w:rsidRPr="0039004D" w:rsidRDefault="00161D0F" w:rsidP="00262D6E">
      <w:pPr>
        <w:spacing w:line="360" w:lineRule="auto"/>
        <w:jc w:val="both"/>
        <w:rPr>
          <w:rFonts w:eastAsia="Times New Roman" w:cs="Times New Roman"/>
        </w:rPr>
      </w:pPr>
    </w:p>
    <w:p w14:paraId="4DE7FC4F" w14:textId="77777777" w:rsidR="00161D0F" w:rsidRPr="0039004D" w:rsidRDefault="00161D0F" w:rsidP="00262D6E">
      <w:pPr>
        <w:spacing w:line="360" w:lineRule="auto"/>
        <w:jc w:val="both"/>
        <w:rPr>
          <w:rFonts w:eastAsia="Times New Roman" w:cs="Times New Roman"/>
        </w:rPr>
      </w:pPr>
    </w:p>
    <w:p w14:paraId="57C75317" w14:textId="77777777" w:rsidR="00161D0F" w:rsidRPr="0039004D" w:rsidRDefault="00161D0F" w:rsidP="00262D6E">
      <w:pPr>
        <w:spacing w:line="360" w:lineRule="auto"/>
        <w:jc w:val="both"/>
        <w:rPr>
          <w:rFonts w:eastAsia="Times New Roman" w:cs="Times New Roman"/>
        </w:rPr>
      </w:pPr>
    </w:p>
    <w:p w14:paraId="14CB84E1" w14:textId="77777777" w:rsidR="00161D0F" w:rsidRPr="0039004D" w:rsidRDefault="00161D0F" w:rsidP="00262D6E">
      <w:pPr>
        <w:spacing w:line="360" w:lineRule="auto"/>
        <w:jc w:val="both"/>
        <w:rPr>
          <w:rFonts w:eastAsia="Times New Roman" w:cs="Times New Roman"/>
        </w:rPr>
      </w:pPr>
    </w:p>
    <w:p w14:paraId="5EB57850" w14:textId="77777777" w:rsidR="00161D0F" w:rsidRPr="0039004D" w:rsidRDefault="00161D0F" w:rsidP="00262D6E">
      <w:pPr>
        <w:spacing w:line="360" w:lineRule="auto"/>
        <w:jc w:val="both"/>
        <w:rPr>
          <w:rFonts w:eastAsia="Times New Roman" w:cs="Times New Roman"/>
        </w:rPr>
      </w:pPr>
    </w:p>
    <w:p w14:paraId="72D58753" w14:textId="77777777" w:rsidR="00161D0F" w:rsidRPr="0039004D" w:rsidRDefault="00161D0F" w:rsidP="00262D6E">
      <w:pPr>
        <w:spacing w:line="360" w:lineRule="auto"/>
        <w:jc w:val="both"/>
        <w:rPr>
          <w:rFonts w:eastAsia="Times New Roman" w:cs="Times New Roman"/>
        </w:rPr>
      </w:pPr>
    </w:p>
    <w:p w14:paraId="04B57B6F" w14:textId="77777777" w:rsidR="00161D0F" w:rsidRPr="0039004D" w:rsidRDefault="00041C8E" w:rsidP="00262D6E">
      <w:pPr>
        <w:pStyle w:val="Ttulo2"/>
        <w:spacing w:line="360" w:lineRule="auto"/>
        <w:rPr>
          <w:rFonts w:cs="Times New Roman"/>
          <w:szCs w:val="24"/>
          <w:lang w:val="es-ES"/>
        </w:rPr>
      </w:pPr>
      <w:bookmarkStart w:id="115" w:name="_Toc508100455"/>
      <w:r w:rsidRPr="0039004D">
        <w:rPr>
          <w:rFonts w:cs="Times New Roman"/>
          <w:szCs w:val="24"/>
          <w:lang w:val="es-ES"/>
        </w:rPr>
        <w:t xml:space="preserve">Anexo 3: Guía </w:t>
      </w:r>
      <w:r w:rsidR="00161D0F" w:rsidRPr="0039004D">
        <w:rPr>
          <w:rFonts w:cs="Times New Roman"/>
          <w:szCs w:val="24"/>
          <w:lang w:val="es-ES"/>
        </w:rPr>
        <w:t>Estructurada de Entrevista a Profundidad para usuarios finales Nº2</w:t>
      </w:r>
      <w:bookmarkEnd w:id="115"/>
      <w:r w:rsidR="00161D0F" w:rsidRPr="0039004D">
        <w:rPr>
          <w:rFonts w:cs="Times New Roman"/>
          <w:szCs w:val="24"/>
          <w:lang w:val="es-ES"/>
        </w:rPr>
        <w:t xml:space="preserve"> </w:t>
      </w:r>
    </w:p>
    <w:p w14:paraId="414D039A" w14:textId="77777777" w:rsidR="00161D0F" w:rsidRPr="0039004D" w:rsidRDefault="00161D0F" w:rsidP="00262D6E">
      <w:pPr>
        <w:spacing w:line="360" w:lineRule="auto"/>
        <w:jc w:val="both"/>
        <w:rPr>
          <w:rFonts w:cs="Times New Roman"/>
          <w:lang w:val="es-ES"/>
        </w:rPr>
      </w:pPr>
    </w:p>
    <w:p w14:paraId="42900037" w14:textId="77777777" w:rsidR="00161D0F" w:rsidRPr="0039004D" w:rsidRDefault="00161D0F" w:rsidP="00262D6E">
      <w:pPr>
        <w:spacing w:line="360" w:lineRule="auto"/>
        <w:jc w:val="both"/>
        <w:rPr>
          <w:rFonts w:cs="Times New Roman"/>
          <w:lang w:val="es-ES"/>
        </w:rPr>
      </w:pPr>
      <w:r w:rsidRPr="0039004D">
        <w:rPr>
          <w:rFonts w:cs="Times New Roman"/>
          <w:b/>
          <w:lang w:val="es-ES"/>
        </w:rPr>
        <w:t>Objetivo</w:t>
      </w:r>
      <w:r w:rsidRPr="0039004D">
        <w:rPr>
          <w:rFonts w:cs="Times New Roman"/>
          <w:lang w:val="es-ES"/>
        </w:rPr>
        <w:t>: Recolectar percepciones sobre bocetos presentados con el diseño de un nuevo sistema de información planteado para la recolección y manejo de reclamos</w:t>
      </w:r>
      <w:r w:rsidR="007B7445" w:rsidRPr="0039004D">
        <w:rPr>
          <w:rFonts w:cs="Times New Roman"/>
          <w:lang w:val="es-ES"/>
        </w:rPr>
        <w:t>.</w:t>
      </w:r>
    </w:p>
    <w:p w14:paraId="29650C95" w14:textId="77777777" w:rsidR="00161D0F" w:rsidRPr="0039004D" w:rsidRDefault="00161D0F" w:rsidP="00262D6E">
      <w:pPr>
        <w:spacing w:line="360" w:lineRule="auto"/>
        <w:jc w:val="both"/>
        <w:rPr>
          <w:rFonts w:cs="Times New Roman"/>
        </w:rPr>
      </w:pPr>
    </w:p>
    <w:p w14:paraId="24A0785D"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Buenos días/tardes</w:t>
      </w:r>
      <w:r w:rsidR="007B7445" w:rsidRPr="0039004D">
        <w:rPr>
          <w:rFonts w:eastAsia="Times New Roman" w:cs="Times New Roman"/>
        </w:rPr>
        <w:t>.</w:t>
      </w:r>
      <w:r w:rsidRPr="0039004D">
        <w:rPr>
          <w:rFonts w:eastAsia="Times New Roman" w:cs="Times New Roman"/>
        </w:rPr>
        <w:t xml:space="preserve"> Mi nombre es Regina Casanova y estamos realizando un estudio sobre el uso de nuevas Tecnologías de la Información y Comunicación (TIC) para mejorar el sistema nacional de salud</w:t>
      </w:r>
      <w:r w:rsidR="007B7445" w:rsidRPr="0039004D">
        <w:rPr>
          <w:rFonts w:eastAsia="Times New Roman" w:cs="Times New Roman"/>
        </w:rPr>
        <w:t>.</w:t>
      </w:r>
      <w:r w:rsidRPr="0039004D">
        <w:rPr>
          <w:rFonts w:eastAsia="Times New Roman" w:cs="Times New Roman"/>
        </w:rPr>
        <w:t xml:space="preserve"> La idea es poder conocer distintas opiniones para colaborar con el desarrollo e implementación de proyectos informáticos</w:t>
      </w:r>
      <w:r w:rsidR="007B7445" w:rsidRPr="0039004D">
        <w:rPr>
          <w:rFonts w:eastAsia="Times New Roman" w:cs="Times New Roman"/>
        </w:rPr>
        <w:t>.</w:t>
      </w:r>
      <w:r w:rsidRPr="0039004D">
        <w:rPr>
          <w:rFonts w:eastAsia="Times New Roman" w:cs="Times New Roman"/>
        </w:rPr>
        <w:t xml:space="preserve"> En este sentido, siéntase libre de compartir sus ideas en este espacio</w:t>
      </w:r>
      <w:r w:rsidR="007B7445" w:rsidRPr="0039004D">
        <w:rPr>
          <w:rFonts w:eastAsia="Times New Roman" w:cs="Times New Roman"/>
        </w:rPr>
        <w:t>.</w:t>
      </w:r>
      <w:r w:rsidRPr="0039004D">
        <w:rPr>
          <w:rFonts w:eastAsia="Times New Roman" w:cs="Times New Roman"/>
        </w:rPr>
        <w:t xml:space="preserve"> Aquí no hay respuestas correctas o incorrectas, lo que importa es justamente su opinión sincera</w:t>
      </w:r>
      <w:r w:rsidR="007B7445" w:rsidRPr="0039004D">
        <w:rPr>
          <w:rFonts w:eastAsia="Times New Roman" w:cs="Times New Roman"/>
        </w:rPr>
        <w:t>.</w:t>
      </w:r>
      <w:r w:rsidRPr="0039004D">
        <w:rPr>
          <w:rFonts w:eastAsia="Times New Roman" w:cs="Times New Roman"/>
        </w:rPr>
        <w:t xml:space="preserve"> Cabe aclarar que la información es sólo para nuestro trabajo, sus respuestas serán unidas a otras opiniones de manera anónima y en ningún momento se identificará qué dijo cada participante</w:t>
      </w:r>
      <w:r w:rsidR="007B7445" w:rsidRPr="0039004D">
        <w:rPr>
          <w:rFonts w:eastAsia="Times New Roman" w:cs="Times New Roman"/>
        </w:rPr>
        <w:t>.</w:t>
      </w:r>
      <w:r w:rsidRPr="0039004D">
        <w:rPr>
          <w:rFonts w:eastAsia="Times New Roman" w:cs="Times New Roman"/>
        </w:rPr>
        <w:t xml:space="preserve"> Para agilizar la toma de la información, resulta de mucha utilidad grabar la conversación</w:t>
      </w:r>
      <w:r w:rsidR="007B7445" w:rsidRPr="0039004D">
        <w:rPr>
          <w:rFonts w:eastAsia="Times New Roman" w:cs="Times New Roman"/>
        </w:rPr>
        <w:t>.</w:t>
      </w:r>
      <w:r w:rsidRPr="0039004D">
        <w:rPr>
          <w:rFonts w:eastAsia="Times New Roman" w:cs="Times New Roman"/>
        </w:rPr>
        <w:t xml:space="preserve"> Tomar notas a mano demora mucho tiempo y se pueden perder cuestiones importantes</w:t>
      </w:r>
      <w:r w:rsidR="007B7445" w:rsidRPr="0039004D">
        <w:rPr>
          <w:rFonts w:eastAsia="Times New Roman" w:cs="Times New Roman"/>
        </w:rPr>
        <w:t>.</w:t>
      </w:r>
      <w:r w:rsidRPr="0039004D">
        <w:rPr>
          <w:rFonts w:eastAsia="Times New Roman" w:cs="Times New Roman"/>
        </w:rPr>
        <w:t xml:space="preserve"> ¿Existe algún inconveniente en que grabemos la conversación? El uso de la grabación es sólo a los fines de análisis</w:t>
      </w:r>
      <w:r w:rsidR="007B7445" w:rsidRPr="0039004D">
        <w:rPr>
          <w:rFonts w:eastAsia="Times New Roman" w:cs="Times New Roman"/>
        </w:rPr>
        <w:t>.</w:t>
      </w:r>
      <w:r w:rsidRPr="0039004D">
        <w:rPr>
          <w:rFonts w:eastAsia="Times New Roman" w:cs="Times New Roman"/>
        </w:rPr>
        <w:t xml:space="preserve"> ¡Desde ya muchas gracias por su tiempo!</w:t>
      </w:r>
    </w:p>
    <w:p w14:paraId="3B363F28" w14:textId="77777777" w:rsidR="00161D0F" w:rsidRPr="0039004D" w:rsidRDefault="00161D0F" w:rsidP="00262D6E">
      <w:pPr>
        <w:spacing w:line="360" w:lineRule="auto"/>
        <w:jc w:val="both"/>
        <w:rPr>
          <w:rFonts w:cs="Times New Roman"/>
          <w:lang w:val="es-ES"/>
        </w:rPr>
      </w:pPr>
    </w:p>
    <w:p w14:paraId="2B21C44A"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He creado unos bocetos donde se muestra como se esta planteando que sea la distribución, visualización y flujo para un Sistema de Manejo y Recojo de Reclamos en salud</w:t>
      </w:r>
      <w:r w:rsidR="007B7445" w:rsidRPr="0039004D">
        <w:rPr>
          <w:rFonts w:cs="Times New Roman"/>
          <w:lang w:val="es-ES"/>
        </w:rPr>
        <w:t>.</w:t>
      </w:r>
      <w:r w:rsidRPr="0039004D">
        <w:rPr>
          <w:rFonts w:cs="Times New Roman"/>
          <w:lang w:val="es-ES"/>
        </w:rPr>
        <w:t xml:space="preserve"> (Explicar los bocetos y objetivo planteado dependiendo del tipo de usuario)</w:t>
      </w:r>
      <w:r w:rsidR="007B7445" w:rsidRPr="0039004D">
        <w:rPr>
          <w:rFonts w:cs="Times New Roman"/>
          <w:lang w:val="es-ES"/>
        </w:rPr>
        <w:t>.</w:t>
      </w:r>
      <w:r w:rsidRPr="0039004D">
        <w:rPr>
          <w:rFonts w:cs="Times New Roman"/>
          <w:lang w:val="es-ES"/>
        </w:rPr>
        <w:t xml:space="preserve"> ¿Qué opina Ud</w:t>
      </w:r>
      <w:r w:rsidR="007B7445" w:rsidRPr="0039004D">
        <w:rPr>
          <w:rFonts w:cs="Times New Roman"/>
          <w:lang w:val="es-ES"/>
        </w:rPr>
        <w:t>.</w:t>
      </w:r>
      <w:r w:rsidRPr="0039004D">
        <w:rPr>
          <w:rFonts w:cs="Times New Roman"/>
          <w:lang w:val="es-ES"/>
        </w:rPr>
        <w:t xml:space="preserve"> Sobre los bocetos mostrados?</w:t>
      </w:r>
    </w:p>
    <w:p w14:paraId="49740DCB"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interesante en estos bocetos? (Mostrar bocetos individualmente)</w:t>
      </w:r>
    </w:p>
    <w:p w14:paraId="04420675"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encuentra confuso en estos bocetos? (Mostrar bocetos individualmente)</w:t>
      </w:r>
    </w:p>
    <w:p w14:paraId="73FE6495"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Considerando el objetivo planteado al comienzo de la entrevista, ¿Qué encuentra acertado de estos bocetos para cumplir dicho objetivo?</w:t>
      </w:r>
    </w:p>
    <w:p w14:paraId="01659D2C"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¿Podría mostrarme como utilizaría el sistema con ayuda de los bocetos para cumplir dicho objetivo? (Mostrar boceto de pantalla inicial y seguir el flujo planteado por el usuario)</w:t>
      </w:r>
    </w:p>
    <w:p w14:paraId="324B49F9"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 xml:space="preserve">Por lo que ha podido ver a través de estos bocetos ¿Qué tan útil le parece el sistema? </w:t>
      </w:r>
    </w:p>
    <w:p w14:paraId="0D6196A6" w14:textId="77777777" w:rsidR="00161D0F" w:rsidRPr="0039004D" w:rsidRDefault="00161D0F" w:rsidP="00262D6E">
      <w:pPr>
        <w:pStyle w:val="Prrafodelista"/>
        <w:numPr>
          <w:ilvl w:val="1"/>
          <w:numId w:val="9"/>
        </w:numPr>
        <w:spacing w:line="360" w:lineRule="auto"/>
        <w:jc w:val="both"/>
        <w:rPr>
          <w:rFonts w:cs="Times New Roman"/>
          <w:lang w:val="es-ES"/>
        </w:rPr>
      </w:pPr>
      <w:r w:rsidRPr="0039004D">
        <w:rPr>
          <w:rFonts w:cs="Times New Roman"/>
          <w:lang w:val="es-ES"/>
        </w:rPr>
        <w:t>¿Qué tan frecuentemente ingresaría a este sistema, si es que ingresaría?</w:t>
      </w:r>
    </w:p>
    <w:p w14:paraId="73DD1E54"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¿Qué información u opciones le gustaría que el sistema brinde?</w:t>
      </w:r>
    </w:p>
    <w:p w14:paraId="04E171AC"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en mente alguna alternativa sobre como le gustaría que fuera la distribución, visualización y/o flujo del sistema?</w:t>
      </w:r>
    </w:p>
    <w:p w14:paraId="57D273A1"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La información que le brinde el sistema, ¿Qué tan útil le parecería compartirla? ¿Con quien compartiría este información?</w:t>
      </w:r>
    </w:p>
    <w:p w14:paraId="3FAABE68"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¿Tiene algún otro comentario o sugerencia sobre los bocetos, flujo y/o sistema?</w:t>
      </w:r>
    </w:p>
    <w:p w14:paraId="14576A3C" w14:textId="77777777" w:rsidR="00161D0F" w:rsidRPr="0039004D" w:rsidRDefault="00161D0F" w:rsidP="00262D6E">
      <w:pPr>
        <w:pStyle w:val="Prrafodelista"/>
        <w:numPr>
          <w:ilvl w:val="0"/>
          <w:numId w:val="9"/>
        </w:numPr>
        <w:spacing w:line="360" w:lineRule="auto"/>
        <w:jc w:val="both"/>
        <w:rPr>
          <w:rFonts w:cs="Times New Roman"/>
          <w:lang w:val="es-ES"/>
        </w:rPr>
      </w:pPr>
      <w:r w:rsidRPr="0039004D">
        <w:rPr>
          <w:rFonts w:cs="Times New Roman"/>
          <w:lang w:val="es-ES"/>
        </w:rPr>
        <w:t>¿Cuál es su opinión general del sistema?</w:t>
      </w:r>
    </w:p>
    <w:p w14:paraId="78933A17" w14:textId="77777777" w:rsidR="00161D0F" w:rsidRPr="0039004D" w:rsidRDefault="00161D0F" w:rsidP="00262D6E">
      <w:pPr>
        <w:spacing w:line="360" w:lineRule="auto"/>
        <w:jc w:val="both"/>
        <w:rPr>
          <w:rFonts w:cs="Times New Roman"/>
          <w:lang w:val="es-ES"/>
        </w:rPr>
      </w:pPr>
    </w:p>
    <w:p w14:paraId="43286A55" w14:textId="77777777" w:rsidR="00161D0F" w:rsidRPr="0039004D" w:rsidRDefault="00161D0F" w:rsidP="00262D6E">
      <w:pPr>
        <w:spacing w:line="360" w:lineRule="auto"/>
        <w:jc w:val="both"/>
        <w:rPr>
          <w:rFonts w:cs="Times New Roman"/>
          <w:lang w:val="es-ES"/>
        </w:rPr>
      </w:pPr>
      <w:r w:rsidRPr="0039004D">
        <w:rPr>
          <w:rFonts w:cs="Times New Roman"/>
          <w:b/>
          <w:lang w:val="es-ES"/>
        </w:rPr>
        <w:t>Conclusión</w:t>
      </w:r>
      <w:r w:rsidRPr="0039004D">
        <w:rPr>
          <w:rFonts w:cs="Times New Roman"/>
          <w:lang w:val="es-ES"/>
        </w:rPr>
        <w:t>:</w:t>
      </w:r>
    </w:p>
    <w:p w14:paraId="008420F7" w14:textId="77777777" w:rsidR="00161D0F" w:rsidRPr="0039004D" w:rsidRDefault="00161D0F" w:rsidP="00262D6E">
      <w:pPr>
        <w:spacing w:line="360" w:lineRule="auto"/>
        <w:jc w:val="both"/>
        <w:rPr>
          <w:rFonts w:eastAsia="Times New Roman" w:cs="Times New Roman"/>
        </w:rPr>
      </w:pPr>
      <w:r w:rsidRPr="0039004D">
        <w:rPr>
          <w:rFonts w:eastAsia="Times New Roman" w:cs="Times New Roman"/>
        </w:rPr>
        <w:t>Esta información será de mucha ayuda para mejorar el proceso de diseño del sistema de información que se esta planteando</w:t>
      </w:r>
      <w:r w:rsidR="007B7445" w:rsidRPr="0039004D">
        <w:rPr>
          <w:rFonts w:eastAsia="Times New Roman" w:cs="Times New Roman"/>
        </w:rPr>
        <w:t>.</w:t>
      </w:r>
      <w:r w:rsidRPr="0039004D">
        <w:rPr>
          <w:rFonts w:eastAsia="Times New Roman" w:cs="Times New Roman"/>
        </w:rPr>
        <w:t xml:space="preserve"> Antes de terminar, ¿Desea agregar algo más respecto al uso y manejo de los reclamos? </w:t>
      </w:r>
    </w:p>
    <w:p w14:paraId="67F14E4A" w14:textId="77777777" w:rsidR="00161D0F" w:rsidRPr="0039004D" w:rsidRDefault="00161D0F" w:rsidP="00262D6E">
      <w:pPr>
        <w:spacing w:line="360" w:lineRule="auto"/>
        <w:jc w:val="both"/>
        <w:rPr>
          <w:rFonts w:eastAsia="Times New Roman" w:cs="Times New Roman"/>
        </w:rPr>
      </w:pPr>
    </w:p>
    <w:p w14:paraId="2F554D51" w14:textId="77777777" w:rsidR="00161D0F" w:rsidRPr="0039004D" w:rsidRDefault="00161D0F" w:rsidP="00262D6E">
      <w:pPr>
        <w:spacing w:line="360" w:lineRule="auto"/>
        <w:jc w:val="both"/>
        <w:rPr>
          <w:rFonts w:cs="Times New Roman"/>
          <w:lang w:val="es-ES"/>
        </w:rPr>
      </w:pPr>
      <w:r w:rsidRPr="0039004D">
        <w:rPr>
          <w:rFonts w:eastAsia="Times New Roman" w:cs="Times New Roman"/>
        </w:rPr>
        <w:t>¡Muchas gracias por ser honestos con nosotros y por su tiempo!</w:t>
      </w:r>
    </w:p>
    <w:p w14:paraId="7683F8F6" w14:textId="77777777" w:rsidR="00161D0F" w:rsidRPr="0039004D" w:rsidRDefault="00161D0F" w:rsidP="00262D6E">
      <w:pPr>
        <w:spacing w:line="360" w:lineRule="auto"/>
        <w:jc w:val="both"/>
        <w:rPr>
          <w:rFonts w:cs="Times New Roman"/>
          <w:lang w:val="es-ES"/>
        </w:rPr>
      </w:pPr>
    </w:p>
    <w:p w14:paraId="3FF2DBB8" w14:textId="77777777" w:rsidR="007B7445" w:rsidRPr="0039004D" w:rsidRDefault="007B7445" w:rsidP="00262D6E">
      <w:pPr>
        <w:spacing w:line="360" w:lineRule="auto"/>
        <w:jc w:val="both"/>
        <w:rPr>
          <w:rFonts w:cs="Times New Roman"/>
          <w:b/>
          <w:lang w:val="es-ES"/>
        </w:rPr>
      </w:pPr>
    </w:p>
    <w:p w14:paraId="62E4007A" w14:textId="77777777" w:rsidR="007B7445" w:rsidRPr="0039004D" w:rsidRDefault="007B7445" w:rsidP="00262D6E">
      <w:pPr>
        <w:spacing w:line="360" w:lineRule="auto"/>
        <w:jc w:val="both"/>
        <w:rPr>
          <w:rFonts w:cs="Times New Roman"/>
          <w:b/>
          <w:lang w:val="es-ES"/>
        </w:rPr>
      </w:pPr>
    </w:p>
    <w:p w14:paraId="5FF331F8" w14:textId="77777777" w:rsidR="007B7445" w:rsidRPr="0039004D" w:rsidRDefault="007B7445" w:rsidP="00262D6E">
      <w:pPr>
        <w:spacing w:line="360" w:lineRule="auto"/>
        <w:jc w:val="both"/>
        <w:rPr>
          <w:rFonts w:cs="Times New Roman"/>
          <w:b/>
          <w:lang w:val="es-ES"/>
        </w:rPr>
      </w:pPr>
    </w:p>
    <w:p w14:paraId="0FD0D548" w14:textId="77777777" w:rsidR="007B7445" w:rsidRPr="0039004D" w:rsidRDefault="007B7445" w:rsidP="00262D6E">
      <w:pPr>
        <w:spacing w:line="360" w:lineRule="auto"/>
        <w:jc w:val="both"/>
        <w:rPr>
          <w:rFonts w:cs="Times New Roman"/>
          <w:b/>
          <w:lang w:val="es-ES"/>
        </w:rPr>
      </w:pPr>
    </w:p>
    <w:p w14:paraId="5992EAFE" w14:textId="77777777" w:rsidR="007B7445" w:rsidRPr="0039004D" w:rsidRDefault="007B7445" w:rsidP="00262D6E">
      <w:pPr>
        <w:spacing w:line="360" w:lineRule="auto"/>
        <w:jc w:val="both"/>
        <w:rPr>
          <w:rFonts w:cs="Times New Roman"/>
          <w:b/>
          <w:lang w:val="es-ES"/>
        </w:rPr>
      </w:pPr>
    </w:p>
    <w:p w14:paraId="744E092F" w14:textId="77777777" w:rsidR="007B7445" w:rsidRPr="0039004D" w:rsidRDefault="007B7445" w:rsidP="00262D6E">
      <w:pPr>
        <w:spacing w:line="360" w:lineRule="auto"/>
        <w:jc w:val="both"/>
        <w:rPr>
          <w:rFonts w:cs="Times New Roman"/>
          <w:b/>
          <w:lang w:val="es-ES"/>
        </w:rPr>
      </w:pPr>
    </w:p>
    <w:p w14:paraId="70C33407" w14:textId="77777777" w:rsidR="007B7445" w:rsidRPr="0039004D" w:rsidRDefault="007B7445" w:rsidP="00262D6E">
      <w:pPr>
        <w:spacing w:line="360" w:lineRule="auto"/>
        <w:jc w:val="both"/>
        <w:rPr>
          <w:rFonts w:cs="Times New Roman"/>
          <w:b/>
          <w:lang w:val="es-ES"/>
        </w:rPr>
      </w:pPr>
    </w:p>
    <w:p w14:paraId="0BAFD660" w14:textId="77777777" w:rsidR="007B7445" w:rsidRPr="0039004D" w:rsidRDefault="007B7445" w:rsidP="00262D6E">
      <w:pPr>
        <w:spacing w:line="360" w:lineRule="auto"/>
        <w:jc w:val="both"/>
        <w:rPr>
          <w:rFonts w:cs="Times New Roman"/>
          <w:b/>
          <w:lang w:val="es-ES"/>
        </w:rPr>
      </w:pPr>
    </w:p>
    <w:p w14:paraId="73BFCEA7" w14:textId="77777777" w:rsidR="007B7445" w:rsidRPr="0039004D" w:rsidRDefault="007B7445" w:rsidP="00262D6E">
      <w:pPr>
        <w:spacing w:line="360" w:lineRule="auto"/>
        <w:jc w:val="both"/>
        <w:rPr>
          <w:rFonts w:cs="Times New Roman"/>
          <w:b/>
          <w:lang w:val="es-ES"/>
        </w:rPr>
      </w:pPr>
    </w:p>
    <w:p w14:paraId="2067DC33" w14:textId="77777777" w:rsidR="007B7445" w:rsidRPr="0039004D" w:rsidRDefault="007B7445" w:rsidP="00262D6E">
      <w:pPr>
        <w:spacing w:line="360" w:lineRule="auto"/>
        <w:jc w:val="both"/>
        <w:rPr>
          <w:rFonts w:cs="Times New Roman"/>
          <w:b/>
          <w:lang w:val="es-ES"/>
        </w:rPr>
      </w:pPr>
    </w:p>
    <w:p w14:paraId="4B7749FF" w14:textId="77777777" w:rsidR="007B7445" w:rsidRPr="0039004D" w:rsidRDefault="007B7445" w:rsidP="00262D6E">
      <w:pPr>
        <w:spacing w:line="360" w:lineRule="auto"/>
        <w:jc w:val="both"/>
        <w:rPr>
          <w:rFonts w:cs="Times New Roman"/>
          <w:b/>
          <w:lang w:val="es-ES"/>
        </w:rPr>
      </w:pPr>
    </w:p>
    <w:p w14:paraId="3A5EA1B1" w14:textId="77777777" w:rsidR="007B7445" w:rsidRPr="0039004D" w:rsidRDefault="007B7445" w:rsidP="00262D6E">
      <w:pPr>
        <w:spacing w:line="360" w:lineRule="auto"/>
        <w:jc w:val="both"/>
        <w:rPr>
          <w:rFonts w:cs="Times New Roman"/>
          <w:b/>
          <w:lang w:val="es-ES"/>
        </w:rPr>
      </w:pPr>
    </w:p>
    <w:p w14:paraId="5B6DC5E9" w14:textId="77777777" w:rsidR="007B7445" w:rsidRPr="0039004D" w:rsidRDefault="007B7445" w:rsidP="00262D6E">
      <w:pPr>
        <w:spacing w:line="360" w:lineRule="auto"/>
        <w:jc w:val="both"/>
        <w:rPr>
          <w:rFonts w:cs="Times New Roman"/>
          <w:b/>
          <w:lang w:val="es-ES"/>
        </w:rPr>
      </w:pPr>
    </w:p>
    <w:p w14:paraId="1D4E67D8" w14:textId="77777777" w:rsidR="007B7445" w:rsidRPr="0039004D" w:rsidRDefault="007B7445" w:rsidP="00262D6E">
      <w:pPr>
        <w:spacing w:line="360" w:lineRule="auto"/>
        <w:jc w:val="both"/>
        <w:rPr>
          <w:rFonts w:cs="Times New Roman"/>
          <w:b/>
          <w:lang w:val="es-ES"/>
        </w:rPr>
      </w:pPr>
    </w:p>
    <w:p w14:paraId="63F28808" w14:textId="77777777" w:rsidR="007B7445" w:rsidRPr="0039004D" w:rsidRDefault="007B7445" w:rsidP="00262D6E">
      <w:pPr>
        <w:spacing w:line="360" w:lineRule="auto"/>
        <w:jc w:val="both"/>
        <w:rPr>
          <w:rFonts w:cs="Times New Roman"/>
          <w:b/>
          <w:lang w:val="es-ES"/>
        </w:rPr>
      </w:pPr>
    </w:p>
    <w:p w14:paraId="6A598E72" w14:textId="77777777" w:rsidR="007B7445" w:rsidRPr="0039004D" w:rsidRDefault="007B7445" w:rsidP="00262D6E">
      <w:pPr>
        <w:spacing w:line="360" w:lineRule="auto"/>
        <w:jc w:val="both"/>
        <w:rPr>
          <w:rFonts w:cs="Times New Roman"/>
          <w:b/>
          <w:lang w:val="es-ES"/>
        </w:rPr>
      </w:pPr>
    </w:p>
    <w:p w14:paraId="08BA88B4" w14:textId="77777777" w:rsidR="007B7445" w:rsidRPr="0039004D" w:rsidRDefault="007B7445" w:rsidP="00262D6E">
      <w:pPr>
        <w:spacing w:line="360" w:lineRule="auto"/>
        <w:jc w:val="both"/>
        <w:rPr>
          <w:rFonts w:cs="Times New Roman"/>
          <w:b/>
          <w:lang w:val="es-ES"/>
        </w:rPr>
      </w:pPr>
    </w:p>
    <w:p w14:paraId="771B1A55" w14:textId="77777777" w:rsidR="007B7445" w:rsidRPr="0039004D" w:rsidRDefault="007B7445" w:rsidP="00262D6E">
      <w:pPr>
        <w:spacing w:line="360" w:lineRule="auto"/>
        <w:jc w:val="both"/>
        <w:rPr>
          <w:rFonts w:cs="Times New Roman"/>
          <w:b/>
          <w:lang w:val="es-ES"/>
        </w:rPr>
      </w:pPr>
    </w:p>
    <w:p w14:paraId="65CE30E1" w14:textId="77777777" w:rsidR="00161D0F" w:rsidRPr="0039004D" w:rsidRDefault="00161D0F" w:rsidP="00262D6E">
      <w:pPr>
        <w:pStyle w:val="Ttulo2"/>
        <w:spacing w:line="360" w:lineRule="auto"/>
        <w:rPr>
          <w:rFonts w:cs="Times New Roman"/>
          <w:szCs w:val="24"/>
          <w:lang w:val="es-ES"/>
        </w:rPr>
      </w:pPr>
      <w:bookmarkStart w:id="116" w:name="_Toc508100456"/>
      <w:r w:rsidRPr="0039004D">
        <w:rPr>
          <w:rFonts w:cs="Times New Roman"/>
          <w:szCs w:val="24"/>
          <w:lang w:val="es-ES"/>
        </w:rPr>
        <w:t>Anexo 4</w:t>
      </w:r>
      <w:r w:rsidR="007B7445" w:rsidRPr="0039004D">
        <w:rPr>
          <w:rFonts w:cs="Times New Roman"/>
          <w:szCs w:val="24"/>
          <w:lang w:val="es-ES"/>
        </w:rPr>
        <w:t>.</w:t>
      </w:r>
      <w:r w:rsidRPr="0039004D">
        <w:rPr>
          <w:rFonts w:cs="Times New Roman"/>
          <w:szCs w:val="24"/>
          <w:lang w:val="es-ES"/>
        </w:rPr>
        <w:t xml:space="preserve"> Encuesta de </w:t>
      </w:r>
      <w:r w:rsidR="00061602" w:rsidRPr="0039004D">
        <w:rPr>
          <w:rFonts w:cs="Times New Roman"/>
          <w:szCs w:val="24"/>
          <w:lang w:val="es-ES"/>
        </w:rPr>
        <w:t>Aspectos Demográficos de Entrevistados</w:t>
      </w:r>
      <w:r w:rsidRPr="0039004D">
        <w:rPr>
          <w:rFonts w:cs="Times New Roman"/>
          <w:szCs w:val="24"/>
          <w:lang w:val="es-ES"/>
        </w:rPr>
        <w:t xml:space="preserve"> del Sistema de Gestión de Reclamos para el Sistema de Salud del Perú</w:t>
      </w:r>
      <w:bookmarkEnd w:id="116"/>
      <w:r w:rsidRPr="0039004D">
        <w:rPr>
          <w:rFonts w:cs="Times New Roman"/>
          <w:szCs w:val="24"/>
          <w:lang w:val="es-ES"/>
        </w:rPr>
        <w:t xml:space="preserve"> </w:t>
      </w:r>
    </w:p>
    <w:p w14:paraId="32360746" w14:textId="77777777" w:rsidR="00161D0F" w:rsidRPr="0039004D" w:rsidRDefault="00161D0F" w:rsidP="00262D6E">
      <w:pPr>
        <w:spacing w:line="360" w:lineRule="auto"/>
        <w:jc w:val="both"/>
        <w:rPr>
          <w:rFonts w:cs="Times New Roman"/>
          <w:b/>
          <w:lang w:val="es-ES"/>
        </w:rPr>
      </w:pPr>
    </w:p>
    <w:p w14:paraId="5DC1D29B" w14:textId="77777777" w:rsidR="00161D0F" w:rsidRPr="0039004D" w:rsidRDefault="00161D0F" w:rsidP="00262D6E">
      <w:pPr>
        <w:spacing w:line="360" w:lineRule="auto"/>
        <w:jc w:val="both"/>
        <w:rPr>
          <w:rFonts w:cs="Times New Roman"/>
          <w:lang w:val="es-ES"/>
        </w:rPr>
      </w:pPr>
      <w:r w:rsidRPr="0039004D">
        <w:rPr>
          <w:rFonts w:cs="Times New Roman"/>
          <w:lang w:val="es-ES"/>
        </w:rPr>
        <w:t>Seleccione la opción correspondiente:</w:t>
      </w:r>
    </w:p>
    <w:p w14:paraId="6FB97DC4" w14:textId="77777777" w:rsidR="00161D0F" w:rsidRPr="0039004D" w:rsidRDefault="00161D0F" w:rsidP="00262D6E">
      <w:pPr>
        <w:spacing w:line="360" w:lineRule="auto"/>
        <w:jc w:val="both"/>
        <w:rPr>
          <w:rFonts w:cs="Times New Roman"/>
          <w:lang w:val="es-ES"/>
        </w:rPr>
      </w:pPr>
    </w:p>
    <w:p w14:paraId="3A1AB2E7"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Sexo</w:t>
      </w:r>
      <w:r w:rsidRPr="0039004D">
        <w:rPr>
          <w:rFonts w:cs="Times New Roman"/>
          <w:lang w:val="es-ES"/>
        </w:rPr>
        <w:tab/>
      </w:r>
      <w:r w:rsidRPr="0039004D">
        <w:rPr>
          <w:rFonts w:cs="Times New Roman"/>
          <w:lang w:val="es-ES"/>
        </w:rPr>
        <w:tab/>
      </w:r>
      <w:r w:rsidR="00F26BEE" w:rsidRPr="0039004D">
        <w:rPr>
          <w:rFonts w:cs="Times New Roman"/>
          <w:lang w:val="es-ES"/>
        </w:rPr>
        <w:fldChar w:fldCharType="begin">
          <w:ffData>
            <w:name w:val="Casilla1"/>
            <w:enabled/>
            <w:calcOnExit w:val="0"/>
            <w:checkBox>
              <w:sizeAuto/>
              <w:default w:val="0"/>
            </w:checkBox>
          </w:ffData>
        </w:fldChar>
      </w:r>
      <w:bookmarkStart w:id="117" w:name="Casilla1"/>
      <w:r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00F26BEE" w:rsidRPr="0039004D">
        <w:rPr>
          <w:rFonts w:cs="Times New Roman"/>
          <w:lang w:val="es-ES"/>
        </w:rPr>
        <w:fldChar w:fldCharType="end"/>
      </w:r>
      <w:bookmarkEnd w:id="117"/>
      <w:r w:rsidRPr="0039004D">
        <w:rPr>
          <w:rFonts w:cs="Times New Roman"/>
          <w:lang w:val="es-ES"/>
        </w:rPr>
        <w:t xml:space="preserve"> Mujer</w:t>
      </w:r>
      <w:r w:rsidRPr="0039004D">
        <w:rPr>
          <w:rFonts w:cs="Times New Roman"/>
          <w:lang w:val="es-ES"/>
        </w:rPr>
        <w:tab/>
      </w:r>
      <w:r w:rsidR="00F26BEE" w:rsidRPr="0039004D">
        <w:rPr>
          <w:rFonts w:cs="Times New Roman"/>
          <w:lang w:val="es-ES"/>
        </w:rPr>
        <w:fldChar w:fldCharType="begin">
          <w:ffData>
            <w:name w:val="Casilla2"/>
            <w:enabled/>
            <w:calcOnExit w:val="0"/>
            <w:checkBox>
              <w:sizeAuto/>
              <w:default w:val="0"/>
            </w:checkBox>
          </w:ffData>
        </w:fldChar>
      </w:r>
      <w:bookmarkStart w:id="118" w:name="Casilla2"/>
      <w:r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00F26BEE" w:rsidRPr="0039004D">
        <w:rPr>
          <w:rFonts w:cs="Times New Roman"/>
          <w:lang w:val="es-ES"/>
        </w:rPr>
        <w:fldChar w:fldCharType="end"/>
      </w:r>
      <w:bookmarkEnd w:id="118"/>
      <w:r w:rsidRPr="0039004D">
        <w:rPr>
          <w:rFonts w:cs="Times New Roman"/>
          <w:lang w:val="es-ES"/>
        </w:rPr>
        <w:t xml:space="preserve"> Hombre</w:t>
      </w:r>
    </w:p>
    <w:p w14:paraId="2D4E1492" w14:textId="77777777" w:rsidR="00161D0F" w:rsidRPr="0039004D" w:rsidRDefault="00161D0F" w:rsidP="00262D6E">
      <w:pPr>
        <w:pStyle w:val="Prrafodelista"/>
        <w:spacing w:line="360" w:lineRule="auto"/>
        <w:jc w:val="both"/>
        <w:rPr>
          <w:rFonts w:cs="Times New Roman"/>
          <w:lang w:val="es-ES"/>
        </w:rPr>
      </w:pPr>
    </w:p>
    <w:p w14:paraId="2777F7E9" w14:textId="77777777" w:rsidR="00161D0F" w:rsidRPr="0039004D" w:rsidRDefault="00161D0F" w:rsidP="00262D6E">
      <w:pPr>
        <w:pStyle w:val="Prrafodelista"/>
        <w:numPr>
          <w:ilvl w:val="0"/>
          <w:numId w:val="10"/>
        </w:numPr>
        <w:spacing w:line="360" w:lineRule="auto"/>
        <w:jc w:val="both"/>
        <w:rPr>
          <w:rFonts w:cs="Times New Roman"/>
          <w:lang w:val="es-ES"/>
        </w:rPr>
      </w:pPr>
      <w:r w:rsidRPr="0039004D">
        <w:rPr>
          <w:rFonts w:cs="Times New Roman"/>
          <w:lang w:val="es-ES"/>
        </w:rPr>
        <w:t>Rango de Edad</w:t>
      </w:r>
    </w:p>
    <w:p w14:paraId="406E7B70"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3"/>
            <w:enabled/>
            <w:calcOnExit w:val="0"/>
            <w:checkBox>
              <w:sizeAuto/>
              <w:default w:val="0"/>
            </w:checkBox>
          </w:ffData>
        </w:fldChar>
      </w:r>
      <w:bookmarkStart w:id="119" w:name="Casilla3"/>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19"/>
      <w:r w:rsidR="00161D0F" w:rsidRPr="0039004D">
        <w:rPr>
          <w:rFonts w:cs="Times New Roman"/>
          <w:lang w:val="es-ES"/>
        </w:rPr>
        <w:t xml:space="preserve"> 18 – 29 años</w:t>
      </w:r>
    </w:p>
    <w:p w14:paraId="698250B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4"/>
            <w:enabled/>
            <w:calcOnExit w:val="0"/>
            <w:checkBox>
              <w:sizeAuto/>
              <w:default w:val="0"/>
            </w:checkBox>
          </w:ffData>
        </w:fldChar>
      </w:r>
      <w:bookmarkStart w:id="120" w:name="Casilla4"/>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0"/>
      <w:r w:rsidR="00161D0F" w:rsidRPr="0039004D">
        <w:rPr>
          <w:rFonts w:cs="Times New Roman"/>
          <w:lang w:val="es-ES"/>
        </w:rPr>
        <w:t xml:space="preserve"> 30 – 49 años</w:t>
      </w:r>
    </w:p>
    <w:p w14:paraId="475EDB2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5"/>
            <w:enabled/>
            <w:calcOnExit w:val="0"/>
            <w:checkBox>
              <w:sizeAuto/>
              <w:default w:val="0"/>
            </w:checkBox>
          </w:ffData>
        </w:fldChar>
      </w:r>
      <w:bookmarkStart w:id="121" w:name="Casilla5"/>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1"/>
      <w:r w:rsidR="00161D0F" w:rsidRPr="0039004D">
        <w:rPr>
          <w:rFonts w:cs="Times New Roman"/>
          <w:lang w:val="es-ES"/>
        </w:rPr>
        <w:t xml:space="preserve"> 50 – 64 años</w:t>
      </w:r>
    </w:p>
    <w:p w14:paraId="1D09AE1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6"/>
            <w:enabled/>
            <w:calcOnExit w:val="0"/>
            <w:checkBox>
              <w:sizeAuto/>
              <w:default w:val="0"/>
            </w:checkBox>
          </w:ffData>
        </w:fldChar>
      </w:r>
      <w:bookmarkStart w:id="122" w:name="Casilla6"/>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2"/>
      <w:r w:rsidR="00161D0F" w:rsidRPr="0039004D">
        <w:rPr>
          <w:rFonts w:cs="Times New Roman"/>
          <w:lang w:val="es-ES"/>
        </w:rPr>
        <w:t xml:space="preserve"> 65+</w:t>
      </w:r>
    </w:p>
    <w:p w14:paraId="1767D902" w14:textId="77777777" w:rsidR="00161D0F" w:rsidRPr="0039004D" w:rsidRDefault="00161D0F" w:rsidP="00262D6E">
      <w:pPr>
        <w:spacing w:line="360" w:lineRule="auto"/>
        <w:jc w:val="both"/>
        <w:rPr>
          <w:rFonts w:cs="Times New Roman"/>
          <w:lang w:val="es-ES"/>
        </w:rPr>
      </w:pPr>
    </w:p>
    <w:p w14:paraId="05FCEDDC"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Máximo nivel de educación terminado</w:t>
      </w:r>
    </w:p>
    <w:p w14:paraId="533DB30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7"/>
            <w:enabled/>
            <w:calcOnExit w:val="0"/>
            <w:checkBox>
              <w:sizeAuto/>
              <w:default w:val="0"/>
            </w:checkBox>
          </w:ffData>
        </w:fldChar>
      </w:r>
      <w:bookmarkStart w:id="123" w:name="Casilla7"/>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3"/>
      <w:r w:rsidR="00161D0F" w:rsidRPr="0039004D">
        <w:rPr>
          <w:rFonts w:cs="Times New Roman"/>
          <w:lang w:val="es-ES"/>
        </w:rPr>
        <w:t xml:space="preserve"> Secundaria</w:t>
      </w:r>
    </w:p>
    <w:p w14:paraId="01096CBC"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9"/>
            <w:enabled/>
            <w:calcOnExit w:val="0"/>
            <w:checkBox>
              <w:sizeAuto/>
              <w:default w:val="0"/>
            </w:checkBox>
          </w:ffData>
        </w:fldChar>
      </w:r>
      <w:bookmarkStart w:id="124" w:name="Casilla9"/>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4"/>
      <w:r w:rsidR="00161D0F" w:rsidRPr="0039004D">
        <w:rPr>
          <w:rFonts w:cs="Times New Roman"/>
          <w:lang w:val="es-ES"/>
        </w:rPr>
        <w:t xml:space="preserve"> Superior No Universitaria</w:t>
      </w:r>
    </w:p>
    <w:p w14:paraId="619D185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8"/>
            <w:enabled/>
            <w:calcOnExit w:val="0"/>
            <w:checkBox>
              <w:sizeAuto/>
              <w:default w:val="0"/>
            </w:checkBox>
          </w:ffData>
        </w:fldChar>
      </w:r>
      <w:bookmarkStart w:id="125" w:name="Casilla8"/>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5"/>
      <w:r w:rsidR="00161D0F" w:rsidRPr="0039004D">
        <w:rPr>
          <w:rFonts w:cs="Times New Roman"/>
          <w:lang w:val="es-ES"/>
        </w:rPr>
        <w:t xml:space="preserve"> Superior Universitaria</w:t>
      </w:r>
    </w:p>
    <w:p w14:paraId="62BB128D"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0"/>
            <w:enabled/>
            <w:calcOnExit w:val="0"/>
            <w:checkBox>
              <w:sizeAuto/>
              <w:default w:val="0"/>
            </w:checkBox>
          </w:ffData>
        </w:fldChar>
      </w:r>
      <w:bookmarkStart w:id="126" w:name="Casilla10"/>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6"/>
      <w:r w:rsidR="00161D0F" w:rsidRPr="0039004D">
        <w:rPr>
          <w:rFonts w:cs="Times New Roman"/>
          <w:lang w:val="es-ES"/>
        </w:rPr>
        <w:t xml:space="preserve"> Maestría </w:t>
      </w:r>
    </w:p>
    <w:p w14:paraId="3DC38DD4"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1"/>
            <w:enabled/>
            <w:calcOnExit w:val="0"/>
            <w:checkBox>
              <w:sizeAuto/>
              <w:default w:val="0"/>
            </w:checkBox>
          </w:ffData>
        </w:fldChar>
      </w:r>
      <w:bookmarkStart w:id="127" w:name="Casilla11"/>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7"/>
      <w:r w:rsidR="00161D0F" w:rsidRPr="0039004D">
        <w:rPr>
          <w:rFonts w:cs="Times New Roman"/>
          <w:lang w:val="es-ES"/>
        </w:rPr>
        <w:t xml:space="preserve"> Doctorado</w:t>
      </w:r>
    </w:p>
    <w:p w14:paraId="1224D95B" w14:textId="77777777" w:rsidR="00161D0F" w:rsidRPr="0039004D" w:rsidRDefault="00161D0F" w:rsidP="00262D6E">
      <w:pPr>
        <w:spacing w:line="360" w:lineRule="auto"/>
        <w:jc w:val="both"/>
        <w:rPr>
          <w:rFonts w:cs="Times New Roman"/>
          <w:lang w:val="es-ES"/>
        </w:rPr>
      </w:pPr>
    </w:p>
    <w:p w14:paraId="2AB33BA5"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¿Con que frecuencia utiliza un dispositivo (Smartphone, Tablet, Laptop, Computadora de Escritorio, etc</w:t>
      </w:r>
      <w:r w:rsidR="007B7445" w:rsidRPr="0039004D">
        <w:rPr>
          <w:rFonts w:cs="Times New Roman"/>
          <w:lang w:val="es-ES"/>
        </w:rPr>
        <w:t>.</w:t>
      </w:r>
      <w:r w:rsidRPr="0039004D">
        <w:rPr>
          <w:rFonts w:cs="Times New Roman"/>
          <w:lang w:val="es-ES"/>
        </w:rPr>
        <w:t xml:space="preserve">) con conexión a </w:t>
      </w:r>
      <w:r w:rsidR="00FB7E35" w:rsidRPr="0039004D">
        <w:rPr>
          <w:rFonts w:cs="Times New Roman"/>
          <w:lang w:val="es-ES"/>
        </w:rPr>
        <w:t>Internet</w:t>
      </w:r>
      <w:r w:rsidRPr="0039004D">
        <w:rPr>
          <w:rFonts w:cs="Times New Roman"/>
          <w:lang w:val="es-ES"/>
        </w:rPr>
        <w:t>?</w:t>
      </w:r>
    </w:p>
    <w:p w14:paraId="3903FCA3"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2"/>
            <w:enabled/>
            <w:calcOnExit w:val="0"/>
            <w:checkBox>
              <w:sizeAuto/>
              <w:default w:val="0"/>
            </w:checkBox>
          </w:ffData>
        </w:fldChar>
      </w:r>
      <w:bookmarkStart w:id="128" w:name="Casilla12"/>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8"/>
      <w:r w:rsidR="00161D0F" w:rsidRPr="0039004D">
        <w:rPr>
          <w:rFonts w:cs="Times New Roman"/>
          <w:lang w:val="es-ES"/>
        </w:rPr>
        <w:t xml:space="preserve"> Todos los días </w:t>
      </w:r>
    </w:p>
    <w:p w14:paraId="68FFCEEE"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3"/>
            <w:enabled/>
            <w:calcOnExit w:val="0"/>
            <w:checkBox>
              <w:sizeAuto/>
              <w:default w:val="0"/>
            </w:checkBox>
          </w:ffData>
        </w:fldChar>
      </w:r>
      <w:bookmarkStart w:id="129" w:name="Casilla13"/>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29"/>
      <w:r w:rsidR="00161D0F" w:rsidRPr="0039004D">
        <w:rPr>
          <w:rFonts w:cs="Times New Roman"/>
          <w:lang w:val="es-ES"/>
        </w:rPr>
        <w:t xml:space="preserve"> Varios días a la semana</w:t>
      </w:r>
    </w:p>
    <w:p w14:paraId="38B278DF"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4"/>
            <w:enabled/>
            <w:calcOnExit w:val="0"/>
            <w:checkBox>
              <w:sizeAuto/>
              <w:default w:val="0"/>
            </w:checkBox>
          </w:ffData>
        </w:fldChar>
      </w:r>
      <w:bookmarkStart w:id="130" w:name="Casilla14"/>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0"/>
      <w:r w:rsidR="00161D0F" w:rsidRPr="0039004D">
        <w:rPr>
          <w:rFonts w:cs="Times New Roman"/>
          <w:lang w:val="es-ES"/>
        </w:rPr>
        <w:t xml:space="preserve"> 1 vez a la semana</w:t>
      </w:r>
    </w:p>
    <w:p w14:paraId="31D3D8E1"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5"/>
            <w:enabled/>
            <w:calcOnExit w:val="0"/>
            <w:checkBox>
              <w:sizeAuto/>
              <w:default w:val="0"/>
            </w:checkBox>
          </w:ffData>
        </w:fldChar>
      </w:r>
      <w:bookmarkStart w:id="131" w:name="Casilla15"/>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1"/>
      <w:r w:rsidR="00161D0F" w:rsidRPr="0039004D">
        <w:rPr>
          <w:rFonts w:cs="Times New Roman"/>
          <w:lang w:val="es-ES"/>
        </w:rPr>
        <w:t xml:space="preserve"> Nunca</w:t>
      </w:r>
    </w:p>
    <w:p w14:paraId="27340FB9" w14:textId="77777777" w:rsidR="00161D0F" w:rsidRPr="0039004D" w:rsidRDefault="00161D0F" w:rsidP="00262D6E">
      <w:pPr>
        <w:spacing w:line="360" w:lineRule="auto"/>
        <w:jc w:val="both"/>
        <w:rPr>
          <w:rFonts w:cs="Times New Roman"/>
          <w:lang w:val="es-ES"/>
        </w:rPr>
      </w:pPr>
    </w:p>
    <w:p w14:paraId="134BF9D6" w14:textId="77777777" w:rsidR="00161D0F" w:rsidRPr="0039004D" w:rsidRDefault="00161D0F" w:rsidP="00262D6E">
      <w:pPr>
        <w:pStyle w:val="Prrafodelista"/>
        <w:numPr>
          <w:ilvl w:val="0"/>
          <w:numId w:val="11"/>
        </w:numPr>
        <w:spacing w:line="360" w:lineRule="auto"/>
        <w:jc w:val="both"/>
        <w:rPr>
          <w:rFonts w:cs="Times New Roman"/>
          <w:lang w:val="es-ES"/>
        </w:rPr>
      </w:pPr>
      <w:r w:rsidRPr="0039004D">
        <w:rPr>
          <w:rFonts w:cs="Times New Roman"/>
          <w:lang w:val="es-ES"/>
        </w:rPr>
        <w:t xml:space="preserve">¿Qué tipo de dispositivo utiliza para conectarse a </w:t>
      </w:r>
      <w:r w:rsidR="00FB7E35" w:rsidRPr="0039004D">
        <w:rPr>
          <w:rFonts w:cs="Times New Roman"/>
          <w:lang w:val="es-ES"/>
        </w:rPr>
        <w:t>Internet</w:t>
      </w:r>
      <w:r w:rsidRPr="0039004D">
        <w:rPr>
          <w:rFonts w:cs="Times New Roman"/>
          <w:lang w:val="es-ES"/>
        </w:rPr>
        <w:t>?</w:t>
      </w:r>
    </w:p>
    <w:p w14:paraId="64BC411C"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6"/>
            <w:enabled/>
            <w:calcOnExit w:val="0"/>
            <w:checkBox>
              <w:sizeAuto/>
              <w:default w:val="0"/>
            </w:checkBox>
          </w:ffData>
        </w:fldChar>
      </w:r>
      <w:bookmarkStart w:id="132" w:name="Casilla16"/>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2"/>
      <w:r w:rsidR="00161D0F" w:rsidRPr="0039004D">
        <w:rPr>
          <w:rFonts w:cs="Times New Roman"/>
          <w:lang w:val="es-ES"/>
        </w:rPr>
        <w:t xml:space="preserve"> Smartphone</w:t>
      </w:r>
    </w:p>
    <w:p w14:paraId="251ABC1F"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7"/>
            <w:enabled/>
            <w:calcOnExit w:val="0"/>
            <w:checkBox>
              <w:sizeAuto/>
              <w:default w:val="0"/>
            </w:checkBox>
          </w:ffData>
        </w:fldChar>
      </w:r>
      <w:bookmarkStart w:id="133" w:name="Casilla17"/>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3"/>
      <w:r w:rsidR="00161D0F" w:rsidRPr="0039004D">
        <w:rPr>
          <w:rFonts w:cs="Times New Roman"/>
          <w:lang w:val="es-ES"/>
        </w:rPr>
        <w:t xml:space="preserve"> Tablet</w:t>
      </w:r>
    </w:p>
    <w:p w14:paraId="0DAFA8C9"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8"/>
            <w:enabled/>
            <w:calcOnExit w:val="0"/>
            <w:checkBox>
              <w:sizeAuto/>
              <w:default w:val="0"/>
            </w:checkBox>
          </w:ffData>
        </w:fldChar>
      </w:r>
      <w:bookmarkStart w:id="134" w:name="Casilla18"/>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4"/>
      <w:r w:rsidR="00161D0F" w:rsidRPr="0039004D">
        <w:rPr>
          <w:rFonts w:cs="Times New Roman"/>
          <w:lang w:val="es-ES"/>
        </w:rPr>
        <w:t xml:space="preserve"> Computadora de Escritorio / Laptop</w:t>
      </w:r>
    </w:p>
    <w:p w14:paraId="26EAF15A" w14:textId="77777777" w:rsidR="00161D0F" w:rsidRPr="0039004D"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19"/>
            <w:enabled/>
            <w:calcOnExit w:val="0"/>
            <w:checkBox>
              <w:sizeAuto/>
              <w:default w:val="0"/>
            </w:checkBox>
          </w:ffData>
        </w:fldChar>
      </w:r>
      <w:bookmarkStart w:id="135" w:name="Casilla19"/>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5"/>
      <w:r w:rsidR="00161D0F" w:rsidRPr="0039004D">
        <w:rPr>
          <w:rFonts w:cs="Times New Roman"/>
          <w:lang w:val="es-ES"/>
        </w:rPr>
        <w:t xml:space="preserve"> Computadora Hibrida (2 en 1)</w:t>
      </w:r>
    </w:p>
    <w:p w14:paraId="1E39C45E" w14:textId="77777777" w:rsidR="00262D6E" w:rsidRPr="00262D6E" w:rsidRDefault="00F26BEE" w:rsidP="00262D6E">
      <w:pPr>
        <w:spacing w:line="360" w:lineRule="auto"/>
        <w:ind w:left="720" w:firstLine="720"/>
        <w:jc w:val="both"/>
        <w:rPr>
          <w:rFonts w:cs="Times New Roman"/>
          <w:lang w:val="es-ES"/>
        </w:rPr>
      </w:pPr>
      <w:r w:rsidRPr="0039004D">
        <w:rPr>
          <w:rFonts w:cs="Times New Roman"/>
          <w:lang w:val="es-ES"/>
        </w:rPr>
        <w:fldChar w:fldCharType="begin">
          <w:ffData>
            <w:name w:val="Casilla20"/>
            <w:enabled/>
            <w:calcOnExit w:val="0"/>
            <w:checkBox>
              <w:sizeAuto/>
              <w:default w:val="0"/>
            </w:checkBox>
          </w:ffData>
        </w:fldChar>
      </w:r>
      <w:bookmarkStart w:id="136" w:name="Casilla20"/>
      <w:r w:rsidR="00161D0F" w:rsidRPr="0039004D">
        <w:rPr>
          <w:rFonts w:cs="Times New Roman"/>
          <w:lang w:val="es-ES"/>
        </w:rPr>
        <w:instrText xml:space="preserve"> FORMCHECKBOX </w:instrText>
      </w:r>
      <w:r w:rsidR="00573B71">
        <w:rPr>
          <w:rFonts w:cs="Times New Roman"/>
          <w:lang w:val="es-ES"/>
        </w:rPr>
      </w:r>
      <w:r w:rsidR="00573B71">
        <w:rPr>
          <w:rFonts w:cs="Times New Roman"/>
          <w:lang w:val="es-ES"/>
        </w:rPr>
        <w:fldChar w:fldCharType="separate"/>
      </w:r>
      <w:r w:rsidRPr="0039004D">
        <w:rPr>
          <w:rFonts w:cs="Times New Roman"/>
          <w:lang w:val="es-ES"/>
        </w:rPr>
        <w:fldChar w:fldCharType="end"/>
      </w:r>
      <w:bookmarkEnd w:id="136"/>
      <w:r w:rsidR="00161D0F" w:rsidRPr="0039004D">
        <w:rPr>
          <w:rFonts w:cs="Times New Roman"/>
          <w:lang w:val="es-ES"/>
        </w:rPr>
        <w:t xml:space="preserve"> Otro</w:t>
      </w:r>
      <w:r w:rsidR="007B7445" w:rsidRPr="0039004D">
        <w:rPr>
          <w:rFonts w:cs="Times New Roman"/>
          <w:lang w:val="es-ES"/>
        </w:rPr>
        <w:t>.</w:t>
      </w:r>
      <w:r w:rsidR="00161D0F" w:rsidRPr="0039004D">
        <w:rPr>
          <w:rFonts w:cs="Times New Roman"/>
          <w:lang w:val="es-ES"/>
        </w:rPr>
        <w:t xml:space="preserve"> Especifique: _________________________________</w:t>
      </w:r>
    </w:p>
    <w:sectPr w:rsidR="00262D6E" w:rsidRPr="00262D6E" w:rsidSect="00F27EDB">
      <w:footerReference w:type="even" r:id="rId13"/>
      <w:footerReference w:type="default" r:id="rId14"/>
      <w:pgSz w:w="11900" w:h="16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Cesar Carcamo" w:date="2018-03-28T15:39:00Z" w:initials="CCC">
    <w:p w14:paraId="66060A5F" w14:textId="77777777" w:rsidR="0066664C" w:rsidRDefault="0066664C">
      <w:pPr>
        <w:pStyle w:val="Textocomentario"/>
      </w:pPr>
      <w:r>
        <w:rPr>
          <w:rStyle w:val="Refdecomentario"/>
        </w:rPr>
        <w:annotationRef/>
      </w:r>
      <w:r>
        <w:t>Quitar esta referencia)</w:t>
      </w:r>
    </w:p>
  </w:comment>
  <w:comment w:id="66" w:author="Cesar Carcamo" w:date="2018-03-28T16:25:00Z" w:initials="CCC">
    <w:p w14:paraId="10C8DABF" w14:textId="77777777" w:rsidR="00BD4AF5" w:rsidRDefault="00BD4AF5">
      <w:pPr>
        <w:pStyle w:val="Textocomentario"/>
      </w:pPr>
      <w:r>
        <w:rPr>
          <w:rStyle w:val="Refdecomentario"/>
        </w:rPr>
        <w:annotationRef/>
      </w:r>
      <w:r w:rsidR="00E66A19">
        <w:t>Métodos</w:t>
      </w:r>
    </w:p>
  </w:comment>
  <w:comment w:id="76" w:author="Cesar Carcamo" w:date="2018-03-28T16:35:00Z" w:initials="CCC">
    <w:p w14:paraId="047C8B03" w14:textId="77777777" w:rsidR="00172756" w:rsidRDefault="00172756">
      <w:pPr>
        <w:pStyle w:val="Textocomentario"/>
      </w:pPr>
      <w:r>
        <w:rPr>
          <w:rStyle w:val="Refdecomentario"/>
        </w:rPr>
        <w:annotationRef/>
      </w:r>
      <w:r w:rsidR="00E66A19">
        <w:t>Con la misma calidad de atencion, se espera que en los establecimientos que ven más pacientes se generen más reclamos.  Lo que debieras mostrar es entonces los establecimientos de saluds en los que la proporcion de pacientes que presentan reclamos es menor.  Luego habría que poner esto en palabras sencillas para la pregunta, o dejar la pregunta como está.</w:t>
      </w:r>
    </w:p>
  </w:comment>
  <w:comment w:id="81" w:author="Cesar Carcamo" w:date="2018-03-28T16:38:00Z" w:initials="CCC">
    <w:p w14:paraId="38ED995A" w14:textId="77777777" w:rsidR="000A2EE5" w:rsidRDefault="000A2EE5">
      <w:pPr>
        <w:pStyle w:val="Textocomentario"/>
      </w:pPr>
      <w:r>
        <w:rPr>
          <w:rStyle w:val="Refdecomentario"/>
        </w:rPr>
        <w:annotationRef/>
      </w:r>
      <w:r w:rsidR="00E66A19">
        <w:t>Métodos</w:t>
      </w:r>
    </w:p>
  </w:comment>
  <w:comment w:id="94" w:author="Cesar Carcamo" w:date="2018-03-28T17:01:00Z" w:initials="CCC">
    <w:p w14:paraId="0E20F26E" w14:textId="77777777" w:rsidR="00436521" w:rsidRDefault="00436521">
      <w:pPr>
        <w:pStyle w:val="Textocomentario"/>
      </w:pPr>
      <w:r>
        <w:rPr>
          <w:rStyle w:val="Refdecomentario"/>
        </w:rPr>
        <w:annotationRef/>
      </w:r>
      <w:r>
        <w:t>Esto podría ir en resultados</w:t>
      </w:r>
    </w:p>
  </w:comment>
  <w:comment w:id="95" w:author="Cesar Carcamo" w:date="2018-03-28T17:02:00Z" w:initials="CCC">
    <w:p w14:paraId="21012C8C" w14:textId="77777777" w:rsidR="004C5A03" w:rsidRDefault="004C5A03">
      <w:pPr>
        <w:pStyle w:val="Textocomentario"/>
      </w:pPr>
      <w:r>
        <w:rPr>
          <w:rStyle w:val="Refdecomentario"/>
        </w:rPr>
        <w:annotationRef/>
      </w:r>
      <w:r>
        <w:t>Resultados</w:t>
      </w:r>
    </w:p>
  </w:comment>
  <w:comment w:id="96" w:author="Cesar Carcamo" w:date="2018-03-28T17:03:00Z" w:initials="CCC">
    <w:p w14:paraId="4516AE62" w14:textId="77777777" w:rsidR="004C5A03" w:rsidRDefault="004C5A03">
      <w:pPr>
        <w:pStyle w:val="Textocomentario"/>
      </w:pPr>
      <w:r>
        <w:rPr>
          <w:rStyle w:val="Refdecomentario"/>
        </w:rPr>
        <w:annotationRef/>
      </w:r>
      <w:r>
        <w:t>Resultados</w:t>
      </w:r>
    </w:p>
  </w:comment>
  <w:comment w:id="97" w:author="Cesar Carcamo" w:date="2018-03-28T17:07:00Z" w:initials="CCC">
    <w:p w14:paraId="122CAFEF" w14:textId="77777777" w:rsidR="00F81262" w:rsidRDefault="00F81262">
      <w:pPr>
        <w:pStyle w:val="Textocomentario"/>
      </w:pPr>
      <w:r>
        <w:rPr>
          <w:rStyle w:val="Refdecomentario"/>
        </w:rPr>
        <w:annotationRef/>
      </w:r>
      <w:r>
        <w:t>Resultados</w:t>
      </w:r>
    </w:p>
  </w:comment>
  <w:comment w:id="98" w:author="Cesar Carcamo" w:date="2018-03-28T17:07:00Z" w:initials="CCC">
    <w:p w14:paraId="57661E7E" w14:textId="77777777" w:rsidR="00624D2D" w:rsidRDefault="00624D2D">
      <w:pPr>
        <w:pStyle w:val="Textocomentario"/>
      </w:pPr>
      <w:r>
        <w:rPr>
          <w:rStyle w:val="Refdecomentario"/>
        </w:rPr>
        <w:annotationRef/>
      </w:r>
      <w:r>
        <w:t>Resultados</w:t>
      </w:r>
    </w:p>
  </w:comment>
  <w:comment w:id="99" w:author="Cesar Carcamo" w:date="2018-03-28T17:10:00Z" w:initials="CCC">
    <w:p w14:paraId="03ACAA3C" w14:textId="77777777" w:rsidR="001D39BC" w:rsidRDefault="001D39BC">
      <w:pPr>
        <w:pStyle w:val="Textocomentario"/>
      </w:pPr>
      <w:r>
        <w:rPr>
          <w:rStyle w:val="Refdecomentario"/>
        </w:rPr>
        <w:annotationRef/>
      </w:r>
      <w:r>
        <w:t>Resultados</w:t>
      </w:r>
    </w:p>
  </w:comment>
  <w:comment w:id="102" w:author="Cesar Carcamo" w:date="2018-03-28T17:12:00Z" w:initials="CCC">
    <w:p w14:paraId="120B66D6" w14:textId="77777777" w:rsidR="00B90660" w:rsidRDefault="00B90660">
      <w:pPr>
        <w:pStyle w:val="Textocomentario"/>
      </w:pPr>
      <w:r>
        <w:rPr>
          <w:rStyle w:val="Refdecomentario"/>
        </w:rPr>
        <w:annotationRef/>
      </w:r>
      <w:r>
        <w:t>Resultados</w:t>
      </w:r>
    </w:p>
  </w:comment>
  <w:comment w:id="104" w:author="Cesar Carcamo" w:date="2018-03-28T17:19:00Z" w:initials="CCC">
    <w:p w14:paraId="5A74EB91" w14:textId="77777777" w:rsidR="00556114" w:rsidRDefault="00556114">
      <w:pPr>
        <w:pStyle w:val="Textocomentario"/>
      </w:pPr>
      <w:r>
        <w:rPr>
          <w:rStyle w:val="Refdecomentario"/>
        </w:rPr>
        <w:annotationRef/>
      </w:r>
      <w:r>
        <w:t>Además accesible</w:t>
      </w:r>
      <w:r w:rsidR="00855BA7">
        <w:t>, centrado en 3 tipos de usuarios</w:t>
      </w:r>
    </w:p>
  </w:comment>
  <w:comment w:id="105" w:author="Cesar Carcamo" w:date="2018-03-28T17:21:00Z" w:initials="CCC">
    <w:p w14:paraId="527E12FC" w14:textId="77777777" w:rsidR="00855BA7" w:rsidRDefault="00855BA7">
      <w:pPr>
        <w:pStyle w:val="Textocomentario"/>
      </w:pPr>
      <w:r>
        <w:rPr>
          <w:rStyle w:val="Refdecomentario"/>
        </w:rPr>
        <w:annotationRef/>
      </w:r>
      <w:r>
        <w:t>La metodología XX permitió hacer xx previo al diseño. El método yyy permitió identificar y corregir deficiencias en el prototipo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060A5F" w15:done="0"/>
  <w15:commentEx w15:paraId="10C8DABF" w15:done="0"/>
  <w15:commentEx w15:paraId="047C8B03" w15:done="0"/>
  <w15:commentEx w15:paraId="38ED995A" w15:done="0"/>
  <w15:commentEx w15:paraId="0E20F26E" w15:done="0"/>
  <w15:commentEx w15:paraId="21012C8C" w15:done="0"/>
  <w15:commentEx w15:paraId="4516AE62" w15:done="0"/>
  <w15:commentEx w15:paraId="122CAFEF" w15:done="0"/>
  <w15:commentEx w15:paraId="57661E7E" w15:done="0"/>
  <w15:commentEx w15:paraId="03ACAA3C" w15:done="0"/>
  <w15:commentEx w15:paraId="120B66D6" w15:done="0"/>
  <w15:commentEx w15:paraId="5A74EB91" w15:done="0"/>
  <w15:commentEx w15:paraId="527E1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60A5F" w16cid:durableId="1E67AC28"/>
  <w16cid:commentId w16cid:paraId="10C8DABF" w16cid:durableId="1E67AC29"/>
  <w16cid:commentId w16cid:paraId="047C8B03" w16cid:durableId="1E67AC2A"/>
  <w16cid:commentId w16cid:paraId="38ED995A" w16cid:durableId="1E67AC2B"/>
  <w16cid:commentId w16cid:paraId="0E20F26E" w16cid:durableId="1E67AC2C"/>
  <w16cid:commentId w16cid:paraId="21012C8C" w16cid:durableId="1E67AC2D"/>
  <w16cid:commentId w16cid:paraId="4516AE62" w16cid:durableId="1E67AC2E"/>
  <w16cid:commentId w16cid:paraId="122CAFEF" w16cid:durableId="1E67AC2F"/>
  <w16cid:commentId w16cid:paraId="57661E7E" w16cid:durableId="1E67AC30"/>
  <w16cid:commentId w16cid:paraId="03ACAA3C" w16cid:durableId="1E67AC31"/>
  <w16cid:commentId w16cid:paraId="120B66D6" w16cid:durableId="1E67AC32"/>
  <w16cid:commentId w16cid:paraId="5A74EB91" w16cid:durableId="1E67AC33"/>
  <w16cid:commentId w16cid:paraId="527E12FC" w16cid:durableId="1E67AC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1D3B6" w14:textId="77777777" w:rsidR="00573B71" w:rsidRDefault="00573B71" w:rsidP="00F27EDB">
      <w:r>
        <w:separator/>
      </w:r>
    </w:p>
  </w:endnote>
  <w:endnote w:type="continuationSeparator" w:id="0">
    <w:p w14:paraId="64D11446" w14:textId="77777777" w:rsidR="00573B71" w:rsidRDefault="00573B71" w:rsidP="00F27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7E90" w14:textId="77777777" w:rsidR="0066664C" w:rsidRDefault="0066664C" w:rsidP="000964E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AD3FAAF" w14:textId="77777777" w:rsidR="0066664C" w:rsidRDefault="0066664C" w:rsidP="000964E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1F5B" w14:textId="77777777" w:rsidR="0066664C" w:rsidRDefault="0066664C" w:rsidP="00D50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66D2C">
      <w:rPr>
        <w:rStyle w:val="Nmerodepgina"/>
        <w:noProof/>
      </w:rPr>
      <w:t>76</w:t>
    </w:r>
    <w:r>
      <w:rPr>
        <w:rStyle w:val="Nmerodepgina"/>
      </w:rPr>
      <w:fldChar w:fldCharType="end"/>
    </w:r>
  </w:p>
  <w:p w14:paraId="6703E523" w14:textId="77777777" w:rsidR="0066664C" w:rsidRDefault="0066664C" w:rsidP="000964E4">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86517" w14:textId="77777777" w:rsidR="00573B71" w:rsidRDefault="00573B71" w:rsidP="00F27EDB">
      <w:r>
        <w:separator/>
      </w:r>
    </w:p>
  </w:footnote>
  <w:footnote w:type="continuationSeparator" w:id="0">
    <w:p w14:paraId="121B7802" w14:textId="77777777" w:rsidR="00573B71" w:rsidRDefault="00573B71" w:rsidP="00F27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782"/>
    <w:multiLevelType w:val="hybridMultilevel"/>
    <w:tmpl w:val="2E6667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680FCF"/>
    <w:multiLevelType w:val="hybridMultilevel"/>
    <w:tmpl w:val="7674E2F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053E4D3E"/>
    <w:multiLevelType w:val="hybridMultilevel"/>
    <w:tmpl w:val="0B56462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rPr>
        <w:rFont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6ED7414"/>
    <w:multiLevelType w:val="hybridMultilevel"/>
    <w:tmpl w:val="DB68AE3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050C9D"/>
    <w:multiLevelType w:val="hybridMultilevel"/>
    <w:tmpl w:val="9FF0286A"/>
    <w:lvl w:ilvl="0" w:tplc="280A0015">
      <w:start w:val="1"/>
      <w:numFmt w:val="upperLetter"/>
      <w:lvlText w:val="%1."/>
      <w:lvlJc w:val="lef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074F0B7F"/>
    <w:multiLevelType w:val="hybridMultilevel"/>
    <w:tmpl w:val="62780956"/>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004C3C"/>
    <w:multiLevelType w:val="hybridMultilevel"/>
    <w:tmpl w:val="80420378"/>
    <w:lvl w:ilvl="0" w:tplc="9BAEC7FC">
      <w:start w:val="1"/>
      <w:numFmt w:val="upperRoman"/>
      <w:lvlText w:val="%1."/>
      <w:lvlJc w:val="right"/>
      <w:pPr>
        <w:ind w:left="1428" w:hanging="360"/>
      </w:pPr>
      <w:rPr>
        <w:b/>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15:restartNumberingAfterBreak="0">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8" w15:restartNumberingAfterBreak="0">
    <w:nsid w:val="17CB0A68"/>
    <w:multiLevelType w:val="hybridMultilevel"/>
    <w:tmpl w:val="C33EA458"/>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8C91305"/>
    <w:multiLevelType w:val="hybridMultilevel"/>
    <w:tmpl w:val="9F18EFEE"/>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8DE3052"/>
    <w:multiLevelType w:val="hybridMultilevel"/>
    <w:tmpl w:val="6BDE9B16"/>
    <w:lvl w:ilvl="0" w:tplc="280A0001">
      <w:start w:val="1"/>
      <w:numFmt w:val="bullet"/>
      <w:lvlText w:val=""/>
      <w:lvlJc w:val="left"/>
      <w:pPr>
        <w:ind w:left="1778" w:hanging="360"/>
      </w:pPr>
      <w:rPr>
        <w:rFonts w:ascii="Symbol" w:hAnsi="Symbol" w:hint="default"/>
      </w:rPr>
    </w:lvl>
    <w:lvl w:ilvl="1" w:tplc="040A0019">
      <w:start w:val="1"/>
      <w:numFmt w:val="lowerLetter"/>
      <w:lvlText w:val="%2."/>
      <w:lvlJc w:val="left"/>
      <w:pPr>
        <w:ind w:left="1778" w:hanging="360"/>
      </w:pPr>
      <w:rPr>
        <w:rFonts w:hint="default"/>
      </w:rPr>
    </w:lvl>
    <w:lvl w:ilvl="2" w:tplc="280A0005" w:tentative="1">
      <w:start w:val="1"/>
      <w:numFmt w:val="bullet"/>
      <w:lvlText w:val=""/>
      <w:lvlJc w:val="left"/>
      <w:pPr>
        <w:ind w:left="1947" w:hanging="360"/>
      </w:pPr>
      <w:rPr>
        <w:rFonts w:ascii="Wingdings" w:hAnsi="Wingdings" w:hint="default"/>
      </w:rPr>
    </w:lvl>
    <w:lvl w:ilvl="3" w:tplc="280A0001" w:tentative="1">
      <w:start w:val="1"/>
      <w:numFmt w:val="bullet"/>
      <w:lvlText w:val=""/>
      <w:lvlJc w:val="left"/>
      <w:pPr>
        <w:ind w:left="2667" w:hanging="360"/>
      </w:pPr>
      <w:rPr>
        <w:rFonts w:ascii="Symbol" w:hAnsi="Symbol" w:hint="default"/>
      </w:rPr>
    </w:lvl>
    <w:lvl w:ilvl="4" w:tplc="280A0003" w:tentative="1">
      <w:start w:val="1"/>
      <w:numFmt w:val="bullet"/>
      <w:lvlText w:val="o"/>
      <w:lvlJc w:val="left"/>
      <w:pPr>
        <w:ind w:left="3387" w:hanging="360"/>
      </w:pPr>
      <w:rPr>
        <w:rFonts w:ascii="Courier New" w:hAnsi="Courier New" w:cs="Courier New" w:hint="default"/>
      </w:rPr>
    </w:lvl>
    <w:lvl w:ilvl="5" w:tplc="280A0005" w:tentative="1">
      <w:start w:val="1"/>
      <w:numFmt w:val="bullet"/>
      <w:lvlText w:val=""/>
      <w:lvlJc w:val="left"/>
      <w:pPr>
        <w:ind w:left="4107" w:hanging="360"/>
      </w:pPr>
      <w:rPr>
        <w:rFonts w:ascii="Wingdings" w:hAnsi="Wingdings" w:hint="default"/>
      </w:rPr>
    </w:lvl>
    <w:lvl w:ilvl="6" w:tplc="280A0001" w:tentative="1">
      <w:start w:val="1"/>
      <w:numFmt w:val="bullet"/>
      <w:lvlText w:val=""/>
      <w:lvlJc w:val="left"/>
      <w:pPr>
        <w:ind w:left="4827" w:hanging="360"/>
      </w:pPr>
      <w:rPr>
        <w:rFonts w:ascii="Symbol" w:hAnsi="Symbol" w:hint="default"/>
      </w:rPr>
    </w:lvl>
    <w:lvl w:ilvl="7" w:tplc="280A0003" w:tentative="1">
      <w:start w:val="1"/>
      <w:numFmt w:val="bullet"/>
      <w:lvlText w:val="o"/>
      <w:lvlJc w:val="left"/>
      <w:pPr>
        <w:ind w:left="5547" w:hanging="360"/>
      </w:pPr>
      <w:rPr>
        <w:rFonts w:ascii="Courier New" w:hAnsi="Courier New" w:cs="Courier New" w:hint="default"/>
      </w:rPr>
    </w:lvl>
    <w:lvl w:ilvl="8" w:tplc="280A0005" w:tentative="1">
      <w:start w:val="1"/>
      <w:numFmt w:val="bullet"/>
      <w:lvlText w:val=""/>
      <w:lvlJc w:val="left"/>
      <w:pPr>
        <w:ind w:left="6267" w:hanging="360"/>
      </w:pPr>
      <w:rPr>
        <w:rFonts w:ascii="Wingdings" w:hAnsi="Wingdings" w:hint="default"/>
      </w:rPr>
    </w:lvl>
  </w:abstractNum>
  <w:abstractNum w:abstractNumId="11" w15:restartNumberingAfterBreak="0">
    <w:nsid w:val="195451FA"/>
    <w:multiLevelType w:val="hybridMultilevel"/>
    <w:tmpl w:val="A0A8FD2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AB00921"/>
    <w:multiLevelType w:val="hybridMultilevel"/>
    <w:tmpl w:val="92FAEC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BAF40CA"/>
    <w:multiLevelType w:val="hybridMultilevel"/>
    <w:tmpl w:val="D988F47C"/>
    <w:lvl w:ilvl="0" w:tplc="040A0013">
      <w:start w:val="1"/>
      <w:numFmt w:val="upperRoman"/>
      <w:lvlText w:val="%1."/>
      <w:lvlJc w:val="righ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7452D"/>
    <w:multiLevelType w:val="hybridMultilevel"/>
    <w:tmpl w:val="0EAE7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FDE43AC"/>
    <w:multiLevelType w:val="hybridMultilevel"/>
    <w:tmpl w:val="A1547B8A"/>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7" w15:restartNumberingAfterBreak="0">
    <w:nsid w:val="28DE13E3"/>
    <w:multiLevelType w:val="hybridMultilevel"/>
    <w:tmpl w:val="591A927E"/>
    <w:lvl w:ilvl="0" w:tplc="D5549AD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9B70EA2"/>
    <w:multiLevelType w:val="hybridMultilevel"/>
    <w:tmpl w:val="B2864900"/>
    <w:lvl w:ilvl="0" w:tplc="040A0013">
      <w:start w:val="1"/>
      <w:numFmt w:val="upperRoman"/>
      <w:lvlText w:val="%1."/>
      <w:lvlJc w:val="right"/>
      <w:pPr>
        <w:ind w:left="720" w:hanging="360"/>
      </w:pPr>
    </w:lvl>
    <w:lvl w:ilvl="1" w:tplc="040A000F">
      <w:start w:val="1"/>
      <w:numFmt w:val="decimal"/>
      <w:lvlText w:val="%2."/>
      <w:lvlJc w:val="left"/>
      <w:pPr>
        <w:ind w:left="1440" w:hanging="360"/>
      </w:pPr>
    </w:lvl>
    <w:lvl w:ilvl="2" w:tplc="040A0019">
      <w:start w:val="1"/>
      <w:numFmt w:val="lowerLetter"/>
      <w:lvlText w:val="%3."/>
      <w:lvlJc w:val="left"/>
      <w:pPr>
        <w:ind w:left="2340" w:hanging="36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7F7A8B"/>
    <w:multiLevelType w:val="hybridMultilevel"/>
    <w:tmpl w:val="069A81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6C5669C"/>
    <w:multiLevelType w:val="hybridMultilevel"/>
    <w:tmpl w:val="7E248F0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771284D"/>
    <w:multiLevelType w:val="hybridMultilevel"/>
    <w:tmpl w:val="9C889D86"/>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AEC40B9"/>
    <w:multiLevelType w:val="hybridMultilevel"/>
    <w:tmpl w:val="548C07BC"/>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DA764BF"/>
    <w:multiLevelType w:val="hybridMultilevel"/>
    <w:tmpl w:val="7FBCD868"/>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417C0425"/>
    <w:multiLevelType w:val="hybridMultilevel"/>
    <w:tmpl w:val="6B728D38"/>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25" w15:restartNumberingAfterBreak="0">
    <w:nsid w:val="42B83C09"/>
    <w:multiLevelType w:val="hybridMultilevel"/>
    <w:tmpl w:val="AF028F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E34E3"/>
    <w:multiLevelType w:val="hybridMultilevel"/>
    <w:tmpl w:val="E01C13E0"/>
    <w:lvl w:ilvl="0" w:tplc="280A0015">
      <w:start w:val="1"/>
      <w:numFmt w:val="upperLetter"/>
      <w:lvlText w:val="%1."/>
      <w:lvlJc w:val="left"/>
      <w:pPr>
        <w:ind w:left="720" w:hanging="360"/>
      </w:pPr>
      <w:rPr>
        <w:rFont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4F75718F"/>
    <w:multiLevelType w:val="hybridMultilevel"/>
    <w:tmpl w:val="1236053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4F7F7044"/>
    <w:multiLevelType w:val="hybridMultilevel"/>
    <w:tmpl w:val="5C3621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F8560CC"/>
    <w:multiLevelType w:val="hybridMultilevel"/>
    <w:tmpl w:val="2CD6874E"/>
    <w:lvl w:ilvl="0" w:tplc="040A0013">
      <w:start w:val="1"/>
      <w:numFmt w:val="upperRoman"/>
      <w:lvlText w:val="%1."/>
      <w:lvlJc w:val="right"/>
      <w:pPr>
        <w:ind w:left="720" w:hanging="360"/>
      </w:pPr>
    </w:lvl>
    <w:lvl w:ilvl="1" w:tplc="39A00D12">
      <w:start w:val="1"/>
      <w:numFmt w:val="decimal"/>
      <w:pStyle w:val="Ttulo3"/>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0D25B8C"/>
    <w:multiLevelType w:val="hybridMultilevel"/>
    <w:tmpl w:val="AD80BC16"/>
    <w:lvl w:ilvl="0" w:tplc="040A0019">
      <w:start w:val="1"/>
      <w:numFmt w:val="lowerLetter"/>
      <w:lvlText w:val="%1."/>
      <w:lvlJc w:val="left"/>
      <w:pPr>
        <w:ind w:left="1778" w:hanging="360"/>
      </w:pPr>
      <w:rPr>
        <w:rFonts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33" w15:restartNumberingAfterBreak="0">
    <w:nsid w:val="53232CE0"/>
    <w:multiLevelType w:val="hybridMultilevel"/>
    <w:tmpl w:val="8898B576"/>
    <w:lvl w:ilvl="0" w:tplc="040A0013">
      <w:start w:val="1"/>
      <w:numFmt w:val="upperRoman"/>
      <w:lvlText w:val="%1."/>
      <w:lvlJc w:val="right"/>
      <w:pPr>
        <w:ind w:left="720" w:hanging="360"/>
      </w:pPr>
    </w:lvl>
    <w:lvl w:ilvl="1" w:tplc="280A0001">
      <w:start w:val="1"/>
      <w:numFmt w:val="bullet"/>
      <w:lvlText w:val=""/>
      <w:lvlJc w:val="left"/>
      <w:pPr>
        <w:ind w:left="1440" w:hanging="360"/>
      </w:pPr>
      <w:rPr>
        <w:rFonts w:ascii="Symbol" w:hAnsi="Symbol"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A22135A"/>
    <w:multiLevelType w:val="hybridMultilevel"/>
    <w:tmpl w:val="D3A853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A287621"/>
    <w:multiLevelType w:val="hybridMultilevel"/>
    <w:tmpl w:val="EBBA06BA"/>
    <w:lvl w:ilvl="0" w:tplc="280A001B">
      <w:start w:val="1"/>
      <w:numFmt w:val="lowerRoman"/>
      <w:lvlText w:val="%1."/>
      <w:lvlJc w:val="right"/>
      <w:pPr>
        <w:ind w:left="1069" w:hanging="360"/>
      </w:pPr>
      <w:rPr>
        <w:rFonts w:hint="default"/>
      </w:rPr>
    </w:lvl>
    <w:lvl w:ilvl="1" w:tplc="280A0003">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6" w15:restartNumberingAfterBreak="0">
    <w:nsid w:val="5AA52D80"/>
    <w:multiLevelType w:val="hybridMultilevel"/>
    <w:tmpl w:val="1FA09A6A"/>
    <w:lvl w:ilvl="0" w:tplc="280A0013">
      <w:start w:val="1"/>
      <w:numFmt w:val="upperRoman"/>
      <w:lvlText w:val="%1."/>
      <w:lvlJc w:val="righ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15:restartNumberingAfterBreak="0">
    <w:nsid w:val="69924489"/>
    <w:multiLevelType w:val="hybridMultilevel"/>
    <w:tmpl w:val="90BC12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E352A36"/>
    <w:multiLevelType w:val="hybridMultilevel"/>
    <w:tmpl w:val="06A0A35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4104AFD"/>
    <w:multiLevelType w:val="hybridMultilevel"/>
    <w:tmpl w:val="14F67A5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15:restartNumberingAfterBreak="0">
    <w:nsid w:val="7D9347D5"/>
    <w:multiLevelType w:val="hybridMultilevel"/>
    <w:tmpl w:val="3AA09932"/>
    <w:lvl w:ilvl="0" w:tplc="040A0001">
      <w:start w:val="1"/>
      <w:numFmt w:val="bullet"/>
      <w:lvlText w:val=""/>
      <w:lvlJc w:val="left"/>
      <w:pPr>
        <w:ind w:left="720" w:hanging="360"/>
      </w:pPr>
      <w:rPr>
        <w:rFonts w:ascii="Symbol" w:hAnsi="Symbol" w:hint="default"/>
      </w:rPr>
    </w:lvl>
    <w:lvl w:ilvl="1" w:tplc="040A000F">
      <w:start w:val="1"/>
      <w:numFmt w:val="decimal"/>
      <w:lvlText w:val="%2."/>
      <w:lvlJc w:val="left"/>
      <w:pPr>
        <w:ind w:left="1440" w:hanging="360"/>
      </w:pPr>
      <w:rPr>
        <w:rFonts w:hint="default"/>
      </w:rPr>
    </w:lvl>
    <w:lvl w:ilvl="2" w:tplc="040A0019">
      <w:start w:val="1"/>
      <w:numFmt w:val="lowerLetter"/>
      <w:lvlText w:val="%3."/>
      <w:lvlJc w:val="left"/>
      <w:pPr>
        <w:ind w:left="234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F524065"/>
    <w:multiLevelType w:val="hybridMultilevel"/>
    <w:tmpl w:val="3228A570"/>
    <w:lvl w:ilvl="0" w:tplc="040A0001">
      <w:start w:val="1"/>
      <w:numFmt w:val="bullet"/>
      <w:lvlText w:val=""/>
      <w:lvlJc w:val="left"/>
      <w:pPr>
        <w:ind w:left="360" w:hanging="360"/>
      </w:pPr>
      <w:rPr>
        <w:rFonts w:ascii="Symbol" w:hAnsi="Symbol" w:hint="default"/>
      </w:rPr>
    </w:lvl>
    <w:lvl w:ilvl="1" w:tplc="040A0003">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0"/>
  </w:num>
  <w:num w:numId="2">
    <w:abstractNumId w:val="40"/>
  </w:num>
  <w:num w:numId="3">
    <w:abstractNumId w:val="26"/>
  </w:num>
  <w:num w:numId="4">
    <w:abstractNumId w:val="7"/>
  </w:num>
  <w:num w:numId="5">
    <w:abstractNumId w:val="15"/>
  </w:num>
  <w:num w:numId="6">
    <w:abstractNumId w:val="41"/>
  </w:num>
  <w:num w:numId="7">
    <w:abstractNumId w:val="27"/>
  </w:num>
  <w:num w:numId="8">
    <w:abstractNumId w:val="2"/>
  </w:num>
  <w:num w:numId="9">
    <w:abstractNumId w:val="29"/>
  </w:num>
  <w:num w:numId="10">
    <w:abstractNumId w:val="38"/>
  </w:num>
  <w:num w:numId="11">
    <w:abstractNumId w:val="39"/>
  </w:num>
  <w:num w:numId="12">
    <w:abstractNumId w:val="28"/>
  </w:num>
  <w:num w:numId="13">
    <w:abstractNumId w:val="37"/>
  </w:num>
  <w:num w:numId="14">
    <w:abstractNumId w:val="25"/>
  </w:num>
  <w:num w:numId="15">
    <w:abstractNumId w:val="13"/>
  </w:num>
  <w:num w:numId="16">
    <w:abstractNumId w:val="31"/>
  </w:num>
  <w:num w:numId="17">
    <w:abstractNumId w:val="18"/>
  </w:num>
  <w:num w:numId="18">
    <w:abstractNumId w:val="11"/>
  </w:num>
  <w:num w:numId="19">
    <w:abstractNumId w:val="6"/>
  </w:num>
  <w:num w:numId="20">
    <w:abstractNumId w:val="42"/>
  </w:num>
  <w:num w:numId="21">
    <w:abstractNumId w:val="23"/>
  </w:num>
  <w:num w:numId="22">
    <w:abstractNumId w:val="16"/>
  </w:num>
  <w:num w:numId="23">
    <w:abstractNumId w:val="1"/>
  </w:num>
  <w:num w:numId="24">
    <w:abstractNumId w:val="30"/>
  </w:num>
  <w:num w:numId="25">
    <w:abstractNumId w:val="12"/>
  </w:num>
  <w:num w:numId="26">
    <w:abstractNumId w:val="35"/>
  </w:num>
  <w:num w:numId="27">
    <w:abstractNumId w:val="24"/>
  </w:num>
  <w:num w:numId="28">
    <w:abstractNumId w:val="10"/>
  </w:num>
  <w:num w:numId="29">
    <w:abstractNumId w:val="32"/>
  </w:num>
  <w:num w:numId="30">
    <w:abstractNumId w:val="4"/>
  </w:num>
  <w:num w:numId="31">
    <w:abstractNumId w:val="8"/>
  </w:num>
  <w:num w:numId="32">
    <w:abstractNumId w:val="33"/>
  </w:num>
  <w:num w:numId="33">
    <w:abstractNumId w:val="9"/>
  </w:num>
  <w:num w:numId="34">
    <w:abstractNumId w:val="3"/>
  </w:num>
  <w:num w:numId="35">
    <w:abstractNumId w:val="22"/>
  </w:num>
  <w:num w:numId="36">
    <w:abstractNumId w:val="20"/>
  </w:num>
  <w:num w:numId="37">
    <w:abstractNumId w:val="21"/>
  </w:num>
  <w:num w:numId="38">
    <w:abstractNumId w:val="14"/>
  </w:num>
  <w:num w:numId="39">
    <w:abstractNumId w:val="5"/>
  </w:num>
  <w:num w:numId="40">
    <w:abstractNumId w:val="36"/>
  </w:num>
  <w:num w:numId="41">
    <w:abstractNumId w:val="19"/>
  </w:num>
  <w:num w:numId="42">
    <w:abstractNumId w:val="17"/>
  </w:num>
  <w:num w:numId="43">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doNotDisplayPageBoundaries/>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D0"/>
    <w:rsid w:val="00000899"/>
    <w:rsid w:val="00000DBF"/>
    <w:rsid w:val="00001807"/>
    <w:rsid w:val="000018DC"/>
    <w:rsid w:val="00002C04"/>
    <w:rsid w:val="00006207"/>
    <w:rsid w:val="0000694D"/>
    <w:rsid w:val="00007DC8"/>
    <w:rsid w:val="000113B0"/>
    <w:rsid w:val="000119FC"/>
    <w:rsid w:val="00012AD5"/>
    <w:rsid w:val="00014D3E"/>
    <w:rsid w:val="00020E8F"/>
    <w:rsid w:val="00021C2E"/>
    <w:rsid w:val="0002384F"/>
    <w:rsid w:val="00023C76"/>
    <w:rsid w:val="00025825"/>
    <w:rsid w:val="00025CC1"/>
    <w:rsid w:val="00030273"/>
    <w:rsid w:val="000322B7"/>
    <w:rsid w:val="00033C4E"/>
    <w:rsid w:val="000364B0"/>
    <w:rsid w:val="00036699"/>
    <w:rsid w:val="000411F6"/>
    <w:rsid w:val="00041C8E"/>
    <w:rsid w:val="0004257C"/>
    <w:rsid w:val="00043E74"/>
    <w:rsid w:val="00045E0D"/>
    <w:rsid w:val="0004694C"/>
    <w:rsid w:val="000470EF"/>
    <w:rsid w:val="00054753"/>
    <w:rsid w:val="00056AD2"/>
    <w:rsid w:val="000604D5"/>
    <w:rsid w:val="00060575"/>
    <w:rsid w:val="00061602"/>
    <w:rsid w:val="000620D3"/>
    <w:rsid w:val="00062156"/>
    <w:rsid w:val="000635A6"/>
    <w:rsid w:val="00070ABB"/>
    <w:rsid w:val="000727C4"/>
    <w:rsid w:val="000802DD"/>
    <w:rsid w:val="00082B53"/>
    <w:rsid w:val="00083349"/>
    <w:rsid w:val="00085E4C"/>
    <w:rsid w:val="000915BE"/>
    <w:rsid w:val="00092B6C"/>
    <w:rsid w:val="0009502F"/>
    <w:rsid w:val="000964E4"/>
    <w:rsid w:val="000A2EE5"/>
    <w:rsid w:val="000A482B"/>
    <w:rsid w:val="000B09E3"/>
    <w:rsid w:val="000B2605"/>
    <w:rsid w:val="000B2CED"/>
    <w:rsid w:val="000B5E7F"/>
    <w:rsid w:val="000B6BB1"/>
    <w:rsid w:val="000C06DC"/>
    <w:rsid w:val="000C0B08"/>
    <w:rsid w:val="000C417A"/>
    <w:rsid w:val="000C5578"/>
    <w:rsid w:val="000C7FB6"/>
    <w:rsid w:val="000D3B53"/>
    <w:rsid w:val="000D4362"/>
    <w:rsid w:val="000D4C8E"/>
    <w:rsid w:val="000D5FF5"/>
    <w:rsid w:val="000D6FCB"/>
    <w:rsid w:val="000D7A7B"/>
    <w:rsid w:val="000E179A"/>
    <w:rsid w:val="000E3233"/>
    <w:rsid w:val="000E42B4"/>
    <w:rsid w:val="000E6EA6"/>
    <w:rsid w:val="000E7E6C"/>
    <w:rsid w:val="000F66CB"/>
    <w:rsid w:val="00105CAF"/>
    <w:rsid w:val="00107D89"/>
    <w:rsid w:val="00113117"/>
    <w:rsid w:val="0011467B"/>
    <w:rsid w:val="00114C1C"/>
    <w:rsid w:val="00114D64"/>
    <w:rsid w:val="00115702"/>
    <w:rsid w:val="0012134F"/>
    <w:rsid w:val="00121596"/>
    <w:rsid w:val="00124068"/>
    <w:rsid w:val="001244C7"/>
    <w:rsid w:val="00124F5E"/>
    <w:rsid w:val="00125EF4"/>
    <w:rsid w:val="0012739C"/>
    <w:rsid w:val="001306F6"/>
    <w:rsid w:val="00130A52"/>
    <w:rsid w:val="0013103F"/>
    <w:rsid w:val="001318C5"/>
    <w:rsid w:val="001325DD"/>
    <w:rsid w:val="00137FF7"/>
    <w:rsid w:val="00141275"/>
    <w:rsid w:val="001413AF"/>
    <w:rsid w:val="00147072"/>
    <w:rsid w:val="0015501B"/>
    <w:rsid w:val="0015683A"/>
    <w:rsid w:val="0015728A"/>
    <w:rsid w:val="00157BF9"/>
    <w:rsid w:val="00157FB0"/>
    <w:rsid w:val="00160383"/>
    <w:rsid w:val="00161D0F"/>
    <w:rsid w:val="0016566E"/>
    <w:rsid w:val="00167787"/>
    <w:rsid w:val="00172054"/>
    <w:rsid w:val="00172339"/>
    <w:rsid w:val="00172756"/>
    <w:rsid w:val="00172C25"/>
    <w:rsid w:val="00172F6D"/>
    <w:rsid w:val="001771B4"/>
    <w:rsid w:val="001775D4"/>
    <w:rsid w:val="0017760B"/>
    <w:rsid w:val="00187A0F"/>
    <w:rsid w:val="001915AB"/>
    <w:rsid w:val="001930FF"/>
    <w:rsid w:val="001951C0"/>
    <w:rsid w:val="00196A3E"/>
    <w:rsid w:val="001B0425"/>
    <w:rsid w:val="001B08CA"/>
    <w:rsid w:val="001B0B1C"/>
    <w:rsid w:val="001B1619"/>
    <w:rsid w:val="001B3D7F"/>
    <w:rsid w:val="001C33EF"/>
    <w:rsid w:val="001C749D"/>
    <w:rsid w:val="001D0A70"/>
    <w:rsid w:val="001D1508"/>
    <w:rsid w:val="001D39BC"/>
    <w:rsid w:val="001D4370"/>
    <w:rsid w:val="001E0F71"/>
    <w:rsid w:val="001E4E2F"/>
    <w:rsid w:val="001E4FB2"/>
    <w:rsid w:val="001E5060"/>
    <w:rsid w:val="001E7F94"/>
    <w:rsid w:val="001F35E9"/>
    <w:rsid w:val="001F439D"/>
    <w:rsid w:val="001F444B"/>
    <w:rsid w:val="001F6250"/>
    <w:rsid w:val="0020046F"/>
    <w:rsid w:val="002022AD"/>
    <w:rsid w:val="00203952"/>
    <w:rsid w:val="00205058"/>
    <w:rsid w:val="002111CC"/>
    <w:rsid w:val="002171FF"/>
    <w:rsid w:val="002176C2"/>
    <w:rsid w:val="002257DE"/>
    <w:rsid w:val="0023033B"/>
    <w:rsid w:val="0023346B"/>
    <w:rsid w:val="002338BE"/>
    <w:rsid w:val="00235D28"/>
    <w:rsid w:val="0023722D"/>
    <w:rsid w:val="00240847"/>
    <w:rsid w:val="00241C1B"/>
    <w:rsid w:val="00244D96"/>
    <w:rsid w:val="00245C73"/>
    <w:rsid w:val="002479F9"/>
    <w:rsid w:val="0025023D"/>
    <w:rsid w:val="002539BC"/>
    <w:rsid w:val="002553D9"/>
    <w:rsid w:val="002575AD"/>
    <w:rsid w:val="00261226"/>
    <w:rsid w:val="00261DA6"/>
    <w:rsid w:val="00262D6E"/>
    <w:rsid w:val="0026310F"/>
    <w:rsid w:val="00272389"/>
    <w:rsid w:val="00273A24"/>
    <w:rsid w:val="00273A97"/>
    <w:rsid w:val="00274BA7"/>
    <w:rsid w:val="00283D4D"/>
    <w:rsid w:val="002973BF"/>
    <w:rsid w:val="002A04BE"/>
    <w:rsid w:val="002A1ED5"/>
    <w:rsid w:val="002A5D24"/>
    <w:rsid w:val="002A64C2"/>
    <w:rsid w:val="002A7D6F"/>
    <w:rsid w:val="002B60A2"/>
    <w:rsid w:val="002B649C"/>
    <w:rsid w:val="002B652A"/>
    <w:rsid w:val="002B6C76"/>
    <w:rsid w:val="002B6EBB"/>
    <w:rsid w:val="002B7590"/>
    <w:rsid w:val="002C0737"/>
    <w:rsid w:val="002C08D0"/>
    <w:rsid w:val="002C0C75"/>
    <w:rsid w:val="002C2843"/>
    <w:rsid w:val="002C4CA9"/>
    <w:rsid w:val="002D03F7"/>
    <w:rsid w:val="002D1E2A"/>
    <w:rsid w:val="002D1F82"/>
    <w:rsid w:val="002D6887"/>
    <w:rsid w:val="002D6E63"/>
    <w:rsid w:val="002D7075"/>
    <w:rsid w:val="002E0FC9"/>
    <w:rsid w:val="002E1E27"/>
    <w:rsid w:val="002E598E"/>
    <w:rsid w:val="002E5B65"/>
    <w:rsid w:val="002E71DF"/>
    <w:rsid w:val="002E7295"/>
    <w:rsid w:val="002F2208"/>
    <w:rsid w:val="002F25C8"/>
    <w:rsid w:val="002F42CB"/>
    <w:rsid w:val="002F616D"/>
    <w:rsid w:val="002F6A56"/>
    <w:rsid w:val="003000D2"/>
    <w:rsid w:val="00302145"/>
    <w:rsid w:val="00302C24"/>
    <w:rsid w:val="00302C59"/>
    <w:rsid w:val="003034A7"/>
    <w:rsid w:val="00304B16"/>
    <w:rsid w:val="00307AAF"/>
    <w:rsid w:val="00315A28"/>
    <w:rsid w:val="00317546"/>
    <w:rsid w:val="003200E4"/>
    <w:rsid w:val="00320234"/>
    <w:rsid w:val="00324EB6"/>
    <w:rsid w:val="00325484"/>
    <w:rsid w:val="00327AE6"/>
    <w:rsid w:val="00332895"/>
    <w:rsid w:val="0033734E"/>
    <w:rsid w:val="00337798"/>
    <w:rsid w:val="00341389"/>
    <w:rsid w:val="0034201C"/>
    <w:rsid w:val="003438F5"/>
    <w:rsid w:val="003525FF"/>
    <w:rsid w:val="003566D2"/>
    <w:rsid w:val="003608FB"/>
    <w:rsid w:val="00360D80"/>
    <w:rsid w:val="00362A81"/>
    <w:rsid w:val="00362ED9"/>
    <w:rsid w:val="00363126"/>
    <w:rsid w:val="00363220"/>
    <w:rsid w:val="00364418"/>
    <w:rsid w:val="00367511"/>
    <w:rsid w:val="00370F46"/>
    <w:rsid w:val="00373201"/>
    <w:rsid w:val="00376FA3"/>
    <w:rsid w:val="0038486C"/>
    <w:rsid w:val="0038525C"/>
    <w:rsid w:val="0039004D"/>
    <w:rsid w:val="00392EEA"/>
    <w:rsid w:val="003A7A72"/>
    <w:rsid w:val="003B4521"/>
    <w:rsid w:val="003C4BE1"/>
    <w:rsid w:val="003C6D57"/>
    <w:rsid w:val="003D138E"/>
    <w:rsid w:val="003D1C84"/>
    <w:rsid w:val="003D4A45"/>
    <w:rsid w:val="003D7385"/>
    <w:rsid w:val="003E111A"/>
    <w:rsid w:val="003E298F"/>
    <w:rsid w:val="003E4989"/>
    <w:rsid w:val="003E4E3C"/>
    <w:rsid w:val="003F29A5"/>
    <w:rsid w:val="003F2CA5"/>
    <w:rsid w:val="003F2F21"/>
    <w:rsid w:val="003F40A4"/>
    <w:rsid w:val="003F58D4"/>
    <w:rsid w:val="003F6BAC"/>
    <w:rsid w:val="003F6F43"/>
    <w:rsid w:val="004006D2"/>
    <w:rsid w:val="00402BAD"/>
    <w:rsid w:val="004053C8"/>
    <w:rsid w:val="00405ADB"/>
    <w:rsid w:val="0040714E"/>
    <w:rsid w:val="00413A80"/>
    <w:rsid w:val="0041407F"/>
    <w:rsid w:val="00415E4D"/>
    <w:rsid w:val="004210F8"/>
    <w:rsid w:val="004220C8"/>
    <w:rsid w:val="00431882"/>
    <w:rsid w:val="00431B2F"/>
    <w:rsid w:val="0043233D"/>
    <w:rsid w:val="0043500B"/>
    <w:rsid w:val="00436521"/>
    <w:rsid w:val="0044071D"/>
    <w:rsid w:val="00441AF6"/>
    <w:rsid w:val="00441F38"/>
    <w:rsid w:val="004456A4"/>
    <w:rsid w:val="00445754"/>
    <w:rsid w:val="00452D12"/>
    <w:rsid w:val="00452FEE"/>
    <w:rsid w:val="0045751B"/>
    <w:rsid w:val="004602F8"/>
    <w:rsid w:val="00461F21"/>
    <w:rsid w:val="004624C7"/>
    <w:rsid w:val="0046340D"/>
    <w:rsid w:val="00464E8B"/>
    <w:rsid w:val="00465DBE"/>
    <w:rsid w:val="004665A1"/>
    <w:rsid w:val="0046688E"/>
    <w:rsid w:val="00466A3D"/>
    <w:rsid w:val="00467486"/>
    <w:rsid w:val="004711D5"/>
    <w:rsid w:val="0047218D"/>
    <w:rsid w:val="0047280C"/>
    <w:rsid w:val="00472F37"/>
    <w:rsid w:val="0047306E"/>
    <w:rsid w:val="004769F3"/>
    <w:rsid w:val="00481E90"/>
    <w:rsid w:val="0048276A"/>
    <w:rsid w:val="00483492"/>
    <w:rsid w:val="00486475"/>
    <w:rsid w:val="00491DFD"/>
    <w:rsid w:val="0049325E"/>
    <w:rsid w:val="00493B08"/>
    <w:rsid w:val="00495635"/>
    <w:rsid w:val="00496CEE"/>
    <w:rsid w:val="00497DF6"/>
    <w:rsid w:val="004A0AA9"/>
    <w:rsid w:val="004A534F"/>
    <w:rsid w:val="004A78C7"/>
    <w:rsid w:val="004B26D3"/>
    <w:rsid w:val="004B2804"/>
    <w:rsid w:val="004B4C0F"/>
    <w:rsid w:val="004C0C9C"/>
    <w:rsid w:val="004C0E7C"/>
    <w:rsid w:val="004C173F"/>
    <w:rsid w:val="004C18A9"/>
    <w:rsid w:val="004C2B05"/>
    <w:rsid w:val="004C2BAE"/>
    <w:rsid w:val="004C383F"/>
    <w:rsid w:val="004C5A03"/>
    <w:rsid w:val="004C67AC"/>
    <w:rsid w:val="004C68A1"/>
    <w:rsid w:val="004D2445"/>
    <w:rsid w:val="004E084E"/>
    <w:rsid w:val="004E20E7"/>
    <w:rsid w:val="004E3B15"/>
    <w:rsid w:val="004E5897"/>
    <w:rsid w:val="004E6160"/>
    <w:rsid w:val="004F4C96"/>
    <w:rsid w:val="004F5FC2"/>
    <w:rsid w:val="00506586"/>
    <w:rsid w:val="005102F5"/>
    <w:rsid w:val="0051146D"/>
    <w:rsid w:val="00513B68"/>
    <w:rsid w:val="00515D2C"/>
    <w:rsid w:val="00515F83"/>
    <w:rsid w:val="00520759"/>
    <w:rsid w:val="00520AF5"/>
    <w:rsid w:val="00524A0A"/>
    <w:rsid w:val="00525774"/>
    <w:rsid w:val="00525D6F"/>
    <w:rsid w:val="005260E1"/>
    <w:rsid w:val="00526C7F"/>
    <w:rsid w:val="00530DC7"/>
    <w:rsid w:val="0053122A"/>
    <w:rsid w:val="00532CFE"/>
    <w:rsid w:val="00535F00"/>
    <w:rsid w:val="0053701A"/>
    <w:rsid w:val="00537F40"/>
    <w:rsid w:val="005400C1"/>
    <w:rsid w:val="00542D58"/>
    <w:rsid w:val="0054574C"/>
    <w:rsid w:val="00546A37"/>
    <w:rsid w:val="00547CFF"/>
    <w:rsid w:val="00556114"/>
    <w:rsid w:val="005618B5"/>
    <w:rsid w:val="00561C11"/>
    <w:rsid w:val="00562533"/>
    <w:rsid w:val="005628E1"/>
    <w:rsid w:val="0056558B"/>
    <w:rsid w:val="00566142"/>
    <w:rsid w:val="00572A7C"/>
    <w:rsid w:val="00573B71"/>
    <w:rsid w:val="00580C6C"/>
    <w:rsid w:val="0058348B"/>
    <w:rsid w:val="005838E6"/>
    <w:rsid w:val="005854B4"/>
    <w:rsid w:val="00587049"/>
    <w:rsid w:val="00587B31"/>
    <w:rsid w:val="005912AE"/>
    <w:rsid w:val="005928BC"/>
    <w:rsid w:val="0059544B"/>
    <w:rsid w:val="005A093A"/>
    <w:rsid w:val="005A170E"/>
    <w:rsid w:val="005A2176"/>
    <w:rsid w:val="005A2C4B"/>
    <w:rsid w:val="005A6A46"/>
    <w:rsid w:val="005B5307"/>
    <w:rsid w:val="005B5AD7"/>
    <w:rsid w:val="005B7537"/>
    <w:rsid w:val="005C064B"/>
    <w:rsid w:val="005C3ACB"/>
    <w:rsid w:val="005C420B"/>
    <w:rsid w:val="005C4969"/>
    <w:rsid w:val="005C6825"/>
    <w:rsid w:val="005D00D9"/>
    <w:rsid w:val="005D25F1"/>
    <w:rsid w:val="005D31DC"/>
    <w:rsid w:val="005D3D84"/>
    <w:rsid w:val="005D3F7C"/>
    <w:rsid w:val="005D5094"/>
    <w:rsid w:val="005D562E"/>
    <w:rsid w:val="005D5EAE"/>
    <w:rsid w:val="005D6728"/>
    <w:rsid w:val="005D6C6A"/>
    <w:rsid w:val="005E2582"/>
    <w:rsid w:val="005E3652"/>
    <w:rsid w:val="005E5321"/>
    <w:rsid w:val="005F185B"/>
    <w:rsid w:val="00600B55"/>
    <w:rsid w:val="00601365"/>
    <w:rsid w:val="00601CB6"/>
    <w:rsid w:val="00602A2A"/>
    <w:rsid w:val="00607672"/>
    <w:rsid w:val="00607F29"/>
    <w:rsid w:val="006103E0"/>
    <w:rsid w:val="006122C1"/>
    <w:rsid w:val="0061343F"/>
    <w:rsid w:val="0061457F"/>
    <w:rsid w:val="00614B17"/>
    <w:rsid w:val="0061601E"/>
    <w:rsid w:val="00616D11"/>
    <w:rsid w:val="006177BD"/>
    <w:rsid w:val="00621CCE"/>
    <w:rsid w:val="00622855"/>
    <w:rsid w:val="00623ED4"/>
    <w:rsid w:val="00624D2D"/>
    <w:rsid w:val="00630088"/>
    <w:rsid w:val="006305D4"/>
    <w:rsid w:val="0063061D"/>
    <w:rsid w:val="00630815"/>
    <w:rsid w:val="00631F81"/>
    <w:rsid w:val="0063349C"/>
    <w:rsid w:val="00636506"/>
    <w:rsid w:val="00637C69"/>
    <w:rsid w:val="00643BA0"/>
    <w:rsid w:val="00643D85"/>
    <w:rsid w:val="00644EDD"/>
    <w:rsid w:val="00647FAB"/>
    <w:rsid w:val="006508E1"/>
    <w:rsid w:val="00651402"/>
    <w:rsid w:val="00651939"/>
    <w:rsid w:val="00652058"/>
    <w:rsid w:val="00652560"/>
    <w:rsid w:val="006602BB"/>
    <w:rsid w:val="006609C9"/>
    <w:rsid w:val="006612B4"/>
    <w:rsid w:val="00661C9F"/>
    <w:rsid w:val="0066664C"/>
    <w:rsid w:val="00666D2C"/>
    <w:rsid w:val="0066763B"/>
    <w:rsid w:val="00667851"/>
    <w:rsid w:val="00673ED7"/>
    <w:rsid w:val="006746CC"/>
    <w:rsid w:val="00677C95"/>
    <w:rsid w:val="0068015C"/>
    <w:rsid w:val="006827F2"/>
    <w:rsid w:val="00682B13"/>
    <w:rsid w:val="006903C3"/>
    <w:rsid w:val="0069089C"/>
    <w:rsid w:val="0069209F"/>
    <w:rsid w:val="0069599A"/>
    <w:rsid w:val="00696553"/>
    <w:rsid w:val="006A0074"/>
    <w:rsid w:val="006A0CAA"/>
    <w:rsid w:val="006A2223"/>
    <w:rsid w:val="006A515A"/>
    <w:rsid w:val="006B081E"/>
    <w:rsid w:val="006B205B"/>
    <w:rsid w:val="006B20F8"/>
    <w:rsid w:val="006B2EE5"/>
    <w:rsid w:val="006B37DD"/>
    <w:rsid w:val="006B68D6"/>
    <w:rsid w:val="006C2342"/>
    <w:rsid w:val="006C361F"/>
    <w:rsid w:val="006C42ED"/>
    <w:rsid w:val="006C5FD9"/>
    <w:rsid w:val="006C6CB1"/>
    <w:rsid w:val="006C725F"/>
    <w:rsid w:val="006D0710"/>
    <w:rsid w:val="006D0818"/>
    <w:rsid w:val="006D31A1"/>
    <w:rsid w:val="006D3C28"/>
    <w:rsid w:val="006E14C9"/>
    <w:rsid w:val="006E2619"/>
    <w:rsid w:val="006E2813"/>
    <w:rsid w:val="006F009C"/>
    <w:rsid w:val="006F1201"/>
    <w:rsid w:val="006F4488"/>
    <w:rsid w:val="006F45B5"/>
    <w:rsid w:val="00703434"/>
    <w:rsid w:val="00704DCF"/>
    <w:rsid w:val="0071104C"/>
    <w:rsid w:val="00714AF0"/>
    <w:rsid w:val="00721191"/>
    <w:rsid w:val="007222F0"/>
    <w:rsid w:val="007239D8"/>
    <w:rsid w:val="00725DE2"/>
    <w:rsid w:val="00731C4C"/>
    <w:rsid w:val="00734B3F"/>
    <w:rsid w:val="00736B17"/>
    <w:rsid w:val="007410F5"/>
    <w:rsid w:val="00744DC5"/>
    <w:rsid w:val="0074773B"/>
    <w:rsid w:val="0075380D"/>
    <w:rsid w:val="00755F71"/>
    <w:rsid w:val="0076083A"/>
    <w:rsid w:val="00760B45"/>
    <w:rsid w:val="00761E7A"/>
    <w:rsid w:val="007620B0"/>
    <w:rsid w:val="00764742"/>
    <w:rsid w:val="0076547C"/>
    <w:rsid w:val="0076630B"/>
    <w:rsid w:val="00766B86"/>
    <w:rsid w:val="007726AA"/>
    <w:rsid w:val="00772A44"/>
    <w:rsid w:val="00772E19"/>
    <w:rsid w:val="007820AC"/>
    <w:rsid w:val="007839B6"/>
    <w:rsid w:val="00792C24"/>
    <w:rsid w:val="0079477F"/>
    <w:rsid w:val="0079520C"/>
    <w:rsid w:val="0079570A"/>
    <w:rsid w:val="00795C0D"/>
    <w:rsid w:val="00795CB1"/>
    <w:rsid w:val="0079638F"/>
    <w:rsid w:val="00797A13"/>
    <w:rsid w:val="007A1434"/>
    <w:rsid w:val="007A37D8"/>
    <w:rsid w:val="007A411A"/>
    <w:rsid w:val="007A4249"/>
    <w:rsid w:val="007A4E05"/>
    <w:rsid w:val="007A53DE"/>
    <w:rsid w:val="007A54FF"/>
    <w:rsid w:val="007A59C8"/>
    <w:rsid w:val="007A5DE7"/>
    <w:rsid w:val="007A6953"/>
    <w:rsid w:val="007B022D"/>
    <w:rsid w:val="007B03C1"/>
    <w:rsid w:val="007B14EB"/>
    <w:rsid w:val="007B2245"/>
    <w:rsid w:val="007B6188"/>
    <w:rsid w:val="007B7445"/>
    <w:rsid w:val="007B78A7"/>
    <w:rsid w:val="007C1441"/>
    <w:rsid w:val="007C2197"/>
    <w:rsid w:val="007C273E"/>
    <w:rsid w:val="007D19CA"/>
    <w:rsid w:val="007D1CC3"/>
    <w:rsid w:val="007D5790"/>
    <w:rsid w:val="007E198B"/>
    <w:rsid w:val="007E2751"/>
    <w:rsid w:val="007E3601"/>
    <w:rsid w:val="007E3EDE"/>
    <w:rsid w:val="007E4000"/>
    <w:rsid w:val="007E51F7"/>
    <w:rsid w:val="007E5351"/>
    <w:rsid w:val="007E6B08"/>
    <w:rsid w:val="007E7F29"/>
    <w:rsid w:val="007F09E5"/>
    <w:rsid w:val="007F3C30"/>
    <w:rsid w:val="007F47FF"/>
    <w:rsid w:val="00800598"/>
    <w:rsid w:val="008005AC"/>
    <w:rsid w:val="00801002"/>
    <w:rsid w:val="008044EE"/>
    <w:rsid w:val="00804D49"/>
    <w:rsid w:val="00804FEC"/>
    <w:rsid w:val="00810620"/>
    <w:rsid w:val="0081213D"/>
    <w:rsid w:val="00814BFC"/>
    <w:rsid w:val="00814F75"/>
    <w:rsid w:val="0081600C"/>
    <w:rsid w:val="00816A41"/>
    <w:rsid w:val="00816B3E"/>
    <w:rsid w:val="00820042"/>
    <w:rsid w:val="00830CBB"/>
    <w:rsid w:val="00832754"/>
    <w:rsid w:val="00832A78"/>
    <w:rsid w:val="008338AD"/>
    <w:rsid w:val="008364E7"/>
    <w:rsid w:val="00841963"/>
    <w:rsid w:val="00842F17"/>
    <w:rsid w:val="00843D2F"/>
    <w:rsid w:val="008441F8"/>
    <w:rsid w:val="00844C1D"/>
    <w:rsid w:val="00847EAB"/>
    <w:rsid w:val="00851D17"/>
    <w:rsid w:val="00855BA7"/>
    <w:rsid w:val="00856598"/>
    <w:rsid w:val="0086226A"/>
    <w:rsid w:val="008623C3"/>
    <w:rsid w:val="008626EB"/>
    <w:rsid w:val="00864771"/>
    <w:rsid w:val="0086507C"/>
    <w:rsid w:val="00866AE9"/>
    <w:rsid w:val="00872807"/>
    <w:rsid w:val="0087577D"/>
    <w:rsid w:val="00875BB4"/>
    <w:rsid w:val="0088090B"/>
    <w:rsid w:val="00880BFD"/>
    <w:rsid w:val="00882058"/>
    <w:rsid w:val="00882AB5"/>
    <w:rsid w:val="0088421F"/>
    <w:rsid w:val="00885538"/>
    <w:rsid w:val="00887A03"/>
    <w:rsid w:val="00895373"/>
    <w:rsid w:val="008962E0"/>
    <w:rsid w:val="008A3A08"/>
    <w:rsid w:val="008A445E"/>
    <w:rsid w:val="008B01E4"/>
    <w:rsid w:val="008B19EA"/>
    <w:rsid w:val="008B5507"/>
    <w:rsid w:val="008B64F6"/>
    <w:rsid w:val="008C11F0"/>
    <w:rsid w:val="008C1724"/>
    <w:rsid w:val="008C33CA"/>
    <w:rsid w:val="008C4674"/>
    <w:rsid w:val="008C7159"/>
    <w:rsid w:val="008D11A7"/>
    <w:rsid w:val="008D2441"/>
    <w:rsid w:val="008D3643"/>
    <w:rsid w:val="008D3E42"/>
    <w:rsid w:val="008D4A58"/>
    <w:rsid w:val="008D4B63"/>
    <w:rsid w:val="008D6F48"/>
    <w:rsid w:val="008E0D06"/>
    <w:rsid w:val="008E130E"/>
    <w:rsid w:val="008E2EB8"/>
    <w:rsid w:val="008E38F2"/>
    <w:rsid w:val="008E39D3"/>
    <w:rsid w:val="008E6550"/>
    <w:rsid w:val="008E72AA"/>
    <w:rsid w:val="008E7D99"/>
    <w:rsid w:val="008F1221"/>
    <w:rsid w:val="008F1399"/>
    <w:rsid w:val="008F214A"/>
    <w:rsid w:val="008F2FAA"/>
    <w:rsid w:val="00903326"/>
    <w:rsid w:val="00903B2A"/>
    <w:rsid w:val="00904389"/>
    <w:rsid w:val="00910961"/>
    <w:rsid w:val="009132FB"/>
    <w:rsid w:val="00913A3F"/>
    <w:rsid w:val="00913D4D"/>
    <w:rsid w:val="00914C63"/>
    <w:rsid w:val="00920626"/>
    <w:rsid w:val="00925FD8"/>
    <w:rsid w:val="00926B28"/>
    <w:rsid w:val="00937F02"/>
    <w:rsid w:val="00940852"/>
    <w:rsid w:val="00944259"/>
    <w:rsid w:val="00946A0E"/>
    <w:rsid w:val="00946FA0"/>
    <w:rsid w:val="009539FF"/>
    <w:rsid w:val="00954D43"/>
    <w:rsid w:val="00956341"/>
    <w:rsid w:val="009609C2"/>
    <w:rsid w:val="00967652"/>
    <w:rsid w:val="0097035B"/>
    <w:rsid w:val="00970EB4"/>
    <w:rsid w:val="009730B1"/>
    <w:rsid w:val="00974A68"/>
    <w:rsid w:val="00975783"/>
    <w:rsid w:val="00976BB8"/>
    <w:rsid w:val="00980066"/>
    <w:rsid w:val="00980B82"/>
    <w:rsid w:val="00981790"/>
    <w:rsid w:val="00984134"/>
    <w:rsid w:val="009877E6"/>
    <w:rsid w:val="009919B2"/>
    <w:rsid w:val="00991A79"/>
    <w:rsid w:val="00994F84"/>
    <w:rsid w:val="0099501F"/>
    <w:rsid w:val="00997C8A"/>
    <w:rsid w:val="009A3D8D"/>
    <w:rsid w:val="009A4902"/>
    <w:rsid w:val="009A4B92"/>
    <w:rsid w:val="009A56DD"/>
    <w:rsid w:val="009A5AA1"/>
    <w:rsid w:val="009A7F1A"/>
    <w:rsid w:val="009A7F5F"/>
    <w:rsid w:val="009B1719"/>
    <w:rsid w:val="009B6162"/>
    <w:rsid w:val="009B63B8"/>
    <w:rsid w:val="009C17A7"/>
    <w:rsid w:val="009C1FF6"/>
    <w:rsid w:val="009C38A3"/>
    <w:rsid w:val="009C482B"/>
    <w:rsid w:val="009D190F"/>
    <w:rsid w:val="009D4A1C"/>
    <w:rsid w:val="009D7A04"/>
    <w:rsid w:val="009E2064"/>
    <w:rsid w:val="009E4AF9"/>
    <w:rsid w:val="009E4C62"/>
    <w:rsid w:val="009E7571"/>
    <w:rsid w:val="009F3767"/>
    <w:rsid w:val="009F4AF1"/>
    <w:rsid w:val="009F5AB0"/>
    <w:rsid w:val="00A01124"/>
    <w:rsid w:val="00A01636"/>
    <w:rsid w:val="00A0375B"/>
    <w:rsid w:val="00A04522"/>
    <w:rsid w:val="00A048D4"/>
    <w:rsid w:val="00A0505F"/>
    <w:rsid w:val="00A06B07"/>
    <w:rsid w:val="00A07FAF"/>
    <w:rsid w:val="00A12DD0"/>
    <w:rsid w:val="00A173E3"/>
    <w:rsid w:val="00A21446"/>
    <w:rsid w:val="00A24382"/>
    <w:rsid w:val="00A246A7"/>
    <w:rsid w:val="00A25F54"/>
    <w:rsid w:val="00A26858"/>
    <w:rsid w:val="00A2696A"/>
    <w:rsid w:val="00A27624"/>
    <w:rsid w:val="00A31132"/>
    <w:rsid w:val="00A33669"/>
    <w:rsid w:val="00A35C0B"/>
    <w:rsid w:val="00A367E5"/>
    <w:rsid w:val="00A40A34"/>
    <w:rsid w:val="00A41A51"/>
    <w:rsid w:val="00A41E5A"/>
    <w:rsid w:val="00A42C4C"/>
    <w:rsid w:val="00A4596C"/>
    <w:rsid w:val="00A464FB"/>
    <w:rsid w:val="00A5001E"/>
    <w:rsid w:val="00A520A6"/>
    <w:rsid w:val="00A57D18"/>
    <w:rsid w:val="00A7180D"/>
    <w:rsid w:val="00A82360"/>
    <w:rsid w:val="00A8380E"/>
    <w:rsid w:val="00A901F3"/>
    <w:rsid w:val="00A909F0"/>
    <w:rsid w:val="00A90C62"/>
    <w:rsid w:val="00A9299B"/>
    <w:rsid w:val="00A9405F"/>
    <w:rsid w:val="00A94419"/>
    <w:rsid w:val="00A96949"/>
    <w:rsid w:val="00A976DA"/>
    <w:rsid w:val="00A9791B"/>
    <w:rsid w:val="00A97E67"/>
    <w:rsid w:val="00AA0592"/>
    <w:rsid w:val="00AA3B6F"/>
    <w:rsid w:val="00AB007B"/>
    <w:rsid w:val="00AB01FB"/>
    <w:rsid w:val="00AB21A0"/>
    <w:rsid w:val="00AB3FFF"/>
    <w:rsid w:val="00AB4941"/>
    <w:rsid w:val="00AB571D"/>
    <w:rsid w:val="00AB583E"/>
    <w:rsid w:val="00AC1607"/>
    <w:rsid w:val="00AC43BB"/>
    <w:rsid w:val="00AC529C"/>
    <w:rsid w:val="00AC63D1"/>
    <w:rsid w:val="00AC7C3A"/>
    <w:rsid w:val="00AD075D"/>
    <w:rsid w:val="00AD5419"/>
    <w:rsid w:val="00AD5B2F"/>
    <w:rsid w:val="00AD6104"/>
    <w:rsid w:val="00AD62EA"/>
    <w:rsid w:val="00AD77F1"/>
    <w:rsid w:val="00AE1CCB"/>
    <w:rsid w:val="00AE3E7E"/>
    <w:rsid w:val="00AF0EF7"/>
    <w:rsid w:val="00AF0FD5"/>
    <w:rsid w:val="00AF4806"/>
    <w:rsid w:val="00AF4A2E"/>
    <w:rsid w:val="00AF5EAF"/>
    <w:rsid w:val="00AF6843"/>
    <w:rsid w:val="00AF7F25"/>
    <w:rsid w:val="00B000D4"/>
    <w:rsid w:val="00B018AF"/>
    <w:rsid w:val="00B05607"/>
    <w:rsid w:val="00B074E3"/>
    <w:rsid w:val="00B075F0"/>
    <w:rsid w:val="00B10C57"/>
    <w:rsid w:val="00B1217A"/>
    <w:rsid w:val="00B12FB7"/>
    <w:rsid w:val="00B14113"/>
    <w:rsid w:val="00B17A7A"/>
    <w:rsid w:val="00B20267"/>
    <w:rsid w:val="00B2133A"/>
    <w:rsid w:val="00B21D63"/>
    <w:rsid w:val="00B25101"/>
    <w:rsid w:val="00B25754"/>
    <w:rsid w:val="00B305E8"/>
    <w:rsid w:val="00B31236"/>
    <w:rsid w:val="00B31A52"/>
    <w:rsid w:val="00B330F3"/>
    <w:rsid w:val="00B34BB7"/>
    <w:rsid w:val="00B35196"/>
    <w:rsid w:val="00B36961"/>
    <w:rsid w:val="00B419AD"/>
    <w:rsid w:val="00B41EF3"/>
    <w:rsid w:val="00B46176"/>
    <w:rsid w:val="00B50714"/>
    <w:rsid w:val="00B51575"/>
    <w:rsid w:val="00B561E1"/>
    <w:rsid w:val="00B56B61"/>
    <w:rsid w:val="00B6067C"/>
    <w:rsid w:val="00B674F0"/>
    <w:rsid w:val="00B67F2D"/>
    <w:rsid w:val="00B70F80"/>
    <w:rsid w:val="00B72B03"/>
    <w:rsid w:val="00B73C1F"/>
    <w:rsid w:val="00B75533"/>
    <w:rsid w:val="00B8307F"/>
    <w:rsid w:val="00B83700"/>
    <w:rsid w:val="00B83A44"/>
    <w:rsid w:val="00B8443C"/>
    <w:rsid w:val="00B85D33"/>
    <w:rsid w:val="00B86C65"/>
    <w:rsid w:val="00B90660"/>
    <w:rsid w:val="00B92B5C"/>
    <w:rsid w:val="00B93631"/>
    <w:rsid w:val="00B95F40"/>
    <w:rsid w:val="00BA09FC"/>
    <w:rsid w:val="00BA1222"/>
    <w:rsid w:val="00BA239F"/>
    <w:rsid w:val="00BA2FA0"/>
    <w:rsid w:val="00BA33F1"/>
    <w:rsid w:val="00BA36A7"/>
    <w:rsid w:val="00BA45B9"/>
    <w:rsid w:val="00BA4770"/>
    <w:rsid w:val="00BA4CC0"/>
    <w:rsid w:val="00BA68FD"/>
    <w:rsid w:val="00BA6B53"/>
    <w:rsid w:val="00BA7B26"/>
    <w:rsid w:val="00BB0CB9"/>
    <w:rsid w:val="00BB13C4"/>
    <w:rsid w:val="00BB16F2"/>
    <w:rsid w:val="00BB34FB"/>
    <w:rsid w:val="00BB46A5"/>
    <w:rsid w:val="00BB7AA5"/>
    <w:rsid w:val="00BC16E5"/>
    <w:rsid w:val="00BC2867"/>
    <w:rsid w:val="00BD00DA"/>
    <w:rsid w:val="00BD17E8"/>
    <w:rsid w:val="00BD3B0B"/>
    <w:rsid w:val="00BD4AF5"/>
    <w:rsid w:val="00BD6C77"/>
    <w:rsid w:val="00BD7B0B"/>
    <w:rsid w:val="00BE0437"/>
    <w:rsid w:val="00BE0EAB"/>
    <w:rsid w:val="00BE1C04"/>
    <w:rsid w:val="00BE2A5A"/>
    <w:rsid w:val="00BE3E2C"/>
    <w:rsid w:val="00BE50E9"/>
    <w:rsid w:val="00BE7297"/>
    <w:rsid w:val="00BE774A"/>
    <w:rsid w:val="00BF18DF"/>
    <w:rsid w:val="00BF206F"/>
    <w:rsid w:val="00BF63BC"/>
    <w:rsid w:val="00C00013"/>
    <w:rsid w:val="00C00671"/>
    <w:rsid w:val="00C016D8"/>
    <w:rsid w:val="00C03278"/>
    <w:rsid w:val="00C05B49"/>
    <w:rsid w:val="00C07CD1"/>
    <w:rsid w:val="00C10779"/>
    <w:rsid w:val="00C1198A"/>
    <w:rsid w:val="00C12511"/>
    <w:rsid w:val="00C1339E"/>
    <w:rsid w:val="00C13F6D"/>
    <w:rsid w:val="00C1603F"/>
    <w:rsid w:val="00C17E3C"/>
    <w:rsid w:val="00C2069B"/>
    <w:rsid w:val="00C219E1"/>
    <w:rsid w:val="00C22A5E"/>
    <w:rsid w:val="00C22AE1"/>
    <w:rsid w:val="00C23743"/>
    <w:rsid w:val="00C23DEC"/>
    <w:rsid w:val="00C25DAF"/>
    <w:rsid w:val="00C27567"/>
    <w:rsid w:val="00C32EAC"/>
    <w:rsid w:val="00C35DCA"/>
    <w:rsid w:val="00C372AB"/>
    <w:rsid w:val="00C40134"/>
    <w:rsid w:val="00C46290"/>
    <w:rsid w:val="00C4763B"/>
    <w:rsid w:val="00C4772E"/>
    <w:rsid w:val="00C47CD6"/>
    <w:rsid w:val="00C50DBC"/>
    <w:rsid w:val="00C52C63"/>
    <w:rsid w:val="00C532C1"/>
    <w:rsid w:val="00C54509"/>
    <w:rsid w:val="00C54E18"/>
    <w:rsid w:val="00C60E77"/>
    <w:rsid w:val="00C61699"/>
    <w:rsid w:val="00C66894"/>
    <w:rsid w:val="00C66953"/>
    <w:rsid w:val="00C669C2"/>
    <w:rsid w:val="00C67596"/>
    <w:rsid w:val="00C7000D"/>
    <w:rsid w:val="00C72083"/>
    <w:rsid w:val="00C7222E"/>
    <w:rsid w:val="00C7505B"/>
    <w:rsid w:val="00C8177C"/>
    <w:rsid w:val="00C852CD"/>
    <w:rsid w:val="00CA0518"/>
    <w:rsid w:val="00CA1ECB"/>
    <w:rsid w:val="00CA4D39"/>
    <w:rsid w:val="00CA5A7D"/>
    <w:rsid w:val="00CA7040"/>
    <w:rsid w:val="00CA7FE1"/>
    <w:rsid w:val="00CB5E5D"/>
    <w:rsid w:val="00CB765D"/>
    <w:rsid w:val="00CC1ACC"/>
    <w:rsid w:val="00CC4980"/>
    <w:rsid w:val="00CC65BF"/>
    <w:rsid w:val="00CC7060"/>
    <w:rsid w:val="00CD231B"/>
    <w:rsid w:val="00CE044D"/>
    <w:rsid w:val="00CE1173"/>
    <w:rsid w:val="00CE1D5D"/>
    <w:rsid w:val="00CE2377"/>
    <w:rsid w:val="00CE3474"/>
    <w:rsid w:val="00CE3D66"/>
    <w:rsid w:val="00CE3D82"/>
    <w:rsid w:val="00CE40F8"/>
    <w:rsid w:val="00CE6C8A"/>
    <w:rsid w:val="00CF12CF"/>
    <w:rsid w:val="00CF177C"/>
    <w:rsid w:val="00D01319"/>
    <w:rsid w:val="00D0321B"/>
    <w:rsid w:val="00D036BD"/>
    <w:rsid w:val="00D06B91"/>
    <w:rsid w:val="00D11426"/>
    <w:rsid w:val="00D1193E"/>
    <w:rsid w:val="00D11B8E"/>
    <w:rsid w:val="00D12CF6"/>
    <w:rsid w:val="00D12EF6"/>
    <w:rsid w:val="00D1407E"/>
    <w:rsid w:val="00D14C80"/>
    <w:rsid w:val="00D15E0F"/>
    <w:rsid w:val="00D20D45"/>
    <w:rsid w:val="00D22DEE"/>
    <w:rsid w:val="00D25728"/>
    <w:rsid w:val="00D32C56"/>
    <w:rsid w:val="00D34911"/>
    <w:rsid w:val="00D3505A"/>
    <w:rsid w:val="00D455B2"/>
    <w:rsid w:val="00D47112"/>
    <w:rsid w:val="00D50390"/>
    <w:rsid w:val="00D5095B"/>
    <w:rsid w:val="00D51029"/>
    <w:rsid w:val="00D535D6"/>
    <w:rsid w:val="00D538A0"/>
    <w:rsid w:val="00D54AC4"/>
    <w:rsid w:val="00D57B8B"/>
    <w:rsid w:val="00D601A7"/>
    <w:rsid w:val="00D62010"/>
    <w:rsid w:val="00D62806"/>
    <w:rsid w:val="00D64C3F"/>
    <w:rsid w:val="00D652B7"/>
    <w:rsid w:val="00D66083"/>
    <w:rsid w:val="00D67BB1"/>
    <w:rsid w:val="00D70815"/>
    <w:rsid w:val="00D73C0E"/>
    <w:rsid w:val="00D76E86"/>
    <w:rsid w:val="00D770DD"/>
    <w:rsid w:val="00D822E0"/>
    <w:rsid w:val="00D82E17"/>
    <w:rsid w:val="00D8310C"/>
    <w:rsid w:val="00D87BCC"/>
    <w:rsid w:val="00D90FCF"/>
    <w:rsid w:val="00D9167B"/>
    <w:rsid w:val="00D932EC"/>
    <w:rsid w:val="00D95D66"/>
    <w:rsid w:val="00D95FB0"/>
    <w:rsid w:val="00D963F6"/>
    <w:rsid w:val="00DA152E"/>
    <w:rsid w:val="00DB066D"/>
    <w:rsid w:val="00DB145E"/>
    <w:rsid w:val="00DB63DB"/>
    <w:rsid w:val="00DC0C98"/>
    <w:rsid w:val="00DC25C6"/>
    <w:rsid w:val="00DC3436"/>
    <w:rsid w:val="00DC394C"/>
    <w:rsid w:val="00DC430F"/>
    <w:rsid w:val="00DC4CCC"/>
    <w:rsid w:val="00DC75E2"/>
    <w:rsid w:val="00DD2533"/>
    <w:rsid w:val="00DE0595"/>
    <w:rsid w:val="00DE07F4"/>
    <w:rsid w:val="00DE4046"/>
    <w:rsid w:val="00DE4145"/>
    <w:rsid w:val="00DE453E"/>
    <w:rsid w:val="00DF1003"/>
    <w:rsid w:val="00DF4476"/>
    <w:rsid w:val="00DF5627"/>
    <w:rsid w:val="00DF6B75"/>
    <w:rsid w:val="00E00029"/>
    <w:rsid w:val="00E02E4B"/>
    <w:rsid w:val="00E04B5A"/>
    <w:rsid w:val="00E1258A"/>
    <w:rsid w:val="00E13908"/>
    <w:rsid w:val="00E13BEE"/>
    <w:rsid w:val="00E15049"/>
    <w:rsid w:val="00E2141D"/>
    <w:rsid w:val="00E225F3"/>
    <w:rsid w:val="00E23CF4"/>
    <w:rsid w:val="00E241D8"/>
    <w:rsid w:val="00E259A7"/>
    <w:rsid w:val="00E260FD"/>
    <w:rsid w:val="00E26121"/>
    <w:rsid w:val="00E2694A"/>
    <w:rsid w:val="00E345B1"/>
    <w:rsid w:val="00E40C2E"/>
    <w:rsid w:val="00E42526"/>
    <w:rsid w:val="00E4416C"/>
    <w:rsid w:val="00E45E9F"/>
    <w:rsid w:val="00E47C11"/>
    <w:rsid w:val="00E53D06"/>
    <w:rsid w:val="00E562E3"/>
    <w:rsid w:val="00E60790"/>
    <w:rsid w:val="00E64EED"/>
    <w:rsid w:val="00E65793"/>
    <w:rsid w:val="00E66A19"/>
    <w:rsid w:val="00E679F2"/>
    <w:rsid w:val="00E73CA6"/>
    <w:rsid w:val="00E73DC2"/>
    <w:rsid w:val="00E77F1B"/>
    <w:rsid w:val="00E81CB2"/>
    <w:rsid w:val="00E8208A"/>
    <w:rsid w:val="00E840E5"/>
    <w:rsid w:val="00E85A62"/>
    <w:rsid w:val="00E87C58"/>
    <w:rsid w:val="00E92670"/>
    <w:rsid w:val="00E9747F"/>
    <w:rsid w:val="00EA0533"/>
    <w:rsid w:val="00EA0883"/>
    <w:rsid w:val="00EA4860"/>
    <w:rsid w:val="00EA6485"/>
    <w:rsid w:val="00EA6649"/>
    <w:rsid w:val="00EC1083"/>
    <w:rsid w:val="00EC7152"/>
    <w:rsid w:val="00EC774C"/>
    <w:rsid w:val="00ED0B15"/>
    <w:rsid w:val="00ED0E28"/>
    <w:rsid w:val="00ED247E"/>
    <w:rsid w:val="00ED27A6"/>
    <w:rsid w:val="00ED38D2"/>
    <w:rsid w:val="00ED4716"/>
    <w:rsid w:val="00ED479E"/>
    <w:rsid w:val="00ED513F"/>
    <w:rsid w:val="00ED563C"/>
    <w:rsid w:val="00ED7BDF"/>
    <w:rsid w:val="00EE2363"/>
    <w:rsid w:val="00EE30D0"/>
    <w:rsid w:val="00EE433B"/>
    <w:rsid w:val="00EE665E"/>
    <w:rsid w:val="00EF1657"/>
    <w:rsid w:val="00EF22F8"/>
    <w:rsid w:val="00EF6176"/>
    <w:rsid w:val="00EF74EC"/>
    <w:rsid w:val="00EF7CDB"/>
    <w:rsid w:val="00F0136E"/>
    <w:rsid w:val="00F01416"/>
    <w:rsid w:val="00F105A6"/>
    <w:rsid w:val="00F10FB2"/>
    <w:rsid w:val="00F15F0B"/>
    <w:rsid w:val="00F20207"/>
    <w:rsid w:val="00F2095A"/>
    <w:rsid w:val="00F21CF8"/>
    <w:rsid w:val="00F223D6"/>
    <w:rsid w:val="00F22CCC"/>
    <w:rsid w:val="00F24B87"/>
    <w:rsid w:val="00F2543B"/>
    <w:rsid w:val="00F26BEE"/>
    <w:rsid w:val="00F26C15"/>
    <w:rsid w:val="00F27B41"/>
    <w:rsid w:val="00F27CB5"/>
    <w:rsid w:val="00F27D84"/>
    <w:rsid w:val="00F27EDB"/>
    <w:rsid w:val="00F3007C"/>
    <w:rsid w:val="00F30B91"/>
    <w:rsid w:val="00F31057"/>
    <w:rsid w:val="00F345B4"/>
    <w:rsid w:val="00F35D62"/>
    <w:rsid w:val="00F404EB"/>
    <w:rsid w:val="00F4174F"/>
    <w:rsid w:val="00F44756"/>
    <w:rsid w:val="00F44F99"/>
    <w:rsid w:val="00F47B6B"/>
    <w:rsid w:val="00F53309"/>
    <w:rsid w:val="00F53DD1"/>
    <w:rsid w:val="00F54311"/>
    <w:rsid w:val="00F609A6"/>
    <w:rsid w:val="00F60F27"/>
    <w:rsid w:val="00F6143B"/>
    <w:rsid w:val="00F61523"/>
    <w:rsid w:val="00F61F1A"/>
    <w:rsid w:val="00F631C4"/>
    <w:rsid w:val="00F66F85"/>
    <w:rsid w:val="00F73463"/>
    <w:rsid w:val="00F81262"/>
    <w:rsid w:val="00F8187A"/>
    <w:rsid w:val="00F822C1"/>
    <w:rsid w:val="00F82A77"/>
    <w:rsid w:val="00F844CE"/>
    <w:rsid w:val="00F84BBE"/>
    <w:rsid w:val="00F853DD"/>
    <w:rsid w:val="00F855AA"/>
    <w:rsid w:val="00F92F53"/>
    <w:rsid w:val="00F931EE"/>
    <w:rsid w:val="00F935C7"/>
    <w:rsid w:val="00F93763"/>
    <w:rsid w:val="00F938C7"/>
    <w:rsid w:val="00F95012"/>
    <w:rsid w:val="00F95233"/>
    <w:rsid w:val="00F964D8"/>
    <w:rsid w:val="00F97069"/>
    <w:rsid w:val="00F97CB6"/>
    <w:rsid w:val="00FA0DCE"/>
    <w:rsid w:val="00FA0EBB"/>
    <w:rsid w:val="00FA23DB"/>
    <w:rsid w:val="00FA2BB8"/>
    <w:rsid w:val="00FA33B2"/>
    <w:rsid w:val="00FA4EA4"/>
    <w:rsid w:val="00FA5BB8"/>
    <w:rsid w:val="00FA636B"/>
    <w:rsid w:val="00FA66F7"/>
    <w:rsid w:val="00FA7031"/>
    <w:rsid w:val="00FB1082"/>
    <w:rsid w:val="00FB1EFB"/>
    <w:rsid w:val="00FB3C45"/>
    <w:rsid w:val="00FB540C"/>
    <w:rsid w:val="00FB6147"/>
    <w:rsid w:val="00FB7003"/>
    <w:rsid w:val="00FB7E35"/>
    <w:rsid w:val="00FC02F0"/>
    <w:rsid w:val="00FC40B1"/>
    <w:rsid w:val="00FC4E53"/>
    <w:rsid w:val="00FC6B75"/>
    <w:rsid w:val="00FC7EFF"/>
    <w:rsid w:val="00FD0037"/>
    <w:rsid w:val="00FD0055"/>
    <w:rsid w:val="00FD0F65"/>
    <w:rsid w:val="00FD2A04"/>
    <w:rsid w:val="00FD5433"/>
    <w:rsid w:val="00FD57C8"/>
    <w:rsid w:val="00FD7083"/>
    <w:rsid w:val="00FD7D44"/>
    <w:rsid w:val="00FE334A"/>
    <w:rsid w:val="00FE3BC4"/>
    <w:rsid w:val="00FE6948"/>
    <w:rsid w:val="00FE740B"/>
    <w:rsid w:val="00FE7867"/>
    <w:rsid w:val="00FF1E1B"/>
    <w:rsid w:val="00FF28C7"/>
    <w:rsid w:val="00FF65A3"/>
    <w:rsid w:val="00FF6B62"/>
    <w:rsid w:val="00FF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A1DD"/>
  <w15:docId w15:val="{E4E93D53-583A-DC4A-AE2E-C72DBD56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5DE2"/>
  </w:style>
  <w:style w:type="paragraph" w:styleId="Ttulo1">
    <w:name w:val="heading 1"/>
    <w:basedOn w:val="Normal"/>
    <w:next w:val="Normal"/>
    <w:link w:val="Ttulo1Car"/>
    <w:uiPriority w:val="9"/>
    <w:qFormat/>
    <w:rsid w:val="00FD5433"/>
    <w:pPr>
      <w:keepNext/>
      <w:keepLines/>
      <w:pageBreakBefore/>
      <w:spacing w:before="240"/>
      <w:outlineLvl w:val="0"/>
    </w:pPr>
    <w:rPr>
      <w:rFonts w:eastAsiaTheme="majorEastAsia" w:cstheme="majorBidi"/>
      <w:b/>
      <w:color w:val="000000" w:themeColor="text1"/>
      <w:szCs w:val="32"/>
      <w:lang w:val="es-ES"/>
    </w:rPr>
  </w:style>
  <w:style w:type="paragraph" w:styleId="Ttulo2">
    <w:name w:val="heading 2"/>
    <w:basedOn w:val="Normal"/>
    <w:next w:val="Normal"/>
    <w:link w:val="Ttulo2Car"/>
    <w:uiPriority w:val="9"/>
    <w:unhideWhenUsed/>
    <w:qFormat/>
    <w:rsid w:val="00021C2E"/>
    <w:pPr>
      <w:keepNext/>
      <w:keepLines/>
      <w:spacing w:before="4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000899"/>
    <w:pPr>
      <w:keepNext/>
      <w:keepLines/>
      <w:numPr>
        <w:ilvl w:val="1"/>
        <w:numId w:val="16"/>
      </w:numPr>
      <w:spacing w:before="40" w:after="240" w:line="360" w:lineRule="auto"/>
      <w:ind w:left="1434" w:hanging="357"/>
      <w:outlineLvl w:val="2"/>
    </w:pPr>
    <w:rPr>
      <w:rFonts w:eastAsiaTheme="majorEastAsia" w:cs="Times New Roman"/>
      <w:color w:val="000000" w:themeColor="text1"/>
      <w:lang w:val="es-ES"/>
    </w:rPr>
  </w:style>
  <w:style w:type="paragraph" w:styleId="Ttulo4">
    <w:name w:val="heading 4"/>
    <w:basedOn w:val="Normal"/>
    <w:next w:val="Normal"/>
    <w:link w:val="Ttulo4Car"/>
    <w:uiPriority w:val="9"/>
    <w:unhideWhenUsed/>
    <w:qFormat/>
    <w:rsid w:val="00021C2E"/>
    <w:pPr>
      <w:keepNext/>
      <w:keepLines/>
      <w:spacing w:before="40"/>
      <w:outlineLvl w:val="3"/>
    </w:pPr>
    <w:rPr>
      <w:rFonts w:eastAsiaTheme="majorEastAsia" w:cstheme="majorBidi"/>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2533"/>
    <w:pPr>
      <w:ind w:left="720"/>
      <w:contextualSpacing/>
    </w:pPr>
  </w:style>
  <w:style w:type="table" w:customStyle="1" w:styleId="Tabladecuadrcula4-nfasis11">
    <w:name w:val="Tabla de cuadrícula 4 - Énfasis 11"/>
    <w:basedOn w:val="Tablanormal"/>
    <w:uiPriority w:val="49"/>
    <w:rsid w:val="00161D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n">
    <w:name w:val="Revision"/>
    <w:hidden/>
    <w:uiPriority w:val="99"/>
    <w:semiHidden/>
    <w:rsid w:val="007B7445"/>
  </w:style>
  <w:style w:type="paragraph" w:styleId="Mapadeldocumento">
    <w:name w:val="Document Map"/>
    <w:basedOn w:val="Normal"/>
    <w:link w:val="MapadeldocumentoCar"/>
    <w:uiPriority w:val="99"/>
    <w:semiHidden/>
    <w:unhideWhenUsed/>
    <w:rsid w:val="007B7445"/>
    <w:rPr>
      <w:rFonts w:cs="Times New Roman"/>
    </w:rPr>
  </w:style>
  <w:style w:type="character" w:customStyle="1" w:styleId="MapadeldocumentoCar">
    <w:name w:val="Mapa del documento Car"/>
    <w:basedOn w:val="Fuentedeprrafopredeter"/>
    <w:link w:val="Mapadeldocumento"/>
    <w:uiPriority w:val="99"/>
    <w:semiHidden/>
    <w:rsid w:val="007B7445"/>
    <w:rPr>
      <w:rFonts w:ascii="Times New Roman" w:hAnsi="Times New Roman" w:cs="Times New Roman"/>
    </w:rPr>
  </w:style>
  <w:style w:type="character" w:customStyle="1" w:styleId="Ttulo1Car">
    <w:name w:val="Título 1 Car"/>
    <w:basedOn w:val="Fuentedeprrafopredeter"/>
    <w:link w:val="Ttulo1"/>
    <w:uiPriority w:val="9"/>
    <w:rsid w:val="00FD5433"/>
    <w:rPr>
      <w:rFonts w:ascii="Times New Roman" w:eastAsiaTheme="majorEastAsia" w:hAnsi="Times New Roman" w:cstheme="majorBidi"/>
      <w:b/>
      <w:color w:val="000000" w:themeColor="text1"/>
      <w:szCs w:val="32"/>
      <w:lang w:val="es-ES"/>
    </w:rPr>
  </w:style>
  <w:style w:type="character" w:customStyle="1" w:styleId="Ttulo2Car">
    <w:name w:val="Título 2 Car"/>
    <w:basedOn w:val="Fuentedeprrafopredeter"/>
    <w:link w:val="Ttulo2"/>
    <w:uiPriority w:val="9"/>
    <w:rsid w:val="00021C2E"/>
    <w:rPr>
      <w:rFonts w:ascii="Times New Roman" w:eastAsiaTheme="majorEastAsia" w:hAnsi="Times New Roman" w:cstheme="majorBidi"/>
      <w:b/>
      <w:color w:val="000000" w:themeColor="text1"/>
      <w:szCs w:val="26"/>
    </w:rPr>
  </w:style>
  <w:style w:type="character" w:customStyle="1" w:styleId="Ttulo3Car">
    <w:name w:val="Título 3 Car"/>
    <w:basedOn w:val="Fuentedeprrafopredeter"/>
    <w:link w:val="Ttulo3"/>
    <w:uiPriority w:val="9"/>
    <w:rsid w:val="00000899"/>
    <w:rPr>
      <w:rFonts w:eastAsiaTheme="majorEastAsia" w:cs="Times New Roman"/>
      <w:color w:val="000000" w:themeColor="text1"/>
      <w:lang w:val="es-ES"/>
    </w:rPr>
  </w:style>
  <w:style w:type="character" w:customStyle="1" w:styleId="Ttulo4Car">
    <w:name w:val="Título 4 Car"/>
    <w:basedOn w:val="Fuentedeprrafopredeter"/>
    <w:link w:val="Ttulo4"/>
    <w:uiPriority w:val="9"/>
    <w:rsid w:val="00021C2E"/>
    <w:rPr>
      <w:rFonts w:ascii="Times New Roman" w:eastAsiaTheme="majorEastAsia" w:hAnsi="Times New Roman" w:cstheme="majorBidi"/>
      <w:i/>
      <w:iCs/>
      <w:color w:val="000000" w:themeColor="text1"/>
    </w:rPr>
  </w:style>
  <w:style w:type="table" w:styleId="Tablaconcuadrcula">
    <w:name w:val="Table Grid"/>
    <w:basedOn w:val="Tablanormal"/>
    <w:uiPriority w:val="39"/>
    <w:rsid w:val="0047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21">
    <w:name w:val="Tabla de cuadrícula 4 - Énfasis 21"/>
    <w:basedOn w:val="Tablanormal"/>
    <w:uiPriority w:val="49"/>
    <w:rsid w:val="004769F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iedepgina">
    <w:name w:val="footer"/>
    <w:basedOn w:val="Normal"/>
    <w:link w:val="PiedepginaCar"/>
    <w:uiPriority w:val="99"/>
    <w:unhideWhenUsed/>
    <w:rsid w:val="00F27EDB"/>
    <w:pPr>
      <w:tabs>
        <w:tab w:val="center" w:pos="4419"/>
        <w:tab w:val="right" w:pos="8838"/>
      </w:tabs>
    </w:pPr>
  </w:style>
  <w:style w:type="character" w:customStyle="1" w:styleId="PiedepginaCar">
    <w:name w:val="Pie de página Car"/>
    <w:basedOn w:val="Fuentedeprrafopredeter"/>
    <w:link w:val="Piedepgina"/>
    <w:uiPriority w:val="99"/>
    <w:rsid w:val="00F27EDB"/>
  </w:style>
  <w:style w:type="character" w:styleId="Nmerodepgina">
    <w:name w:val="page number"/>
    <w:basedOn w:val="Fuentedeprrafopredeter"/>
    <w:uiPriority w:val="99"/>
    <w:semiHidden/>
    <w:unhideWhenUsed/>
    <w:rsid w:val="00F27EDB"/>
  </w:style>
  <w:style w:type="paragraph" w:styleId="Encabezado">
    <w:name w:val="header"/>
    <w:basedOn w:val="Normal"/>
    <w:link w:val="EncabezadoCar"/>
    <w:uiPriority w:val="99"/>
    <w:unhideWhenUsed/>
    <w:rsid w:val="00D82E17"/>
    <w:pPr>
      <w:tabs>
        <w:tab w:val="center" w:pos="4419"/>
        <w:tab w:val="right" w:pos="8838"/>
      </w:tabs>
    </w:pPr>
  </w:style>
  <w:style w:type="character" w:customStyle="1" w:styleId="EncabezadoCar">
    <w:name w:val="Encabezado Car"/>
    <w:basedOn w:val="Fuentedeprrafopredeter"/>
    <w:link w:val="Encabezado"/>
    <w:uiPriority w:val="99"/>
    <w:rsid w:val="00D82E17"/>
  </w:style>
  <w:style w:type="paragraph" w:styleId="Textodeglobo">
    <w:name w:val="Balloon Text"/>
    <w:basedOn w:val="Normal"/>
    <w:link w:val="TextodegloboCar"/>
    <w:uiPriority w:val="99"/>
    <w:semiHidden/>
    <w:unhideWhenUsed/>
    <w:rsid w:val="007E51F7"/>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1F7"/>
    <w:rPr>
      <w:rFonts w:ascii="Tahoma" w:hAnsi="Tahoma" w:cs="Tahoma"/>
      <w:sz w:val="16"/>
      <w:szCs w:val="16"/>
    </w:rPr>
  </w:style>
  <w:style w:type="paragraph" w:styleId="TtuloTDC">
    <w:name w:val="TOC Heading"/>
    <w:basedOn w:val="Ttulo1"/>
    <w:next w:val="Normal"/>
    <w:uiPriority w:val="39"/>
    <w:semiHidden/>
    <w:unhideWhenUsed/>
    <w:qFormat/>
    <w:rsid w:val="007E51F7"/>
    <w:pPr>
      <w:pageBreakBefore w:val="0"/>
      <w:spacing w:before="480" w:line="276" w:lineRule="auto"/>
      <w:outlineLvl w:val="9"/>
    </w:pPr>
    <w:rPr>
      <w:rFonts w:asciiTheme="majorHAnsi" w:hAnsiTheme="majorHAnsi"/>
      <w:bCs/>
      <w:color w:val="2E74B5" w:themeColor="accent1" w:themeShade="BF"/>
      <w:sz w:val="28"/>
      <w:szCs w:val="28"/>
    </w:rPr>
  </w:style>
  <w:style w:type="paragraph" w:styleId="TDC1">
    <w:name w:val="toc 1"/>
    <w:basedOn w:val="Normal"/>
    <w:next w:val="Normal"/>
    <w:autoRedefine/>
    <w:uiPriority w:val="39"/>
    <w:unhideWhenUsed/>
    <w:rsid w:val="007E51F7"/>
    <w:pPr>
      <w:spacing w:after="100"/>
    </w:pPr>
  </w:style>
  <w:style w:type="paragraph" w:styleId="TDC2">
    <w:name w:val="toc 2"/>
    <w:basedOn w:val="Normal"/>
    <w:next w:val="Normal"/>
    <w:autoRedefine/>
    <w:uiPriority w:val="39"/>
    <w:unhideWhenUsed/>
    <w:rsid w:val="007E51F7"/>
    <w:pPr>
      <w:spacing w:after="100"/>
      <w:ind w:left="240"/>
    </w:pPr>
  </w:style>
  <w:style w:type="paragraph" w:styleId="TDC3">
    <w:name w:val="toc 3"/>
    <w:basedOn w:val="Normal"/>
    <w:next w:val="Normal"/>
    <w:autoRedefine/>
    <w:uiPriority w:val="39"/>
    <w:unhideWhenUsed/>
    <w:rsid w:val="00D22DEE"/>
    <w:pPr>
      <w:tabs>
        <w:tab w:val="left" w:pos="1100"/>
        <w:tab w:val="right" w:leader="dot" w:pos="8488"/>
      </w:tabs>
      <w:spacing w:after="100" w:line="360" w:lineRule="auto"/>
      <w:ind w:left="482"/>
    </w:pPr>
  </w:style>
  <w:style w:type="character" w:styleId="Hipervnculo">
    <w:name w:val="Hyperlink"/>
    <w:basedOn w:val="Fuentedeprrafopredeter"/>
    <w:uiPriority w:val="99"/>
    <w:unhideWhenUsed/>
    <w:rsid w:val="007E51F7"/>
    <w:rPr>
      <w:color w:val="0563C1" w:themeColor="hyperlink"/>
      <w:u w:val="single"/>
    </w:rPr>
  </w:style>
  <w:style w:type="character" w:styleId="Textodelmarcadordeposicin">
    <w:name w:val="Placeholder Text"/>
    <w:basedOn w:val="Fuentedeprrafopredeter"/>
    <w:uiPriority w:val="99"/>
    <w:semiHidden/>
    <w:rsid w:val="00FB1EFB"/>
    <w:rPr>
      <w:color w:val="808080"/>
    </w:rPr>
  </w:style>
  <w:style w:type="paragraph" w:customStyle="1" w:styleId="p1">
    <w:name w:val="p1"/>
    <w:basedOn w:val="Normal"/>
    <w:rsid w:val="00FE6948"/>
    <w:rPr>
      <w:rFonts w:ascii="Helvetica" w:hAnsi="Helvetica" w:cs="Times New Roman"/>
      <w:sz w:val="14"/>
      <w:szCs w:val="14"/>
      <w:lang w:eastAsia="es-ES_tradnl"/>
    </w:rPr>
  </w:style>
  <w:style w:type="paragraph" w:customStyle="1" w:styleId="p2">
    <w:name w:val="p2"/>
    <w:basedOn w:val="Normal"/>
    <w:rsid w:val="00FE6948"/>
    <w:rPr>
      <w:rFonts w:ascii="Helvetica" w:hAnsi="Helvetica" w:cs="Times New Roman"/>
      <w:sz w:val="12"/>
      <w:szCs w:val="12"/>
      <w:lang w:eastAsia="es-ES_tradnl"/>
    </w:rPr>
  </w:style>
  <w:style w:type="paragraph" w:customStyle="1" w:styleId="p3">
    <w:name w:val="p3"/>
    <w:basedOn w:val="Normal"/>
    <w:rsid w:val="00FE6948"/>
    <w:rPr>
      <w:rFonts w:ascii="Consolas" w:hAnsi="Consolas" w:cs="Times New Roman"/>
      <w:sz w:val="15"/>
      <w:szCs w:val="15"/>
      <w:lang w:eastAsia="es-ES_tradnl"/>
    </w:rPr>
  </w:style>
  <w:style w:type="character" w:customStyle="1" w:styleId="apple-tab-span">
    <w:name w:val="apple-tab-span"/>
    <w:basedOn w:val="Fuentedeprrafopredeter"/>
    <w:rsid w:val="00FE6948"/>
  </w:style>
  <w:style w:type="character" w:customStyle="1" w:styleId="apple-converted-space">
    <w:name w:val="apple-converted-space"/>
    <w:basedOn w:val="Fuentedeprrafopredeter"/>
    <w:rsid w:val="00FE6948"/>
  </w:style>
  <w:style w:type="paragraph" w:styleId="Cita">
    <w:name w:val="Quote"/>
    <w:basedOn w:val="Normal"/>
    <w:next w:val="Normal"/>
    <w:link w:val="CitaCar"/>
    <w:uiPriority w:val="29"/>
    <w:qFormat/>
    <w:rsid w:val="00FE694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FE6948"/>
    <w:rPr>
      <w:rFonts w:ascii="Times New Roman" w:hAnsi="Times New Roman"/>
      <w:i/>
      <w:iCs/>
      <w:color w:val="404040" w:themeColor="text1" w:themeTint="BF"/>
    </w:rPr>
  </w:style>
  <w:style w:type="character" w:styleId="nfasissutil">
    <w:name w:val="Subtle Emphasis"/>
    <w:basedOn w:val="Fuentedeprrafopredeter"/>
    <w:uiPriority w:val="19"/>
    <w:qFormat/>
    <w:rsid w:val="00C1198A"/>
    <w:rPr>
      <w:i/>
      <w:iCs/>
      <w:color w:val="404040" w:themeColor="text1" w:themeTint="BF"/>
    </w:rPr>
  </w:style>
  <w:style w:type="character" w:styleId="nfasis">
    <w:name w:val="Emphasis"/>
    <w:basedOn w:val="Fuentedeprrafopredeter"/>
    <w:uiPriority w:val="20"/>
    <w:qFormat/>
    <w:rsid w:val="00C1198A"/>
    <w:rPr>
      <w:i/>
      <w:iCs/>
    </w:rPr>
  </w:style>
  <w:style w:type="character" w:styleId="Referenciasutil">
    <w:name w:val="Subtle Reference"/>
    <w:basedOn w:val="Fuentedeprrafopredeter"/>
    <w:uiPriority w:val="31"/>
    <w:qFormat/>
    <w:rsid w:val="00C1198A"/>
    <w:rPr>
      <w:smallCaps/>
      <w:color w:val="5A5A5A" w:themeColor="text1" w:themeTint="A5"/>
    </w:rPr>
  </w:style>
  <w:style w:type="character" w:styleId="Referenciaintensa">
    <w:name w:val="Intense Reference"/>
    <w:basedOn w:val="Fuentedeprrafopredeter"/>
    <w:uiPriority w:val="32"/>
    <w:qFormat/>
    <w:rsid w:val="00C1198A"/>
    <w:rPr>
      <w:b/>
      <w:bCs/>
      <w:smallCaps/>
      <w:color w:val="5B9BD5" w:themeColor="accent1"/>
      <w:spacing w:val="5"/>
    </w:rPr>
  </w:style>
  <w:style w:type="paragraph" w:styleId="Citadestacada">
    <w:name w:val="Intense Quote"/>
    <w:basedOn w:val="Normal"/>
    <w:next w:val="Normal"/>
    <w:link w:val="CitadestacadaCar"/>
    <w:uiPriority w:val="30"/>
    <w:qFormat/>
    <w:rsid w:val="00C119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1198A"/>
    <w:rPr>
      <w:i/>
      <w:iCs/>
      <w:color w:val="5B9BD5" w:themeColor="accent1"/>
    </w:rPr>
  </w:style>
  <w:style w:type="character" w:styleId="Refdecomentario">
    <w:name w:val="annotation reference"/>
    <w:basedOn w:val="Fuentedeprrafopredeter"/>
    <w:uiPriority w:val="99"/>
    <w:semiHidden/>
    <w:unhideWhenUsed/>
    <w:rsid w:val="00864771"/>
    <w:rPr>
      <w:sz w:val="16"/>
      <w:szCs w:val="16"/>
    </w:rPr>
  </w:style>
  <w:style w:type="paragraph" w:styleId="Textocomentario">
    <w:name w:val="annotation text"/>
    <w:basedOn w:val="Normal"/>
    <w:link w:val="TextocomentarioCar"/>
    <w:uiPriority w:val="99"/>
    <w:semiHidden/>
    <w:unhideWhenUsed/>
    <w:rsid w:val="00864771"/>
    <w:rPr>
      <w:sz w:val="20"/>
      <w:szCs w:val="20"/>
    </w:rPr>
  </w:style>
  <w:style w:type="character" w:customStyle="1" w:styleId="TextocomentarioCar">
    <w:name w:val="Texto comentario Car"/>
    <w:basedOn w:val="Fuentedeprrafopredeter"/>
    <w:link w:val="Textocomentario"/>
    <w:uiPriority w:val="99"/>
    <w:semiHidden/>
    <w:rsid w:val="00864771"/>
    <w:rPr>
      <w:sz w:val="20"/>
      <w:szCs w:val="20"/>
    </w:rPr>
  </w:style>
  <w:style w:type="paragraph" w:styleId="Asuntodelcomentario">
    <w:name w:val="annotation subject"/>
    <w:basedOn w:val="Textocomentario"/>
    <w:next w:val="Textocomentario"/>
    <w:link w:val="AsuntodelcomentarioCar"/>
    <w:uiPriority w:val="99"/>
    <w:semiHidden/>
    <w:unhideWhenUsed/>
    <w:rsid w:val="00864771"/>
    <w:rPr>
      <w:b/>
      <w:bCs/>
    </w:rPr>
  </w:style>
  <w:style w:type="character" w:customStyle="1" w:styleId="AsuntodelcomentarioCar">
    <w:name w:val="Asunto del comentario Car"/>
    <w:basedOn w:val="TextocomentarioCar"/>
    <w:link w:val="Asuntodelcomentario"/>
    <w:uiPriority w:val="99"/>
    <w:semiHidden/>
    <w:rsid w:val="008647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59">
      <w:bodyDiv w:val="1"/>
      <w:marLeft w:val="0"/>
      <w:marRight w:val="0"/>
      <w:marTop w:val="0"/>
      <w:marBottom w:val="0"/>
      <w:divBdr>
        <w:top w:val="none" w:sz="0" w:space="0" w:color="auto"/>
        <w:left w:val="none" w:sz="0" w:space="0" w:color="auto"/>
        <w:bottom w:val="none" w:sz="0" w:space="0" w:color="auto"/>
        <w:right w:val="none" w:sz="0" w:space="0" w:color="auto"/>
      </w:divBdr>
    </w:div>
    <w:div w:id="114569712">
      <w:bodyDiv w:val="1"/>
      <w:marLeft w:val="0"/>
      <w:marRight w:val="0"/>
      <w:marTop w:val="0"/>
      <w:marBottom w:val="0"/>
      <w:divBdr>
        <w:top w:val="none" w:sz="0" w:space="0" w:color="auto"/>
        <w:left w:val="none" w:sz="0" w:space="0" w:color="auto"/>
        <w:bottom w:val="none" w:sz="0" w:space="0" w:color="auto"/>
        <w:right w:val="none" w:sz="0" w:space="0" w:color="auto"/>
      </w:divBdr>
    </w:div>
    <w:div w:id="204294443">
      <w:bodyDiv w:val="1"/>
      <w:marLeft w:val="0"/>
      <w:marRight w:val="0"/>
      <w:marTop w:val="0"/>
      <w:marBottom w:val="0"/>
      <w:divBdr>
        <w:top w:val="none" w:sz="0" w:space="0" w:color="auto"/>
        <w:left w:val="none" w:sz="0" w:space="0" w:color="auto"/>
        <w:bottom w:val="none" w:sz="0" w:space="0" w:color="auto"/>
        <w:right w:val="none" w:sz="0" w:space="0" w:color="auto"/>
      </w:divBdr>
    </w:div>
    <w:div w:id="738870870">
      <w:bodyDiv w:val="1"/>
      <w:marLeft w:val="0"/>
      <w:marRight w:val="0"/>
      <w:marTop w:val="0"/>
      <w:marBottom w:val="0"/>
      <w:divBdr>
        <w:top w:val="none" w:sz="0" w:space="0" w:color="auto"/>
        <w:left w:val="none" w:sz="0" w:space="0" w:color="auto"/>
        <w:bottom w:val="none" w:sz="0" w:space="0" w:color="auto"/>
        <w:right w:val="none" w:sz="0" w:space="0" w:color="auto"/>
      </w:divBdr>
    </w:div>
    <w:div w:id="890307089">
      <w:bodyDiv w:val="1"/>
      <w:marLeft w:val="0"/>
      <w:marRight w:val="0"/>
      <w:marTop w:val="0"/>
      <w:marBottom w:val="0"/>
      <w:divBdr>
        <w:top w:val="none" w:sz="0" w:space="0" w:color="auto"/>
        <w:left w:val="none" w:sz="0" w:space="0" w:color="auto"/>
        <w:bottom w:val="none" w:sz="0" w:space="0" w:color="auto"/>
        <w:right w:val="none" w:sz="0" w:space="0" w:color="auto"/>
      </w:divBdr>
    </w:div>
    <w:div w:id="1213151287">
      <w:bodyDiv w:val="1"/>
      <w:marLeft w:val="0"/>
      <w:marRight w:val="0"/>
      <w:marTop w:val="0"/>
      <w:marBottom w:val="0"/>
      <w:divBdr>
        <w:top w:val="none" w:sz="0" w:space="0" w:color="auto"/>
        <w:left w:val="none" w:sz="0" w:space="0" w:color="auto"/>
        <w:bottom w:val="none" w:sz="0" w:space="0" w:color="auto"/>
        <w:right w:val="none" w:sz="0" w:space="0" w:color="auto"/>
      </w:divBdr>
    </w:div>
    <w:div w:id="144916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6BD9F2-9DB5-2D4E-8C4E-4FE9AE55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40018</Words>
  <Characters>220099</Characters>
  <Application>Microsoft Office Word</Application>
  <DocSecurity>0</DocSecurity>
  <Lines>1834</Lines>
  <Paragraphs>519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2</cp:revision>
  <cp:lastPrinted>2018-03-11T02:01:00Z</cp:lastPrinted>
  <dcterms:created xsi:type="dcterms:W3CDTF">2018-03-29T23:17:00Z</dcterms:created>
  <dcterms:modified xsi:type="dcterms:W3CDTF">2018-03-29T23:17:00Z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