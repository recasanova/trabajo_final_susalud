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A8CAA" w14:textId="77777777" w:rsidR="00C669C2" w:rsidRDefault="00C669C2" w:rsidP="00C669C2">
      <w:pPr>
        <w:tabs>
          <w:tab w:val="left" w:pos="1134"/>
        </w:tabs>
        <w:ind w:left="1134" w:hanging="1134"/>
        <w:jc w:val="center"/>
        <w:rPr>
          <w:rFonts w:cs="Times New Roman"/>
          <w:b/>
          <w:sz w:val="40"/>
          <w:lang w:eastAsia="es-ES"/>
        </w:rPr>
      </w:pPr>
    </w:p>
    <w:p w14:paraId="59A34F4A" w14:textId="77777777" w:rsidR="00C669C2" w:rsidRDefault="00C669C2" w:rsidP="00C669C2">
      <w:pPr>
        <w:tabs>
          <w:tab w:val="left" w:pos="1134"/>
        </w:tabs>
        <w:ind w:left="1134" w:hanging="1134"/>
        <w:jc w:val="center"/>
        <w:rPr>
          <w:rFonts w:cs="Times New Roman"/>
          <w:b/>
          <w:sz w:val="40"/>
          <w:lang w:eastAsia="es-ES"/>
        </w:rPr>
      </w:pPr>
    </w:p>
    <w:p w14:paraId="6925BBB2" w14:textId="77777777" w:rsidR="00C669C2" w:rsidRPr="0039004D" w:rsidRDefault="00C669C2" w:rsidP="00C669C2">
      <w:pPr>
        <w:tabs>
          <w:tab w:val="left" w:pos="1134"/>
        </w:tabs>
        <w:ind w:left="1134" w:hanging="1134"/>
        <w:jc w:val="center"/>
        <w:rPr>
          <w:rFonts w:cs="Times New Roman"/>
          <w:b/>
          <w:sz w:val="40"/>
          <w:lang w:eastAsia="es-ES"/>
        </w:rPr>
      </w:pPr>
      <w:r w:rsidRPr="0039004D">
        <w:rPr>
          <w:rFonts w:cs="Times New Roman"/>
          <w:b/>
          <w:noProof/>
          <w:sz w:val="40"/>
          <w:lang w:val="en-US"/>
        </w:rPr>
        <w:drawing>
          <wp:inline distT="0" distB="0" distL="0" distR="0" wp14:anchorId="5A9BF162" wp14:editId="2B883011">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679E987E" w14:textId="77777777" w:rsidR="00C669C2" w:rsidRPr="0039004D" w:rsidRDefault="00C669C2" w:rsidP="00C669C2">
      <w:pPr>
        <w:tabs>
          <w:tab w:val="left" w:pos="1134"/>
        </w:tabs>
        <w:ind w:left="1134" w:hanging="1134"/>
        <w:jc w:val="both"/>
        <w:rPr>
          <w:rFonts w:cs="Times New Roman"/>
          <w:b/>
          <w:lang w:eastAsia="es-ES"/>
        </w:rPr>
      </w:pPr>
    </w:p>
    <w:p w14:paraId="4A4D0B24" w14:textId="77777777" w:rsidR="00C669C2" w:rsidRPr="0039004D" w:rsidRDefault="00C669C2" w:rsidP="00C669C2">
      <w:pPr>
        <w:tabs>
          <w:tab w:val="left" w:pos="1134"/>
        </w:tabs>
        <w:ind w:left="1134" w:hanging="1134"/>
        <w:jc w:val="both"/>
        <w:rPr>
          <w:rFonts w:cs="Times New Roman"/>
          <w:b/>
          <w:lang w:eastAsia="es-ES"/>
        </w:rPr>
      </w:pPr>
    </w:p>
    <w:p w14:paraId="08B1371A" w14:textId="77777777" w:rsidR="00C669C2" w:rsidRPr="0039004D" w:rsidRDefault="00C669C2" w:rsidP="00C669C2">
      <w:pPr>
        <w:widowControl w:val="0"/>
        <w:autoSpaceDE w:val="0"/>
        <w:autoSpaceDN w:val="0"/>
        <w:adjustRightInd w:val="0"/>
        <w:spacing w:after="240" w:line="380" w:lineRule="atLeast"/>
        <w:jc w:val="center"/>
        <w:rPr>
          <w:rFonts w:cs="Times New Roman"/>
          <w:bCs/>
          <w:color w:val="000000"/>
          <w:sz w:val="44"/>
          <w:szCs w:val="44"/>
        </w:rPr>
      </w:pPr>
      <w:r w:rsidRPr="0039004D">
        <w:rPr>
          <w:rFonts w:cs="Times New Roman"/>
          <w:bCs/>
          <w:color w:val="000000"/>
          <w:sz w:val="44"/>
          <w:szCs w:val="44"/>
        </w:rPr>
        <w:t>DISEÑO CENTRADO EN EL USUARIO EN UN SISTEMA DE GESTIÓN DE RECLAMOS PARA EL SISTEMA DE SALUD DEL PERÚ</w:t>
      </w:r>
    </w:p>
    <w:p w14:paraId="119B9DD1" w14:textId="77777777" w:rsidR="00C669C2" w:rsidRPr="0039004D" w:rsidRDefault="00C669C2" w:rsidP="00C669C2">
      <w:pPr>
        <w:tabs>
          <w:tab w:val="left" w:pos="1134"/>
        </w:tabs>
        <w:ind w:left="1134" w:hanging="1134"/>
        <w:jc w:val="both"/>
        <w:rPr>
          <w:rFonts w:cs="Times New Roman"/>
          <w:b/>
          <w:lang w:eastAsia="es-ES"/>
        </w:rPr>
      </w:pPr>
    </w:p>
    <w:p w14:paraId="1A020556" w14:textId="77777777" w:rsidR="00C669C2" w:rsidRPr="0039004D" w:rsidRDefault="00C669C2" w:rsidP="00C669C2">
      <w:pPr>
        <w:tabs>
          <w:tab w:val="left" w:pos="1134"/>
        </w:tabs>
        <w:ind w:left="1134" w:hanging="1134"/>
        <w:jc w:val="both"/>
        <w:rPr>
          <w:rFonts w:cs="Times New Roman"/>
          <w:b/>
          <w:lang w:eastAsia="es-ES"/>
        </w:rPr>
      </w:pPr>
    </w:p>
    <w:p w14:paraId="5A9386BD"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TESIS PARA OPTAR EL GRADO DE MAESTRO</w:t>
      </w:r>
    </w:p>
    <w:p w14:paraId="68A4D9F9"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EN INFORMÁTICA BIOMÉDICA EN SALUD GLOBAL</w:t>
      </w:r>
    </w:p>
    <w:p w14:paraId="174B1314" w14:textId="77777777" w:rsidR="00C669C2" w:rsidRPr="0039004D" w:rsidRDefault="00C669C2" w:rsidP="00C669C2">
      <w:pPr>
        <w:tabs>
          <w:tab w:val="left" w:pos="1134"/>
        </w:tabs>
        <w:ind w:left="1134" w:hanging="1134"/>
        <w:jc w:val="center"/>
        <w:rPr>
          <w:rFonts w:cs="Times New Roman"/>
          <w:sz w:val="40"/>
          <w:szCs w:val="40"/>
          <w:lang w:eastAsia="es-ES"/>
        </w:rPr>
      </w:pPr>
    </w:p>
    <w:p w14:paraId="3627B624" w14:textId="77777777" w:rsidR="00C669C2" w:rsidRPr="0039004D" w:rsidRDefault="00C669C2" w:rsidP="00C669C2">
      <w:pPr>
        <w:tabs>
          <w:tab w:val="left" w:pos="1134"/>
        </w:tabs>
        <w:ind w:left="1134" w:hanging="1134"/>
        <w:jc w:val="center"/>
        <w:rPr>
          <w:rFonts w:cs="Times New Roman"/>
          <w:sz w:val="40"/>
          <w:szCs w:val="40"/>
          <w:lang w:eastAsia="es-ES"/>
        </w:rPr>
      </w:pPr>
    </w:p>
    <w:p w14:paraId="2C834EAF"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REGINA ANDREA CASANOVA PÉREZ</w:t>
      </w:r>
    </w:p>
    <w:p w14:paraId="446E4D9D" w14:textId="77777777" w:rsidR="00C669C2" w:rsidRPr="0039004D" w:rsidRDefault="00C669C2" w:rsidP="00C669C2">
      <w:pPr>
        <w:tabs>
          <w:tab w:val="left" w:pos="1134"/>
        </w:tabs>
        <w:ind w:left="1134" w:hanging="1134"/>
        <w:jc w:val="center"/>
        <w:rPr>
          <w:rFonts w:cs="Times New Roman"/>
          <w:sz w:val="40"/>
          <w:szCs w:val="40"/>
          <w:lang w:eastAsia="es-ES"/>
        </w:rPr>
      </w:pPr>
    </w:p>
    <w:p w14:paraId="56A46929" w14:textId="77777777" w:rsidR="00C669C2" w:rsidRPr="0039004D" w:rsidRDefault="00C669C2" w:rsidP="00C669C2">
      <w:pPr>
        <w:tabs>
          <w:tab w:val="left" w:pos="1134"/>
        </w:tabs>
        <w:ind w:left="1134" w:hanging="1134"/>
        <w:jc w:val="center"/>
        <w:rPr>
          <w:rFonts w:cs="Times New Roman"/>
          <w:sz w:val="40"/>
          <w:szCs w:val="40"/>
          <w:lang w:eastAsia="es-ES"/>
        </w:rPr>
      </w:pPr>
    </w:p>
    <w:p w14:paraId="7C631DA9"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LIMA - PERÚ</w:t>
      </w:r>
    </w:p>
    <w:p w14:paraId="0175DF73" w14:textId="77777777" w:rsidR="00C669C2" w:rsidRPr="0039004D" w:rsidRDefault="00C669C2" w:rsidP="00C669C2">
      <w:pPr>
        <w:tabs>
          <w:tab w:val="left" w:pos="1134"/>
        </w:tabs>
        <w:ind w:left="1134" w:hanging="1134"/>
        <w:jc w:val="center"/>
        <w:rPr>
          <w:rFonts w:cs="Times New Roman"/>
          <w:sz w:val="40"/>
          <w:szCs w:val="40"/>
          <w:lang w:eastAsia="es-ES"/>
        </w:rPr>
      </w:pPr>
    </w:p>
    <w:p w14:paraId="2209E66B" w14:textId="77777777" w:rsidR="00C669C2" w:rsidRPr="0039004D" w:rsidRDefault="00C669C2" w:rsidP="00C669C2">
      <w:pPr>
        <w:tabs>
          <w:tab w:val="left" w:pos="1134"/>
        </w:tabs>
        <w:ind w:left="1134" w:hanging="1134"/>
        <w:jc w:val="center"/>
        <w:rPr>
          <w:rFonts w:cs="Times New Roman"/>
          <w:sz w:val="40"/>
          <w:szCs w:val="40"/>
          <w:lang w:eastAsia="es-ES"/>
        </w:rPr>
      </w:pPr>
    </w:p>
    <w:p w14:paraId="70D94DB8"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2018</w:t>
      </w:r>
    </w:p>
    <w:p w14:paraId="5B876FAF" w14:textId="77777777" w:rsidR="00C669C2" w:rsidRPr="0039004D"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75D47B17" w14:textId="77777777" w:rsidR="00C669C2" w:rsidRPr="0039004D"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73831E7C" w14:textId="77777777" w:rsidR="00C669C2" w:rsidRPr="0039004D" w:rsidRDefault="00C669C2" w:rsidP="00C669C2">
      <w:pPr>
        <w:widowControl w:val="0"/>
        <w:autoSpaceDE w:val="0"/>
        <w:autoSpaceDN w:val="0"/>
        <w:adjustRightInd w:val="0"/>
        <w:spacing w:after="240" w:line="380" w:lineRule="atLeast"/>
        <w:jc w:val="center"/>
        <w:rPr>
          <w:rFonts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EndPr>
        <w:rPr>
          <w:rFonts w:ascii="Times New Roman" w:eastAsiaTheme="minorEastAsia" w:hAnsi="Times New Roman"/>
        </w:rPr>
      </w:sdtEndPr>
      <w:sdtContent>
        <w:p w14:paraId="08356214" w14:textId="77777777" w:rsidR="007E51F7" w:rsidRPr="00B137E1" w:rsidRDefault="00B137E1">
          <w:pPr>
            <w:pStyle w:val="TtuloTDC"/>
            <w:rPr>
              <w:rFonts w:ascii="Times New Roman" w:hAnsi="Times New Roman" w:cs="Times New Roman"/>
              <w:color w:val="000000" w:themeColor="text1"/>
              <w:sz w:val="24"/>
              <w:szCs w:val="24"/>
              <w:u w:val="single"/>
            </w:rPr>
          </w:pPr>
          <w:r w:rsidRPr="00B137E1">
            <w:rPr>
              <w:rFonts w:ascii="Times New Roman" w:eastAsiaTheme="minorHAnsi" w:hAnsi="Times New Roman" w:cs="Times New Roman"/>
              <w:bCs w:val="0"/>
              <w:color w:val="000000" w:themeColor="text1"/>
              <w:sz w:val="24"/>
              <w:szCs w:val="24"/>
              <w:u w:val="single"/>
              <w:lang w:val="es-ES_tradnl"/>
            </w:rPr>
            <w:t xml:space="preserve">Tabla de </w:t>
          </w:r>
          <w:r w:rsidR="007E51F7" w:rsidRPr="00B137E1">
            <w:rPr>
              <w:rFonts w:ascii="Times New Roman" w:hAnsi="Times New Roman" w:cs="Times New Roman"/>
              <w:color w:val="000000" w:themeColor="text1"/>
              <w:sz w:val="24"/>
              <w:szCs w:val="24"/>
              <w:u w:val="single"/>
            </w:rPr>
            <w:t>Contenido</w:t>
          </w:r>
        </w:p>
        <w:p w14:paraId="03004374" w14:textId="77777777" w:rsidR="00CB60F0" w:rsidRDefault="00EC2BAF">
          <w:pPr>
            <w:pStyle w:val="TDC1"/>
            <w:tabs>
              <w:tab w:val="right" w:leader="dot" w:pos="8488"/>
            </w:tabs>
            <w:rPr>
              <w:rFonts w:cstheme="minorBidi"/>
              <w:b w:val="0"/>
              <w:bCs w:val="0"/>
              <w:caps w:val="0"/>
              <w:noProof/>
              <w:sz w:val="24"/>
              <w:szCs w:val="24"/>
              <w:lang w:val="es-PE" w:eastAsia="es-PE"/>
            </w:rPr>
          </w:pPr>
          <w:r>
            <w:rPr>
              <w:b w:val="0"/>
              <w:bCs w:val="0"/>
              <w:caps w:val="0"/>
              <w:lang w:val="es-ES"/>
            </w:rPr>
            <w:fldChar w:fldCharType="begin"/>
          </w:r>
          <w:r w:rsidR="00CB60F0">
            <w:rPr>
              <w:b w:val="0"/>
              <w:bCs w:val="0"/>
              <w:caps w:val="0"/>
              <w:lang w:val="es-ES"/>
            </w:rPr>
            <w:instrText xml:space="preserve"> TOC \o "1-3" \h \z </w:instrText>
          </w:r>
          <w:r>
            <w:rPr>
              <w:b w:val="0"/>
              <w:bCs w:val="0"/>
              <w:caps w:val="0"/>
              <w:lang w:val="es-ES"/>
            </w:rPr>
            <w:fldChar w:fldCharType="separate"/>
          </w:r>
          <w:hyperlink w:anchor="_Toc510209076" w:history="1">
            <w:r w:rsidR="00CB60F0" w:rsidRPr="00A16C81">
              <w:rPr>
                <w:rStyle w:val="Hipervnculo"/>
                <w:noProof/>
              </w:rPr>
              <w:t>Listado de Acrónimos</w:t>
            </w:r>
            <w:r w:rsidR="00CB60F0">
              <w:rPr>
                <w:noProof/>
                <w:webHidden/>
              </w:rPr>
              <w:tab/>
            </w:r>
            <w:r>
              <w:rPr>
                <w:noProof/>
                <w:webHidden/>
              </w:rPr>
              <w:fldChar w:fldCharType="begin"/>
            </w:r>
            <w:r w:rsidR="00CB60F0">
              <w:rPr>
                <w:noProof/>
                <w:webHidden/>
              </w:rPr>
              <w:instrText xml:space="preserve"> PAGEREF _Toc510209076 \h </w:instrText>
            </w:r>
            <w:r>
              <w:rPr>
                <w:noProof/>
                <w:webHidden/>
              </w:rPr>
            </w:r>
            <w:r>
              <w:rPr>
                <w:noProof/>
                <w:webHidden/>
              </w:rPr>
              <w:fldChar w:fldCharType="separate"/>
            </w:r>
            <w:r w:rsidR="005746B8">
              <w:rPr>
                <w:noProof/>
                <w:webHidden/>
              </w:rPr>
              <w:t>4</w:t>
            </w:r>
            <w:r>
              <w:rPr>
                <w:noProof/>
                <w:webHidden/>
              </w:rPr>
              <w:fldChar w:fldCharType="end"/>
            </w:r>
          </w:hyperlink>
        </w:p>
        <w:p w14:paraId="3C2876BB"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077" w:history="1">
            <w:r w:rsidR="00CB60F0" w:rsidRPr="00A16C81">
              <w:rPr>
                <w:rStyle w:val="Hipervnculo"/>
                <w:noProof/>
              </w:rPr>
              <w:t>Resumen</w:t>
            </w:r>
            <w:r w:rsidR="00CB60F0">
              <w:rPr>
                <w:noProof/>
                <w:webHidden/>
              </w:rPr>
              <w:tab/>
            </w:r>
            <w:r w:rsidR="00EC2BAF">
              <w:rPr>
                <w:noProof/>
                <w:webHidden/>
              </w:rPr>
              <w:fldChar w:fldCharType="begin"/>
            </w:r>
            <w:r w:rsidR="00CB60F0">
              <w:rPr>
                <w:noProof/>
                <w:webHidden/>
              </w:rPr>
              <w:instrText xml:space="preserve"> PAGEREF _Toc510209077 \h </w:instrText>
            </w:r>
            <w:r w:rsidR="00EC2BAF">
              <w:rPr>
                <w:noProof/>
                <w:webHidden/>
              </w:rPr>
            </w:r>
            <w:r w:rsidR="00EC2BAF">
              <w:rPr>
                <w:noProof/>
                <w:webHidden/>
              </w:rPr>
              <w:fldChar w:fldCharType="separate"/>
            </w:r>
            <w:r w:rsidR="005746B8">
              <w:rPr>
                <w:noProof/>
                <w:webHidden/>
              </w:rPr>
              <w:t>5</w:t>
            </w:r>
            <w:r w:rsidR="00EC2BAF">
              <w:rPr>
                <w:noProof/>
                <w:webHidden/>
              </w:rPr>
              <w:fldChar w:fldCharType="end"/>
            </w:r>
          </w:hyperlink>
        </w:p>
        <w:p w14:paraId="775FC99C"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078" w:history="1">
            <w:r w:rsidR="00CB60F0" w:rsidRPr="00A16C81">
              <w:rPr>
                <w:rStyle w:val="Hipervnculo"/>
                <w:rFonts w:cs="Times New Roman"/>
                <w:noProof/>
              </w:rPr>
              <w:t>Palabras Clave</w:t>
            </w:r>
            <w:r w:rsidR="00CB60F0">
              <w:rPr>
                <w:noProof/>
                <w:webHidden/>
              </w:rPr>
              <w:tab/>
            </w:r>
            <w:r w:rsidR="00EC2BAF">
              <w:rPr>
                <w:noProof/>
                <w:webHidden/>
              </w:rPr>
              <w:fldChar w:fldCharType="begin"/>
            </w:r>
            <w:r w:rsidR="00CB60F0">
              <w:rPr>
                <w:noProof/>
                <w:webHidden/>
              </w:rPr>
              <w:instrText xml:space="preserve"> PAGEREF _Toc510209078 \h </w:instrText>
            </w:r>
            <w:r w:rsidR="00EC2BAF">
              <w:rPr>
                <w:noProof/>
                <w:webHidden/>
              </w:rPr>
            </w:r>
            <w:r w:rsidR="00EC2BAF">
              <w:rPr>
                <w:noProof/>
                <w:webHidden/>
              </w:rPr>
              <w:fldChar w:fldCharType="separate"/>
            </w:r>
            <w:r w:rsidR="005746B8">
              <w:rPr>
                <w:noProof/>
                <w:webHidden/>
              </w:rPr>
              <w:t>6</w:t>
            </w:r>
            <w:r w:rsidR="00EC2BAF">
              <w:rPr>
                <w:noProof/>
                <w:webHidden/>
              </w:rPr>
              <w:fldChar w:fldCharType="end"/>
            </w:r>
          </w:hyperlink>
        </w:p>
        <w:p w14:paraId="30C6692C"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079" w:history="1">
            <w:r w:rsidR="00CB60F0" w:rsidRPr="00A16C81">
              <w:rPr>
                <w:rStyle w:val="Hipervnculo"/>
                <w:rFonts w:cs="Times New Roman"/>
                <w:noProof/>
              </w:rPr>
              <w:t>Introducción</w:t>
            </w:r>
            <w:r w:rsidR="00CB60F0">
              <w:rPr>
                <w:noProof/>
                <w:webHidden/>
              </w:rPr>
              <w:tab/>
            </w:r>
            <w:r w:rsidR="00EC2BAF">
              <w:rPr>
                <w:noProof/>
                <w:webHidden/>
              </w:rPr>
              <w:fldChar w:fldCharType="begin"/>
            </w:r>
            <w:r w:rsidR="00CB60F0">
              <w:rPr>
                <w:noProof/>
                <w:webHidden/>
              </w:rPr>
              <w:instrText xml:space="preserve"> PAGEREF _Toc510209079 \h </w:instrText>
            </w:r>
            <w:r w:rsidR="00EC2BAF">
              <w:rPr>
                <w:noProof/>
                <w:webHidden/>
              </w:rPr>
            </w:r>
            <w:r w:rsidR="00EC2BAF">
              <w:rPr>
                <w:noProof/>
                <w:webHidden/>
              </w:rPr>
              <w:fldChar w:fldCharType="separate"/>
            </w:r>
            <w:r w:rsidR="005746B8">
              <w:rPr>
                <w:noProof/>
                <w:webHidden/>
              </w:rPr>
              <w:t>7</w:t>
            </w:r>
            <w:r w:rsidR="00EC2BAF">
              <w:rPr>
                <w:noProof/>
                <w:webHidden/>
              </w:rPr>
              <w:fldChar w:fldCharType="end"/>
            </w:r>
          </w:hyperlink>
        </w:p>
        <w:p w14:paraId="46BD8E6E"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080" w:history="1">
            <w:r w:rsidR="00CB60F0" w:rsidRPr="00A16C81">
              <w:rPr>
                <w:rStyle w:val="Hipervnculo"/>
                <w:rFonts w:cs="Times New Roman"/>
                <w:noProof/>
              </w:rPr>
              <w:t>Planteamiento del Problema</w:t>
            </w:r>
            <w:r w:rsidR="00CB60F0">
              <w:rPr>
                <w:noProof/>
                <w:webHidden/>
              </w:rPr>
              <w:tab/>
            </w:r>
            <w:r w:rsidR="00EC2BAF">
              <w:rPr>
                <w:noProof/>
                <w:webHidden/>
              </w:rPr>
              <w:fldChar w:fldCharType="begin"/>
            </w:r>
            <w:r w:rsidR="00CB60F0">
              <w:rPr>
                <w:noProof/>
                <w:webHidden/>
              </w:rPr>
              <w:instrText xml:space="preserve"> PAGEREF _Toc510209080 \h </w:instrText>
            </w:r>
            <w:r w:rsidR="00EC2BAF">
              <w:rPr>
                <w:noProof/>
                <w:webHidden/>
              </w:rPr>
            </w:r>
            <w:r w:rsidR="00EC2BAF">
              <w:rPr>
                <w:noProof/>
                <w:webHidden/>
              </w:rPr>
              <w:fldChar w:fldCharType="separate"/>
            </w:r>
            <w:r w:rsidR="005746B8">
              <w:rPr>
                <w:noProof/>
                <w:webHidden/>
              </w:rPr>
              <w:t>8</w:t>
            </w:r>
            <w:r w:rsidR="00EC2BAF">
              <w:rPr>
                <w:noProof/>
                <w:webHidden/>
              </w:rPr>
              <w:fldChar w:fldCharType="end"/>
            </w:r>
          </w:hyperlink>
        </w:p>
        <w:p w14:paraId="710DFCCE"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081" w:history="1">
            <w:r w:rsidR="00CB60F0" w:rsidRPr="00A16C81">
              <w:rPr>
                <w:rStyle w:val="Hipervnculo"/>
                <w:rFonts w:cs="Times New Roman"/>
                <w:noProof/>
              </w:rPr>
              <w:t>Marco Teórico</w:t>
            </w:r>
            <w:r w:rsidR="00CB60F0">
              <w:rPr>
                <w:noProof/>
                <w:webHidden/>
              </w:rPr>
              <w:tab/>
            </w:r>
            <w:r w:rsidR="00EC2BAF">
              <w:rPr>
                <w:noProof/>
                <w:webHidden/>
              </w:rPr>
              <w:fldChar w:fldCharType="begin"/>
            </w:r>
            <w:r w:rsidR="00CB60F0">
              <w:rPr>
                <w:noProof/>
                <w:webHidden/>
              </w:rPr>
              <w:instrText xml:space="preserve"> PAGEREF _Toc510209081 \h </w:instrText>
            </w:r>
            <w:r w:rsidR="00EC2BAF">
              <w:rPr>
                <w:noProof/>
                <w:webHidden/>
              </w:rPr>
            </w:r>
            <w:r w:rsidR="00EC2BAF">
              <w:rPr>
                <w:noProof/>
                <w:webHidden/>
              </w:rPr>
              <w:fldChar w:fldCharType="separate"/>
            </w:r>
            <w:r w:rsidR="005746B8">
              <w:rPr>
                <w:noProof/>
                <w:webHidden/>
              </w:rPr>
              <w:t>10</w:t>
            </w:r>
            <w:r w:rsidR="00EC2BAF">
              <w:rPr>
                <w:noProof/>
                <w:webHidden/>
              </w:rPr>
              <w:fldChar w:fldCharType="end"/>
            </w:r>
          </w:hyperlink>
        </w:p>
        <w:p w14:paraId="40A86BCA" w14:textId="77777777" w:rsidR="00CB60F0" w:rsidRDefault="00E7463B" w:rsidP="00CB60F0">
          <w:pPr>
            <w:pStyle w:val="TDC2"/>
            <w:rPr>
              <w:rFonts w:cstheme="minorBidi"/>
              <w:noProof/>
              <w:sz w:val="24"/>
              <w:szCs w:val="24"/>
              <w:lang w:val="es-PE" w:eastAsia="es-PE"/>
            </w:rPr>
          </w:pPr>
          <w:hyperlink w:anchor="_Toc510209082" w:history="1">
            <w:r w:rsidR="00CB60F0" w:rsidRPr="00A16C81">
              <w:rPr>
                <w:rStyle w:val="Hipervnculo"/>
                <w:rFonts w:cs="Times New Roman"/>
                <w:noProof/>
                <w:lang w:val="es-ES"/>
              </w:rPr>
              <w:t>I.</w:t>
            </w:r>
            <w:r w:rsidR="00CB60F0">
              <w:rPr>
                <w:rFonts w:cstheme="minorBidi"/>
                <w:noProof/>
                <w:sz w:val="24"/>
                <w:szCs w:val="24"/>
                <w:lang w:val="es-PE" w:eastAsia="es-PE"/>
              </w:rPr>
              <w:tab/>
            </w:r>
            <w:r w:rsidR="00CB60F0" w:rsidRPr="00A16C81">
              <w:rPr>
                <w:rStyle w:val="Hipervnculo"/>
                <w:rFonts w:cs="Times New Roman"/>
                <w:noProof/>
                <w:lang w:val="es-ES"/>
              </w:rPr>
              <w:t>Calidad de Atención al usuario y sistemas de gestión para reclamos en el sector salud</w:t>
            </w:r>
            <w:r w:rsidR="00CB60F0">
              <w:rPr>
                <w:noProof/>
                <w:webHidden/>
              </w:rPr>
              <w:tab/>
            </w:r>
            <w:r w:rsidR="00EC2BAF">
              <w:rPr>
                <w:noProof/>
                <w:webHidden/>
              </w:rPr>
              <w:fldChar w:fldCharType="begin"/>
            </w:r>
            <w:r w:rsidR="00CB60F0">
              <w:rPr>
                <w:noProof/>
                <w:webHidden/>
              </w:rPr>
              <w:instrText xml:space="preserve"> PAGEREF _Toc510209082 \h </w:instrText>
            </w:r>
            <w:r w:rsidR="00EC2BAF">
              <w:rPr>
                <w:noProof/>
                <w:webHidden/>
              </w:rPr>
            </w:r>
            <w:r w:rsidR="00EC2BAF">
              <w:rPr>
                <w:noProof/>
                <w:webHidden/>
              </w:rPr>
              <w:fldChar w:fldCharType="separate"/>
            </w:r>
            <w:r w:rsidR="005746B8">
              <w:rPr>
                <w:noProof/>
                <w:webHidden/>
              </w:rPr>
              <w:t>10</w:t>
            </w:r>
            <w:r w:rsidR="00EC2BAF">
              <w:rPr>
                <w:noProof/>
                <w:webHidden/>
              </w:rPr>
              <w:fldChar w:fldCharType="end"/>
            </w:r>
          </w:hyperlink>
        </w:p>
        <w:p w14:paraId="183BEF17" w14:textId="77777777" w:rsidR="00CB60F0" w:rsidRDefault="00E7463B" w:rsidP="00CB60F0">
          <w:pPr>
            <w:pStyle w:val="TDC3"/>
            <w:rPr>
              <w:rFonts w:cstheme="minorBidi"/>
              <w:noProof/>
              <w:sz w:val="24"/>
              <w:szCs w:val="24"/>
              <w:lang w:val="es-PE" w:eastAsia="es-PE"/>
            </w:rPr>
          </w:pPr>
          <w:hyperlink w:anchor="_Toc510209083" w:history="1">
            <w:r w:rsidR="00CB60F0" w:rsidRPr="00A16C81">
              <w:rPr>
                <w:rStyle w:val="Hipervnculo"/>
                <w:noProof/>
              </w:rPr>
              <w:t>1.</w:t>
            </w:r>
            <w:r w:rsidR="00CB60F0">
              <w:rPr>
                <w:rFonts w:cstheme="minorBidi"/>
                <w:noProof/>
                <w:sz w:val="24"/>
                <w:szCs w:val="24"/>
                <w:lang w:val="es-PE" w:eastAsia="es-PE"/>
              </w:rPr>
              <w:tab/>
            </w:r>
            <w:r w:rsidR="00CB60F0" w:rsidRPr="00A16C81">
              <w:rPr>
                <w:rStyle w:val="Hipervnculo"/>
                <w:noProof/>
              </w:rPr>
              <w:t>Calidad de Atención en Salud al Usuario</w:t>
            </w:r>
            <w:r w:rsidR="00CB60F0">
              <w:rPr>
                <w:noProof/>
                <w:webHidden/>
              </w:rPr>
              <w:tab/>
            </w:r>
            <w:r w:rsidR="00EC2BAF">
              <w:rPr>
                <w:noProof/>
                <w:webHidden/>
              </w:rPr>
              <w:fldChar w:fldCharType="begin"/>
            </w:r>
            <w:r w:rsidR="00CB60F0">
              <w:rPr>
                <w:noProof/>
                <w:webHidden/>
              </w:rPr>
              <w:instrText xml:space="preserve"> PAGEREF _Toc510209083 \h </w:instrText>
            </w:r>
            <w:r w:rsidR="00EC2BAF">
              <w:rPr>
                <w:noProof/>
                <w:webHidden/>
              </w:rPr>
            </w:r>
            <w:r w:rsidR="00EC2BAF">
              <w:rPr>
                <w:noProof/>
                <w:webHidden/>
              </w:rPr>
              <w:fldChar w:fldCharType="separate"/>
            </w:r>
            <w:r w:rsidR="005746B8">
              <w:rPr>
                <w:noProof/>
                <w:webHidden/>
              </w:rPr>
              <w:t>10</w:t>
            </w:r>
            <w:r w:rsidR="00EC2BAF">
              <w:rPr>
                <w:noProof/>
                <w:webHidden/>
              </w:rPr>
              <w:fldChar w:fldCharType="end"/>
            </w:r>
          </w:hyperlink>
        </w:p>
        <w:p w14:paraId="4E4FFC81" w14:textId="77777777" w:rsidR="00CB60F0" w:rsidRDefault="00E7463B" w:rsidP="00CB60F0">
          <w:pPr>
            <w:pStyle w:val="TDC3"/>
            <w:rPr>
              <w:rFonts w:cstheme="minorBidi"/>
              <w:noProof/>
              <w:sz w:val="24"/>
              <w:szCs w:val="24"/>
              <w:lang w:val="es-PE" w:eastAsia="es-PE"/>
            </w:rPr>
          </w:pPr>
          <w:hyperlink w:anchor="_Toc510209084" w:history="1">
            <w:r w:rsidR="00CB60F0" w:rsidRPr="00A16C81">
              <w:rPr>
                <w:rStyle w:val="Hipervnculo"/>
                <w:noProof/>
              </w:rPr>
              <w:t>2.</w:t>
            </w:r>
            <w:r w:rsidR="00CB60F0">
              <w:rPr>
                <w:rFonts w:cstheme="minorBidi"/>
                <w:noProof/>
                <w:sz w:val="24"/>
                <w:szCs w:val="24"/>
                <w:lang w:val="es-PE" w:eastAsia="es-PE"/>
              </w:rPr>
              <w:tab/>
            </w:r>
            <w:r w:rsidR="00CB60F0" w:rsidRPr="00A16C81">
              <w:rPr>
                <w:rStyle w:val="Hipervnculo"/>
                <w:noProof/>
              </w:rPr>
              <w:t>Satisfacción del paciente e importancia de su monitoreo</w:t>
            </w:r>
            <w:r w:rsidR="00CB60F0">
              <w:rPr>
                <w:noProof/>
                <w:webHidden/>
              </w:rPr>
              <w:tab/>
            </w:r>
            <w:r w:rsidR="00EC2BAF">
              <w:rPr>
                <w:noProof/>
                <w:webHidden/>
              </w:rPr>
              <w:fldChar w:fldCharType="begin"/>
            </w:r>
            <w:r w:rsidR="00CB60F0">
              <w:rPr>
                <w:noProof/>
                <w:webHidden/>
              </w:rPr>
              <w:instrText xml:space="preserve"> PAGEREF _Toc510209084 \h </w:instrText>
            </w:r>
            <w:r w:rsidR="00EC2BAF">
              <w:rPr>
                <w:noProof/>
                <w:webHidden/>
              </w:rPr>
            </w:r>
            <w:r w:rsidR="00EC2BAF">
              <w:rPr>
                <w:noProof/>
                <w:webHidden/>
              </w:rPr>
              <w:fldChar w:fldCharType="separate"/>
            </w:r>
            <w:r w:rsidR="005746B8">
              <w:rPr>
                <w:noProof/>
                <w:webHidden/>
              </w:rPr>
              <w:t>11</w:t>
            </w:r>
            <w:r w:rsidR="00EC2BAF">
              <w:rPr>
                <w:noProof/>
                <w:webHidden/>
              </w:rPr>
              <w:fldChar w:fldCharType="end"/>
            </w:r>
          </w:hyperlink>
        </w:p>
        <w:p w14:paraId="6D96AEB6" w14:textId="77777777" w:rsidR="00CB60F0" w:rsidRDefault="00E7463B" w:rsidP="00CB60F0">
          <w:pPr>
            <w:pStyle w:val="TDC3"/>
            <w:rPr>
              <w:rFonts w:cstheme="minorBidi"/>
              <w:noProof/>
              <w:sz w:val="24"/>
              <w:szCs w:val="24"/>
              <w:lang w:val="es-PE" w:eastAsia="es-PE"/>
            </w:rPr>
          </w:pPr>
          <w:hyperlink w:anchor="_Toc510209085" w:history="1">
            <w:r w:rsidR="00CB60F0" w:rsidRPr="00A16C81">
              <w:rPr>
                <w:rStyle w:val="Hipervnculo"/>
                <w:noProof/>
              </w:rPr>
              <w:t>3.</w:t>
            </w:r>
            <w:r w:rsidR="00CB60F0">
              <w:rPr>
                <w:rFonts w:cstheme="minorBidi"/>
                <w:noProof/>
                <w:sz w:val="24"/>
                <w:szCs w:val="24"/>
                <w:lang w:val="es-PE" w:eastAsia="es-PE"/>
              </w:rPr>
              <w:tab/>
            </w:r>
            <w:r w:rsidR="00CB60F0" w:rsidRPr="00A16C81">
              <w:rPr>
                <w:rStyle w:val="Hipervnculo"/>
                <w:noProof/>
              </w:rPr>
              <w:t>Formas de monitoreo en Perú y el Mundo</w:t>
            </w:r>
            <w:r w:rsidR="00CB60F0">
              <w:rPr>
                <w:noProof/>
                <w:webHidden/>
              </w:rPr>
              <w:tab/>
            </w:r>
            <w:r w:rsidR="00EC2BAF">
              <w:rPr>
                <w:noProof/>
                <w:webHidden/>
              </w:rPr>
              <w:fldChar w:fldCharType="begin"/>
            </w:r>
            <w:r w:rsidR="00CB60F0">
              <w:rPr>
                <w:noProof/>
                <w:webHidden/>
              </w:rPr>
              <w:instrText xml:space="preserve"> PAGEREF _Toc510209085 \h </w:instrText>
            </w:r>
            <w:r w:rsidR="00EC2BAF">
              <w:rPr>
                <w:noProof/>
                <w:webHidden/>
              </w:rPr>
            </w:r>
            <w:r w:rsidR="00EC2BAF">
              <w:rPr>
                <w:noProof/>
                <w:webHidden/>
              </w:rPr>
              <w:fldChar w:fldCharType="separate"/>
            </w:r>
            <w:r w:rsidR="005746B8">
              <w:rPr>
                <w:noProof/>
                <w:webHidden/>
              </w:rPr>
              <w:t>11</w:t>
            </w:r>
            <w:r w:rsidR="00EC2BAF">
              <w:rPr>
                <w:noProof/>
                <w:webHidden/>
              </w:rPr>
              <w:fldChar w:fldCharType="end"/>
            </w:r>
          </w:hyperlink>
        </w:p>
        <w:p w14:paraId="48B971C1" w14:textId="77777777" w:rsidR="00CB60F0" w:rsidRDefault="00E7463B" w:rsidP="00CB60F0">
          <w:pPr>
            <w:pStyle w:val="TDC3"/>
            <w:rPr>
              <w:rFonts w:cstheme="minorBidi"/>
              <w:noProof/>
              <w:sz w:val="24"/>
              <w:szCs w:val="24"/>
              <w:lang w:val="es-PE" w:eastAsia="es-PE"/>
            </w:rPr>
          </w:pPr>
          <w:hyperlink w:anchor="_Toc510209086" w:history="1">
            <w:r w:rsidR="00CB60F0" w:rsidRPr="00A16C81">
              <w:rPr>
                <w:rStyle w:val="Hipervnculo"/>
                <w:noProof/>
              </w:rPr>
              <w:t>4.</w:t>
            </w:r>
            <w:r w:rsidR="00CB60F0">
              <w:rPr>
                <w:rFonts w:cstheme="minorBidi"/>
                <w:noProof/>
                <w:sz w:val="24"/>
                <w:szCs w:val="24"/>
                <w:lang w:val="es-PE" w:eastAsia="es-PE"/>
              </w:rPr>
              <w:tab/>
            </w:r>
            <w:r w:rsidR="00CB60F0" w:rsidRPr="00A16C81">
              <w:rPr>
                <w:rStyle w:val="Hipervnculo"/>
                <w:noProof/>
              </w:rPr>
              <w:t>Sistema de gestión de reclamos en el sector salud</w:t>
            </w:r>
            <w:r w:rsidR="00CB60F0">
              <w:rPr>
                <w:noProof/>
                <w:webHidden/>
              </w:rPr>
              <w:tab/>
            </w:r>
            <w:r w:rsidR="00EC2BAF">
              <w:rPr>
                <w:noProof/>
                <w:webHidden/>
              </w:rPr>
              <w:fldChar w:fldCharType="begin"/>
            </w:r>
            <w:r w:rsidR="00CB60F0">
              <w:rPr>
                <w:noProof/>
                <w:webHidden/>
              </w:rPr>
              <w:instrText xml:space="preserve"> PAGEREF _Toc510209086 \h </w:instrText>
            </w:r>
            <w:r w:rsidR="00EC2BAF">
              <w:rPr>
                <w:noProof/>
                <w:webHidden/>
              </w:rPr>
            </w:r>
            <w:r w:rsidR="00EC2BAF">
              <w:rPr>
                <w:noProof/>
                <w:webHidden/>
              </w:rPr>
              <w:fldChar w:fldCharType="separate"/>
            </w:r>
            <w:r w:rsidR="005746B8">
              <w:rPr>
                <w:noProof/>
                <w:webHidden/>
              </w:rPr>
              <w:t>12</w:t>
            </w:r>
            <w:r w:rsidR="00EC2BAF">
              <w:rPr>
                <w:noProof/>
                <w:webHidden/>
              </w:rPr>
              <w:fldChar w:fldCharType="end"/>
            </w:r>
          </w:hyperlink>
        </w:p>
        <w:p w14:paraId="0D4DD9D9" w14:textId="77777777" w:rsidR="00CB60F0" w:rsidRDefault="00E7463B" w:rsidP="00CB60F0">
          <w:pPr>
            <w:pStyle w:val="TDC2"/>
            <w:rPr>
              <w:rFonts w:cstheme="minorBidi"/>
              <w:noProof/>
              <w:sz w:val="24"/>
              <w:szCs w:val="24"/>
              <w:lang w:val="es-PE" w:eastAsia="es-PE"/>
            </w:rPr>
          </w:pPr>
          <w:hyperlink w:anchor="_Toc510209087" w:history="1">
            <w:r w:rsidR="00CB60F0" w:rsidRPr="00A16C81">
              <w:rPr>
                <w:rStyle w:val="Hipervnculo"/>
                <w:rFonts w:cs="Times New Roman"/>
                <w:noProof/>
                <w:lang w:val="es-ES"/>
              </w:rPr>
              <w:t>II.</w:t>
            </w:r>
            <w:r w:rsidR="00CB60F0">
              <w:rPr>
                <w:rFonts w:cstheme="minorBidi"/>
                <w:noProof/>
                <w:sz w:val="24"/>
                <w:szCs w:val="24"/>
                <w:lang w:val="es-PE" w:eastAsia="es-PE"/>
              </w:rPr>
              <w:tab/>
            </w:r>
            <w:r w:rsidR="00CB60F0" w:rsidRPr="00A16C81">
              <w:rPr>
                <w:rStyle w:val="Hipervnculo"/>
                <w:rFonts w:cs="Times New Roman"/>
                <w:noProof/>
                <w:lang w:val="es-ES"/>
              </w:rPr>
              <w:t>Diseño Centrado en el Usuario y su importancia en el sector salud</w:t>
            </w:r>
            <w:r w:rsidR="00CB60F0">
              <w:rPr>
                <w:noProof/>
                <w:webHidden/>
              </w:rPr>
              <w:tab/>
            </w:r>
            <w:r w:rsidR="00EC2BAF">
              <w:rPr>
                <w:noProof/>
                <w:webHidden/>
              </w:rPr>
              <w:fldChar w:fldCharType="begin"/>
            </w:r>
            <w:r w:rsidR="00CB60F0">
              <w:rPr>
                <w:noProof/>
                <w:webHidden/>
              </w:rPr>
              <w:instrText xml:space="preserve"> PAGEREF _Toc510209087 \h </w:instrText>
            </w:r>
            <w:r w:rsidR="00EC2BAF">
              <w:rPr>
                <w:noProof/>
                <w:webHidden/>
              </w:rPr>
            </w:r>
            <w:r w:rsidR="00EC2BAF">
              <w:rPr>
                <w:noProof/>
                <w:webHidden/>
              </w:rPr>
              <w:fldChar w:fldCharType="separate"/>
            </w:r>
            <w:r w:rsidR="005746B8">
              <w:rPr>
                <w:noProof/>
                <w:webHidden/>
              </w:rPr>
              <w:t>15</w:t>
            </w:r>
            <w:r w:rsidR="00EC2BAF">
              <w:rPr>
                <w:noProof/>
                <w:webHidden/>
              </w:rPr>
              <w:fldChar w:fldCharType="end"/>
            </w:r>
          </w:hyperlink>
        </w:p>
        <w:p w14:paraId="7EAB2069" w14:textId="77777777" w:rsidR="00CB60F0" w:rsidRDefault="00E7463B" w:rsidP="00CB60F0">
          <w:pPr>
            <w:pStyle w:val="TDC3"/>
            <w:rPr>
              <w:rFonts w:cstheme="minorBidi"/>
              <w:noProof/>
              <w:sz w:val="24"/>
              <w:szCs w:val="24"/>
              <w:lang w:val="es-PE" w:eastAsia="es-PE"/>
            </w:rPr>
          </w:pPr>
          <w:hyperlink w:anchor="_Toc510209088" w:history="1">
            <w:r w:rsidR="00CB60F0" w:rsidRPr="00A16C81">
              <w:rPr>
                <w:rStyle w:val="Hipervnculo"/>
                <w:noProof/>
              </w:rPr>
              <w:t>1.</w:t>
            </w:r>
            <w:r w:rsidR="00CB60F0">
              <w:rPr>
                <w:rFonts w:cstheme="minorBidi"/>
                <w:noProof/>
                <w:sz w:val="24"/>
                <w:szCs w:val="24"/>
                <w:lang w:val="es-PE" w:eastAsia="es-PE"/>
              </w:rPr>
              <w:tab/>
            </w:r>
            <w:r w:rsidR="00CB60F0" w:rsidRPr="00A16C81">
              <w:rPr>
                <w:rStyle w:val="Hipervnculo"/>
                <w:noProof/>
              </w:rPr>
              <w:t>Descripción e Importancia</w:t>
            </w:r>
            <w:r w:rsidR="00CB60F0">
              <w:rPr>
                <w:noProof/>
                <w:webHidden/>
              </w:rPr>
              <w:tab/>
            </w:r>
            <w:r w:rsidR="00EC2BAF">
              <w:rPr>
                <w:noProof/>
                <w:webHidden/>
              </w:rPr>
              <w:fldChar w:fldCharType="begin"/>
            </w:r>
            <w:r w:rsidR="00CB60F0">
              <w:rPr>
                <w:noProof/>
                <w:webHidden/>
              </w:rPr>
              <w:instrText xml:space="preserve"> PAGEREF _Toc510209088 \h </w:instrText>
            </w:r>
            <w:r w:rsidR="00EC2BAF">
              <w:rPr>
                <w:noProof/>
                <w:webHidden/>
              </w:rPr>
            </w:r>
            <w:r w:rsidR="00EC2BAF">
              <w:rPr>
                <w:noProof/>
                <w:webHidden/>
              </w:rPr>
              <w:fldChar w:fldCharType="separate"/>
            </w:r>
            <w:r w:rsidR="005746B8">
              <w:rPr>
                <w:noProof/>
                <w:webHidden/>
              </w:rPr>
              <w:t>15</w:t>
            </w:r>
            <w:r w:rsidR="00EC2BAF">
              <w:rPr>
                <w:noProof/>
                <w:webHidden/>
              </w:rPr>
              <w:fldChar w:fldCharType="end"/>
            </w:r>
          </w:hyperlink>
        </w:p>
        <w:p w14:paraId="06076066" w14:textId="77777777" w:rsidR="00CB60F0" w:rsidRDefault="00E7463B" w:rsidP="00CB60F0">
          <w:pPr>
            <w:pStyle w:val="TDC3"/>
            <w:rPr>
              <w:rFonts w:cstheme="minorBidi"/>
              <w:noProof/>
              <w:sz w:val="24"/>
              <w:szCs w:val="24"/>
              <w:lang w:val="es-PE" w:eastAsia="es-PE"/>
            </w:rPr>
          </w:pPr>
          <w:hyperlink w:anchor="_Toc510209089" w:history="1">
            <w:r w:rsidR="00CB60F0" w:rsidRPr="00A16C81">
              <w:rPr>
                <w:rStyle w:val="Hipervnculo"/>
                <w:noProof/>
              </w:rPr>
              <w:t>2.</w:t>
            </w:r>
            <w:r w:rsidR="00CB60F0">
              <w:rPr>
                <w:rFonts w:cstheme="minorBidi"/>
                <w:noProof/>
                <w:sz w:val="24"/>
                <w:szCs w:val="24"/>
                <w:lang w:val="es-PE" w:eastAsia="es-PE"/>
              </w:rPr>
              <w:tab/>
            </w:r>
            <w:r w:rsidR="00CB60F0" w:rsidRPr="00A16C81">
              <w:rPr>
                <w:rStyle w:val="Hipervnculo"/>
                <w:noProof/>
              </w:rPr>
              <w:t>Metodología del diseño centrado en el usuario</w:t>
            </w:r>
            <w:r w:rsidR="00CB60F0">
              <w:rPr>
                <w:noProof/>
                <w:webHidden/>
              </w:rPr>
              <w:tab/>
            </w:r>
            <w:r w:rsidR="00EC2BAF">
              <w:rPr>
                <w:noProof/>
                <w:webHidden/>
              </w:rPr>
              <w:fldChar w:fldCharType="begin"/>
            </w:r>
            <w:r w:rsidR="00CB60F0">
              <w:rPr>
                <w:noProof/>
                <w:webHidden/>
              </w:rPr>
              <w:instrText xml:space="preserve"> PAGEREF _Toc510209089 \h </w:instrText>
            </w:r>
            <w:r w:rsidR="00EC2BAF">
              <w:rPr>
                <w:noProof/>
                <w:webHidden/>
              </w:rPr>
            </w:r>
            <w:r w:rsidR="00EC2BAF">
              <w:rPr>
                <w:noProof/>
                <w:webHidden/>
              </w:rPr>
              <w:fldChar w:fldCharType="separate"/>
            </w:r>
            <w:r w:rsidR="005746B8">
              <w:rPr>
                <w:noProof/>
                <w:webHidden/>
              </w:rPr>
              <w:t>16</w:t>
            </w:r>
            <w:r w:rsidR="00EC2BAF">
              <w:rPr>
                <w:noProof/>
                <w:webHidden/>
              </w:rPr>
              <w:fldChar w:fldCharType="end"/>
            </w:r>
          </w:hyperlink>
        </w:p>
        <w:p w14:paraId="6409CD18" w14:textId="77777777" w:rsidR="00CB60F0" w:rsidRDefault="00E7463B" w:rsidP="00CB60F0">
          <w:pPr>
            <w:pStyle w:val="TDC3"/>
            <w:rPr>
              <w:rFonts w:cstheme="minorBidi"/>
              <w:noProof/>
              <w:sz w:val="24"/>
              <w:szCs w:val="24"/>
              <w:lang w:val="es-PE" w:eastAsia="es-PE"/>
            </w:rPr>
          </w:pPr>
          <w:hyperlink w:anchor="_Toc510209090" w:history="1">
            <w:r w:rsidR="00CB60F0" w:rsidRPr="00A16C81">
              <w:rPr>
                <w:rStyle w:val="Hipervnculo"/>
                <w:noProof/>
              </w:rPr>
              <w:t>3.</w:t>
            </w:r>
            <w:r w:rsidR="00CB60F0">
              <w:rPr>
                <w:rFonts w:cstheme="minorBidi"/>
                <w:noProof/>
                <w:sz w:val="24"/>
                <w:szCs w:val="24"/>
                <w:lang w:val="es-PE" w:eastAsia="es-PE"/>
              </w:rPr>
              <w:tab/>
            </w:r>
            <w:r w:rsidR="00CB60F0" w:rsidRPr="00A16C81">
              <w:rPr>
                <w:rStyle w:val="Hipervnculo"/>
                <w:noProof/>
              </w:rPr>
              <w:t>Diseño centrado en el usuario en el sector salud: Importancia</w:t>
            </w:r>
            <w:r w:rsidR="00CB60F0">
              <w:rPr>
                <w:noProof/>
                <w:webHidden/>
              </w:rPr>
              <w:tab/>
            </w:r>
            <w:r w:rsidR="00EC2BAF">
              <w:rPr>
                <w:noProof/>
                <w:webHidden/>
              </w:rPr>
              <w:fldChar w:fldCharType="begin"/>
            </w:r>
            <w:r w:rsidR="00CB60F0">
              <w:rPr>
                <w:noProof/>
                <w:webHidden/>
              </w:rPr>
              <w:instrText xml:space="preserve"> PAGEREF _Toc510209090 \h </w:instrText>
            </w:r>
            <w:r w:rsidR="00EC2BAF">
              <w:rPr>
                <w:noProof/>
                <w:webHidden/>
              </w:rPr>
            </w:r>
            <w:r w:rsidR="00EC2BAF">
              <w:rPr>
                <w:noProof/>
                <w:webHidden/>
              </w:rPr>
              <w:fldChar w:fldCharType="separate"/>
            </w:r>
            <w:r w:rsidR="005746B8">
              <w:rPr>
                <w:noProof/>
                <w:webHidden/>
              </w:rPr>
              <w:t>18</w:t>
            </w:r>
            <w:r w:rsidR="00EC2BAF">
              <w:rPr>
                <w:noProof/>
                <w:webHidden/>
              </w:rPr>
              <w:fldChar w:fldCharType="end"/>
            </w:r>
          </w:hyperlink>
        </w:p>
        <w:p w14:paraId="670DF9B8" w14:textId="77777777" w:rsidR="00CB60F0" w:rsidRDefault="00E7463B" w:rsidP="00CB60F0">
          <w:pPr>
            <w:pStyle w:val="TDC2"/>
            <w:rPr>
              <w:rFonts w:cstheme="minorBidi"/>
              <w:noProof/>
              <w:sz w:val="24"/>
              <w:szCs w:val="24"/>
              <w:lang w:val="es-PE" w:eastAsia="es-PE"/>
            </w:rPr>
          </w:pPr>
          <w:hyperlink w:anchor="_Toc510209091" w:history="1">
            <w:r w:rsidR="00CB60F0" w:rsidRPr="00A16C81">
              <w:rPr>
                <w:rStyle w:val="Hipervnculo"/>
                <w:rFonts w:cs="Times New Roman"/>
                <w:noProof/>
                <w:lang w:val="es-ES"/>
              </w:rPr>
              <w:t>III.</w:t>
            </w:r>
            <w:r w:rsidR="00CB60F0">
              <w:rPr>
                <w:rFonts w:cstheme="minorBidi"/>
                <w:noProof/>
                <w:sz w:val="24"/>
                <w:szCs w:val="24"/>
                <w:lang w:val="es-PE" w:eastAsia="es-PE"/>
              </w:rPr>
              <w:tab/>
            </w:r>
            <w:r w:rsidR="00CB60F0" w:rsidRPr="00A16C81">
              <w:rPr>
                <w:rStyle w:val="Hipervnculo"/>
                <w:rFonts w:cs="Times New Roman"/>
                <w:noProof/>
                <w:lang w:val="es-ES"/>
              </w:rPr>
              <w:t>Caso: Superintendencia Nacional de Salud (SUSALUD) – Perú</w:t>
            </w:r>
            <w:r w:rsidR="00CB60F0">
              <w:rPr>
                <w:noProof/>
                <w:webHidden/>
              </w:rPr>
              <w:tab/>
            </w:r>
            <w:r w:rsidR="00EC2BAF">
              <w:rPr>
                <w:noProof/>
                <w:webHidden/>
              </w:rPr>
              <w:fldChar w:fldCharType="begin"/>
            </w:r>
            <w:r w:rsidR="00CB60F0">
              <w:rPr>
                <w:noProof/>
                <w:webHidden/>
              </w:rPr>
              <w:instrText xml:space="preserve"> PAGEREF _Toc510209091 \h </w:instrText>
            </w:r>
            <w:r w:rsidR="00EC2BAF">
              <w:rPr>
                <w:noProof/>
                <w:webHidden/>
              </w:rPr>
            </w:r>
            <w:r w:rsidR="00EC2BAF">
              <w:rPr>
                <w:noProof/>
                <w:webHidden/>
              </w:rPr>
              <w:fldChar w:fldCharType="separate"/>
            </w:r>
            <w:r w:rsidR="005746B8">
              <w:rPr>
                <w:noProof/>
                <w:webHidden/>
              </w:rPr>
              <w:t>19</w:t>
            </w:r>
            <w:r w:rsidR="00EC2BAF">
              <w:rPr>
                <w:noProof/>
                <w:webHidden/>
              </w:rPr>
              <w:fldChar w:fldCharType="end"/>
            </w:r>
          </w:hyperlink>
        </w:p>
        <w:p w14:paraId="1E31E62E" w14:textId="77777777" w:rsidR="00CB60F0" w:rsidRDefault="00E7463B" w:rsidP="00CB60F0">
          <w:pPr>
            <w:pStyle w:val="TDC3"/>
            <w:rPr>
              <w:rFonts w:cstheme="minorBidi"/>
              <w:noProof/>
              <w:sz w:val="24"/>
              <w:szCs w:val="24"/>
              <w:lang w:val="es-PE" w:eastAsia="es-PE"/>
            </w:rPr>
          </w:pPr>
          <w:hyperlink w:anchor="_Toc510209092" w:history="1">
            <w:r w:rsidR="00CB60F0" w:rsidRPr="00A16C81">
              <w:rPr>
                <w:rStyle w:val="Hipervnculo"/>
                <w:noProof/>
              </w:rPr>
              <w:t>1.</w:t>
            </w:r>
            <w:r w:rsidR="00CB60F0">
              <w:rPr>
                <w:rFonts w:cstheme="minorBidi"/>
                <w:noProof/>
                <w:sz w:val="24"/>
                <w:szCs w:val="24"/>
                <w:lang w:val="es-PE" w:eastAsia="es-PE"/>
              </w:rPr>
              <w:tab/>
            </w:r>
            <w:r w:rsidR="00CB60F0" w:rsidRPr="00A16C81">
              <w:rPr>
                <w:rStyle w:val="Hipervnculo"/>
                <w:noProof/>
              </w:rPr>
              <w:t>Descripción</w:t>
            </w:r>
            <w:r w:rsidR="00CB60F0">
              <w:rPr>
                <w:noProof/>
                <w:webHidden/>
              </w:rPr>
              <w:tab/>
            </w:r>
            <w:r w:rsidR="00EC2BAF">
              <w:rPr>
                <w:noProof/>
                <w:webHidden/>
              </w:rPr>
              <w:fldChar w:fldCharType="begin"/>
            </w:r>
            <w:r w:rsidR="00CB60F0">
              <w:rPr>
                <w:noProof/>
                <w:webHidden/>
              </w:rPr>
              <w:instrText xml:space="preserve"> PAGEREF _Toc510209092 \h </w:instrText>
            </w:r>
            <w:r w:rsidR="00EC2BAF">
              <w:rPr>
                <w:noProof/>
                <w:webHidden/>
              </w:rPr>
            </w:r>
            <w:r w:rsidR="00EC2BAF">
              <w:rPr>
                <w:noProof/>
                <w:webHidden/>
              </w:rPr>
              <w:fldChar w:fldCharType="separate"/>
            </w:r>
            <w:r w:rsidR="005746B8">
              <w:rPr>
                <w:noProof/>
                <w:webHidden/>
              </w:rPr>
              <w:t>19</w:t>
            </w:r>
            <w:r w:rsidR="00EC2BAF">
              <w:rPr>
                <w:noProof/>
                <w:webHidden/>
              </w:rPr>
              <w:fldChar w:fldCharType="end"/>
            </w:r>
          </w:hyperlink>
        </w:p>
        <w:p w14:paraId="7B58407C" w14:textId="77777777" w:rsidR="00CB60F0" w:rsidRDefault="00E7463B" w:rsidP="00CB60F0">
          <w:pPr>
            <w:pStyle w:val="TDC3"/>
            <w:rPr>
              <w:rFonts w:cstheme="minorBidi"/>
              <w:noProof/>
              <w:sz w:val="24"/>
              <w:szCs w:val="24"/>
              <w:lang w:val="es-PE" w:eastAsia="es-PE"/>
            </w:rPr>
          </w:pPr>
          <w:hyperlink w:anchor="_Toc510209093" w:history="1">
            <w:r w:rsidR="00CB60F0" w:rsidRPr="00A16C81">
              <w:rPr>
                <w:rStyle w:val="Hipervnculo"/>
                <w:noProof/>
              </w:rPr>
              <w:t>2.</w:t>
            </w:r>
            <w:r w:rsidR="00CB60F0">
              <w:rPr>
                <w:rFonts w:cstheme="minorBidi"/>
                <w:noProof/>
                <w:sz w:val="24"/>
                <w:szCs w:val="24"/>
                <w:lang w:val="es-PE" w:eastAsia="es-PE"/>
              </w:rPr>
              <w:tab/>
            </w:r>
            <w:r w:rsidR="00CB60F0" w:rsidRPr="00A16C81">
              <w:rPr>
                <w:rStyle w:val="Hipervnculo"/>
                <w:noProof/>
              </w:rPr>
              <w:t>Sistema de Solicitudes en Atención al Ciudadano</w:t>
            </w:r>
            <w:r w:rsidR="00CB60F0">
              <w:rPr>
                <w:noProof/>
                <w:webHidden/>
              </w:rPr>
              <w:tab/>
            </w:r>
            <w:r w:rsidR="00EC2BAF">
              <w:rPr>
                <w:noProof/>
                <w:webHidden/>
              </w:rPr>
              <w:fldChar w:fldCharType="begin"/>
            </w:r>
            <w:r w:rsidR="00CB60F0">
              <w:rPr>
                <w:noProof/>
                <w:webHidden/>
              </w:rPr>
              <w:instrText xml:space="preserve"> PAGEREF _Toc510209093 \h </w:instrText>
            </w:r>
            <w:r w:rsidR="00EC2BAF">
              <w:rPr>
                <w:noProof/>
                <w:webHidden/>
              </w:rPr>
            </w:r>
            <w:r w:rsidR="00EC2BAF">
              <w:rPr>
                <w:noProof/>
                <w:webHidden/>
              </w:rPr>
              <w:fldChar w:fldCharType="separate"/>
            </w:r>
            <w:r w:rsidR="005746B8">
              <w:rPr>
                <w:noProof/>
                <w:webHidden/>
              </w:rPr>
              <w:t>19</w:t>
            </w:r>
            <w:r w:rsidR="00EC2BAF">
              <w:rPr>
                <w:noProof/>
                <w:webHidden/>
              </w:rPr>
              <w:fldChar w:fldCharType="end"/>
            </w:r>
          </w:hyperlink>
        </w:p>
        <w:p w14:paraId="03AEC3B8" w14:textId="77777777" w:rsidR="00CB60F0" w:rsidRDefault="00E7463B" w:rsidP="00CB60F0">
          <w:pPr>
            <w:pStyle w:val="TDC3"/>
            <w:rPr>
              <w:rFonts w:cstheme="minorBidi"/>
              <w:noProof/>
              <w:sz w:val="24"/>
              <w:szCs w:val="24"/>
              <w:lang w:val="es-PE" w:eastAsia="es-PE"/>
            </w:rPr>
          </w:pPr>
          <w:hyperlink w:anchor="_Toc510209094" w:history="1">
            <w:r w:rsidR="00CB60F0" w:rsidRPr="00A16C81">
              <w:rPr>
                <w:rStyle w:val="Hipervnculo"/>
                <w:noProof/>
              </w:rPr>
              <w:t>3.</w:t>
            </w:r>
            <w:r w:rsidR="00CB60F0">
              <w:rPr>
                <w:rFonts w:cstheme="minorBidi"/>
                <w:noProof/>
                <w:sz w:val="24"/>
                <w:szCs w:val="24"/>
                <w:lang w:val="es-PE" w:eastAsia="es-PE"/>
              </w:rPr>
              <w:tab/>
            </w:r>
            <w:r w:rsidR="00CB60F0" w:rsidRPr="00A16C81">
              <w:rPr>
                <w:rStyle w:val="Hipervnculo"/>
                <w:noProof/>
              </w:rPr>
              <w:t>Normativa vigente para el recojo y manejo de reclamos en el sector salud</w:t>
            </w:r>
            <w:r w:rsidR="00CB60F0">
              <w:rPr>
                <w:noProof/>
                <w:webHidden/>
              </w:rPr>
              <w:tab/>
            </w:r>
            <w:r w:rsidR="00EC2BAF">
              <w:rPr>
                <w:noProof/>
                <w:webHidden/>
              </w:rPr>
              <w:fldChar w:fldCharType="begin"/>
            </w:r>
            <w:r w:rsidR="00CB60F0">
              <w:rPr>
                <w:noProof/>
                <w:webHidden/>
              </w:rPr>
              <w:instrText xml:space="preserve"> PAGEREF _Toc510209094 \h </w:instrText>
            </w:r>
            <w:r w:rsidR="00EC2BAF">
              <w:rPr>
                <w:noProof/>
                <w:webHidden/>
              </w:rPr>
            </w:r>
            <w:r w:rsidR="00EC2BAF">
              <w:rPr>
                <w:noProof/>
                <w:webHidden/>
              </w:rPr>
              <w:fldChar w:fldCharType="separate"/>
            </w:r>
            <w:r w:rsidR="005746B8">
              <w:rPr>
                <w:noProof/>
                <w:webHidden/>
              </w:rPr>
              <w:t>21</w:t>
            </w:r>
            <w:r w:rsidR="00EC2BAF">
              <w:rPr>
                <w:noProof/>
                <w:webHidden/>
              </w:rPr>
              <w:fldChar w:fldCharType="end"/>
            </w:r>
          </w:hyperlink>
        </w:p>
        <w:p w14:paraId="62972842" w14:textId="77777777" w:rsidR="00CB60F0" w:rsidRDefault="00E7463B" w:rsidP="00CB60F0">
          <w:pPr>
            <w:pStyle w:val="TDC3"/>
            <w:rPr>
              <w:rFonts w:cstheme="minorBidi"/>
              <w:noProof/>
              <w:sz w:val="24"/>
              <w:szCs w:val="24"/>
              <w:lang w:val="es-PE" w:eastAsia="es-PE"/>
            </w:rPr>
          </w:pPr>
          <w:hyperlink w:anchor="_Toc510209095" w:history="1">
            <w:r w:rsidR="00CB60F0" w:rsidRPr="00A16C81">
              <w:rPr>
                <w:rStyle w:val="Hipervnculo"/>
                <w:noProof/>
              </w:rPr>
              <w:t>4.</w:t>
            </w:r>
            <w:r w:rsidR="00CB60F0">
              <w:rPr>
                <w:rFonts w:cstheme="minorBidi"/>
                <w:noProof/>
                <w:sz w:val="24"/>
                <w:szCs w:val="24"/>
                <w:lang w:val="es-PE" w:eastAsia="es-PE"/>
              </w:rPr>
              <w:tab/>
            </w:r>
            <w:r w:rsidR="00CB60F0" w:rsidRPr="00A16C81">
              <w:rPr>
                <w:rStyle w:val="Hipervnculo"/>
                <w:noProof/>
              </w:rPr>
              <w:t>Limitaciones del Sistema de Solicitudes en Atención al Ciudadano</w:t>
            </w:r>
            <w:r w:rsidR="00CB60F0">
              <w:rPr>
                <w:noProof/>
                <w:webHidden/>
              </w:rPr>
              <w:tab/>
            </w:r>
            <w:r w:rsidR="00EC2BAF">
              <w:rPr>
                <w:noProof/>
                <w:webHidden/>
              </w:rPr>
              <w:fldChar w:fldCharType="begin"/>
            </w:r>
            <w:r w:rsidR="00CB60F0">
              <w:rPr>
                <w:noProof/>
                <w:webHidden/>
              </w:rPr>
              <w:instrText xml:space="preserve"> PAGEREF _Toc510209095 \h </w:instrText>
            </w:r>
            <w:r w:rsidR="00EC2BAF">
              <w:rPr>
                <w:noProof/>
                <w:webHidden/>
              </w:rPr>
            </w:r>
            <w:r w:rsidR="00EC2BAF">
              <w:rPr>
                <w:noProof/>
                <w:webHidden/>
              </w:rPr>
              <w:fldChar w:fldCharType="separate"/>
            </w:r>
            <w:r w:rsidR="005746B8">
              <w:rPr>
                <w:noProof/>
                <w:webHidden/>
              </w:rPr>
              <w:t>22</w:t>
            </w:r>
            <w:r w:rsidR="00EC2BAF">
              <w:rPr>
                <w:noProof/>
                <w:webHidden/>
              </w:rPr>
              <w:fldChar w:fldCharType="end"/>
            </w:r>
          </w:hyperlink>
        </w:p>
        <w:p w14:paraId="5BF05194" w14:textId="77777777" w:rsidR="00CB60F0" w:rsidRDefault="00E7463B" w:rsidP="00CB60F0">
          <w:pPr>
            <w:pStyle w:val="TDC3"/>
            <w:rPr>
              <w:rFonts w:cstheme="minorBidi"/>
              <w:noProof/>
              <w:sz w:val="24"/>
              <w:szCs w:val="24"/>
              <w:lang w:val="es-PE" w:eastAsia="es-PE"/>
            </w:rPr>
          </w:pPr>
          <w:hyperlink w:anchor="_Toc510209096" w:history="1">
            <w:r w:rsidR="00CB60F0" w:rsidRPr="00A16C81">
              <w:rPr>
                <w:rStyle w:val="Hipervnculo"/>
                <w:noProof/>
              </w:rPr>
              <w:t>5.</w:t>
            </w:r>
            <w:r w:rsidR="00CB60F0">
              <w:rPr>
                <w:rFonts w:cstheme="minorBidi"/>
                <w:noProof/>
                <w:sz w:val="24"/>
                <w:szCs w:val="24"/>
                <w:lang w:val="es-PE" w:eastAsia="es-PE"/>
              </w:rPr>
              <w:tab/>
            </w:r>
            <w:r w:rsidR="00CB60F0" w:rsidRPr="00A16C81">
              <w:rPr>
                <w:rStyle w:val="Hipervnculo"/>
                <w:noProof/>
              </w:rPr>
              <w:t>Oportunidades de Mejora</w:t>
            </w:r>
            <w:r w:rsidR="00CB60F0">
              <w:rPr>
                <w:noProof/>
                <w:webHidden/>
              </w:rPr>
              <w:tab/>
            </w:r>
            <w:r w:rsidR="00EC2BAF">
              <w:rPr>
                <w:noProof/>
                <w:webHidden/>
              </w:rPr>
              <w:fldChar w:fldCharType="begin"/>
            </w:r>
            <w:r w:rsidR="00CB60F0">
              <w:rPr>
                <w:noProof/>
                <w:webHidden/>
              </w:rPr>
              <w:instrText xml:space="preserve"> PAGEREF _Toc510209096 \h </w:instrText>
            </w:r>
            <w:r w:rsidR="00EC2BAF">
              <w:rPr>
                <w:noProof/>
                <w:webHidden/>
              </w:rPr>
            </w:r>
            <w:r w:rsidR="00EC2BAF">
              <w:rPr>
                <w:noProof/>
                <w:webHidden/>
              </w:rPr>
              <w:fldChar w:fldCharType="separate"/>
            </w:r>
            <w:r w:rsidR="005746B8">
              <w:rPr>
                <w:noProof/>
                <w:webHidden/>
              </w:rPr>
              <w:t>23</w:t>
            </w:r>
            <w:r w:rsidR="00EC2BAF">
              <w:rPr>
                <w:noProof/>
                <w:webHidden/>
              </w:rPr>
              <w:fldChar w:fldCharType="end"/>
            </w:r>
          </w:hyperlink>
        </w:p>
        <w:p w14:paraId="2D76804B" w14:textId="77777777" w:rsidR="00CB60F0" w:rsidRDefault="00E7463B" w:rsidP="00CB60F0">
          <w:pPr>
            <w:pStyle w:val="TDC3"/>
            <w:rPr>
              <w:rFonts w:cstheme="minorBidi"/>
              <w:noProof/>
              <w:sz w:val="24"/>
              <w:szCs w:val="24"/>
              <w:lang w:val="es-PE" w:eastAsia="es-PE"/>
            </w:rPr>
          </w:pPr>
          <w:hyperlink w:anchor="_Toc510209097" w:history="1">
            <w:r w:rsidR="00CB60F0" w:rsidRPr="00A16C81">
              <w:rPr>
                <w:rStyle w:val="Hipervnculo"/>
                <w:noProof/>
              </w:rPr>
              <w:t>6.</w:t>
            </w:r>
            <w:r w:rsidR="00CB60F0">
              <w:rPr>
                <w:rFonts w:cstheme="minorBidi"/>
                <w:noProof/>
                <w:sz w:val="24"/>
                <w:szCs w:val="24"/>
                <w:lang w:val="es-PE" w:eastAsia="es-PE"/>
              </w:rPr>
              <w:tab/>
            </w:r>
            <w:r w:rsidR="00CB60F0" w:rsidRPr="00A16C81">
              <w:rPr>
                <w:rStyle w:val="Hipervnculo"/>
                <w:noProof/>
              </w:rPr>
              <w:t>Diseño centrado en el usuario en el sector Salud en Perú</w:t>
            </w:r>
            <w:r w:rsidR="00CB60F0">
              <w:rPr>
                <w:noProof/>
                <w:webHidden/>
              </w:rPr>
              <w:tab/>
            </w:r>
            <w:r w:rsidR="00EC2BAF">
              <w:rPr>
                <w:noProof/>
                <w:webHidden/>
              </w:rPr>
              <w:fldChar w:fldCharType="begin"/>
            </w:r>
            <w:r w:rsidR="00CB60F0">
              <w:rPr>
                <w:noProof/>
                <w:webHidden/>
              </w:rPr>
              <w:instrText xml:space="preserve"> PAGEREF _Toc510209097 \h </w:instrText>
            </w:r>
            <w:r w:rsidR="00EC2BAF">
              <w:rPr>
                <w:noProof/>
                <w:webHidden/>
              </w:rPr>
            </w:r>
            <w:r w:rsidR="00EC2BAF">
              <w:rPr>
                <w:noProof/>
                <w:webHidden/>
              </w:rPr>
              <w:fldChar w:fldCharType="separate"/>
            </w:r>
            <w:r w:rsidR="005746B8">
              <w:rPr>
                <w:noProof/>
                <w:webHidden/>
              </w:rPr>
              <w:t>24</w:t>
            </w:r>
            <w:r w:rsidR="00EC2BAF">
              <w:rPr>
                <w:noProof/>
                <w:webHidden/>
              </w:rPr>
              <w:fldChar w:fldCharType="end"/>
            </w:r>
          </w:hyperlink>
        </w:p>
        <w:p w14:paraId="36249BCE"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098" w:history="1">
            <w:r w:rsidR="00CB60F0" w:rsidRPr="00A16C81">
              <w:rPr>
                <w:rStyle w:val="Hipervnculo"/>
                <w:rFonts w:cs="Times New Roman"/>
                <w:noProof/>
              </w:rPr>
              <w:t>Justificación del estudio</w:t>
            </w:r>
            <w:r w:rsidR="00CB60F0">
              <w:rPr>
                <w:noProof/>
                <w:webHidden/>
              </w:rPr>
              <w:tab/>
            </w:r>
            <w:r w:rsidR="00EC2BAF">
              <w:rPr>
                <w:noProof/>
                <w:webHidden/>
              </w:rPr>
              <w:fldChar w:fldCharType="begin"/>
            </w:r>
            <w:r w:rsidR="00CB60F0">
              <w:rPr>
                <w:noProof/>
                <w:webHidden/>
              </w:rPr>
              <w:instrText xml:space="preserve"> PAGEREF _Toc510209098 \h </w:instrText>
            </w:r>
            <w:r w:rsidR="00EC2BAF">
              <w:rPr>
                <w:noProof/>
                <w:webHidden/>
              </w:rPr>
            </w:r>
            <w:r w:rsidR="00EC2BAF">
              <w:rPr>
                <w:noProof/>
                <w:webHidden/>
              </w:rPr>
              <w:fldChar w:fldCharType="separate"/>
            </w:r>
            <w:r w:rsidR="005746B8">
              <w:rPr>
                <w:noProof/>
                <w:webHidden/>
              </w:rPr>
              <w:t>25</w:t>
            </w:r>
            <w:r w:rsidR="00EC2BAF">
              <w:rPr>
                <w:noProof/>
                <w:webHidden/>
              </w:rPr>
              <w:fldChar w:fldCharType="end"/>
            </w:r>
          </w:hyperlink>
        </w:p>
        <w:p w14:paraId="357A1084"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099" w:history="1">
            <w:r w:rsidR="00CB60F0" w:rsidRPr="00A16C81">
              <w:rPr>
                <w:rStyle w:val="Hipervnculo"/>
                <w:rFonts w:cs="Times New Roman"/>
                <w:noProof/>
              </w:rPr>
              <w:t>Objetivos</w:t>
            </w:r>
            <w:r w:rsidR="00CB60F0">
              <w:rPr>
                <w:noProof/>
                <w:webHidden/>
              </w:rPr>
              <w:tab/>
            </w:r>
            <w:r w:rsidR="00EC2BAF">
              <w:rPr>
                <w:noProof/>
                <w:webHidden/>
              </w:rPr>
              <w:fldChar w:fldCharType="begin"/>
            </w:r>
            <w:r w:rsidR="00CB60F0">
              <w:rPr>
                <w:noProof/>
                <w:webHidden/>
              </w:rPr>
              <w:instrText xml:space="preserve"> PAGEREF _Toc510209099 \h </w:instrText>
            </w:r>
            <w:r w:rsidR="00EC2BAF">
              <w:rPr>
                <w:noProof/>
                <w:webHidden/>
              </w:rPr>
            </w:r>
            <w:r w:rsidR="00EC2BAF">
              <w:rPr>
                <w:noProof/>
                <w:webHidden/>
              </w:rPr>
              <w:fldChar w:fldCharType="separate"/>
            </w:r>
            <w:r w:rsidR="005746B8">
              <w:rPr>
                <w:noProof/>
                <w:webHidden/>
              </w:rPr>
              <w:t>26</w:t>
            </w:r>
            <w:r w:rsidR="00EC2BAF">
              <w:rPr>
                <w:noProof/>
                <w:webHidden/>
              </w:rPr>
              <w:fldChar w:fldCharType="end"/>
            </w:r>
          </w:hyperlink>
        </w:p>
        <w:p w14:paraId="26D87A43" w14:textId="77777777" w:rsidR="00CB60F0" w:rsidRDefault="00E7463B" w:rsidP="00CB60F0">
          <w:pPr>
            <w:pStyle w:val="TDC2"/>
            <w:rPr>
              <w:rFonts w:cstheme="minorBidi"/>
              <w:noProof/>
              <w:sz w:val="24"/>
              <w:szCs w:val="24"/>
              <w:lang w:val="es-PE" w:eastAsia="es-PE"/>
            </w:rPr>
          </w:pPr>
          <w:hyperlink w:anchor="_Toc510209100" w:history="1">
            <w:r w:rsidR="00CB60F0" w:rsidRPr="00A16C81">
              <w:rPr>
                <w:rStyle w:val="Hipervnculo"/>
                <w:rFonts w:cs="Times New Roman"/>
                <w:noProof/>
                <w:lang w:val="es-ES"/>
              </w:rPr>
              <w:t>I.</w:t>
            </w:r>
            <w:r w:rsidR="00CB60F0">
              <w:rPr>
                <w:rFonts w:cstheme="minorBidi"/>
                <w:noProof/>
                <w:sz w:val="24"/>
                <w:szCs w:val="24"/>
                <w:lang w:val="es-PE" w:eastAsia="es-PE"/>
              </w:rPr>
              <w:tab/>
            </w:r>
            <w:r w:rsidR="00CB60F0" w:rsidRPr="00A16C81">
              <w:rPr>
                <w:rStyle w:val="Hipervnculo"/>
                <w:rFonts w:cs="Times New Roman"/>
                <w:noProof/>
                <w:lang w:val="es-ES"/>
              </w:rPr>
              <w:t>Objetivo General</w:t>
            </w:r>
            <w:r w:rsidR="00CB60F0">
              <w:rPr>
                <w:noProof/>
                <w:webHidden/>
              </w:rPr>
              <w:tab/>
            </w:r>
            <w:r w:rsidR="00EC2BAF">
              <w:rPr>
                <w:noProof/>
                <w:webHidden/>
              </w:rPr>
              <w:fldChar w:fldCharType="begin"/>
            </w:r>
            <w:r w:rsidR="00CB60F0">
              <w:rPr>
                <w:noProof/>
                <w:webHidden/>
              </w:rPr>
              <w:instrText xml:space="preserve"> PAGEREF _Toc510209100 \h </w:instrText>
            </w:r>
            <w:r w:rsidR="00EC2BAF">
              <w:rPr>
                <w:noProof/>
                <w:webHidden/>
              </w:rPr>
            </w:r>
            <w:r w:rsidR="00EC2BAF">
              <w:rPr>
                <w:noProof/>
                <w:webHidden/>
              </w:rPr>
              <w:fldChar w:fldCharType="separate"/>
            </w:r>
            <w:r w:rsidR="005746B8">
              <w:rPr>
                <w:noProof/>
                <w:webHidden/>
              </w:rPr>
              <w:t>26</w:t>
            </w:r>
            <w:r w:rsidR="00EC2BAF">
              <w:rPr>
                <w:noProof/>
                <w:webHidden/>
              </w:rPr>
              <w:fldChar w:fldCharType="end"/>
            </w:r>
          </w:hyperlink>
        </w:p>
        <w:p w14:paraId="59D71BCE" w14:textId="77777777" w:rsidR="00CB60F0" w:rsidRDefault="00E7463B" w:rsidP="00CB60F0">
          <w:pPr>
            <w:pStyle w:val="TDC2"/>
            <w:rPr>
              <w:rFonts w:cstheme="minorBidi"/>
              <w:noProof/>
              <w:sz w:val="24"/>
              <w:szCs w:val="24"/>
              <w:lang w:val="es-PE" w:eastAsia="es-PE"/>
            </w:rPr>
          </w:pPr>
          <w:hyperlink w:anchor="_Toc510209101" w:history="1">
            <w:r w:rsidR="00CB60F0" w:rsidRPr="00A16C81">
              <w:rPr>
                <w:rStyle w:val="Hipervnculo"/>
                <w:rFonts w:cs="Times New Roman"/>
                <w:noProof/>
                <w:lang w:val="es-ES"/>
              </w:rPr>
              <w:t>II.</w:t>
            </w:r>
            <w:r w:rsidR="00CB60F0">
              <w:rPr>
                <w:rFonts w:cstheme="minorBidi"/>
                <w:noProof/>
                <w:sz w:val="24"/>
                <w:szCs w:val="24"/>
                <w:lang w:val="es-PE" w:eastAsia="es-PE"/>
              </w:rPr>
              <w:tab/>
            </w:r>
            <w:r w:rsidR="00CB60F0" w:rsidRPr="00A16C81">
              <w:rPr>
                <w:rStyle w:val="Hipervnculo"/>
                <w:rFonts w:cs="Times New Roman"/>
                <w:noProof/>
                <w:lang w:val="es-ES"/>
              </w:rPr>
              <w:t>Objetivos Específicos</w:t>
            </w:r>
            <w:r w:rsidR="00CB60F0">
              <w:rPr>
                <w:noProof/>
                <w:webHidden/>
              </w:rPr>
              <w:tab/>
            </w:r>
            <w:r w:rsidR="00EC2BAF">
              <w:rPr>
                <w:noProof/>
                <w:webHidden/>
              </w:rPr>
              <w:fldChar w:fldCharType="begin"/>
            </w:r>
            <w:r w:rsidR="00CB60F0">
              <w:rPr>
                <w:noProof/>
                <w:webHidden/>
              </w:rPr>
              <w:instrText xml:space="preserve"> PAGEREF _Toc510209101 \h </w:instrText>
            </w:r>
            <w:r w:rsidR="00EC2BAF">
              <w:rPr>
                <w:noProof/>
                <w:webHidden/>
              </w:rPr>
            </w:r>
            <w:r w:rsidR="00EC2BAF">
              <w:rPr>
                <w:noProof/>
                <w:webHidden/>
              </w:rPr>
              <w:fldChar w:fldCharType="separate"/>
            </w:r>
            <w:r w:rsidR="005746B8">
              <w:rPr>
                <w:noProof/>
                <w:webHidden/>
              </w:rPr>
              <w:t>26</w:t>
            </w:r>
            <w:r w:rsidR="00EC2BAF">
              <w:rPr>
                <w:noProof/>
                <w:webHidden/>
              </w:rPr>
              <w:fldChar w:fldCharType="end"/>
            </w:r>
          </w:hyperlink>
        </w:p>
        <w:p w14:paraId="2C5281E8"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102" w:history="1">
            <w:r w:rsidR="00CB60F0" w:rsidRPr="00A16C81">
              <w:rPr>
                <w:rStyle w:val="Hipervnculo"/>
                <w:rFonts w:cs="Times New Roman"/>
                <w:noProof/>
              </w:rPr>
              <w:t>Metodología</w:t>
            </w:r>
            <w:r w:rsidR="00CB60F0">
              <w:rPr>
                <w:noProof/>
                <w:webHidden/>
              </w:rPr>
              <w:tab/>
            </w:r>
            <w:r w:rsidR="00EC2BAF">
              <w:rPr>
                <w:noProof/>
                <w:webHidden/>
              </w:rPr>
              <w:fldChar w:fldCharType="begin"/>
            </w:r>
            <w:r w:rsidR="00CB60F0">
              <w:rPr>
                <w:noProof/>
                <w:webHidden/>
              </w:rPr>
              <w:instrText xml:space="preserve"> PAGEREF _Toc510209102 \h </w:instrText>
            </w:r>
            <w:r w:rsidR="00EC2BAF">
              <w:rPr>
                <w:noProof/>
                <w:webHidden/>
              </w:rPr>
            </w:r>
            <w:r w:rsidR="00EC2BAF">
              <w:rPr>
                <w:noProof/>
                <w:webHidden/>
              </w:rPr>
              <w:fldChar w:fldCharType="separate"/>
            </w:r>
            <w:r w:rsidR="005746B8">
              <w:rPr>
                <w:noProof/>
                <w:webHidden/>
              </w:rPr>
              <w:t>27</w:t>
            </w:r>
            <w:r w:rsidR="00EC2BAF">
              <w:rPr>
                <w:noProof/>
                <w:webHidden/>
              </w:rPr>
              <w:fldChar w:fldCharType="end"/>
            </w:r>
          </w:hyperlink>
        </w:p>
        <w:p w14:paraId="744E737A" w14:textId="77777777" w:rsidR="00CB60F0" w:rsidRDefault="00E7463B" w:rsidP="00CB60F0">
          <w:pPr>
            <w:pStyle w:val="TDC2"/>
            <w:rPr>
              <w:rFonts w:cstheme="minorBidi"/>
              <w:noProof/>
              <w:sz w:val="24"/>
              <w:szCs w:val="24"/>
              <w:lang w:val="es-PE" w:eastAsia="es-PE"/>
            </w:rPr>
          </w:pPr>
          <w:hyperlink w:anchor="_Toc510209103" w:history="1">
            <w:r w:rsidR="00CB60F0" w:rsidRPr="00A16C81">
              <w:rPr>
                <w:rStyle w:val="Hipervnculo"/>
                <w:rFonts w:cs="Times New Roman"/>
                <w:noProof/>
                <w:lang w:val="es-ES"/>
              </w:rPr>
              <w:t>I.</w:t>
            </w:r>
            <w:r w:rsidR="00CB60F0">
              <w:rPr>
                <w:rFonts w:cstheme="minorBidi"/>
                <w:noProof/>
                <w:sz w:val="24"/>
                <w:szCs w:val="24"/>
                <w:lang w:val="es-PE" w:eastAsia="es-PE"/>
              </w:rPr>
              <w:tab/>
            </w:r>
            <w:r w:rsidR="00CB60F0" w:rsidRPr="00A16C81">
              <w:rPr>
                <w:rStyle w:val="Hipervnculo"/>
                <w:rFonts w:cs="Times New Roman"/>
                <w:noProof/>
                <w:lang w:val="es-ES"/>
              </w:rPr>
              <w:t>Diseño del estudio</w:t>
            </w:r>
            <w:r w:rsidR="00CB60F0">
              <w:rPr>
                <w:noProof/>
                <w:webHidden/>
              </w:rPr>
              <w:tab/>
            </w:r>
            <w:r w:rsidR="00EC2BAF">
              <w:rPr>
                <w:noProof/>
                <w:webHidden/>
              </w:rPr>
              <w:fldChar w:fldCharType="begin"/>
            </w:r>
            <w:r w:rsidR="00CB60F0">
              <w:rPr>
                <w:noProof/>
                <w:webHidden/>
              </w:rPr>
              <w:instrText xml:space="preserve"> PAGEREF _Toc510209103 \h </w:instrText>
            </w:r>
            <w:r w:rsidR="00EC2BAF">
              <w:rPr>
                <w:noProof/>
                <w:webHidden/>
              </w:rPr>
            </w:r>
            <w:r w:rsidR="00EC2BAF">
              <w:rPr>
                <w:noProof/>
                <w:webHidden/>
              </w:rPr>
              <w:fldChar w:fldCharType="separate"/>
            </w:r>
            <w:r w:rsidR="005746B8">
              <w:rPr>
                <w:noProof/>
                <w:webHidden/>
              </w:rPr>
              <w:t>27</w:t>
            </w:r>
            <w:r w:rsidR="00EC2BAF">
              <w:rPr>
                <w:noProof/>
                <w:webHidden/>
              </w:rPr>
              <w:fldChar w:fldCharType="end"/>
            </w:r>
          </w:hyperlink>
        </w:p>
        <w:p w14:paraId="00B0F321" w14:textId="77777777" w:rsidR="00CB60F0" w:rsidRDefault="00E7463B" w:rsidP="00CB60F0">
          <w:pPr>
            <w:pStyle w:val="TDC2"/>
            <w:rPr>
              <w:rFonts w:cstheme="minorBidi"/>
              <w:noProof/>
              <w:sz w:val="24"/>
              <w:szCs w:val="24"/>
              <w:lang w:val="es-PE" w:eastAsia="es-PE"/>
            </w:rPr>
          </w:pPr>
          <w:hyperlink w:anchor="_Toc510209104" w:history="1">
            <w:r w:rsidR="00CB60F0" w:rsidRPr="00A16C81">
              <w:rPr>
                <w:rStyle w:val="Hipervnculo"/>
                <w:rFonts w:cs="Times New Roman"/>
                <w:noProof/>
                <w:lang w:val="es-ES"/>
              </w:rPr>
              <w:t>II.</w:t>
            </w:r>
            <w:r w:rsidR="00CB60F0">
              <w:rPr>
                <w:rFonts w:cstheme="minorBidi"/>
                <w:noProof/>
                <w:sz w:val="24"/>
                <w:szCs w:val="24"/>
                <w:lang w:val="es-PE" w:eastAsia="es-PE"/>
              </w:rPr>
              <w:tab/>
            </w:r>
            <w:r w:rsidR="00CB60F0" w:rsidRPr="00A16C81">
              <w:rPr>
                <w:rStyle w:val="Hipervnculo"/>
                <w:rFonts w:cs="Times New Roman"/>
                <w:noProof/>
                <w:lang w:val="es-ES"/>
              </w:rPr>
              <w:t>Población</w:t>
            </w:r>
            <w:r w:rsidR="00CB60F0">
              <w:rPr>
                <w:noProof/>
                <w:webHidden/>
              </w:rPr>
              <w:tab/>
            </w:r>
            <w:r w:rsidR="00EC2BAF">
              <w:rPr>
                <w:noProof/>
                <w:webHidden/>
              </w:rPr>
              <w:fldChar w:fldCharType="begin"/>
            </w:r>
            <w:r w:rsidR="00CB60F0">
              <w:rPr>
                <w:noProof/>
                <w:webHidden/>
              </w:rPr>
              <w:instrText xml:space="preserve"> PAGEREF _Toc510209104 \h </w:instrText>
            </w:r>
            <w:r w:rsidR="00EC2BAF">
              <w:rPr>
                <w:noProof/>
                <w:webHidden/>
              </w:rPr>
            </w:r>
            <w:r w:rsidR="00EC2BAF">
              <w:rPr>
                <w:noProof/>
                <w:webHidden/>
              </w:rPr>
              <w:fldChar w:fldCharType="separate"/>
            </w:r>
            <w:r w:rsidR="005746B8">
              <w:rPr>
                <w:noProof/>
                <w:webHidden/>
              </w:rPr>
              <w:t>27</w:t>
            </w:r>
            <w:r w:rsidR="00EC2BAF">
              <w:rPr>
                <w:noProof/>
                <w:webHidden/>
              </w:rPr>
              <w:fldChar w:fldCharType="end"/>
            </w:r>
          </w:hyperlink>
        </w:p>
        <w:p w14:paraId="1F6BEA5E" w14:textId="77777777" w:rsidR="00CB60F0" w:rsidRDefault="00E7463B" w:rsidP="00CB60F0">
          <w:pPr>
            <w:pStyle w:val="TDC2"/>
            <w:rPr>
              <w:rFonts w:cstheme="minorBidi"/>
              <w:noProof/>
              <w:sz w:val="24"/>
              <w:szCs w:val="24"/>
              <w:lang w:val="es-PE" w:eastAsia="es-PE"/>
            </w:rPr>
          </w:pPr>
          <w:hyperlink w:anchor="_Toc510209105" w:history="1">
            <w:r w:rsidR="00CB60F0" w:rsidRPr="00A16C81">
              <w:rPr>
                <w:rStyle w:val="Hipervnculo"/>
                <w:rFonts w:cs="Times New Roman"/>
                <w:noProof/>
                <w:lang w:val="es-ES"/>
              </w:rPr>
              <w:t>III.</w:t>
            </w:r>
            <w:r w:rsidR="00CB60F0">
              <w:rPr>
                <w:rFonts w:cstheme="minorBidi"/>
                <w:noProof/>
                <w:sz w:val="24"/>
                <w:szCs w:val="24"/>
                <w:lang w:val="es-PE" w:eastAsia="es-PE"/>
              </w:rPr>
              <w:tab/>
            </w:r>
            <w:r w:rsidR="00CB60F0" w:rsidRPr="00A16C81">
              <w:rPr>
                <w:rStyle w:val="Hipervnculo"/>
                <w:rFonts w:cs="Times New Roman"/>
                <w:noProof/>
                <w:lang w:val="es-ES"/>
              </w:rPr>
              <w:t>Muestra</w:t>
            </w:r>
            <w:r w:rsidR="00CB60F0">
              <w:rPr>
                <w:noProof/>
                <w:webHidden/>
              </w:rPr>
              <w:tab/>
            </w:r>
            <w:r w:rsidR="00EC2BAF">
              <w:rPr>
                <w:noProof/>
                <w:webHidden/>
              </w:rPr>
              <w:fldChar w:fldCharType="begin"/>
            </w:r>
            <w:r w:rsidR="00CB60F0">
              <w:rPr>
                <w:noProof/>
                <w:webHidden/>
              </w:rPr>
              <w:instrText xml:space="preserve"> PAGEREF _Toc510209105 \h </w:instrText>
            </w:r>
            <w:r w:rsidR="00EC2BAF">
              <w:rPr>
                <w:noProof/>
                <w:webHidden/>
              </w:rPr>
            </w:r>
            <w:r w:rsidR="00EC2BAF">
              <w:rPr>
                <w:noProof/>
                <w:webHidden/>
              </w:rPr>
              <w:fldChar w:fldCharType="separate"/>
            </w:r>
            <w:r w:rsidR="005746B8">
              <w:rPr>
                <w:noProof/>
                <w:webHidden/>
              </w:rPr>
              <w:t>27</w:t>
            </w:r>
            <w:r w:rsidR="00EC2BAF">
              <w:rPr>
                <w:noProof/>
                <w:webHidden/>
              </w:rPr>
              <w:fldChar w:fldCharType="end"/>
            </w:r>
          </w:hyperlink>
        </w:p>
        <w:p w14:paraId="0A0AE687" w14:textId="77777777" w:rsidR="00CB60F0" w:rsidRDefault="00E7463B" w:rsidP="00CB60F0">
          <w:pPr>
            <w:pStyle w:val="TDC2"/>
            <w:rPr>
              <w:rFonts w:cstheme="minorBidi"/>
              <w:noProof/>
              <w:sz w:val="24"/>
              <w:szCs w:val="24"/>
              <w:lang w:val="es-PE" w:eastAsia="es-PE"/>
            </w:rPr>
          </w:pPr>
          <w:hyperlink w:anchor="_Toc510209106" w:history="1">
            <w:r w:rsidR="00CB60F0" w:rsidRPr="00A16C81">
              <w:rPr>
                <w:rStyle w:val="Hipervnculo"/>
                <w:rFonts w:cs="Times New Roman"/>
                <w:noProof/>
              </w:rPr>
              <w:t>IV.</w:t>
            </w:r>
            <w:r w:rsidR="00CB60F0">
              <w:rPr>
                <w:rFonts w:cstheme="minorBidi"/>
                <w:noProof/>
                <w:sz w:val="24"/>
                <w:szCs w:val="24"/>
                <w:lang w:val="es-PE" w:eastAsia="es-PE"/>
              </w:rPr>
              <w:tab/>
            </w:r>
            <w:r w:rsidR="00CB60F0" w:rsidRPr="00A16C81">
              <w:rPr>
                <w:rStyle w:val="Hipervnculo"/>
                <w:rFonts w:cs="Times New Roman"/>
                <w:noProof/>
              </w:rPr>
              <w:t>Operacionalización de variables</w:t>
            </w:r>
            <w:r w:rsidR="00CB60F0">
              <w:rPr>
                <w:noProof/>
                <w:webHidden/>
              </w:rPr>
              <w:tab/>
            </w:r>
            <w:r w:rsidR="00EC2BAF">
              <w:rPr>
                <w:noProof/>
                <w:webHidden/>
              </w:rPr>
              <w:fldChar w:fldCharType="begin"/>
            </w:r>
            <w:r w:rsidR="00CB60F0">
              <w:rPr>
                <w:noProof/>
                <w:webHidden/>
              </w:rPr>
              <w:instrText xml:space="preserve"> PAGEREF _Toc510209106 \h </w:instrText>
            </w:r>
            <w:r w:rsidR="00EC2BAF">
              <w:rPr>
                <w:noProof/>
                <w:webHidden/>
              </w:rPr>
            </w:r>
            <w:r w:rsidR="00EC2BAF">
              <w:rPr>
                <w:noProof/>
                <w:webHidden/>
              </w:rPr>
              <w:fldChar w:fldCharType="separate"/>
            </w:r>
            <w:r w:rsidR="005746B8">
              <w:rPr>
                <w:noProof/>
                <w:webHidden/>
              </w:rPr>
              <w:t>28</w:t>
            </w:r>
            <w:r w:rsidR="00EC2BAF">
              <w:rPr>
                <w:noProof/>
                <w:webHidden/>
              </w:rPr>
              <w:fldChar w:fldCharType="end"/>
            </w:r>
          </w:hyperlink>
        </w:p>
        <w:p w14:paraId="5F3A87DE" w14:textId="77777777" w:rsidR="00CB60F0" w:rsidRDefault="00E7463B" w:rsidP="00CB60F0">
          <w:pPr>
            <w:pStyle w:val="TDC2"/>
            <w:rPr>
              <w:rFonts w:cstheme="minorBidi"/>
              <w:noProof/>
              <w:sz w:val="24"/>
              <w:szCs w:val="24"/>
              <w:lang w:val="es-PE" w:eastAsia="es-PE"/>
            </w:rPr>
          </w:pPr>
          <w:hyperlink w:anchor="_Toc510209107" w:history="1">
            <w:r w:rsidR="00CB60F0" w:rsidRPr="00A16C81">
              <w:rPr>
                <w:rStyle w:val="Hipervnculo"/>
                <w:rFonts w:cs="Times New Roman"/>
                <w:noProof/>
                <w:lang w:val="es-ES"/>
              </w:rPr>
              <w:t>Guía Estructurada de Entrevista a Profundidad para usuarios finales Nº2</w:t>
            </w:r>
            <w:r w:rsidR="00CB60F0">
              <w:rPr>
                <w:noProof/>
                <w:webHidden/>
              </w:rPr>
              <w:tab/>
            </w:r>
            <w:r w:rsidR="00EC2BAF">
              <w:rPr>
                <w:noProof/>
                <w:webHidden/>
              </w:rPr>
              <w:fldChar w:fldCharType="begin"/>
            </w:r>
            <w:r w:rsidR="00CB60F0">
              <w:rPr>
                <w:noProof/>
                <w:webHidden/>
              </w:rPr>
              <w:instrText xml:space="preserve"> PAGEREF _Toc510209107 \h </w:instrText>
            </w:r>
            <w:r w:rsidR="00EC2BAF">
              <w:rPr>
                <w:noProof/>
                <w:webHidden/>
              </w:rPr>
            </w:r>
            <w:r w:rsidR="00EC2BAF">
              <w:rPr>
                <w:noProof/>
                <w:webHidden/>
              </w:rPr>
              <w:fldChar w:fldCharType="separate"/>
            </w:r>
            <w:r w:rsidR="005746B8">
              <w:rPr>
                <w:noProof/>
                <w:webHidden/>
              </w:rPr>
              <w:t>28</w:t>
            </w:r>
            <w:r w:rsidR="00EC2BAF">
              <w:rPr>
                <w:noProof/>
                <w:webHidden/>
              </w:rPr>
              <w:fldChar w:fldCharType="end"/>
            </w:r>
          </w:hyperlink>
        </w:p>
        <w:p w14:paraId="637B4865" w14:textId="77777777" w:rsidR="00CB60F0" w:rsidRDefault="00E7463B" w:rsidP="00CB60F0">
          <w:pPr>
            <w:pStyle w:val="TDC2"/>
            <w:rPr>
              <w:rFonts w:cstheme="minorBidi"/>
              <w:noProof/>
              <w:sz w:val="24"/>
              <w:szCs w:val="24"/>
              <w:lang w:val="es-PE" w:eastAsia="es-PE"/>
            </w:rPr>
          </w:pPr>
          <w:hyperlink w:anchor="_Toc510209108" w:history="1">
            <w:r w:rsidR="00CB60F0" w:rsidRPr="00A16C81">
              <w:rPr>
                <w:rStyle w:val="Hipervnculo"/>
                <w:rFonts w:cs="Times New Roman"/>
                <w:noProof/>
              </w:rPr>
              <w:t>V.</w:t>
            </w:r>
            <w:r w:rsidR="00CB60F0">
              <w:rPr>
                <w:rFonts w:cstheme="minorBidi"/>
                <w:noProof/>
                <w:sz w:val="24"/>
                <w:szCs w:val="24"/>
                <w:lang w:val="es-PE" w:eastAsia="es-PE"/>
              </w:rPr>
              <w:tab/>
            </w:r>
            <w:r w:rsidR="00CB60F0" w:rsidRPr="00A16C81">
              <w:rPr>
                <w:rStyle w:val="Hipervnculo"/>
                <w:rFonts w:cs="Times New Roman"/>
                <w:noProof/>
              </w:rPr>
              <w:t>Procedimientos y técnicas</w:t>
            </w:r>
            <w:r w:rsidR="00CB60F0">
              <w:rPr>
                <w:noProof/>
                <w:webHidden/>
              </w:rPr>
              <w:tab/>
            </w:r>
            <w:r w:rsidR="00EC2BAF">
              <w:rPr>
                <w:noProof/>
                <w:webHidden/>
              </w:rPr>
              <w:fldChar w:fldCharType="begin"/>
            </w:r>
            <w:r w:rsidR="00CB60F0">
              <w:rPr>
                <w:noProof/>
                <w:webHidden/>
              </w:rPr>
              <w:instrText xml:space="preserve"> PAGEREF _Toc510209108 \h </w:instrText>
            </w:r>
            <w:r w:rsidR="00EC2BAF">
              <w:rPr>
                <w:noProof/>
                <w:webHidden/>
              </w:rPr>
            </w:r>
            <w:r w:rsidR="00EC2BAF">
              <w:rPr>
                <w:noProof/>
                <w:webHidden/>
              </w:rPr>
              <w:fldChar w:fldCharType="separate"/>
            </w:r>
            <w:r w:rsidR="005746B8">
              <w:rPr>
                <w:noProof/>
                <w:webHidden/>
              </w:rPr>
              <w:t>28</w:t>
            </w:r>
            <w:r w:rsidR="00EC2BAF">
              <w:rPr>
                <w:noProof/>
                <w:webHidden/>
              </w:rPr>
              <w:fldChar w:fldCharType="end"/>
            </w:r>
          </w:hyperlink>
        </w:p>
        <w:p w14:paraId="0B952CB3" w14:textId="77777777" w:rsidR="00CB60F0" w:rsidRDefault="00E7463B" w:rsidP="00CB60F0">
          <w:pPr>
            <w:pStyle w:val="TDC3"/>
            <w:rPr>
              <w:rFonts w:cstheme="minorBidi"/>
              <w:noProof/>
              <w:sz w:val="24"/>
              <w:szCs w:val="24"/>
              <w:lang w:val="es-PE" w:eastAsia="es-PE"/>
            </w:rPr>
          </w:pPr>
          <w:hyperlink w:anchor="_Toc510209109" w:history="1">
            <w:r w:rsidR="00CB60F0" w:rsidRPr="00A16C81">
              <w:rPr>
                <w:rStyle w:val="Hipervnculo"/>
                <w:noProof/>
              </w:rPr>
              <w:t>1.</w:t>
            </w:r>
            <w:r w:rsidR="00CB60F0">
              <w:rPr>
                <w:rFonts w:cstheme="minorBidi"/>
                <w:noProof/>
                <w:sz w:val="24"/>
                <w:szCs w:val="24"/>
                <w:lang w:val="es-PE" w:eastAsia="es-PE"/>
              </w:rPr>
              <w:tab/>
            </w:r>
            <w:r w:rsidR="00CB60F0" w:rsidRPr="00A16C81">
              <w:rPr>
                <w:rStyle w:val="Hipervnculo"/>
                <w:noProof/>
              </w:rPr>
              <w:t>Investigación de usuarios</w:t>
            </w:r>
            <w:r w:rsidR="00CB60F0">
              <w:rPr>
                <w:noProof/>
                <w:webHidden/>
              </w:rPr>
              <w:tab/>
            </w:r>
            <w:r w:rsidR="00EC2BAF">
              <w:rPr>
                <w:noProof/>
                <w:webHidden/>
              </w:rPr>
              <w:fldChar w:fldCharType="begin"/>
            </w:r>
            <w:r w:rsidR="00CB60F0">
              <w:rPr>
                <w:noProof/>
                <w:webHidden/>
              </w:rPr>
              <w:instrText xml:space="preserve"> PAGEREF _Toc510209109 \h </w:instrText>
            </w:r>
            <w:r w:rsidR="00EC2BAF">
              <w:rPr>
                <w:noProof/>
                <w:webHidden/>
              </w:rPr>
            </w:r>
            <w:r w:rsidR="00EC2BAF">
              <w:rPr>
                <w:noProof/>
                <w:webHidden/>
              </w:rPr>
              <w:fldChar w:fldCharType="separate"/>
            </w:r>
            <w:r w:rsidR="005746B8">
              <w:rPr>
                <w:noProof/>
                <w:webHidden/>
              </w:rPr>
              <w:t>28</w:t>
            </w:r>
            <w:r w:rsidR="00EC2BAF">
              <w:rPr>
                <w:noProof/>
                <w:webHidden/>
              </w:rPr>
              <w:fldChar w:fldCharType="end"/>
            </w:r>
          </w:hyperlink>
        </w:p>
        <w:p w14:paraId="74E098FB" w14:textId="77777777" w:rsidR="00CB60F0" w:rsidRDefault="00E7463B" w:rsidP="00CB60F0">
          <w:pPr>
            <w:pStyle w:val="TDC3"/>
            <w:rPr>
              <w:rFonts w:cstheme="minorBidi"/>
              <w:noProof/>
              <w:sz w:val="24"/>
              <w:szCs w:val="24"/>
              <w:lang w:val="es-PE" w:eastAsia="es-PE"/>
            </w:rPr>
          </w:pPr>
          <w:hyperlink w:anchor="_Toc510209110" w:history="1">
            <w:r w:rsidR="00CB60F0" w:rsidRPr="00A16C81">
              <w:rPr>
                <w:rStyle w:val="Hipervnculo"/>
                <w:noProof/>
              </w:rPr>
              <w:t>2.</w:t>
            </w:r>
            <w:r w:rsidR="00CB60F0">
              <w:rPr>
                <w:rFonts w:cstheme="minorBidi"/>
                <w:noProof/>
                <w:sz w:val="24"/>
                <w:szCs w:val="24"/>
                <w:lang w:val="es-PE" w:eastAsia="es-PE"/>
              </w:rPr>
              <w:tab/>
            </w:r>
            <w:r w:rsidR="00CB60F0" w:rsidRPr="00A16C81">
              <w:rPr>
                <w:rStyle w:val="Hipervnculo"/>
                <w:noProof/>
              </w:rPr>
              <w:t>Diseño y Prototipado</w:t>
            </w:r>
            <w:r w:rsidR="00CB60F0">
              <w:rPr>
                <w:noProof/>
                <w:webHidden/>
              </w:rPr>
              <w:tab/>
            </w:r>
            <w:r w:rsidR="00EC2BAF">
              <w:rPr>
                <w:noProof/>
                <w:webHidden/>
              </w:rPr>
              <w:fldChar w:fldCharType="begin"/>
            </w:r>
            <w:r w:rsidR="00CB60F0">
              <w:rPr>
                <w:noProof/>
                <w:webHidden/>
              </w:rPr>
              <w:instrText xml:space="preserve"> PAGEREF _Toc510209110 \h </w:instrText>
            </w:r>
            <w:r w:rsidR="00EC2BAF">
              <w:rPr>
                <w:noProof/>
                <w:webHidden/>
              </w:rPr>
            </w:r>
            <w:r w:rsidR="00EC2BAF">
              <w:rPr>
                <w:noProof/>
                <w:webHidden/>
              </w:rPr>
              <w:fldChar w:fldCharType="separate"/>
            </w:r>
            <w:r w:rsidR="005746B8">
              <w:rPr>
                <w:noProof/>
                <w:webHidden/>
              </w:rPr>
              <w:t>30</w:t>
            </w:r>
            <w:r w:rsidR="00EC2BAF">
              <w:rPr>
                <w:noProof/>
                <w:webHidden/>
              </w:rPr>
              <w:fldChar w:fldCharType="end"/>
            </w:r>
          </w:hyperlink>
        </w:p>
        <w:p w14:paraId="6759B9BC" w14:textId="77777777" w:rsidR="00CB60F0" w:rsidRDefault="00E7463B" w:rsidP="00CB60F0">
          <w:pPr>
            <w:pStyle w:val="TDC3"/>
            <w:rPr>
              <w:rFonts w:cstheme="minorBidi"/>
              <w:noProof/>
              <w:sz w:val="24"/>
              <w:szCs w:val="24"/>
              <w:lang w:val="es-PE" w:eastAsia="es-PE"/>
            </w:rPr>
          </w:pPr>
          <w:hyperlink w:anchor="_Toc510209111" w:history="1">
            <w:r w:rsidR="00CB60F0" w:rsidRPr="00A16C81">
              <w:rPr>
                <w:rStyle w:val="Hipervnculo"/>
                <w:noProof/>
              </w:rPr>
              <w:t>3.</w:t>
            </w:r>
            <w:r w:rsidR="00CB60F0">
              <w:rPr>
                <w:rFonts w:cstheme="minorBidi"/>
                <w:noProof/>
                <w:sz w:val="24"/>
                <w:szCs w:val="24"/>
                <w:lang w:val="es-PE" w:eastAsia="es-PE"/>
              </w:rPr>
              <w:tab/>
            </w:r>
            <w:r w:rsidR="00CB60F0" w:rsidRPr="00A16C81">
              <w:rPr>
                <w:rStyle w:val="Hipervnculo"/>
                <w:noProof/>
              </w:rPr>
              <w:t>Pruebas de Usuario</w:t>
            </w:r>
            <w:r w:rsidR="00CB60F0">
              <w:rPr>
                <w:noProof/>
                <w:webHidden/>
              </w:rPr>
              <w:tab/>
            </w:r>
            <w:r w:rsidR="00EC2BAF">
              <w:rPr>
                <w:noProof/>
                <w:webHidden/>
              </w:rPr>
              <w:fldChar w:fldCharType="begin"/>
            </w:r>
            <w:r w:rsidR="00CB60F0">
              <w:rPr>
                <w:noProof/>
                <w:webHidden/>
              </w:rPr>
              <w:instrText xml:space="preserve"> PAGEREF _Toc510209111 \h </w:instrText>
            </w:r>
            <w:r w:rsidR="00EC2BAF">
              <w:rPr>
                <w:noProof/>
                <w:webHidden/>
              </w:rPr>
            </w:r>
            <w:r w:rsidR="00EC2BAF">
              <w:rPr>
                <w:noProof/>
                <w:webHidden/>
              </w:rPr>
              <w:fldChar w:fldCharType="separate"/>
            </w:r>
            <w:r w:rsidR="005746B8">
              <w:rPr>
                <w:noProof/>
                <w:webHidden/>
              </w:rPr>
              <w:t>30</w:t>
            </w:r>
            <w:r w:rsidR="00EC2BAF">
              <w:rPr>
                <w:noProof/>
                <w:webHidden/>
              </w:rPr>
              <w:fldChar w:fldCharType="end"/>
            </w:r>
          </w:hyperlink>
        </w:p>
        <w:p w14:paraId="78375881" w14:textId="77777777" w:rsidR="00CB60F0" w:rsidRDefault="00E7463B" w:rsidP="00CB60F0">
          <w:pPr>
            <w:pStyle w:val="TDC2"/>
            <w:rPr>
              <w:rFonts w:cstheme="minorBidi"/>
              <w:noProof/>
              <w:sz w:val="24"/>
              <w:szCs w:val="24"/>
              <w:lang w:val="es-PE" w:eastAsia="es-PE"/>
            </w:rPr>
          </w:pPr>
          <w:hyperlink w:anchor="_Toc510209112" w:history="1">
            <w:r w:rsidR="00CB60F0" w:rsidRPr="00A16C81">
              <w:rPr>
                <w:rStyle w:val="Hipervnculo"/>
                <w:rFonts w:cs="Times New Roman"/>
                <w:noProof/>
                <w:lang w:val="es-ES"/>
              </w:rPr>
              <w:t>VI.</w:t>
            </w:r>
            <w:r w:rsidR="00CB60F0">
              <w:rPr>
                <w:rFonts w:cstheme="minorBidi"/>
                <w:noProof/>
                <w:sz w:val="24"/>
                <w:szCs w:val="24"/>
                <w:lang w:val="es-PE" w:eastAsia="es-PE"/>
              </w:rPr>
              <w:tab/>
            </w:r>
            <w:r w:rsidR="00CB60F0" w:rsidRPr="00A16C81">
              <w:rPr>
                <w:rStyle w:val="Hipervnculo"/>
                <w:rFonts w:cs="Times New Roman"/>
                <w:noProof/>
                <w:lang w:val="es-ES"/>
              </w:rPr>
              <w:t>Consideraciones éticas</w:t>
            </w:r>
            <w:r w:rsidR="00CB60F0">
              <w:rPr>
                <w:noProof/>
                <w:webHidden/>
              </w:rPr>
              <w:tab/>
            </w:r>
            <w:r w:rsidR="00EC2BAF">
              <w:rPr>
                <w:noProof/>
                <w:webHidden/>
              </w:rPr>
              <w:fldChar w:fldCharType="begin"/>
            </w:r>
            <w:r w:rsidR="00CB60F0">
              <w:rPr>
                <w:noProof/>
                <w:webHidden/>
              </w:rPr>
              <w:instrText xml:space="preserve"> PAGEREF _Toc510209112 \h </w:instrText>
            </w:r>
            <w:r w:rsidR="00EC2BAF">
              <w:rPr>
                <w:noProof/>
                <w:webHidden/>
              </w:rPr>
            </w:r>
            <w:r w:rsidR="00EC2BAF">
              <w:rPr>
                <w:noProof/>
                <w:webHidden/>
              </w:rPr>
              <w:fldChar w:fldCharType="separate"/>
            </w:r>
            <w:r w:rsidR="005746B8">
              <w:rPr>
                <w:noProof/>
                <w:webHidden/>
              </w:rPr>
              <w:t>31</w:t>
            </w:r>
            <w:r w:rsidR="00EC2BAF">
              <w:rPr>
                <w:noProof/>
                <w:webHidden/>
              </w:rPr>
              <w:fldChar w:fldCharType="end"/>
            </w:r>
          </w:hyperlink>
        </w:p>
        <w:p w14:paraId="7E4B4CB0" w14:textId="77777777" w:rsidR="00CB60F0" w:rsidRDefault="00E7463B" w:rsidP="00CB60F0">
          <w:pPr>
            <w:pStyle w:val="TDC2"/>
            <w:rPr>
              <w:rFonts w:cstheme="minorBidi"/>
              <w:noProof/>
              <w:sz w:val="24"/>
              <w:szCs w:val="24"/>
              <w:lang w:val="es-PE" w:eastAsia="es-PE"/>
            </w:rPr>
          </w:pPr>
          <w:hyperlink w:anchor="_Toc510209113" w:history="1">
            <w:r w:rsidR="00CB60F0" w:rsidRPr="00A16C81">
              <w:rPr>
                <w:rStyle w:val="Hipervnculo"/>
                <w:rFonts w:cs="Times New Roman"/>
                <w:noProof/>
                <w:lang w:val="es-ES"/>
              </w:rPr>
              <w:t>VII.</w:t>
            </w:r>
            <w:r w:rsidR="00CB60F0">
              <w:rPr>
                <w:rFonts w:cstheme="minorBidi"/>
                <w:noProof/>
                <w:sz w:val="24"/>
                <w:szCs w:val="24"/>
                <w:lang w:val="es-PE" w:eastAsia="es-PE"/>
              </w:rPr>
              <w:tab/>
            </w:r>
            <w:r w:rsidR="00CB60F0" w:rsidRPr="00A16C81">
              <w:rPr>
                <w:rStyle w:val="Hipervnculo"/>
                <w:rFonts w:cs="Times New Roman"/>
                <w:noProof/>
                <w:lang w:val="es-ES"/>
              </w:rPr>
              <w:t>Análisis</w:t>
            </w:r>
            <w:r w:rsidR="00CB60F0">
              <w:rPr>
                <w:noProof/>
                <w:webHidden/>
              </w:rPr>
              <w:tab/>
            </w:r>
            <w:r w:rsidR="00EC2BAF">
              <w:rPr>
                <w:noProof/>
                <w:webHidden/>
              </w:rPr>
              <w:fldChar w:fldCharType="begin"/>
            </w:r>
            <w:r w:rsidR="00CB60F0">
              <w:rPr>
                <w:noProof/>
                <w:webHidden/>
              </w:rPr>
              <w:instrText xml:space="preserve"> PAGEREF _Toc510209113 \h </w:instrText>
            </w:r>
            <w:r w:rsidR="00EC2BAF">
              <w:rPr>
                <w:noProof/>
                <w:webHidden/>
              </w:rPr>
            </w:r>
            <w:r w:rsidR="00EC2BAF">
              <w:rPr>
                <w:noProof/>
                <w:webHidden/>
              </w:rPr>
              <w:fldChar w:fldCharType="separate"/>
            </w:r>
            <w:r w:rsidR="005746B8">
              <w:rPr>
                <w:noProof/>
                <w:webHidden/>
              </w:rPr>
              <w:t>31</w:t>
            </w:r>
            <w:r w:rsidR="00EC2BAF">
              <w:rPr>
                <w:noProof/>
                <w:webHidden/>
              </w:rPr>
              <w:fldChar w:fldCharType="end"/>
            </w:r>
          </w:hyperlink>
        </w:p>
        <w:p w14:paraId="29C9F7A5"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114" w:history="1">
            <w:r w:rsidR="00CB60F0" w:rsidRPr="00A16C81">
              <w:rPr>
                <w:rStyle w:val="Hipervnculo"/>
                <w:rFonts w:cs="Times New Roman"/>
                <w:noProof/>
              </w:rPr>
              <w:t>Resultados</w:t>
            </w:r>
            <w:r w:rsidR="00CB60F0">
              <w:rPr>
                <w:noProof/>
                <w:webHidden/>
              </w:rPr>
              <w:tab/>
            </w:r>
            <w:r w:rsidR="00EC2BAF">
              <w:rPr>
                <w:noProof/>
                <w:webHidden/>
              </w:rPr>
              <w:fldChar w:fldCharType="begin"/>
            </w:r>
            <w:r w:rsidR="00CB60F0">
              <w:rPr>
                <w:noProof/>
                <w:webHidden/>
              </w:rPr>
              <w:instrText xml:space="preserve"> PAGEREF _Toc510209114 \h </w:instrText>
            </w:r>
            <w:r w:rsidR="00EC2BAF">
              <w:rPr>
                <w:noProof/>
                <w:webHidden/>
              </w:rPr>
            </w:r>
            <w:r w:rsidR="00EC2BAF">
              <w:rPr>
                <w:noProof/>
                <w:webHidden/>
              </w:rPr>
              <w:fldChar w:fldCharType="separate"/>
            </w:r>
            <w:r w:rsidR="005746B8">
              <w:rPr>
                <w:noProof/>
                <w:webHidden/>
              </w:rPr>
              <w:t>33</w:t>
            </w:r>
            <w:r w:rsidR="00EC2BAF">
              <w:rPr>
                <w:noProof/>
                <w:webHidden/>
              </w:rPr>
              <w:fldChar w:fldCharType="end"/>
            </w:r>
          </w:hyperlink>
        </w:p>
        <w:p w14:paraId="442E4A96" w14:textId="77777777" w:rsidR="00CB60F0" w:rsidRDefault="00E7463B" w:rsidP="00CB60F0">
          <w:pPr>
            <w:pStyle w:val="TDC2"/>
            <w:rPr>
              <w:rFonts w:cstheme="minorBidi"/>
              <w:noProof/>
              <w:sz w:val="24"/>
              <w:szCs w:val="24"/>
              <w:lang w:val="es-PE" w:eastAsia="es-PE"/>
            </w:rPr>
          </w:pPr>
          <w:hyperlink w:anchor="_Toc510209115" w:history="1">
            <w:r w:rsidR="00CB60F0" w:rsidRPr="00A16C81">
              <w:rPr>
                <w:rStyle w:val="Hipervnculo"/>
                <w:noProof/>
                <w:lang w:val="es-ES"/>
              </w:rPr>
              <w:t>A.</w:t>
            </w:r>
            <w:r w:rsidR="00CB60F0">
              <w:rPr>
                <w:rFonts w:cstheme="minorBidi"/>
                <w:noProof/>
                <w:sz w:val="24"/>
                <w:szCs w:val="24"/>
                <w:lang w:val="es-PE" w:eastAsia="es-PE"/>
              </w:rPr>
              <w:tab/>
            </w:r>
            <w:r w:rsidR="00CB60F0" w:rsidRPr="00A16C81">
              <w:rPr>
                <w:rStyle w:val="Hipervnculo"/>
                <w:noProof/>
                <w:lang w:val="es-ES"/>
              </w:rPr>
              <w:t>Fase Exploratoria</w:t>
            </w:r>
            <w:r w:rsidR="00CB60F0">
              <w:rPr>
                <w:noProof/>
                <w:webHidden/>
              </w:rPr>
              <w:tab/>
            </w:r>
            <w:r w:rsidR="00EC2BAF">
              <w:rPr>
                <w:noProof/>
                <w:webHidden/>
              </w:rPr>
              <w:fldChar w:fldCharType="begin"/>
            </w:r>
            <w:r w:rsidR="00CB60F0">
              <w:rPr>
                <w:noProof/>
                <w:webHidden/>
              </w:rPr>
              <w:instrText xml:space="preserve"> PAGEREF _Toc510209115 \h </w:instrText>
            </w:r>
            <w:r w:rsidR="00EC2BAF">
              <w:rPr>
                <w:noProof/>
                <w:webHidden/>
              </w:rPr>
            </w:r>
            <w:r w:rsidR="00EC2BAF">
              <w:rPr>
                <w:noProof/>
                <w:webHidden/>
              </w:rPr>
              <w:fldChar w:fldCharType="separate"/>
            </w:r>
            <w:r w:rsidR="005746B8">
              <w:rPr>
                <w:noProof/>
                <w:webHidden/>
              </w:rPr>
              <w:t>33</w:t>
            </w:r>
            <w:r w:rsidR="00EC2BAF">
              <w:rPr>
                <w:noProof/>
                <w:webHidden/>
              </w:rPr>
              <w:fldChar w:fldCharType="end"/>
            </w:r>
          </w:hyperlink>
        </w:p>
        <w:p w14:paraId="3EF02792" w14:textId="77777777" w:rsidR="00CB60F0" w:rsidRDefault="00E7463B" w:rsidP="00CB60F0">
          <w:pPr>
            <w:pStyle w:val="TDC3"/>
            <w:rPr>
              <w:rFonts w:cstheme="minorBidi"/>
              <w:noProof/>
              <w:sz w:val="24"/>
              <w:szCs w:val="24"/>
              <w:lang w:val="es-PE" w:eastAsia="es-PE"/>
            </w:rPr>
          </w:pPr>
          <w:hyperlink w:anchor="_Toc510209116"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Personal de SUSALUD</w:t>
            </w:r>
            <w:r w:rsidR="00CB60F0">
              <w:rPr>
                <w:noProof/>
                <w:webHidden/>
              </w:rPr>
              <w:tab/>
            </w:r>
            <w:r w:rsidR="00EC2BAF">
              <w:rPr>
                <w:noProof/>
                <w:webHidden/>
              </w:rPr>
              <w:fldChar w:fldCharType="begin"/>
            </w:r>
            <w:r w:rsidR="00CB60F0">
              <w:rPr>
                <w:noProof/>
                <w:webHidden/>
              </w:rPr>
              <w:instrText xml:space="preserve"> PAGEREF _Toc510209116 \h </w:instrText>
            </w:r>
            <w:r w:rsidR="00EC2BAF">
              <w:rPr>
                <w:noProof/>
                <w:webHidden/>
              </w:rPr>
            </w:r>
            <w:r w:rsidR="00EC2BAF">
              <w:rPr>
                <w:noProof/>
                <w:webHidden/>
              </w:rPr>
              <w:fldChar w:fldCharType="separate"/>
            </w:r>
            <w:r w:rsidR="005746B8">
              <w:rPr>
                <w:noProof/>
                <w:webHidden/>
              </w:rPr>
              <w:t>33</w:t>
            </w:r>
            <w:r w:rsidR="00EC2BAF">
              <w:rPr>
                <w:noProof/>
                <w:webHidden/>
              </w:rPr>
              <w:fldChar w:fldCharType="end"/>
            </w:r>
          </w:hyperlink>
        </w:p>
        <w:p w14:paraId="1E2AE608" w14:textId="77777777" w:rsidR="00CB60F0" w:rsidRDefault="00E7463B" w:rsidP="00CB60F0">
          <w:pPr>
            <w:pStyle w:val="TDC3"/>
            <w:rPr>
              <w:rFonts w:cstheme="minorBidi"/>
              <w:noProof/>
              <w:sz w:val="24"/>
              <w:szCs w:val="24"/>
              <w:lang w:val="es-PE" w:eastAsia="es-PE"/>
            </w:rPr>
          </w:pPr>
          <w:hyperlink w:anchor="_Toc510209117"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Gestores de IPRESS</w:t>
            </w:r>
            <w:r w:rsidR="00CB60F0">
              <w:rPr>
                <w:noProof/>
                <w:webHidden/>
              </w:rPr>
              <w:tab/>
            </w:r>
            <w:r w:rsidR="00EC2BAF">
              <w:rPr>
                <w:noProof/>
                <w:webHidden/>
              </w:rPr>
              <w:fldChar w:fldCharType="begin"/>
            </w:r>
            <w:r w:rsidR="00CB60F0">
              <w:rPr>
                <w:noProof/>
                <w:webHidden/>
              </w:rPr>
              <w:instrText xml:space="preserve"> PAGEREF _Toc510209117 \h </w:instrText>
            </w:r>
            <w:r w:rsidR="00EC2BAF">
              <w:rPr>
                <w:noProof/>
                <w:webHidden/>
              </w:rPr>
            </w:r>
            <w:r w:rsidR="00EC2BAF">
              <w:rPr>
                <w:noProof/>
                <w:webHidden/>
              </w:rPr>
              <w:fldChar w:fldCharType="separate"/>
            </w:r>
            <w:r w:rsidR="005746B8">
              <w:rPr>
                <w:noProof/>
                <w:webHidden/>
              </w:rPr>
              <w:t>37</w:t>
            </w:r>
            <w:r w:rsidR="00EC2BAF">
              <w:rPr>
                <w:noProof/>
                <w:webHidden/>
              </w:rPr>
              <w:fldChar w:fldCharType="end"/>
            </w:r>
          </w:hyperlink>
        </w:p>
        <w:p w14:paraId="6EC77A26" w14:textId="77777777" w:rsidR="00CB60F0" w:rsidRDefault="00E7463B" w:rsidP="00CB60F0">
          <w:pPr>
            <w:pStyle w:val="TDC3"/>
            <w:rPr>
              <w:rFonts w:cstheme="minorBidi"/>
              <w:noProof/>
              <w:sz w:val="24"/>
              <w:szCs w:val="24"/>
              <w:lang w:val="es-PE" w:eastAsia="es-PE"/>
            </w:rPr>
          </w:pPr>
          <w:hyperlink w:anchor="_Toc510209118"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Ciudadanos</w:t>
            </w:r>
            <w:r w:rsidR="00CB60F0">
              <w:rPr>
                <w:noProof/>
                <w:webHidden/>
              </w:rPr>
              <w:tab/>
            </w:r>
            <w:r w:rsidR="00EC2BAF">
              <w:rPr>
                <w:noProof/>
                <w:webHidden/>
              </w:rPr>
              <w:fldChar w:fldCharType="begin"/>
            </w:r>
            <w:r w:rsidR="00CB60F0">
              <w:rPr>
                <w:noProof/>
                <w:webHidden/>
              </w:rPr>
              <w:instrText xml:space="preserve"> PAGEREF _Toc510209118 \h </w:instrText>
            </w:r>
            <w:r w:rsidR="00EC2BAF">
              <w:rPr>
                <w:noProof/>
                <w:webHidden/>
              </w:rPr>
            </w:r>
            <w:r w:rsidR="00EC2BAF">
              <w:rPr>
                <w:noProof/>
                <w:webHidden/>
              </w:rPr>
              <w:fldChar w:fldCharType="separate"/>
            </w:r>
            <w:r w:rsidR="005746B8">
              <w:rPr>
                <w:noProof/>
                <w:webHidden/>
              </w:rPr>
              <w:t>41</w:t>
            </w:r>
            <w:r w:rsidR="00EC2BAF">
              <w:rPr>
                <w:noProof/>
                <w:webHidden/>
              </w:rPr>
              <w:fldChar w:fldCharType="end"/>
            </w:r>
          </w:hyperlink>
        </w:p>
        <w:p w14:paraId="75A5FB50" w14:textId="77777777" w:rsidR="00CB60F0" w:rsidRDefault="00E7463B" w:rsidP="00CB60F0">
          <w:pPr>
            <w:pStyle w:val="TDC3"/>
            <w:rPr>
              <w:rFonts w:cstheme="minorBidi"/>
              <w:noProof/>
              <w:sz w:val="24"/>
              <w:szCs w:val="24"/>
              <w:lang w:val="es-PE" w:eastAsia="es-PE"/>
            </w:rPr>
          </w:pPr>
          <w:hyperlink w:anchor="_Toc510209119"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Tabla de hallazgos resaltantes</w:t>
            </w:r>
            <w:r w:rsidR="00CB60F0">
              <w:rPr>
                <w:noProof/>
                <w:webHidden/>
              </w:rPr>
              <w:tab/>
            </w:r>
            <w:r w:rsidR="00EC2BAF">
              <w:rPr>
                <w:noProof/>
                <w:webHidden/>
              </w:rPr>
              <w:fldChar w:fldCharType="begin"/>
            </w:r>
            <w:r w:rsidR="00CB60F0">
              <w:rPr>
                <w:noProof/>
                <w:webHidden/>
              </w:rPr>
              <w:instrText xml:space="preserve"> PAGEREF _Toc510209119 \h </w:instrText>
            </w:r>
            <w:r w:rsidR="00EC2BAF">
              <w:rPr>
                <w:noProof/>
                <w:webHidden/>
              </w:rPr>
            </w:r>
            <w:r w:rsidR="00EC2BAF">
              <w:rPr>
                <w:noProof/>
                <w:webHidden/>
              </w:rPr>
              <w:fldChar w:fldCharType="separate"/>
            </w:r>
            <w:r w:rsidR="005746B8">
              <w:rPr>
                <w:noProof/>
                <w:webHidden/>
              </w:rPr>
              <w:t>45</w:t>
            </w:r>
            <w:r w:rsidR="00EC2BAF">
              <w:rPr>
                <w:noProof/>
                <w:webHidden/>
              </w:rPr>
              <w:fldChar w:fldCharType="end"/>
            </w:r>
          </w:hyperlink>
        </w:p>
        <w:p w14:paraId="7BA72179" w14:textId="77777777" w:rsidR="00CB60F0" w:rsidRDefault="00E7463B" w:rsidP="00CB60F0">
          <w:pPr>
            <w:pStyle w:val="TDC3"/>
            <w:rPr>
              <w:rFonts w:cstheme="minorBidi"/>
              <w:noProof/>
              <w:sz w:val="24"/>
              <w:szCs w:val="24"/>
              <w:lang w:val="es-PE" w:eastAsia="es-PE"/>
            </w:rPr>
          </w:pPr>
          <w:hyperlink w:anchor="_Toc510209120"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Tabla de requerimientos</w:t>
            </w:r>
            <w:r w:rsidR="00CB60F0">
              <w:rPr>
                <w:noProof/>
                <w:webHidden/>
              </w:rPr>
              <w:tab/>
            </w:r>
            <w:r w:rsidR="00EC2BAF">
              <w:rPr>
                <w:noProof/>
                <w:webHidden/>
              </w:rPr>
              <w:fldChar w:fldCharType="begin"/>
            </w:r>
            <w:r w:rsidR="00CB60F0">
              <w:rPr>
                <w:noProof/>
                <w:webHidden/>
              </w:rPr>
              <w:instrText xml:space="preserve"> PAGEREF _Toc510209120 \h </w:instrText>
            </w:r>
            <w:r w:rsidR="00EC2BAF">
              <w:rPr>
                <w:noProof/>
                <w:webHidden/>
              </w:rPr>
            </w:r>
            <w:r w:rsidR="00EC2BAF">
              <w:rPr>
                <w:noProof/>
                <w:webHidden/>
              </w:rPr>
              <w:fldChar w:fldCharType="separate"/>
            </w:r>
            <w:r w:rsidR="005746B8">
              <w:rPr>
                <w:noProof/>
                <w:webHidden/>
              </w:rPr>
              <w:t>46</w:t>
            </w:r>
            <w:r w:rsidR="00EC2BAF">
              <w:rPr>
                <w:noProof/>
                <w:webHidden/>
              </w:rPr>
              <w:fldChar w:fldCharType="end"/>
            </w:r>
          </w:hyperlink>
        </w:p>
        <w:p w14:paraId="55BC1112" w14:textId="77777777" w:rsidR="00CB60F0" w:rsidRDefault="00E7463B" w:rsidP="00CB60F0">
          <w:pPr>
            <w:pStyle w:val="TDC3"/>
            <w:rPr>
              <w:rFonts w:cstheme="minorBidi"/>
              <w:noProof/>
              <w:sz w:val="24"/>
              <w:szCs w:val="24"/>
              <w:lang w:val="es-PE" w:eastAsia="es-PE"/>
            </w:rPr>
          </w:pPr>
          <w:hyperlink w:anchor="_Toc510209121"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Reclasificación de la Tabla de Clasificación de Reclamos</w:t>
            </w:r>
            <w:r w:rsidR="00CB60F0">
              <w:rPr>
                <w:noProof/>
                <w:webHidden/>
              </w:rPr>
              <w:tab/>
            </w:r>
            <w:r w:rsidR="00EC2BAF">
              <w:rPr>
                <w:noProof/>
                <w:webHidden/>
              </w:rPr>
              <w:fldChar w:fldCharType="begin"/>
            </w:r>
            <w:r w:rsidR="00CB60F0">
              <w:rPr>
                <w:noProof/>
                <w:webHidden/>
              </w:rPr>
              <w:instrText xml:space="preserve"> PAGEREF _Toc510209121 \h </w:instrText>
            </w:r>
            <w:r w:rsidR="00EC2BAF">
              <w:rPr>
                <w:noProof/>
                <w:webHidden/>
              </w:rPr>
            </w:r>
            <w:r w:rsidR="00EC2BAF">
              <w:rPr>
                <w:noProof/>
                <w:webHidden/>
              </w:rPr>
              <w:fldChar w:fldCharType="separate"/>
            </w:r>
            <w:r w:rsidR="005746B8">
              <w:rPr>
                <w:noProof/>
                <w:webHidden/>
              </w:rPr>
              <w:t>54</w:t>
            </w:r>
            <w:r w:rsidR="00EC2BAF">
              <w:rPr>
                <w:noProof/>
                <w:webHidden/>
              </w:rPr>
              <w:fldChar w:fldCharType="end"/>
            </w:r>
          </w:hyperlink>
        </w:p>
        <w:p w14:paraId="2AE7D1F5" w14:textId="77777777" w:rsidR="00CB60F0" w:rsidRDefault="00E7463B" w:rsidP="00CB60F0">
          <w:pPr>
            <w:pStyle w:val="TDC2"/>
            <w:rPr>
              <w:rFonts w:cstheme="minorBidi"/>
              <w:noProof/>
              <w:sz w:val="24"/>
              <w:szCs w:val="24"/>
              <w:lang w:val="es-PE" w:eastAsia="es-PE"/>
            </w:rPr>
          </w:pPr>
          <w:hyperlink w:anchor="_Toc510209122" w:history="1">
            <w:r w:rsidR="00CB60F0" w:rsidRPr="00A16C81">
              <w:rPr>
                <w:rStyle w:val="Hipervnculo"/>
                <w:noProof/>
              </w:rPr>
              <w:t>B.</w:t>
            </w:r>
            <w:r w:rsidR="00CB60F0">
              <w:rPr>
                <w:rFonts w:cstheme="minorBidi"/>
                <w:noProof/>
                <w:sz w:val="24"/>
                <w:szCs w:val="24"/>
                <w:lang w:val="es-PE" w:eastAsia="es-PE"/>
              </w:rPr>
              <w:tab/>
            </w:r>
            <w:r w:rsidR="00CB60F0" w:rsidRPr="00A16C81">
              <w:rPr>
                <w:rStyle w:val="Hipervnculo"/>
                <w:noProof/>
              </w:rPr>
              <w:t>Fase de Diseño</w:t>
            </w:r>
            <w:r w:rsidR="00CB60F0">
              <w:rPr>
                <w:noProof/>
                <w:webHidden/>
              </w:rPr>
              <w:tab/>
            </w:r>
            <w:r w:rsidR="00EC2BAF">
              <w:rPr>
                <w:noProof/>
                <w:webHidden/>
              </w:rPr>
              <w:fldChar w:fldCharType="begin"/>
            </w:r>
            <w:r w:rsidR="00CB60F0">
              <w:rPr>
                <w:noProof/>
                <w:webHidden/>
              </w:rPr>
              <w:instrText xml:space="preserve"> PAGEREF _Toc510209122 \h </w:instrText>
            </w:r>
            <w:r w:rsidR="00EC2BAF">
              <w:rPr>
                <w:noProof/>
                <w:webHidden/>
              </w:rPr>
            </w:r>
            <w:r w:rsidR="00EC2BAF">
              <w:rPr>
                <w:noProof/>
                <w:webHidden/>
              </w:rPr>
              <w:fldChar w:fldCharType="separate"/>
            </w:r>
            <w:r w:rsidR="005746B8">
              <w:rPr>
                <w:noProof/>
                <w:webHidden/>
              </w:rPr>
              <w:t>58</w:t>
            </w:r>
            <w:r w:rsidR="00EC2BAF">
              <w:rPr>
                <w:noProof/>
                <w:webHidden/>
              </w:rPr>
              <w:fldChar w:fldCharType="end"/>
            </w:r>
          </w:hyperlink>
        </w:p>
        <w:p w14:paraId="1A6E657E" w14:textId="77777777" w:rsidR="00CB60F0" w:rsidRDefault="00E7463B" w:rsidP="00CB60F0">
          <w:pPr>
            <w:pStyle w:val="TDC2"/>
            <w:rPr>
              <w:rFonts w:cstheme="minorBidi"/>
              <w:noProof/>
              <w:sz w:val="24"/>
              <w:szCs w:val="24"/>
              <w:lang w:val="es-PE" w:eastAsia="es-PE"/>
            </w:rPr>
          </w:pPr>
          <w:hyperlink w:anchor="_Toc510209123" w:history="1">
            <w:r w:rsidR="00CB60F0" w:rsidRPr="00A16C81">
              <w:rPr>
                <w:rStyle w:val="Hipervnculo"/>
                <w:noProof/>
              </w:rPr>
              <w:t>C.</w:t>
            </w:r>
            <w:r w:rsidR="00CB60F0">
              <w:rPr>
                <w:rFonts w:cstheme="minorBidi"/>
                <w:noProof/>
                <w:sz w:val="24"/>
                <w:szCs w:val="24"/>
                <w:lang w:val="es-PE" w:eastAsia="es-PE"/>
              </w:rPr>
              <w:tab/>
            </w:r>
            <w:r w:rsidR="00CB60F0" w:rsidRPr="00A16C81">
              <w:rPr>
                <w:rStyle w:val="Hipervnculo"/>
                <w:noProof/>
              </w:rPr>
              <w:t>Fase de Pruebas</w:t>
            </w:r>
            <w:r w:rsidR="00CB60F0">
              <w:rPr>
                <w:noProof/>
                <w:webHidden/>
              </w:rPr>
              <w:tab/>
            </w:r>
            <w:r w:rsidR="00EC2BAF">
              <w:rPr>
                <w:noProof/>
                <w:webHidden/>
              </w:rPr>
              <w:fldChar w:fldCharType="begin"/>
            </w:r>
            <w:r w:rsidR="00CB60F0">
              <w:rPr>
                <w:noProof/>
                <w:webHidden/>
              </w:rPr>
              <w:instrText xml:space="preserve"> PAGEREF _Toc510209123 \h </w:instrText>
            </w:r>
            <w:r w:rsidR="00EC2BAF">
              <w:rPr>
                <w:noProof/>
                <w:webHidden/>
              </w:rPr>
            </w:r>
            <w:r w:rsidR="00EC2BAF">
              <w:rPr>
                <w:noProof/>
                <w:webHidden/>
              </w:rPr>
              <w:fldChar w:fldCharType="separate"/>
            </w:r>
            <w:r w:rsidR="005746B8">
              <w:rPr>
                <w:noProof/>
                <w:webHidden/>
              </w:rPr>
              <w:t>60</w:t>
            </w:r>
            <w:r w:rsidR="00EC2BAF">
              <w:rPr>
                <w:noProof/>
                <w:webHidden/>
              </w:rPr>
              <w:fldChar w:fldCharType="end"/>
            </w:r>
          </w:hyperlink>
        </w:p>
        <w:p w14:paraId="1838632D"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124" w:history="1">
            <w:r w:rsidR="00CB60F0" w:rsidRPr="00A16C81">
              <w:rPr>
                <w:rStyle w:val="Hipervnculo"/>
                <w:rFonts w:cs="Times New Roman"/>
                <w:noProof/>
              </w:rPr>
              <w:t>Discusión</w:t>
            </w:r>
            <w:r w:rsidR="00CB60F0">
              <w:rPr>
                <w:noProof/>
                <w:webHidden/>
              </w:rPr>
              <w:tab/>
            </w:r>
            <w:r w:rsidR="00EC2BAF">
              <w:rPr>
                <w:noProof/>
                <w:webHidden/>
              </w:rPr>
              <w:fldChar w:fldCharType="begin"/>
            </w:r>
            <w:r w:rsidR="00CB60F0">
              <w:rPr>
                <w:noProof/>
                <w:webHidden/>
              </w:rPr>
              <w:instrText xml:space="preserve"> PAGEREF _Toc510209124 \h </w:instrText>
            </w:r>
            <w:r w:rsidR="00EC2BAF">
              <w:rPr>
                <w:noProof/>
                <w:webHidden/>
              </w:rPr>
            </w:r>
            <w:r w:rsidR="00EC2BAF">
              <w:rPr>
                <w:noProof/>
                <w:webHidden/>
              </w:rPr>
              <w:fldChar w:fldCharType="separate"/>
            </w:r>
            <w:r w:rsidR="005746B8">
              <w:rPr>
                <w:noProof/>
                <w:webHidden/>
              </w:rPr>
              <w:t>63</w:t>
            </w:r>
            <w:r w:rsidR="00EC2BAF">
              <w:rPr>
                <w:noProof/>
                <w:webHidden/>
              </w:rPr>
              <w:fldChar w:fldCharType="end"/>
            </w:r>
          </w:hyperlink>
        </w:p>
        <w:p w14:paraId="46416501" w14:textId="77777777" w:rsidR="00CB60F0" w:rsidRDefault="00E7463B" w:rsidP="00CB60F0">
          <w:pPr>
            <w:pStyle w:val="TDC2"/>
            <w:rPr>
              <w:rFonts w:cstheme="minorBidi"/>
              <w:noProof/>
              <w:sz w:val="24"/>
              <w:szCs w:val="24"/>
              <w:lang w:val="es-PE" w:eastAsia="es-PE"/>
            </w:rPr>
          </w:pPr>
          <w:hyperlink w:anchor="_Toc510209125" w:history="1">
            <w:r w:rsidR="00CB60F0" w:rsidRPr="00A16C81">
              <w:rPr>
                <w:rStyle w:val="Hipervnculo"/>
                <w:rFonts w:ascii="Symbol" w:hAnsi="Symbol"/>
                <w:noProof/>
                <w:lang w:val="es-ES"/>
              </w:rPr>
              <w:t></w:t>
            </w:r>
            <w:r w:rsidR="00CB60F0">
              <w:rPr>
                <w:rFonts w:cstheme="minorBidi"/>
                <w:noProof/>
                <w:sz w:val="24"/>
                <w:szCs w:val="24"/>
                <w:lang w:val="es-PE" w:eastAsia="es-PE"/>
              </w:rPr>
              <w:tab/>
            </w:r>
            <w:r w:rsidR="00CB60F0" w:rsidRPr="00A16C81">
              <w:rPr>
                <w:rStyle w:val="Hipervnculo"/>
                <w:noProof/>
                <w:lang w:val="es-ES"/>
              </w:rPr>
              <w:t>Hallazgos de la fase exploratoria</w:t>
            </w:r>
            <w:r w:rsidR="00CB60F0">
              <w:rPr>
                <w:noProof/>
                <w:webHidden/>
              </w:rPr>
              <w:tab/>
            </w:r>
            <w:r w:rsidR="00EC2BAF">
              <w:rPr>
                <w:noProof/>
                <w:webHidden/>
              </w:rPr>
              <w:fldChar w:fldCharType="begin"/>
            </w:r>
            <w:r w:rsidR="00CB60F0">
              <w:rPr>
                <w:noProof/>
                <w:webHidden/>
              </w:rPr>
              <w:instrText xml:space="preserve"> PAGEREF _Toc510209125 \h </w:instrText>
            </w:r>
            <w:r w:rsidR="00EC2BAF">
              <w:rPr>
                <w:noProof/>
                <w:webHidden/>
              </w:rPr>
            </w:r>
            <w:r w:rsidR="00EC2BAF">
              <w:rPr>
                <w:noProof/>
                <w:webHidden/>
              </w:rPr>
              <w:fldChar w:fldCharType="separate"/>
            </w:r>
            <w:r w:rsidR="005746B8">
              <w:rPr>
                <w:noProof/>
                <w:webHidden/>
              </w:rPr>
              <w:t>63</w:t>
            </w:r>
            <w:r w:rsidR="00EC2BAF">
              <w:rPr>
                <w:noProof/>
                <w:webHidden/>
              </w:rPr>
              <w:fldChar w:fldCharType="end"/>
            </w:r>
          </w:hyperlink>
        </w:p>
        <w:p w14:paraId="55CC9EEB" w14:textId="77777777" w:rsidR="00CB60F0" w:rsidRDefault="00E7463B" w:rsidP="00CB60F0">
          <w:pPr>
            <w:pStyle w:val="TDC2"/>
            <w:rPr>
              <w:rFonts w:cstheme="minorBidi"/>
              <w:noProof/>
              <w:sz w:val="24"/>
              <w:szCs w:val="24"/>
              <w:lang w:val="es-PE" w:eastAsia="es-PE"/>
            </w:rPr>
          </w:pPr>
          <w:hyperlink w:anchor="_Toc510209126" w:history="1">
            <w:r w:rsidR="00CB60F0" w:rsidRPr="00A16C81">
              <w:rPr>
                <w:rStyle w:val="Hipervnculo"/>
                <w:rFonts w:ascii="Symbol" w:hAnsi="Symbol"/>
                <w:noProof/>
                <w:lang w:val="es-ES"/>
              </w:rPr>
              <w:t></w:t>
            </w:r>
            <w:r w:rsidR="00CB60F0">
              <w:rPr>
                <w:rFonts w:cstheme="minorBidi"/>
                <w:noProof/>
                <w:sz w:val="24"/>
                <w:szCs w:val="24"/>
                <w:lang w:val="es-PE" w:eastAsia="es-PE"/>
              </w:rPr>
              <w:tab/>
            </w:r>
            <w:r w:rsidR="00CB60F0" w:rsidRPr="00A16C81">
              <w:rPr>
                <w:rStyle w:val="Hipervnculo"/>
                <w:noProof/>
                <w:lang w:val="es-ES"/>
              </w:rPr>
              <w:t>Hallazgos de la fase de prueba</w:t>
            </w:r>
            <w:r w:rsidR="00CB60F0">
              <w:rPr>
                <w:noProof/>
                <w:webHidden/>
              </w:rPr>
              <w:tab/>
            </w:r>
            <w:r w:rsidR="00EC2BAF">
              <w:rPr>
                <w:noProof/>
                <w:webHidden/>
              </w:rPr>
              <w:fldChar w:fldCharType="begin"/>
            </w:r>
            <w:r w:rsidR="00CB60F0">
              <w:rPr>
                <w:noProof/>
                <w:webHidden/>
              </w:rPr>
              <w:instrText xml:space="preserve"> PAGEREF _Toc510209126 \h </w:instrText>
            </w:r>
            <w:r w:rsidR="00EC2BAF">
              <w:rPr>
                <w:noProof/>
                <w:webHidden/>
              </w:rPr>
            </w:r>
            <w:r w:rsidR="00EC2BAF">
              <w:rPr>
                <w:noProof/>
                <w:webHidden/>
              </w:rPr>
              <w:fldChar w:fldCharType="separate"/>
            </w:r>
            <w:r w:rsidR="005746B8">
              <w:rPr>
                <w:noProof/>
                <w:webHidden/>
              </w:rPr>
              <w:t>67</w:t>
            </w:r>
            <w:r w:rsidR="00EC2BAF">
              <w:rPr>
                <w:noProof/>
                <w:webHidden/>
              </w:rPr>
              <w:fldChar w:fldCharType="end"/>
            </w:r>
          </w:hyperlink>
        </w:p>
        <w:p w14:paraId="25F9891F"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127" w:history="1">
            <w:r w:rsidR="00CB60F0" w:rsidRPr="00A16C81">
              <w:rPr>
                <w:rStyle w:val="Hipervnculo"/>
                <w:rFonts w:cs="Times New Roman"/>
                <w:noProof/>
              </w:rPr>
              <w:t>Conclusiones</w:t>
            </w:r>
            <w:r w:rsidR="00CB60F0">
              <w:rPr>
                <w:noProof/>
                <w:webHidden/>
              </w:rPr>
              <w:tab/>
            </w:r>
            <w:r w:rsidR="00EC2BAF">
              <w:rPr>
                <w:noProof/>
                <w:webHidden/>
              </w:rPr>
              <w:fldChar w:fldCharType="begin"/>
            </w:r>
            <w:r w:rsidR="00CB60F0">
              <w:rPr>
                <w:noProof/>
                <w:webHidden/>
              </w:rPr>
              <w:instrText xml:space="preserve"> PAGEREF _Toc510209127 \h </w:instrText>
            </w:r>
            <w:r w:rsidR="00EC2BAF">
              <w:rPr>
                <w:noProof/>
                <w:webHidden/>
              </w:rPr>
            </w:r>
            <w:r w:rsidR="00EC2BAF">
              <w:rPr>
                <w:noProof/>
                <w:webHidden/>
              </w:rPr>
              <w:fldChar w:fldCharType="separate"/>
            </w:r>
            <w:r w:rsidR="005746B8">
              <w:rPr>
                <w:noProof/>
                <w:webHidden/>
              </w:rPr>
              <w:t>70</w:t>
            </w:r>
            <w:r w:rsidR="00EC2BAF">
              <w:rPr>
                <w:noProof/>
                <w:webHidden/>
              </w:rPr>
              <w:fldChar w:fldCharType="end"/>
            </w:r>
          </w:hyperlink>
        </w:p>
        <w:p w14:paraId="710E2561"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128" w:history="1">
            <w:r w:rsidR="00CB60F0" w:rsidRPr="00A16C81">
              <w:rPr>
                <w:rStyle w:val="Hipervnculo"/>
                <w:rFonts w:cs="Times New Roman"/>
                <w:noProof/>
              </w:rPr>
              <w:t>Recomendaciones</w:t>
            </w:r>
            <w:r w:rsidR="00CB60F0">
              <w:rPr>
                <w:noProof/>
                <w:webHidden/>
              </w:rPr>
              <w:tab/>
            </w:r>
            <w:r w:rsidR="00EC2BAF">
              <w:rPr>
                <w:noProof/>
                <w:webHidden/>
              </w:rPr>
              <w:fldChar w:fldCharType="begin"/>
            </w:r>
            <w:r w:rsidR="00CB60F0">
              <w:rPr>
                <w:noProof/>
                <w:webHidden/>
              </w:rPr>
              <w:instrText xml:space="preserve"> PAGEREF _Toc510209128 \h </w:instrText>
            </w:r>
            <w:r w:rsidR="00EC2BAF">
              <w:rPr>
                <w:noProof/>
                <w:webHidden/>
              </w:rPr>
            </w:r>
            <w:r w:rsidR="00EC2BAF">
              <w:rPr>
                <w:noProof/>
                <w:webHidden/>
              </w:rPr>
              <w:fldChar w:fldCharType="separate"/>
            </w:r>
            <w:r w:rsidR="005746B8">
              <w:rPr>
                <w:noProof/>
                <w:webHidden/>
              </w:rPr>
              <w:t>71</w:t>
            </w:r>
            <w:r w:rsidR="00EC2BAF">
              <w:rPr>
                <w:noProof/>
                <w:webHidden/>
              </w:rPr>
              <w:fldChar w:fldCharType="end"/>
            </w:r>
          </w:hyperlink>
        </w:p>
        <w:p w14:paraId="46BCE024"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129" w:history="1">
            <w:r w:rsidR="00CB60F0" w:rsidRPr="00A16C81">
              <w:rPr>
                <w:rStyle w:val="Hipervnculo"/>
                <w:rFonts w:cs="Times New Roman"/>
                <w:noProof/>
              </w:rPr>
              <w:t>Referencias bibliográficas</w:t>
            </w:r>
            <w:r w:rsidR="00CB60F0">
              <w:rPr>
                <w:noProof/>
                <w:webHidden/>
              </w:rPr>
              <w:tab/>
            </w:r>
            <w:r w:rsidR="00EC2BAF">
              <w:rPr>
                <w:noProof/>
                <w:webHidden/>
              </w:rPr>
              <w:fldChar w:fldCharType="begin"/>
            </w:r>
            <w:r w:rsidR="00CB60F0">
              <w:rPr>
                <w:noProof/>
                <w:webHidden/>
              </w:rPr>
              <w:instrText xml:space="preserve"> PAGEREF _Toc510209129 \h </w:instrText>
            </w:r>
            <w:r w:rsidR="00EC2BAF">
              <w:rPr>
                <w:noProof/>
                <w:webHidden/>
              </w:rPr>
            </w:r>
            <w:r w:rsidR="00EC2BAF">
              <w:rPr>
                <w:noProof/>
                <w:webHidden/>
              </w:rPr>
              <w:fldChar w:fldCharType="separate"/>
            </w:r>
            <w:r w:rsidR="005746B8">
              <w:rPr>
                <w:noProof/>
                <w:webHidden/>
              </w:rPr>
              <w:t>72</w:t>
            </w:r>
            <w:r w:rsidR="00EC2BAF">
              <w:rPr>
                <w:noProof/>
                <w:webHidden/>
              </w:rPr>
              <w:fldChar w:fldCharType="end"/>
            </w:r>
          </w:hyperlink>
        </w:p>
        <w:p w14:paraId="56EFA01D" w14:textId="77777777" w:rsidR="00CB60F0" w:rsidRDefault="00E7463B">
          <w:pPr>
            <w:pStyle w:val="TDC1"/>
            <w:tabs>
              <w:tab w:val="right" w:leader="dot" w:pos="8488"/>
            </w:tabs>
            <w:rPr>
              <w:rFonts w:cstheme="minorBidi"/>
              <w:b w:val="0"/>
              <w:bCs w:val="0"/>
              <w:caps w:val="0"/>
              <w:noProof/>
              <w:sz w:val="24"/>
              <w:szCs w:val="24"/>
              <w:lang w:val="es-PE" w:eastAsia="es-PE"/>
            </w:rPr>
          </w:pPr>
          <w:hyperlink w:anchor="_Toc510209130" w:history="1">
            <w:r w:rsidR="00CB60F0" w:rsidRPr="00A16C81">
              <w:rPr>
                <w:rStyle w:val="Hipervnculo"/>
                <w:rFonts w:cs="Times New Roman"/>
                <w:noProof/>
              </w:rPr>
              <w:t>Anexos</w:t>
            </w:r>
            <w:r w:rsidR="00CB60F0">
              <w:rPr>
                <w:noProof/>
                <w:webHidden/>
              </w:rPr>
              <w:tab/>
            </w:r>
            <w:r w:rsidR="00EC2BAF">
              <w:rPr>
                <w:noProof/>
                <w:webHidden/>
              </w:rPr>
              <w:fldChar w:fldCharType="begin"/>
            </w:r>
            <w:r w:rsidR="00CB60F0">
              <w:rPr>
                <w:noProof/>
                <w:webHidden/>
              </w:rPr>
              <w:instrText xml:space="preserve"> PAGEREF _Toc510209130 \h </w:instrText>
            </w:r>
            <w:r w:rsidR="00EC2BAF">
              <w:rPr>
                <w:noProof/>
                <w:webHidden/>
              </w:rPr>
            </w:r>
            <w:r w:rsidR="00EC2BAF">
              <w:rPr>
                <w:noProof/>
                <w:webHidden/>
              </w:rPr>
              <w:fldChar w:fldCharType="separate"/>
            </w:r>
            <w:r w:rsidR="005746B8">
              <w:rPr>
                <w:noProof/>
                <w:webHidden/>
              </w:rPr>
              <w:t>77</w:t>
            </w:r>
            <w:r w:rsidR="00EC2BAF">
              <w:rPr>
                <w:noProof/>
                <w:webHidden/>
              </w:rPr>
              <w:fldChar w:fldCharType="end"/>
            </w:r>
          </w:hyperlink>
        </w:p>
        <w:p w14:paraId="41DE6CF9" w14:textId="77777777" w:rsidR="00CB60F0" w:rsidRDefault="00E7463B" w:rsidP="00CB60F0">
          <w:pPr>
            <w:pStyle w:val="TDC2"/>
            <w:rPr>
              <w:rFonts w:cstheme="minorBidi"/>
              <w:noProof/>
              <w:sz w:val="24"/>
              <w:szCs w:val="24"/>
              <w:lang w:val="es-PE" w:eastAsia="es-PE"/>
            </w:rPr>
          </w:pPr>
          <w:hyperlink w:anchor="_Toc510209131" w:history="1">
            <w:r w:rsidR="00CB60F0" w:rsidRPr="00A16C81">
              <w:rPr>
                <w:rStyle w:val="Hipervnculo"/>
                <w:rFonts w:cs="Times New Roman"/>
                <w:noProof/>
              </w:rPr>
              <w:t xml:space="preserve">Anexo 1: </w:t>
            </w:r>
            <w:r w:rsidR="00CB60F0" w:rsidRPr="00A16C81">
              <w:rPr>
                <w:rStyle w:val="Hipervnculo"/>
                <w:rFonts w:cs="Times New Roman"/>
                <w:bCs/>
                <w:noProof/>
              </w:rPr>
              <w:t>Consentimiento Informado del usuario final para realizar entrevistas a profundidad.</w:t>
            </w:r>
            <w:r w:rsidR="00CB60F0">
              <w:rPr>
                <w:noProof/>
                <w:webHidden/>
              </w:rPr>
              <w:tab/>
            </w:r>
            <w:r w:rsidR="00EC2BAF">
              <w:rPr>
                <w:noProof/>
                <w:webHidden/>
              </w:rPr>
              <w:fldChar w:fldCharType="begin"/>
            </w:r>
            <w:r w:rsidR="00CB60F0">
              <w:rPr>
                <w:noProof/>
                <w:webHidden/>
              </w:rPr>
              <w:instrText xml:space="preserve"> PAGEREF _Toc510209131 \h </w:instrText>
            </w:r>
            <w:r w:rsidR="00EC2BAF">
              <w:rPr>
                <w:noProof/>
                <w:webHidden/>
              </w:rPr>
            </w:r>
            <w:r w:rsidR="00EC2BAF">
              <w:rPr>
                <w:noProof/>
                <w:webHidden/>
              </w:rPr>
              <w:fldChar w:fldCharType="separate"/>
            </w:r>
            <w:r w:rsidR="005746B8">
              <w:rPr>
                <w:noProof/>
                <w:webHidden/>
              </w:rPr>
              <w:t>77</w:t>
            </w:r>
            <w:r w:rsidR="00EC2BAF">
              <w:rPr>
                <w:noProof/>
                <w:webHidden/>
              </w:rPr>
              <w:fldChar w:fldCharType="end"/>
            </w:r>
          </w:hyperlink>
        </w:p>
        <w:p w14:paraId="0D0770A4" w14:textId="77777777" w:rsidR="00CB60F0" w:rsidRDefault="00E7463B" w:rsidP="00CB60F0">
          <w:pPr>
            <w:pStyle w:val="TDC2"/>
            <w:rPr>
              <w:rFonts w:cstheme="minorBidi"/>
              <w:noProof/>
              <w:sz w:val="24"/>
              <w:szCs w:val="24"/>
              <w:lang w:val="es-PE" w:eastAsia="es-PE"/>
            </w:rPr>
          </w:pPr>
          <w:hyperlink w:anchor="_Toc510209132" w:history="1">
            <w:r w:rsidR="00CB60F0" w:rsidRPr="00A16C81">
              <w:rPr>
                <w:rStyle w:val="Hipervnculo"/>
                <w:rFonts w:cs="Times New Roman"/>
                <w:noProof/>
                <w:lang w:val="es-ES"/>
              </w:rPr>
              <w:t>Anexo 2: Guía Semi-Estructurada de Entrevista a Profundidad para usuarios finales Nº1</w:t>
            </w:r>
            <w:r w:rsidR="00CB60F0">
              <w:rPr>
                <w:noProof/>
                <w:webHidden/>
              </w:rPr>
              <w:tab/>
            </w:r>
            <w:r w:rsidR="00EC2BAF">
              <w:rPr>
                <w:noProof/>
                <w:webHidden/>
              </w:rPr>
              <w:fldChar w:fldCharType="begin"/>
            </w:r>
            <w:r w:rsidR="00CB60F0">
              <w:rPr>
                <w:noProof/>
                <w:webHidden/>
              </w:rPr>
              <w:instrText xml:space="preserve"> PAGEREF _Toc510209132 \h </w:instrText>
            </w:r>
            <w:r w:rsidR="00EC2BAF">
              <w:rPr>
                <w:noProof/>
                <w:webHidden/>
              </w:rPr>
            </w:r>
            <w:r w:rsidR="00EC2BAF">
              <w:rPr>
                <w:noProof/>
                <w:webHidden/>
              </w:rPr>
              <w:fldChar w:fldCharType="separate"/>
            </w:r>
            <w:r w:rsidR="005746B8">
              <w:rPr>
                <w:noProof/>
                <w:webHidden/>
              </w:rPr>
              <w:t>80</w:t>
            </w:r>
            <w:r w:rsidR="00EC2BAF">
              <w:rPr>
                <w:noProof/>
                <w:webHidden/>
              </w:rPr>
              <w:fldChar w:fldCharType="end"/>
            </w:r>
          </w:hyperlink>
        </w:p>
        <w:p w14:paraId="7178F16E" w14:textId="77777777" w:rsidR="00CB60F0" w:rsidRDefault="00E7463B" w:rsidP="00CB60F0">
          <w:pPr>
            <w:pStyle w:val="TDC2"/>
            <w:rPr>
              <w:rFonts w:cstheme="minorBidi"/>
              <w:noProof/>
              <w:sz w:val="24"/>
              <w:szCs w:val="24"/>
              <w:lang w:val="es-PE" w:eastAsia="es-PE"/>
            </w:rPr>
          </w:pPr>
          <w:hyperlink w:anchor="_Toc510209133" w:history="1">
            <w:r w:rsidR="00CB60F0" w:rsidRPr="00A16C81">
              <w:rPr>
                <w:rStyle w:val="Hipervnculo"/>
                <w:rFonts w:cs="Times New Roman"/>
                <w:noProof/>
                <w:lang w:val="es-ES"/>
              </w:rPr>
              <w:t>Anexo 3: Guía Estructurada de Entrevista a Profundidad para usuarios finales Nº2</w:t>
            </w:r>
            <w:r w:rsidR="00CB60F0">
              <w:rPr>
                <w:noProof/>
                <w:webHidden/>
              </w:rPr>
              <w:tab/>
            </w:r>
            <w:r w:rsidR="00EC2BAF">
              <w:rPr>
                <w:noProof/>
                <w:webHidden/>
              </w:rPr>
              <w:fldChar w:fldCharType="begin"/>
            </w:r>
            <w:r w:rsidR="00CB60F0">
              <w:rPr>
                <w:noProof/>
                <w:webHidden/>
              </w:rPr>
              <w:instrText xml:space="preserve"> PAGEREF _Toc510209133 \h </w:instrText>
            </w:r>
            <w:r w:rsidR="00EC2BAF">
              <w:rPr>
                <w:noProof/>
                <w:webHidden/>
              </w:rPr>
            </w:r>
            <w:r w:rsidR="00EC2BAF">
              <w:rPr>
                <w:noProof/>
                <w:webHidden/>
              </w:rPr>
              <w:fldChar w:fldCharType="separate"/>
            </w:r>
            <w:r w:rsidR="005746B8">
              <w:rPr>
                <w:noProof/>
                <w:webHidden/>
              </w:rPr>
              <w:t>82</w:t>
            </w:r>
            <w:r w:rsidR="00EC2BAF">
              <w:rPr>
                <w:noProof/>
                <w:webHidden/>
              </w:rPr>
              <w:fldChar w:fldCharType="end"/>
            </w:r>
          </w:hyperlink>
        </w:p>
        <w:p w14:paraId="47D30F75" w14:textId="77777777" w:rsidR="00CB60F0" w:rsidRDefault="00E7463B" w:rsidP="00CB60F0">
          <w:pPr>
            <w:pStyle w:val="TDC2"/>
            <w:rPr>
              <w:rFonts w:cstheme="minorBidi"/>
              <w:noProof/>
              <w:sz w:val="24"/>
              <w:szCs w:val="24"/>
              <w:lang w:val="es-PE" w:eastAsia="es-PE"/>
            </w:rPr>
          </w:pPr>
          <w:hyperlink w:anchor="_Toc510209134" w:history="1">
            <w:r w:rsidR="00CB60F0" w:rsidRPr="00A16C81">
              <w:rPr>
                <w:rStyle w:val="Hipervnculo"/>
                <w:rFonts w:cs="Times New Roman"/>
                <w:noProof/>
                <w:lang w:val="es-ES"/>
              </w:rPr>
              <w:t>Anexo 4. Encuesta de Aspectos Demográficos de Entrevistados del Sistema de Gestión de Reclamos para el Sistema de Salud del Perú</w:t>
            </w:r>
            <w:r w:rsidR="00CB60F0">
              <w:rPr>
                <w:noProof/>
                <w:webHidden/>
              </w:rPr>
              <w:tab/>
            </w:r>
            <w:r w:rsidR="00EC2BAF">
              <w:rPr>
                <w:noProof/>
                <w:webHidden/>
              </w:rPr>
              <w:fldChar w:fldCharType="begin"/>
            </w:r>
            <w:r w:rsidR="00CB60F0">
              <w:rPr>
                <w:noProof/>
                <w:webHidden/>
              </w:rPr>
              <w:instrText xml:space="preserve"> PAGEREF _Toc510209134 \h </w:instrText>
            </w:r>
            <w:r w:rsidR="00EC2BAF">
              <w:rPr>
                <w:noProof/>
                <w:webHidden/>
              </w:rPr>
            </w:r>
            <w:r w:rsidR="00EC2BAF">
              <w:rPr>
                <w:noProof/>
                <w:webHidden/>
              </w:rPr>
              <w:fldChar w:fldCharType="separate"/>
            </w:r>
            <w:r w:rsidR="005746B8">
              <w:rPr>
                <w:noProof/>
                <w:webHidden/>
              </w:rPr>
              <w:t>84</w:t>
            </w:r>
            <w:r w:rsidR="00EC2BAF">
              <w:rPr>
                <w:noProof/>
                <w:webHidden/>
              </w:rPr>
              <w:fldChar w:fldCharType="end"/>
            </w:r>
          </w:hyperlink>
        </w:p>
        <w:p w14:paraId="0704D725" w14:textId="77777777" w:rsidR="007E51F7" w:rsidRPr="0039004D" w:rsidRDefault="00EC2BAF">
          <w:pPr>
            <w:rPr>
              <w:lang w:val="es-ES"/>
            </w:rPr>
          </w:pPr>
          <w:r>
            <w:rPr>
              <w:rFonts w:asciiTheme="minorHAnsi" w:hAnsiTheme="minorHAnsi" w:cstheme="minorHAnsi"/>
              <w:b/>
              <w:bCs/>
              <w:caps/>
              <w:sz w:val="20"/>
              <w:szCs w:val="20"/>
              <w:lang w:val="es-ES"/>
            </w:rPr>
            <w:fldChar w:fldCharType="end"/>
          </w:r>
        </w:p>
      </w:sdtContent>
    </w:sdt>
    <w:p w14:paraId="5FBE5F89" w14:textId="77777777" w:rsidR="00EA6485" w:rsidRDefault="00EA6485" w:rsidP="00262D6E">
      <w:pPr>
        <w:pStyle w:val="Ttulo1"/>
        <w:spacing w:line="360" w:lineRule="auto"/>
      </w:pPr>
      <w:bookmarkStart w:id="0" w:name="_Toc510209076"/>
      <w:r>
        <w:lastRenderedPageBreak/>
        <w:t>Listado de Acrónimos</w:t>
      </w:r>
      <w:bookmarkEnd w:id="0"/>
    </w:p>
    <w:p w14:paraId="2563F458" w14:textId="77777777" w:rsidR="00EA6485" w:rsidRDefault="00EA6485" w:rsidP="00EA6485">
      <w:pPr>
        <w:rPr>
          <w:lang w:val="es-ES"/>
        </w:rPr>
      </w:pPr>
    </w:p>
    <w:p w14:paraId="06A1AB30" w14:textId="77777777" w:rsidR="00EA6485" w:rsidRPr="002E1E27" w:rsidRDefault="00EA6485" w:rsidP="002E1E27">
      <w:pPr>
        <w:pStyle w:val="Prrafodelista"/>
        <w:numPr>
          <w:ilvl w:val="0"/>
          <w:numId w:val="42"/>
        </w:numPr>
        <w:spacing w:line="360" w:lineRule="auto"/>
        <w:rPr>
          <w:lang w:val="es-ES"/>
        </w:rPr>
      </w:pPr>
      <w:r w:rsidRPr="002E1E27">
        <w:rPr>
          <w:lang w:val="es-ES"/>
        </w:rPr>
        <w:t>IPRESS – Institución Prestadora de Servicios de Salud</w:t>
      </w:r>
    </w:p>
    <w:p w14:paraId="03311467" w14:textId="77777777" w:rsidR="00EA6485" w:rsidRPr="002E1E27" w:rsidRDefault="00EA6485" w:rsidP="002E1E27">
      <w:pPr>
        <w:pStyle w:val="Prrafodelista"/>
        <w:numPr>
          <w:ilvl w:val="0"/>
          <w:numId w:val="42"/>
        </w:numPr>
        <w:spacing w:line="360" w:lineRule="auto"/>
        <w:rPr>
          <w:lang w:val="es-ES"/>
        </w:rPr>
      </w:pPr>
      <w:r w:rsidRPr="002E1E27">
        <w:rPr>
          <w:lang w:val="es-ES"/>
        </w:rPr>
        <w:t xml:space="preserve">SUSALUD – </w:t>
      </w:r>
      <w:r w:rsidR="00B72F4A" w:rsidRPr="002E1E27">
        <w:rPr>
          <w:lang w:val="es-ES"/>
        </w:rPr>
        <w:t>Superintendencia</w:t>
      </w:r>
      <w:r w:rsidRPr="002E1E27">
        <w:rPr>
          <w:lang w:val="es-ES"/>
        </w:rPr>
        <w:t xml:space="preserve"> Nacional de Salud</w:t>
      </w:r>
    </w:p>
    <w:p w14:paraId="0CE85D3B" w14:textId="77777777" w:rsidR="00EA6485" w:rsidRPr="002E1E27" w:rsidRDefault="00EA6485" w:rsidP="002E1E27">
      <w:pPr>
        <w:pStyle w:val="Prrafodelista"/>
        <w:numPr>
          <w:ilvl w:val="0"/>
          <w:numId w:val="42"/>
        </w:numPr>
        <w:spacing w:line="360" w:lineRule="auto"/>
        <w:rPr>
          <w:lang w:val="es-ES"/>
        </w:rPr>
      </w:pPr>
      <w:r w:rsidRPr="002E1E27">
        <w:rPr>
          <w:lang w:val="es-ES"/>
        </w:rPr>
        <w:t>IAFAS – Institución Administradora de Fondos de Aseguramiento en Salud</w:t>
      </w:r>
    </w:p>
    <w:p w14:paraId="494D618C" w14:textId="77777777" w:rsidR="0038486C" w:rsidRPr="002E1E27" w:rsidRDefault="00EA6485" w:rsidP="002E1E27">
      <w:pPr>
        <w:pStyle w:val="Prrafodelista"/>
        <w:numPr>
          <w:ilvl w:val="0"/>
          <w:numId w:val="42"/>
        </w:numPr>
        <w:spacing w:line="360" w:lineRule="auto"/>
        <w:rPr>
          <w:lang w:val="es-ES"/>
        </w:rPr>
      </w:pPr>
      <w:r w:rsidRPr="002E1E27">
        <w:rPr>
          <w:lang w:val="es-ES"/>
        </w:rPr>
        <w:t>PAUS – Plataforma de Atención al Usuario</w:t>
      </w:r>
    </w:p>
    <w:p w14:paraId="38A422C6" w14:textId="77777777" w:rsidR="00EA6485" w:rsidRPr="002E1E27" w:rsidRDefault="00EA6485" w:rsidP="002E1E27">
      <w:pPr>
        <w:pStyle w:val="Prrafodelista"/>
        <w:numPr>
          <w:ilvl w:val="0"/>
          <w:numId w:val="42"/>
        </w:numPr>
        <w:spacing w:line="360" w:lineRule="auto"/>
        <w:rPr>
          <w:lang w:val="es-ES"/>
        </w:rPr>
      </w:pPr>
      <w:r w:rsidRPr="002E1E27">
        <w:rPr>
          <w:lang w:val="es-ES"/>
        </w:rPr>
        <w:t xml:space="preserve">UCD – </w:t>
      </w:r>
      <w:r w:rsidRPr="00C41296">
        <w:rPr>
          <w:lang w:val="es-PE"/>
        </w:rPr>
        <w:t>User-Centered Design</w:t>
      </w:r>
      <w:r w:rsidRPr="002E1E27">
        <w:rPr>
          <w:lang w:val="es-ES"/>
        </w:rPr>
        <w:t>. Diseño Centrado en el Usuario</w:t>
      </w:r>
    </w:p>
    <w:p w14:paraId="0BD6D834" w14:textId="77777777" w:rsidR="0038486C" w:rsidRPr="002E1E27" w:rsidRDefault="0038486C" w:rsidP="002E1E27">
      <w:pPr>
        <w:pStyle w:val="Prrafodelista"/>
        <w:numPr>
          <w:ilvl w:val="0"/>
          <w:numId w:val="42"/>
        </w:numPr>
        <w:spacing w:line="360" w:lineRule="auto"/>
        <w:rPr>
          <w:lang w:val="es-ES"/>
        </w:rPr>
      </w:pPr>
      <w:r w:rsidRPr="002E1E27">
        <w:rPr>
          <w:lang w:val="es-ES"/>
        </w:rPr>
        <w:t>OPS – Organización Panamericana de Salud</w:t>
      </w:r>
    </w:p>
    <w:p w14:paraId="4C31074D" w14:textId="77777777" w:rsidR="00EA6485" w:rsidRPr="002E1E27" w:rsidRDefault="00EA6485" w:rsidP="002E1E27">
      <w:pPr>
        <w:pStyle w:val="Prrafodelista"/>
        <w:numPr>
          <w:ilvl w:val="0"/>
          <w:numId w:val="42"/>
        </w:numPr>
        <w:spacing w:line="360" w:lineRule="auto"/>
        <w:rPr>
          <w:lang w:val="es-ES"/>
        </w:rPr>
      </w:pPr>
      <w:r w:rsidRPr="002E1E27">
        <w:rPr>
          <w:lang w:val="es-ES"/>
        </w:rPr>
        <w:t>MINSA – Ministerio de Salud del Perú</w:t>
      </w:r>
    </w:p>
    <w:p w14:paraId="0FF1E899" w14:textId="77777777" w:rsidR="0038486C" w:rsidRPr="00E82D49" w:rsidRDefault="0038486C" w:rsidP="002E1E27">
      <w:pPr>
        <w:pStyle w:val="Prrafodelista"/>
        <w:numPr>
          <w:ilvl w:val="0"/>
          <w:numId w:val="42"/>
        </w:numPr>
        <w:spacing w:line="360" w:lineRule="auto"/>
        <w:rPr>
          <w:lang w:val="en-US"/>
        </w:rPr>
      </w:pPr>
      <w:r w:rsidRPr="002E1E27">
        <w:rPr>
          <w:lang w:val="es-ES"/>
        </w:rPr>
        <w:t xml:space="preserve">CRM – </w:t>
      </w:r>
      <w:r w:rsidRPr="00E82D49">
        <w:rPr>
          <w:lang w:val="en-US"/>
        </w:rPr>
        <w:t>Customer Relationship Manager</w:t>
      </w:r>
    </w:p>
    <w:p w14:paraId="4E74DDF8" w14:textId="77777777" w:rsidR="0038486C" w:rsidRPr="002E1E27" w:rsidRDefault="0038486C" w:rsidP="002E1E27">
      <w:pPr>
        <w:pStyle w:val="Prrafodelista"/>
        <w:numPr>
          <w:ilvl w:val="0"/>
          <w:numId w:val="42"/>
        </w:numPr>
        <w:spacing w:line="360" w:lineRule="auto"/>
        <w:rPr>
          <w:lang w:val="es-ES"/>
        </w:rPr>
      </w:pPr>
      <w:r w:rsidRPr="002E1E27">
        <w:rPr>
          <w:lang w:val="es-ES"/>
        </w:rPr>
        <w:t>PIN – Pedido de Intervención</w:t>
      </w:r>
    </w:p>
    <w:p w14:paraId="74744942" w14:textId="77777777" w:rsidR="0038486C" w:rsidRPr="00483492" w:rsidRDefault="0038486C" w:rsidP="002E1E27">
      <w:pPr>
        <w:pStyle w:val="Prrafodelista"/>
        <w:numPr>
          <w:ilvl w:val="0"/>
          <w:numId w:val="42"/>
        </w:numPr>
        <w:spacing w:line="360" w:lineRule="auto"/>
        <w:rPr>
          <w:lang w:val="es-ES"/>
        </w:rPr>
      </w:pPr>
      <w:r w:rsidRPr="002E1E27">
        <w:rPr>
          <w:rFonts w:cs="Times New Roman"/>
          <w:lang w:val="es-ES"/>
        </w:rPr>
        <w:t xml:space="preserve">UGIPRESS – Instituciones Prestadoras de Servicios de Salud </w:t>
      </w:r>
    </w:p>
    <w:p w14:paraId="2C2B64D6" w14:textId="77777777" w:rsidR="00483492" w:rsidRPr="002E1E27" w:rsidRDefault="00483492" w:rsidP="002E1E27">
      <w:pPr>
        <w:pStyle w:val="Prrafodelista"/>
        <w:numPr>
          <w:ilvl w:val="0"/>
          <w:numId w:val="42"/>
        </w:numPr>
        <w:spacing w:line="360" w:lineRule="auto"/>
        <w:rPr>
          <w:lang w:val="es-ES"/>
        </w:rPr>
      </w:pPr>
      <w:r>
        <w:rPr>
          <w:rFonts w:cs="Times New Roman"/>
          <w:lang w:val="es-ES"/>
        </w:rPr>
        <w:t xml:space="preserve">HIT – </w:t>
      </w:r>
      <w:r w:rsidRPr="00E82D49">
        <w:rPr>
          <w:rFonts w:cs="Times New Roman"/>
          <w:lang w:val="en-US"/>
        </w:rPr>
        <w:t>Health Information Technologies</w:t>
      </w:r>
    </w:p>
    <w:p w14:paraId="17C822F6" w14:textId="77777777" w:rsidR="0038486C" w:rsidRDefault="0038486C" w:rsidP="00EA6485">
      <w:pPr>
        <w:rPr>
          <w:lang w:val="es-ES"/>
        </w:rPr>
      </w:pPr>
    </w:p>
    <w:p w14:paraId="73F1FA33" w14:textId="77777777" w:rsidR="00EA6485" w:rsidRPr="00EA6485" w:rsidRDefault="00EA6485" w:rsidP="00EA6485">
      <w:pPr>
        <w:rPr>
          <w:lang w:val="es-ES"/>
        </w:rPr>
      </w:pPr>
    </w:p>
    <w:p w14:paraId="251877A1" w14:textId="77777777" w:rsidR="00AF5EAF" w:rsidRDefault="00A12DD0" w:rsidP="00262D6E">
      <w:pPr>
        <w:pStyle w:val="Ttulo1"/>
        <w:spacing w:line="360" w:lineRule="auto"/>
      </w:pPr>
      <w:bookmarkStart w:id="1" w:name="_Toc510209077"/>
      <w:r w:rsidRPr="0039004D">
        <w:lastRenderedPageBreak/>
        <w:t>Resumen</w:t>
      </w:r>
      <w:bookmarkEnd w:id="1"/>
    </w:p>
    <w:p w14:paraId="36B23421" w14:textId="77777777" w:rsidR="00B81518" w:rsidRDefault="00B81518" w:rsidP="00CB12DE">
      <w:pPr>
        <w:rPr>
          <w:lang w:val="es-ES"/>
        </w:rPr>
      </w:pPr>
    </w:p>
    <w:p w14:paraId="6D86AB41" w14:textId="4C3C9FC9" w:rsidR="00FB5E77" w:rsidRDefault="00B81518" w:rsidP="00BA0102">
      <w:pPr>
        <w:spacing w:line="360" w:lineRule="auto"/>
        <w:jc w:val="both"/>
        <w:rPr>
          <w:lang w:val="es-ES"/>
        </w:rPr>
      </w:pPr>
      <w:r>
        <w:rPr>
          <w:lang w:val="es-ES"/>
        </w:rPr>
        <w:t xml:space="preserve">En los servicios de salud, la calidad de atención </w:t>
      </w:r>
      <w:r w:rsidR="004F2FF9">
        <w:rPr>
          <w:lang w:val="es-ES"/>
        </w:rPr>
        <w:t>está</w:t>
      </w:r>
      <w:r>
        <w:rPr>
          <w:lang w:val="es-ES"/>
        </w:rPr>
        <w:t xml:space="preserve"> </w:t>
      </w:r>
      <w:r w:rsidR="00521763">
        <w:rPr>
          <w:lang w:val="es-ES"/>
        </w:rPr>
        <w:t xml:space="preserve">muy </w:t>
      </w:r>
      <w:r>
        <w:rPr>
          <w:lang w:val="es-ES"/>
        </w:rPr>
        <w:t xml:space="preserve">ligada a la satisfacción </w:t>
      </w:r>
      <w:r w:rsidR="00521763">
        <w:rPr>
          <w:lang w:val="es-ES"/>
        </w:rPr>
        <w:t>de</w:t>
      </w:r>
      <w:r>
        <w:rPr>
          <w:lang w:val="es-ES"/>
        </w:rPr>
        <w:t xml:space="preserve"> los pacientes y sus familiares antes, durante y después de la consulta </w:t>
      </w:r>
      <w:r w:rsidR="004F2FF9">
        <w:rPr>
          <w:lang w:val="es-ES"/>
        </w:rPr>
        <w:t>médica</w:t>
      </w:r>
      <w:r>
        <w:rPr>
          <w:lang w:val="es-ES"/>
        </w:rPr>
        <w:t xml:space="preserve">. </w:t>
      </w:r>
      <w:r w:rsidR="00FB5E77">
        <w:rPr>
          <w:lang w:val="es-ES"/>
        </w:rPr>
        <w:t>Monitorear su</w:t>
      </w:r>
      <w:r w:rsidR="004F2FF9">
        <w:rPr>
          <w:lang w:val="es-ES"/>
        </w:rPr>
        <w:t xml:space="preserve"> satisfacci</w:t>
      </w:r>
      <w:r w:rsidR="00FB5E77">
        <w:rPr>
          <w:lang w:val="es-ES"/>
        </w:rPr>
        <w:t xml:space="preserve">ón no implica gran esfuerzo si se monitorean los reclamos que llegan al establecimiento. </w:t>
      </w:r>
      <w:r w:rsidR="00521763">
        <w:rPr>
          <w:lang w:val="es-ES"/>
        </w:rPr>
        <w:t>Este proceso</w:t>
      </w:r>
      <w:r w:rsidR="00FB5E77">
        <w:rPr>
          <w:lang w:val="es-ES"/>
        </w:rPr>
        <w:t xml:space="preserve"> se optimiza al usar un sistema de gestión de reclamos que ayude en </w:t>
      </w:r>
      <w:r w:rsidR="00322DDA">
        <w:rPr>
          <w:lang w:val="es-ES"/>
        </w:rPr>
        <w:t xml:space="preserve">su </w:t>
      </w:r>
      <w:r w:rsidR="00FB5E77">
        <w:rPr>
          <w:lang w:val="es-ES"/>
        </w:rPr>
        <w:t xml:space="preserve">admisión y manejo. En el Perú, los establecimientos de salud públicos no cuentan con dicho sistema, lo cual hace tediosa la gestión de los reclamos y los gestores en salud no tienen acceso sencillo a la </w:t>
      </w:r>
      <w:r w:rsidR="00BA0102">
        <w:rPr>
          <w:lang w:val="es-ES"/>
        </w:rPr>
        <w:t>retroalimentación de los ciudadanos. Es por ello que el objetivo de este estudio fue diseñar un sistema de gestión de reclamos que permitiera el acceso a diversos tipos de usuarios y pudiera ser funcional para cada uno de ellos.</w:t>
      </w:r>
    </w:p>
    <w:p w14:paraId="6264D193" w14:textId="77777777" w:rsidR="00BA0102" w:rsidRDefault="00BA0102" w:rsidP="00CB12DE">
      <w:pPr>
        <w:rPr>
          <w:lang w:val="es-ES"/>
        </w:rPr>
      </w:pPr>
    </w:p>
    <w:p w14:paraId="50C8E312" w14:textId="651DECE7" w:rsidR="005E6ED5" w:rsidRDefault="00BA0102" w:rsidP="00146F40">
      <w:pPr>
        <w:spacing w:line="360" w:lineRule="auto"/>
        <w:jc w:val="both"/>
        <w:rPr>
          <w:lang w:val="es-ES"/>
        </w:rPr>
      </w:pPr>
      <w:r>
        <w:rPr>
          <w:lang w:val="es-ES"/>
        </w:rPr>
        <w:t xml:space="preserve">Para realizar esto, se utilizó la metodología de Diseño Centrado en el Usuario </w:t>
      </w:r>
      <w:r w:rsidR="006D406E">
        <w:rPr>
          <w:lang w:val="es-ES"/>
        </w:rPr>
        <w:t xml:space="preserve">que </w:t>
      </w:r>
      <w:r w:rsidR="00BE0597">
        <w:rPr>
          <w:lang w:val="es-ES"/>
        </w:rPr>
        <w:t>permite evaluar por separado</w:t>
      </w:r>
      <w:r w:rsidR="008A1FE8">
        <w:rPr>
          <w:lang w:val="es-ES"/>
        </w:rPr>
        <w:t xml:space="preserve"> las necesidades de</w:t>
      </w:r>
      <w:r w:rsidR="006D406E">
        <w:rPr>
          <w:lang w:val="es-ES"/>
        </w:rPr>
        <w:t xml:space="preserve"> cada tipo de usuario identificado como clave para la realización de este estudio. Adicionalmente, utilizando la metodología del </w:t>
      </w:r>
      <w:r w:rsidR="005E6ED5" w:rsidRPr="005E6ED5">
        <w:rPr>
          <w:lang w:val="es-PE"/>
        </w:rPr>
        <w:t>Card Sorting Modif</w:t>
      </w:r>
      <w:r w:rsidR="006D406E" w:rsidRPr="005E6ED5">
        <w:rPr>
          <w:lang w:val="es-PE"/>
        </w:rPr>
        <w:t>ied Delphi</w:t>
      </w:r>
      <w:r w:rsidR="006D406E">
        <w:rPr>
          <w:lang w:val="es-ES"/>
        </w:rPr>
        <w:t xml:space="preserve"> se logró hacer una clasificación de los reclamos que permit</w:t>
      </w:r>
      <w:r w:rsidR="008A1FE8">
        <w:rPr>
          <w:lang w:val="es-ES"/>
        </w:rPr>
        <w:t>ió</w:t>
      </w:r>
      <w:r w:rsidR="006D406E">
        <w:rPr>
          <w:lang w:val="es-ES"/>
        </w:rPr>
        <w:t xml:space="preserve"> obtener estadísticas simples para encontrar problemas de forma más rápida. </w:t>
      </w:r>
    </w:p>
    <w:p w14:paraId="45BC0E3E" w14:textId="77777777" w:rsidR="00146F40" w:rsidRDefault="00146F40" w:rsidP="00146F40">
      <w:pPr>
        <w:spacing w:line="360" w:lineRule="auto"/>
        <w:jc w:val="both"/>
        <w:rPr>
          <w:lang w:val="es-ES"/>
        </w:rPr>
      </w:pPr>
    </w:p>
    <w:p w14:paraId="5A7B3F28" w14:textId="717E46C8" w:rsidR="00146F40" w:rsidRDefault="00146F40" w:rsidP="00146F40">
      <w:pPr>
        <w:spacing w:line="360" w:lineRule="auto"/>
        <w:jc w:val="both"/>
        <w:rPr>
          <w:lang w:val="es-ES"/>
        </w:rPr>
      </w:pPr>
      <w:r>
        <w:rPr>
          <w:lang w:val="es-ES"/>
        </w:rPr>
        <w:t>Se entrevist</w:t>
      </w:r>
      <w:r w:rsidR="008A1FE8">
        <w:rPr>
          <w:lang w:val="es-ES"/>
        </w:rPr>
        <w:t>ó</w:t>
      </w:r>
      <w:r>
        <w:rPr>
          <w:lang w:val="es-ES"/>
        </w:rPr>
        <w:t xml:space="preserve"> a 21 personas en la fase exploratoria del estudio donde se recopilo las necesidades de 3 tipos de usuarios clave</w:t>
      </w:r>
      <w:r w:rsidR="000E785E">
        <w:rPr>
          <w:lang w:val="es-ES"/>
        </w:rPr>
        <w:t xml:space="preserve"> (personal de SUSALUD, gestores de establecimientos de salud y ciudadanos)</w:t>
      </w:r>
      <w:r>
        <w:rPr>
          <w:lang w:val="es-ES"/>
        </w:rPr>
        <w:t xml:space="preserve">. Con sus necesidades, </w:t>
      </w:r>
      <w:r w:rsidR="008B3B57">
        <w:rPr>
          <w:lang w:val="es-ES"/>
        </w:rPr>
        <w:t>se encontr</w:t>
      </w:r>
      <w:r w:rsidR="00D3499E">
        <w:rPr>
          <w:lang w:val="es-ES"/>
        </w:rPr>
        <w:t>ó</w:t>
      </w:r>
      <w:r w:rsidR="008B3B57">
        <w:rPr>
          <w:lang w:val="es-ES"/>
        </w:rPr>
        <w:t xml:space="preserve"> un total de 31 requerimientos </w:t>
      </w:r>
      <w:r>
        <w:rPr>
          <w:lang w:val="es-ES"/>
        </w:rPr>
        <w:t xml:space="preserve">y se </w:t>
      </w:r>
      <w:r w:rsidR="008B3B57">
        <w:rPr>
          <w:lang w:val="es-ES"/>
        </w:rPr>
        <w:t>diseñó</w:t>
      </w:r>
      <w:r w:rsidR="00D3499E">
        <w:rPr>
          <w:lang w:val="es-ES"/>
        </w:rPr>
        <w:t xml:space="preserve"> un prototipo</w:t>
      </w:r>
      <w:r w:rsidR="008B3B57">
        <w:rPr>
          <w:lang w:val="es-ES"/>
        </w:rPr>
        <w:t xml:space="preserve"> en base a ellos. Este </w:t>
      </w:r>
      <w:r w:rsidR="00D3499E">
        <w:rPr>
          <w:lang w:val="es-ES"/>
        </w:rPr>
        <w:t xml:space="preserve">proceso </w:t>
      </w:r>
      <w:r w:rsidR="008B3B57">
        <w:rPr>
          <w:lang w:val="es-ES"/>
        </w:rPr>
        <w:t>se hizo en prototipos funcionales que luego</w:t>
      </w:r>
      <w:r w:rsidR="00AC3851">
        <w:rPr>
          <w:lang w:val="es-ES"/>
        </w:rPr>
        <w:t xml:space="preserve"> fueron </w:t>
      </w:r>
      <w:r w:rsidR="00ED13D0">
        <w:rPr>
          <w:lang w:val="es-ES"/>
        </w:rPr>
        <w:t xml:space="preserve">evaluados </w:t>
      </w:r>
      <w:r w:rsidR="00AC3851">
        <w:rPr>
          <w:lang w:val="es-ES"/>
        </w:rPr>
        <w:t>por un total de 15 personas de en</w:t>
      </w:r>
      <w:r w:rsidR="008B3B57">
        <w:rPr>
          <w:lang w:val="es-ES"/>
        </w:rPr>
        <w:t xml:space="preserve">tre los 3 tipos de usuarios. </w:t>
      </w:r>
      <w:r w:rsidR="002C0A56">
        <w:rPr>
          <w:lang w:val="es-ES"/>
        </w:rPr>
        <w:t>En total se diseñaron 15 pantallas en l</w:t>
      </w:r>
      <w:r w:rsidR="00D3499E">
        <w:rPr>
          <w:lang w:val="es-ES"/>
        </w:rPr>
        <w:t>a</w:t>
      </w:r>
      <w:r w:rsidR="002C0A56">
        <w:rPr>
          <w:lang w:val="es-ES"/>
        </w:rPr>
        <w:t>s que se prioriz</w:t>
      </w:r>
      <w:r w:rsidR="00D3499E">
        <w:rPr>
          <w:lang w:val="es-ES"/>
        </w:rPr>
        <w:t>ó</w:t>
      </w:r>
      <w:r w:rsidR="002C0A56">
        <w:rPr>
          <w:lang w:val="es-ES"/>
        </w:rPr>
        <w:t xml:space="preserve"> la funcionalidad a la estética. </w:t>
      </w:r>
      <w:r w:rsidR="008B3B57">
        <w:rPr>
          <w:lang w:val="es-ES"/>
        </w:rPr>
        <w:t>Est</w:t>
      </w:r>
      <w:r w:rsidR="00ED13D0">
        <w:rPr>
          <w:lang w:val="es-ES"/>
        </w:rPr>
        <w:t>as evaluaciones</w:t>
      </w:r>
      <w:r w:rsidR="00AC3851">
        <w:rPr>
          <w:lang w:val="es-ES"/>
        </w:rPr>
        <w:t xml:space="preserve"> fueron </w:t>
      </w:r>
      <w:r w:rsidR="00ED13D0">
        <w:rPr>
          <w:lang w:val="es-ES"/>
        </w:rPr>
        <w:t xml:space="preserve">realizadas </w:t>
      </w:r>
      <w:r w:rsidR="00AC3851">
        <w:rPr>
          <w:lang w:val="es-ES"/>
        </w:rPr>
        <w:t>utilizando</w:t>
      </w:r>
      <w:r w:rsidR="008B3B57">
        <w:rPr>
          <w:lang w:val="es-ES"/>
        </w:rPr>
        <w:t xml:space="preserve"> </w:t>
      </w:r>
      <w:r w:rsidR="00AC3851">
        <w:rPr>
          <w:lang w:val="es-ES"/>
        </w:rPr>
        <w:t>la metodología ‘</w:t>
      </w:r>
      <w:r w:rsidR="00AC3851" w:rsidRPr="00367B22">
        <w:rPr>
          <w:lang w:val="es-PE"/>
        </w:rPr>
        <w:t>Think Aloud</w:t>
      </w:r>
      <w:r w:rsidR="00AC3851">
        <w:rPr>
          <w:lang w:val="es-ES"/>
        </w:rPr>
        <w:t xml:space="preserve">’ </w:t>
      </w:r>
      <w:r w:rsidR="008B3B57">
        <w:rPr>
          <w:lang w:val="es-ES"/>
        </w:rPr>
        <w:t>para la resolución de tareas establecidas</w:t>
      </w:r>
      <w:r w:rsidR="00ED13D0">
        <w:rPr>
          <w:lang w:val="es-ES"/>
        </w:rPr>
        <w:t>, con hasta 2 iteraciones</w:t>
      </w:r>
      <w:r w:rsidR="00AC3851">
        <w:rPr>
          <w:lang w:val="es-ES"/>
        </w:rPr>
        <w:t xml:space="preserve"> dependiendo de </w:t>
      </w:r>
      <w:r w:rsidR="008B3B57">
        <w:rPr>
          <w:lang w:val="es-ES"/>
        </w:rPr>
        <w:t>los comentarios</w:t>
      </w:r>
      <w:r w:rsidR="00AC3851">
        <w:rPr>
          <w:lang w:val="es-ES"/>
        </w:rPr>
        <w:t xml:space="preserve"> en cada tipo de usuario. </w:t>
      </w:r>
    </w:p>
    <w:p w14:paraId="4532CB2E" w14:textId="77777777" w:rsidR="008B3B57" w:rsidRDefault="008B3B57" w:rsidP="00146F40">
      <w:pPr>
        <w:spacing w:line="360" w:lineRule="auto"/>
        <w:jc w:val="both"/>
        <w:rPr>
          <w:lang w:val="es-ES"/>
        </w:rPr>
      </w:pPr>
    </w:p>
    <w:p w14:paraId="48A981E5" w14:textId="4F588FE1" w:rsidR="008B3B57" w:rsidRDefault="00C474EE" w:rsidP="00146F40">
      <w:pPr>
        <w:spacing w:line="360" w:lineRule="auto"/>
        <w:jc w:val="both"/>
        <w:rPr>
          <w:lang w:val="es-ES"/>
        </w:rPr>
      </w:pPr>
      <w:r>
        <w:rPr>
          <w:lang w:val="es-ES"/>
        </w:rPr>
        <w:t>Los prototipos</w:t>
      </w:r>
      <w:r w:rsidR="00ED020F">
        <w:rPr>
          <w:lang w:val="es-ES"/>
        </w:rPr>
        <w:t xml:space="preserve"> finales</w:t>
      </w:r>
      <w:r>
        <w:rPr>
          <w:lang w:val="es-ES"/>
        </w:rPr>
        <w:t xml:space="preserve"> que fueron mostrados tuvieron </w:t>
      </w:r>
      <w:r w:rsidR="002C0A56">
        <w:rPr>
          <w:lang w:val="es-ES"/>
        </w:rPr>
        <w:t>comentarios positivos sobre su funcionalidad y estructura por los 3 tipos de usuarios. Ellos encontraron que el prototipo del diseño propuesto era sencillo de usar y, de tener la data correcta, les permitiría identificar fácilmente servicios en los que se necesita implementar mejoras.</w:t>
      </w:r>
    </w:p>
    <w:p w14:paraId="29E91465" w14:textId="77777777" w:rsidR="00A12DD0" w:rsidRPr="007175A3" w:rsidRDefault="00A12DD0" w:rsidP="00262D6E">
      <w:pPr>
        <w:pStyle w:val="Ttulo1"/>
        <w:spacing w:line="360" w:lineRule="auto"/>
        <w:rPr>
          <w:rFonts w:cs="Times New Roman"/>
          <w:szCs w:val="24"/>
          <w:lang w:val="es-PE"/>
        </w:rPr>
      </w:pPr>
      <w:bookmarkStart w:id="2" w:name="_Toc510209078"/>
      <w:r w:rsidRPr="0039004D">
        <w:rPr>
          <w:rFonts w:cs="Times New Roman"/>
          <w:szCs w:val="24"/>
        </w:rPr>
        <w:lastRenderedPageBreak/>
        <w:t>Palabras Clave</w:t>
      </w:r>
      <w:bookmarkEnd w:id="2"/>
    </w:p>
    <w:p w14:paraId="6DC0373D" w14:textId="77777777" w:rsidR="00A12DD0" w:rsidRPr="007175A3" w:rsidRDefault="00A12DD0" w:rsidP="00262D6E">
      <w:pPr>
        <w:spacing w:line="360" w:lineRule="auto"/>
        <w:jc w:val="both"/>
        <w:rPr>
          <w:rFonts w:cs="Times New Roman"/>
          <w:lang w:val="es-PE"/>
        </w:rPr>
      </w:pPr>
    </w:p>
    <w:p w14:paraId="77904702" w14:textId="1F9B2B4B" w:rsidR="00E7463B" w:rsidRPr="0039004D" w:rsidRDefault="00E7463B" w:rsidP="00E7463B">
      <w:pPr>
        <w:spacing w:line="360" w:lineRule="auto"/>
        <w:jc w:val="both"/>
        <w:rPr>
          <w:rFonts w:cs="Times New Roman"/>
          <w:lang w:val="es-ES"/>
        </w:rPr>
      </w:pPr>
      <w:r>
        <w:rPr>
          <w:rFonts w:cs="Times New Roman"/>
          <w:lang w:val="es-ES"/>
        </w:rPr>
        <w:t xml:space="preserve">Calidad de Atención en salud; Satisfacción del paciente; Expresión de Inconformidad; </w:t>
      </w:r>
      <w:r w:rsidR="00F6159D">
        <w:rPr>
          <w:rFonts w:cs="Times New Roman"/>
          <w:lang w:val="es-ES"/>
        </w:rPr>
        <w:t xml:space="preserve">Dificultades en Atención en Salud; </w:t>
      </w:r>
      <w:r>
        <w:rPr>
          <w:rFonts w:cs="Times New Roman"/>
          <w:lang w:val="es-ES"/>
        </w:rPr>
        <w:t xml:space="preserve">Entrevistas a Profundidad; Análisis de Necesidades; Requerimientos de Sistema; </w:t>
      </w:r>
      <w:r w:rsidRPr="007175A3">
        <w:rPr>
          <w:rFonts w:cs="Times New Roman"/>
          <w:lang w:val="es-PE"/>
        </w:rPr>
        <w:t>User Experience; Card Sorting Modified Delphi</w:t>
      </w:r>
      <w:r w:rsidR="00F6159D">
        <w:rPr>
          <w:rFonts w:cs="Times New Roman"/>
          <w:lang w:val="es-ES"/>
        </w:rPr>
        <w:t>;</w:t>
      </w:r>
      <w:r>
        <w:rPr>
          <w:rFonts w:cs="Times New Roman"/>
          <w:lang w:val="es-ES"/>
        </w:rPr>
        <w:t xml:space="preserve"> </w:t>
      </w:r>
      <w:r w:rsidR="00F6159D">
        <w:rPr>
          <w:rFonts w:cs="Times New Roman"/>
          <w:lang w:val="es-ES"/>
        </w:rPr>
        <w:t>Wireframes;</w:t>
      </w:r>
      <w:r w:rsidR="00F6159D" w:rsidRPr="00E7463B">
        <w:rPr>
          <w:rFonts w:cs="Times New Roman"/>
        </w:rPr>
        <w:t xml:space="preserve"> </w:t>
      </w:r>
      <w:r w:rsidR="00F6159D">
        <w:rPr>
          <w:rFonts w:cs="Times New Roman"/>
        </w:rPr>
        <w:t>Prototipos en alta</w:t>
      </w:r>
      <w:r w:rsidR="00F6159D">
        <w:rPr>
          <w:rFonts w:cs="Times New Roman"/>
        </w:rPr>
        <w:t xml:space="preserve"> fidelidad</w:t>
      </w:r>
      <w:r w:rsidR="00F6159D" w:rsidRPr="00955F68">
        <w:rPr>
          <w:rFonts w:cs="Times New Roman"/>
        </w:rPr>
        <w:t>; Prototipo Funcional</w:t>
      </w:r>
      <w:r w:rsidR="00F6159D" w:rsidRPr="00955F68">
        <w:rPr>
          <w:rFonts w:cs="Times New Roman"/>
          <w:lang w:val="es-PE"/>
        </w:rPr>
        <w:t>;</w:t>
      </w:r>
      <w:r w:rsidR="00F6159D" w:rsidRPr="00E7463B">
        <w:rPr>
          <w:rFonts w:cs="Times New Roman"/>
        </w:rPr>
        <w:t xml:space="preserve"> </w:t>
      </w:r>
      <w:r>
        <w:rPr>
          <w:rFonts w:cs="Times New Roman"/>
          <w:lang w:val="es-ES"/>
        </w:rPr>
        <w:t xml:space="preserve">Desarrollo de Tareas; </w:t>
      </w:r>
      <w:r>
        <w:rPr>
          <w:rFonts w:cs="Times New Roman"/>
        </w:rPr>
        <w:t xml:space="preserve">Pruebas de </w:t>
      </w:r>
      <w:r w:rsidRPr="00955F68">
        <w:rPr>
          <w:rFonts w:cs="Times New Roman"/>
        </w:rPr>
        <w:t xml:space="preserve">Usabilidad; </w:t>
      </w:r>
      <w:r w:rsidR="00F6159D">
        <w:rPr>
          <w:rFonts w:cs="Times New Roman"/>
        </w:rPr>
        <w:t xml:space="preserve">Diseño iterativo; </w:t>
      </w:r>
    </w:p>
    <w:p w14:paraId="3C276A7A" w14:textId="085530FC" w:rsidR="00E7463B" w:rsidRPr="0039004D" w:rsidRDefault="00E7463B" w:rsidP="00E7463B">
      <w:pPr>
        <w:spacing w:line="360" w:lineRule="auto"/>
        <w:jc w:val="both"/>
        <w:rPr>
          <w:rFonts w:cs="Times New Roman"/>
          <w:lang w:val="es-ES"/>
        </w:rPr>
      </w:pPr>
    </w:p>
    <w:p w14:paraId="060E2E92" w14:textId="77777777" w:rsidR="00E7463B" w:rsidRPr="0039004D" w:rsidRDefault="00E7463B" w:rsidP="00E7463B">
      <w:pPr>
        <w:spacing w:line="360" w:lineRule="auto"/>
        <w:jc w:val="both"/>
        <w:rPr>
          <w:rFonts w:cs="Times New Roman"/>
          <w:lang w:val="es-ES"/>
        </w:rPr>
      </w:pPr>
    </w:p>
    <w:p w14:paraId="54C8555D" w14:textId="77777777" w:rsidR="00970EB4" w:rsidRDefault="00A12DD0" w:rsidP="00602A2A">
      <w:pPr>
        <w:pStyle w:val="Ttulo1"/>
        <w:spacing w:line="360" w:lineRule="auto"/>
        <w:rPr>
          <w:rFonts w:cs="Times New Roman"/>
          <w:szCs w:val="24"/>
        </w:rPr>
      </w:pPr>
      <w:bookmarkStart w:id="3" w:name="_Toc510209079"/>
      <w:r w:rsidRPr="0039004D">
        <w:rPr>
          <w:rFonts w:cs="Times New Roman"/>
          <w:szCs w:val="24"/>
        </w:rPr>
        <w:lastRenderedPageBreak/>
        <w:t>Introducción</w:t>
      </w:r>
      <w:bookmarkEnd w:id="3"/>
    </w:p>
    <w:p w14:paraId="247FA4DC" w14:textId="77777777" w:rsidR="0049325E" w:rsidRDefault="0049325E" w:rsidP="0049325E">
      <w:pPr>
        <w:rPr>
          <w:lang w:val="es-ES"/>
        </w:rPr>
      </w:pPr>
    </w:p>
    <w:p w14:paraId="4FE44EC2" w14:textId="77777777" w:rsidR="005D31DC" w:rsidRDefault="0049325E" w:rsidP="005D31DC">
      <w:pPr>
        <w:spacing w:line="360" w:lineRule="auto"/>
        <w:jc w:val="both"/>
        <w:rPr>
          <w:rFonts w:cs="Times New Roman"/>
          <w:lang w:val="es-ES"/>
        </w:rPr>
      </w:pPr>
      <w:r>
        <w:rPr>
          <w:lang w:val="es-ES"/>
        </w:rPr>
        <w:t>Mejorar la calidad</w:t>
      </w:r>
      <w:r w:rsidR="003D138E">
        <w:rPr>
          <w:lang w:val="es-ES"/>
        </w:rPr>
        <w:t xml:space="preserve"> de atención en salud</w:t>
      </w:r>
      <w:r>
        <w:rPr>
          <w:lang w:val="es-ES"/>
        </w:rPr>
        <w:t xml:space="preserve"> en las Instituciones Prestadoras de Salud (IPRESS) </w:t>
      </w:r>
      <w:r w:rsidR="003D138E">
        <w:rPr>
          <w:lang w:val="es-ES"/>
        </w:rPr>
        <w:t>es totalmente necesario para poder cumplir con los objetivos nacionales en salud y mejorar la salud de la población. Cuidar la satisfacción tanto de los ciudadanos usuarios de los servicios de salud como la motivación de los trabajadores prestadores de salud es sumamente importante para que los niveles de calidad de atención en salud no decaigan</w:t>
      </w:r>
      <w:r w:rsidR="00D32C56">
        <w:rPr>
          <w:lang w:val="es-ES"/>
        </w:rPr>
        <w:t xml:space="preserve"> </w:t>
      </w:r>
      <w:r w:rsidR="00EC2BAF">
        <w:rPr>
          <w:lang w:val="es-ES"/>
        </w:rPr>
        <w:fldChar w:fldCharType="begin" w:fldLock="1"/>
      </w:r>
      <w:r w:rsidR="00D32C56">
        <w:rPr>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C2BAF">
        <w:rPr>
          <w:lang w:val="es-ES"/>
        </w:rPr>
        <w:fldChar w:fldCharType="separate"/>
      </w:r>
      <w:r w:rsidR="00D32C56" w:rsidRPr="003D138E">
        <w:rPr>
          <w:noProof/>
          <w:lang w:val="es-ES"/>
        </w:rPr>
        <w:t>(1)</w:t>
      </w:r>
      <w:r w:rsidR="00EC2BAF">
        <w:rPr>
          <w:lang w:val="es-ES"/>
        </w:rPr>
        <w:fldChar w:fldCharType="end"/>
      </w:r>
      <w:r w:rsidR="003D138E">
        <w:rPr>
          <w:lang w:val="es-ES"/>
        </w:rPr>
        <w:t xml:space="preserve">. Para poder medir la satisfacción de estos distintos tipos de usuarios del servicio de salud, </w:t>
      </w:r>
      <w:r w:rsidR="00D32C56">
        <w:rPr>
          <w:lang w:val="es-ES"/>
        </w:rPr>
        <w:t xml:space="preserve">monitorear los reclamos es una forma efectiva de estar al tanto de que la satisfacción de ciudadanos no decaiga </w:t>
      </w:r>
      <w:r w:rsidR="00EC2BAF">
        <w:rPr>
          <w:lang w:val="es-ES"/>
        </w:rPr>
        <w:fldChar w:fldCharType="begin" w:fldLock="1"/>
      </w:r>
      <w:r w:rsidR="002B7347">
        <w:rPr>
          <w:lang w:val="es-ES"/>
        </w:rPr>
        <w:instrText>ADDIN CSL_CITATION { "citationItems" : [ { "id" : "ITEM-1", "itemData" : { "ISBN" : "0098-9258", "ISSN" : "0098-9258", "abstract" : "The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 "author" : [ { "dropping-particle" : "", "family" : "Oliver", "given" : "Richard L.", "non-dropping-particle" : "", "parse-names" : false, "suffix" : "" } ], "container-title" : "Advances in Consumer Research", "id" : "ITEM-1", "issue" : "1", "issued" : { "date-parts" : [ [ "1987" ] ] }, "page" : "218-222. 5p. 1 Diagram", "title" : "An Investigation of the Interrelationship Between Consumer (Dis) Satisfaction and Complaint Reports.", "type" : "article-journal", "volume" : "14"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EC2BAF">
        <w:rPr>
          <w:lang w:val="es-ES"/>
        </w:rPr>
        <w:fldChar w:fldCharType="separate"/>
      </w:r>
      <w:r w:rsidR="00D32C56" w:rsidRPr="00D32C56">
        <w:rPr>
          <w:noProof/>
          <w:lang w:val="es-ES"/>
        </w:rPr>
        <w:t>(2)</w:t>
      </w:r>
      <w:r w:rsidR="00EC2BAF">
        <w:rPr>
          <w:lang w:val="es-ES"/>
        </w:rPr>
        <w:fldChar w:fldCharType="end"/>
      </w:r>
      <w:r w:rsidR="00D32C56">
        <w:rPr>
          <w:lang w:val="es-ES"/>
        </w:rPr>
        <w:t xml:space="preserve">. </w:t>
      </w:r>
      <w:r w:rsidR="007E4000">
        <w:rPr>
          <w:rFonts w:cs="Times New Roman"/>
          <w:lang w:val="es-ES"/>
        </w:rPr>
        <w:t>Esto permite</w:t>
      </w:r>
      <w:r w:rsidR="005D31DC">
        <w:rPr>
          <w:rFonts w:cs="Times New Roman"/>
          <w:lang w:val="es-ES"/>
        </w:rPr>
        <w:t xml:space="preserve"> recopilar información sobre </w:t>
      </w:r>
      <w:r w:rsidR="005D31DC" w:rsidRPr="0039004D">
        <w:rPr>
          <w:rFonts w:cs="Times New Roman"/>
          <w:lang w:val="es-ES"/>
        </w:rPr>
        <w:t xml:space="preserve">cómo mejorar la atención al paciente y </w:t>
      </w:r>
      <w:r w:rsidR="005D31DC">
        <w:rPr>
          <w:rFonts w:cs="Times New Roman"/>
          <w:lang w:val="es-ES"/>
        </w:rPr>
        <w:t>ayudan a</w:t>
      </w:r>
      <w:r w:rsidR="005D31DC" w:rsidRPr="0039004D">
        <w:rPr>
          <w:rFonts w:cs="Times New Roman"/>
          <w:lang w:val="es-ES"/>
        </w:rPr>
        <w:t xml:space="preserve"> detectar problemas </w:t>
      </w:r>
      <w:r w:rsidR="005D31DC">
        <w:rPr>
          <w:rFonts w:cs="Times New Roman"/>
          <w:lang w:val="es-ES"/>
        </w:rPr>
        <w:t>en la atención brindada</w:t>
      </w:r>
      <w:r w:rsidR="005D31DC" w:rsidRPr="0039004D">
        <w:rPr>
          <w:rFonts w:cs="Times New Roman"/>
          <w:lang w:val="es-ES"/>
        </w:rPr>
        <w:t xml:space="preserve"> </w:t>
      </w:r>
      <w:r w:rsidR="00EC2BAF" w:rsidRPr="0039004D">
        <w:rPr>
          <w:rFonts w:cs="Times New Roman"/>
          <w:lang w:val="es-ES"/>
        </w:rPr>
        <w:fldChar w:fldCharType="begin" w:fldLock="1"/>
      </w:r>
      <w:r w:rsidR="005D31DC">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C2BAF" w:rsidRPr="0039004D">
        <w:rPr>
          <w:rFonts w:cs="Times New Roman"/>
          <w:lang w:val="es-ES"/>
        </w:rPr>
        <w:fldChar w:fldCharType="separate"/>
      </w:r>
      <w:r w:rsidR="005D31DC" w:rsidRPr="00A90C62">
        <w:rPr>
          <w:rFonts w:cs="Times New Roman"/>
          <w:noProof/>
          <w:lang w:val="es-ES"/>
        </w:rPr>
        <w:t>(3)</w:t>
      </w:r>
      <w:r w:rsidR="00EC2BAF" w:rsidRPr="0039004D">
        <w:rPr>
          <w:rFonts w:cs="Times New Roman"/>
          <w:lang w:val="es-ES"/>
        </w:rPr>
        <w:fldChar w:fldCharType="end"/>
      </w:r>
      <w:r w:rsidR="005D31DC">
        <w:rPr>
          <w:rFonts w:cs="Times New Roman"/>
          <w:lang w:val="es-ES"/>
        </w:rPr>
        <w:t>.</w:t>
      </w:r>
      <w:r w:rsidR="00636506">
        <w:rPr>
          <w:rFonts w:cs="Times New Roman"/>
          <w:lang w:val="es-ES"/>
        </w:rPr>
        <w:t xml:space="preserve"> </w:t>
      </w:r>
      <w:r w:rsidR="00636506">
        <w:rPr>
          <w:lang w:val="es-ES"/>
        </w:rPr>
        <w:t xml:space="preserve">Es por esto que alrededor del mundo existen diversas formas sistematizadas que facilitan este monitoreo </w:t>
      </w:r>
      <w:r w:rsidR="00EC2BAF" w:rsidRPr="0039004D">
        <w:rPr>
          <w:rFonts w:cs="Times New Roman"/>
          <w:lang w:val="es-ES"/>
        </w:rPr>
        <w:fldChar w:fldCharType="begin" w:fldLock="1"/>
      </w:r>
      <w:r w:rsidR="002B7347">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"author" : [ { "dropping-particle" : "", "family" : "cms.gov", "given" : "", "non-dropping-particle" : "", "parse-names" : false, "suffix" : "" } ], "container-title" : "Centers for Medicare and Medicaid", "id" : "ITEM-1", "issued" : { "date-parts" : [ [ "2016" ] ] }, "page" : "1-6", "title" :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EC2BAF" w:rsidRPr="0039004D">
        <w:rPr>
          <w:rFonts w:cs="Times New Roman"/>
          <w:lang w:val="es-ES"/>
        </w:rPr>
        <w:fldChar w:fldCharType="separate"/>
      </w:r>
      <w:r w:rsidR="00465DBE" w:rsidRPr="00465DBE">
        <w:rPr>
          <w:rFonts w:cs="Times New Roman"/>
          <w:noProof/>
          <w:lang w:val="es-ES"/>
        </w:rPr>
        <w:t>(4)</w:t>
      </w:r>
      <w:r w:rsidR="00EC2BAF" w:rsidRPr="0039004D">
        <w:rPr>
          <w:rFonts w:cs="Times New Roman"/>
          <w:lang w:val="es-ES"/>
        </w:rPr>
        <w:fldChar w:fldCharType="end"/>
      </w:r>
      <w:r w:rsidR="00636506" w:rsidRPr="005D31DC">
        <w:rPr>
          <w:rFonts w:cs="Times New Roman"/>
          <w:lang w:val="es-ES"/>
        </w:rPr>
        <w:t xml:space="preserve"> </w:t>
      </w:r>
      <w:r w:rsidR="00EC2BAF" w:rsidRPr="0039004D">
        <w:rPr>
          <w:rFonts w:cs="Times New Roman"/>
          <w:lang w:val="es-ES"/>
        </w:rPr>
        <w:fldChar w:fldCharType="begin" w:fldLock="1"/>
      </w:r>
      <w:r w:rsidR="002B7347">
        <w:rPr>
          <w:rFonts w:cs="Times New Roman"/>
          <w:lang w:val="es-ES"/>
        </w:rPr>
        <w:instrText>ADDIN CSL_CITATION { "citationItems" : [ { "id" : "ITEM-1", "itemData" : { "URL" : "https://www.legifrance.gouv.fr/affichTexte.do?cidTexte=JORFTEXT000000742206", "author" : [ { "dropping-particle" : "", "family" : "Minist\u00e8re des affaires sociales et de la sant\u00e9", "given" : "", "non-dropping-particle" : "", "parse-names" : false, "suffix" : "" } ], "id" : "ITEM-1", "issued" : { "date-parts" : [ [ "0" ] ] }, "title" : "Ordonnance no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EC2BAF" w:rsidRPr="0039004D">
        <w:rPr>
          <w:rFonts w:cs="Times New Roman"/>
          <w:lang w:val="es-ES"/>
        </w:rPr>
        <w:fldChar w:fldCharType="separate"/>
      </w:r>
      <w:r w:rsidR="00465DBE" w:rsidRPr="00465DBE">
        <w:rPr>
          <w:rFonts w:cs="Times New Roman"/>
          <w:noProof/>
          <w:lang w:val="es-ES"/>
        </w:rPr>
        <w:t>(5)</w:t>
      </w:r>
      <w:r w:rsidR="00EC2BAF" w:rsidRPr="0039004D">
        <w:rPr>
          <w:rFonts w:cs="Times New Roman"/>
          <w:lang w:val="es-ES"/>
        </w:rPr>
        <w:fldChar w:fldCharType="end"/>
      </w:r>
      <w:r w:rsidR="00636506" w:rsidRPr="005D31DC">
        <w:rPr>
          <w:rFonts w:cs="Times New Roman"/>
          <w:lang w:val="es-ES"/>
        </w:rPr>
        <w:t xml:space="preserve"> </w:t>
      </w:r>
      <w:r w:rsidR="00EC2BAF" w:rsidRPr="0039004D">
        <w:rPr>
          <w:rFonts w:cs="Times New Roman"/>
          <w:lang w:val="es-ES"/>
        </w:rPr>
        <w:fldChar w:fldCharType="begin" w:fldLock="1"/>
      </w:r>
      <w:r w:rsidR="002B7347">
        <w:rPr>
          <w:rFonts w:cs="Times New Roman"/>
          <w:lang w:val="es-ES"/>
        </w:rPr>
        <w:instrText>ADDIN CSL_CITATION { "citationItems" : [ { "id" : "ITEM-1", "itemData" : { "DOI" : "10.1093/intqhc/mzr038", "ISBN" : "1464-3677 (Electronic) 1353-4505 (Linking)", "ISSN" : "13534505",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"id" : "ITEM-1", "issue" : "5", "issued" : { "date-parts" : [ [ "2011", "10" ] ] }, "page" : "503-509",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EC2BAF" w:rsidRPr="0039004D">
        <w:rPr>
          <w:rFonts w:cs="Times New Roman"/>
          <w:lang w:val="es-ES"/>
        </w:rPr>
        <w:fldChar w:fldCharType="separate"/>
      </w:r>
      <w:r w:rsidR="00465DBE" w:rsidRPr="00465DBE">
        <w:rPr>
          <w:rFonts w:cs="Times New Roman"/>
          <w:noProof/>
          <w:lang w:val="es-ES"/>
        </w:rPr>
        <w:t>(6)</w:t>
      </w:r>
      <w:r w:rsidR="00EC2BAF" w:rsidRPr="0039004D">
        <w:rPr>
          <w:rFonts w:cs="Times New Roman"/>
          <w:lang w:val="es-ES"/>
        </w:rPr>
        <w:fldChar w:fldCharType="end"/>
      </w:r>
      <w:r w:rsidR="00636506" w:rsidRPr="005D31DC">
        <w:rPr>
          <w:rFonts w:cs="Times New Roman"/>
          <w:lang w:val="es-ES"/>
        </w:rPr>
        <w:t xml:space="preserve"> </w:t>
      </w:r>
      <w:r w:rsidR="00EC2BAF" w:rsidRPr="0039004D">
        <w:rPr>
          <w:rFonts w:cs="Times New Roman"/>
          <w:lang w:val="es-ES"/>
        </w:rPr>
        <w:fldChar w:fldCharType="begin" w:fldLock="1"/>
      </w:r>
      <w:r w:rsidR="002B7347">
        <w:rPr>
          <w:rFonts w:cs="Times New Roman"/>
          <w:lang w:val="es-ES"/>
        </w:rPr>
        <w:instrText>ADDIN CSL_CITATION { "citationItems" : [ { "id" : "ITEM-1", "itemData" : { "DOI" : "10.1136/bmj.321.7257.315", "ISBN" : "0101481829", "ISSN" : "09598138", "PMID" : "18112", "abstract" : "The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 "author" : [ { "dropping-particle" : "", "family" : "Department of Health", "given" : "", "non-dropping-particle" : "", "parse-names" : false, "suffix" : "" } ], "container-title" : "Cm 4818I", "id" : "ITEM-1", "issued" : { "date-parts" : [ [ "2000" ] ] }, "page" : "144 p", "title" : "The NHS Plan: a plan for investment, a plan for reform", "type" : "article-journal", "volume" : "Cm 4818-I"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EC2BAF" w:rsidRPr="0039004D">
        <w:rPr>
          <w:rFonts w:cs="Times New Roman"/>
          <w:lang w:val="es-ES"/>
        </w:rPr>
        <w:fldChar w:fldCharType="separate"/>
      </w:r>
      <w:r w:rsidR="00465DBE" w:rsidRPr="00465DBE">
        <w:rPr>
          <w:rFonts w:cs="Times New Roman"/>
          <w:noProof/>
          <w:lang w:val="es-ES"/>
        </w:rPr>
        <w:t>(7)</w:t>
      </w:r>
      <w:r w:rsidR="00EC2BAF" w:rsidRPr="0039004D">
        <w:rPr>
          <w:rFonts w:cs="Times New Roman"/>
          <w:lang w:val="es-ES"/>
        </w:rPr>
        <w:fldChar w:fldCharType="end"/>
      </w:r>
      <w:r w:rsidR="00636506">
        <w:rPr>
          <w:rFonts w:cs="Times New Roman"/>
          <w:lang w:val="es-ES"/>
        </w:rPr>
        <w:t xml:space="preserve"> e incluso existe software comercial que ha sido utilizad</w:t>
      </w:r>
      <w:r w:rsidR="00647FAB">
        <w:rPr>
          <w:rFonts w:cs="Times New Roman"/>
          <w:lang w:val="es-ES"/>
        </w:rPr>
        <w:t>o</w:t>
      </w:r>
      <w:r w:rsidR="00636506">
        <w:rPr>
          <w:rFonts w:cs="Times New Roman"/>
          <w:lang w:val="es-ES"/>
        </w:rPr>
        <w:t xml:space="preserve"> </w:t>
      </w:r>
      <w:r w:rsidR="00880BFD">
        <w:rPr>
          <w:rFonts w:cs="Times New Roman"/>
          <w:lang w:val="es-ES"/>
        </w:rPr>
        <w:t xml:space="preserve">incluso </w:t>
      </w:r>
      <w:r w:rsidR="00636506">
        <w:rPr>
          <w:rFonts w:cs="Times New Roman"/>
          <w:lang w:val="es-ES"/>
        </w:rPr>
        <w:t xml:space="preserve">para evitar propagación de pandemias </w:t>
      </w:r>
      <w:r w:rsidR="00EC2BAF">
        <w:rPr>
          <w:rFonts w:cs="Times New Roman"/>
          <w:lang w:val="es-ES"/>
        </w:rPr>
        <w:fldChar w:fldCharType="begin" w:fldLock="1"/>
      </w:r>
      <w:r w:rsidR="002B7347">
        <w:rPr>
          <w:rFonts w:cs="Times New Roman"/>
          <w:lang w:val="es-ES"/>
        </w:rPr>
        <w:instrText>ADDIN CSL_CITATION { "citationItems" : [ { "id" : "ITEM-1", "itemData" : { "DOI" : "10.1016/j.aprim.2014.05.013", "ISBN" : "1578-1275 (Electronic)\\r0212-6567 (Linking)", "ISSN" : "1578-1275", "PMID" : "25159023", "abstract" : "OBJECTIVE: 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centre.\\n\\nDESIGN: 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necessary.\\n\\nSETTING: All patients (a total of 56,497) who were attended by Salud Responde within its influenza-A service portfolio have been included.\\n\\nPARTICIPANTS: Patients who were attended by Salud Responde.\\n\\nMAIN MEASUREMENTS: The data have been extracted from the Salud Responde data base.\\n\\nRESULTS: Salud Responde attended to 56,497 patients during the influenza-A pandemic, of whom 48,287 patients did not require health care.\\n\\nCONCLUSIONS: Salud Responde attended to 56,497 patients, of whom 48,287 patients did not require health care. Apart from any financial savings that this could entail, it contributed to minimising the pandemic, avoiding the patient having to go to a health centre to receive medical care or information, and prevented, to a great extent, the flooding of casualty departments.",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"Atencion primaria / Sociedad Espa\u00f1ola de Medicina de Familia y Comunitaria", "id" : "ITEM-1", "issue" : "5", "issued" : { "date-parts" : [ [ "2015", "5", "1" ] ] }, "page" : "267-72", "publisher" : "Elsevier Doyma", "title" : "[Importance of health CRM in pandemics and health alerts].",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EC2BAF">
        <w:rPr>
          <w:rFonts w:cs="Times New Roman"/>
          <w:lang w:val="es-ES"/>
        </w:rPr>
        <w:fldChar w:fldCharType="separate"/>
      </w:r>
      <w:r w:rsidR="00465DBE" w:rsidRPr="00465DBE">
        <w:rPr>
          <w:rFonts w:cs="Times New Roman"/>
          <w:noProof/>
          <w:lang w:val="es-ES"/>
        </w:rPr>
        <w:t>(8)</w:t>
      </w:r>
      <w:r w:rsidR="00EC2BAF">
        <w:rPr>
          <w:rFonts w:cs="Times New Roman"/>
          <w:lang w:val="es-ES"/>
        </w:rPr>
        <w:fldChar w:fldCharType="end"/>
      </w:r>
      <w:r w:rsidR="00636506">
        <w:rPr>
          <w:rFonts w:cs="Times New Roman"/>
          <w:lang w:val="es-ES"/>
        </w:rPr>
        <w:t>.</w:t>
      </w:r>
    </w:p>
    <w:p w14:paraId="04AE4338" w14:textId="77777777" w:rsidR="00D62010" w:rsidRDefault="005D31DC" w:rsidP="005D31DC">
      <w:pPr>
        <w:spacing w:line="360" w:lineRule="auto"/>
        <w:jc w:val="both"/>
        <w:rPr>
          <w:rFonts w:cs="Times New Roman"/>
          <w:lang w:val="es-ES"/>
        </w:rPr>
      </w:pPr>
      <w:r>
        <w:rPr>
          <w:rFonts w:cs="Times New Roman"/>
          <w:lang w:val="es-ES"/>
        </w:rPr>
        <w:t>Sin embargo, en el Perú no se cuenta con la infraestructura necesaria para poder utilizar</w:t>
      </w:r>
      <w:r w:rsidR="00D62010">
        <w:rPr>
          <w:rFonts w:cs="Times New Roman"/>
          <w:lang w:val="es-ES"/>
        </w:rPr>
        <w:t xml:space="preserve"> este software ya que está pensado para la recolección de comunicaciones digitales con los ciudadanos. En el caso de la Superintendencia Nacional de Salud (SUSALUD) del Perú se han realizado esfuerzos para mejorar las comunicaciones entre paciente y sus Instituciones Prestadoras de Servicios de Salud (IPRESS) pero estos intentos aún </w:t>
      </w:r>
      <w:r w:rsidR="00EF6176">
        <w:rPr>
          <w:rFonts w:cs="Times New Roman"/>
          <w:lang w:val="es-ES"/>
        </w:rPr>
        <w:t>presentan</w:t>
      </w:r>
      <w:r w:rsidR="00D62010">
        <w:rPr>
          <w:rFonts w:cs="Times New Roman"/>
          <w:lang w:val="es-ES"/>
        </w:rPr>
        <w:t xml:space="preserve"> varias deficiencias. Para poder brindar una solución que permita </w:t>
      </w:r>
      <w:r w:rsidR="00F0136E">
        <w:rPr>
          <w:rFonts w:cs="Times New Roman"/>
          <w:lang w:val="es-ES"/>
        </w:rPr>
        <w:t>la supervisión de SUSALUD, la resolución de</w:t>
      </w:r>
      <w:r w:rsidR="00D62010">
        <w:rPr>
          <w:rFonts w:cs="Times New Roman"/>
          <w:lang w:val="es-ES"/>
        </w:rPr>
        <w:t xml:space="preserve"> las inquietudes de los ciudadanos y a la par brindar información a los gestores de </w:t>
      </w:r>
      <w:r w:rsidR="00F0136E">
        <w:rPr>
          <w:rFonts w:cs="Times New Roman"/>
          <w:lang w:val="es-ES"/>
        </w:rPr>
        <w:t xml:space="preserve">distintas </w:t>
      </w:r>
      <w:r w:rsidR="00D62010">
        <w:rPr>
          <w:rFonts w:cs="Times New Roman"/>
          <w:lang w:val="es-ES"/>
        </w:rPr>
        <w:t xml:space="preserve">IPRESS para presentar </w:t>
      </w:r>
      <w:r w:rsidR="00F0136E">
        <w:rPr>
          <w:rFonts w:cs="Times New Roman"/>
          <w:lang w:val="es-ES"/>
        </w:rPr>
        <w:t>proyectos de mejora</w:t>
      </w:r>
      <w:r w:rsidR="00792C24">
        <w:rPr>
          <w:rFonts w:cs="Times New Roman"/>
          <w:lang w:val="es-ES"/>
        </w:rPr>
        <w:t>,</w:t>
      </w:r>
      <w:r w:rsidR="00F0136E">
        <w:rPr>
          <w:rFonts w:cs="Times New Roman"/>
          <w:lang w:val="es-ES"/>
        </w:rPr>
        <w:t xml:space="preserve"> </w:t>
      </w:r>
      <w:r w:rsidR="00792C24">
        <w:rPr>
          <w:rFonts w:cs="Times New Roman"/>
          <w:lang w:val="es-ES"/>
        </w:rPr>
        <w:t>es lógico pensar en</w:t>
      </w:r>
      <w:r w:rsidR="00F0136E">
        <w:rPr>
          <w:rFonts w:cs="Times New Roman"/>
          <w:lang w:val="es-ES"/>
        </w:rPr>
        <w:t xml:space="preserve"> </w:t>
      </w:r>
      <w:r w:rsidR="00D62010">
        <w:rPr>
          <w:rFonts w:cs="Times New Roman"/>
          <w:lang w:val="es-ES"/>
        </w:rPr>
        <w:t xml:space="preserve">un sistema </w:t>
      </w:r>
      <w:r w:rsidR="007E4000">
        <w:rPr>
          <w:rFonts w:cs="Times New Roman"/>
          <w:lang w:val="es-ES"/>
        </w:rPr>
        <w:t xml:space="preserve">informático </w:t>
      </w:r>
      <w:r w:rsidR="00D62010">
        <w:rPr>
          <w:rFonts w:cs="Times New Roman"/>
          <w:lang w:val="es-ES"/>
        </w:rPr>
        <w:t xml:space="preserve">centralizado que posibilite a </w:t>
      </w:r>
      <w:r w:rsidR="00F0136E">
        <w:rPr>
          <w:rFonts w:cs="Times New Roman"/>
          <w:lang w:val="es-ES"/>
        </w:rPr>
        <w:t>todos estos</w:t>
      </w:r>
      <w:r w:rsidR="00D62010">
        <w:rPr>
          <w:rFonts w:cs="Times New Roman"/>
          <w:lang w:val="es-ES"/>
        </w:rPr>
        <w:t xml:space="preserve"> tipos de usuarios</w:t>
      </w:r>
      <w:r w:rsidR="00F0136E">
        <w:rPr>
          <w:rFonts w:cs="Times New Roman"/>
          <w:lang w:val="es-ES"/>
        </w:rPr>
        <w:t xml:space="preserve"> cumplir sus objetivos y mantener una comunicación constante entre ellos.</w:t>
      </w:r>
      <w:r w:rsidR="00792C24">
        <w:rPr>
          <w:rFonts w:cs="Times New Roman"/>
          <w:lang w:val="es-ES"/>
        </w:rPr>
        <w:t xml:space="preserve"> Al ser necesario desarrollar un sistema que brinde una solución específica a cómo funciona el sector salud en el Perú, utilizar la metodología de Diseño Centrado en el Usuario (</w:t>
      </w:r>
      <w:r w:rsidR="00792C24" w:rsidRPr="00C1603F">
        <w:rPr>
          <w:rFonts w:cs="Times New Roman"/>
          <w:lang w:val="es-PE"/>
        </w:rPr>
        <w:t>User-Centered Design</w:t>
      </w:r>
      <w:r w:rsidR="00792C24">
        <w:rPr>
          <w:rFonts w:cs="Times New Roman"/>
          <w:lang w:val="es-ES"/>
        </w:rPr>
        <w:t>, UCD)</w:t>
      </w:r>
      <w:r w:rsidR="00465DBE">
        <w:rPr>
          <w:rFonts w:cs="Times New Roman"/>
          <w:lang w:val="es-ES"/>
        </w:rPr>
        <w:t xml:space="preserve"> </w:t>
      </w:r>
      <w:r w:rsidR="00EC2BAF">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C2BAF">
        <w:rPr>
          <w:rFonts w:cs="Times New Roman"/>
          <w:lang w:val="es-ES"/>
        </w:rPr>
        <w:fldChar w:fldCharType="separate"/>
      </w:r>
      <w:r w:rsidR="00465DBE" w:rsidRPr="00465DBE">
        <w:rPr>
          <w:rFonts w:cs="Times New Roman"/>
          <w:noProof/>
          <w:lang w:val="es-ES"/>
        </w:rPr>
        <w:t>(9)</w:t>
      </w:r>
      <w:r w:rsidR="00EC2BAF">
        <w:rPr>
          <w:rFonts w:cs="Times New Roman"/>
          <w:lang w:val="es-ES"/>
        </w:rPr>
        <w:fldChar w:fldCharType="end"/>
      </w:r>
      <w:r w:rsidR="00792C24">
        <w:rPr>
          <w:rFonts w:cs="Times New Roman"/>
          <w:lang w:val="es-ES"/>
        </w:rPr>
        <w:t xml:space="preserve"> se muestra como la </w:t>
      </w:r>
      <w:r w:rsidR="00465DBE">
        <w:rPr>
          <w:rFonts w:cs="Times New Roman"/>
          <w:lang w:val="es-ES"/>
        </w:rPr>
        <w:t xml:space="preserve">opción optima que permitirá encontrar una solución usable y útil para todos los tipos de usuarios involucrados </w:t>
      </w:r>
      <w:r w:rsidR="00EC2BAF"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EC2BAF" w:rsidRPr="0039004D">
        <w:rPr>
          <w:rFonts w:cs="Times New Roman"/>
          <w:lang w:val="es-ES"/>
        </w:rPr>
        <w:fldChar w:fldCharType="separate"/>
      </w:r>
      <w:r w:rsidR="003F29A5" w:rsidRPr="003F29A5">
        <w:rPr>
          <w:rFonts w:cs="Times New Roman"/>
          <w:noProof/>
          <w:lang w:val="es-ES"/>
        </w:rPr>
        <w:t>(10)</w:t>
      </w:r>
      <w:r w:rsidR="00EC2BAF" w:rsidRPr="0039004D">
        <w:rPr>
          <w:rFonts w:cs="Times New Roman"/>
          <w:lang w:val="es-ES"/>
        </w:rPr>
        <w:fldChar w:fldCharType="end"/>
      </w:r>
      <w:r w:rsidR="00465DBE">
        <w:rPr>
          <w:rFonts w:cs="Times New Roman"/>
          <w:lang w:val="es-ES"/>
        </w:rPr>
        <w:t>.</w:t>
      </w:r>
    </w:p>
    <w:p w14:paraId="2C556D8C" w14:textId="77777777" w:rsidR="00465DBE" w:rsidRPr="00CE1173" w:rsidRDefault="00465DBE" w:rsidP="005D31DC">
      <w:pPr>
        <w:spacing w:line="360" w:lineRule="auto"/>
        <w:jc w:val="both"/>
        <w:rPr>
          <w:rFonts w:cs="Times New Roman"/>
        </w:rPr>
      </w:pPr>
      <w:r>
        <w:rPr>
          <w:rFonts w:cs="Times New Roman"/>
          <w:lang w:val="es-ES"/>
        </w:rPr>
        <w:t xml:space="preserve">Adicionalmente, este sistema de gestión de reclamos estaría basado en los principios requeridos para garantizar la recolección de reclamos, su manejo y uso de dicha información </w:t>
      </w:r>
      <w:r w:rsidR="00EC2BA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C2BAF">
        <w:rPr>
          <w:rFonts w:cs="Times New Roman"/>
          <w:lang w:val="es-ES"/>
        </w:rPr>
        <w:fldChar w:fldCharType="separate"/>
      </w:r>
      <w:r w:rsidR="003F29A5" w:rsidRPr="003F29A5">
        <w:rPr>
          <w:rFonts w:cs="Times New Roman"/>
          <w:noProof/>
          <w:lang w:val="es-ES"/>
        </w:rPr>
        <w:t>(11)</w:t>
      </w:r>
      <w:r w:rsidR="00EC2BAF">
        <w:rPr>
          <w:rFonts w:cs="Times New Roman"/>
          <w:lang w:val="es-ES"/>
        </w:rPr>
        <w:fldChar w:fldCharType="end"/>
      </w:r>
      <w:r>
        <w:rPr>
          <w:rFonts w:cs="Times New Roman"/>
          <w:lang w:val="es-ES"/>
        </w:rPr>
        <w:t xml:space="preserve">. </w:t>
      </w:r>
      <w:r w:rsidR="00CE1173" w:rsidRPr="0039004D">
        <w:rPr>
          <w:rFonts w:cs="Times New Roman"/>
          <w:color w:val="000000" w:themeColor="text1"/>
          <w:lang w:val="es-ES"/>
        </w:rPr>
        <w:t>Esta tesis se centra en encontrar un diseño posible para dicho sistema centralizado, convergiendo necesi</w:t>
      </w:r>
      <w:r w:rsidR="00CE1173">
        <w:rPr>
          <w:rFonts w:cs="Times New Roman"/>
          <w:color w:val="000000" w:themeColor="text1"/>
          <w:lang w:val="es-ES"/>
        </w:rPr>
        <w:t>dades y requerimientos de tres</w:t>
      </w:r>
      <w:r w:rsidR="00CE1173" w:rsidRPr="0039004D">
        <w:rPr>
          <w:rFonts w:cs="Times New Roman"/>
          <w:color w:val="000000" w:themeColor="text1"/>
          <w:lang w:val="es-ES"/>
        </w:rPr>
        <w:t xml:space="preserve"> tipos diferentes de usuarios principales del sistema, el cual va a ser probado y testeado por dichos usuarios para encontrar posibles errores y hacer mejoras en el diseño del sistema. </w:t>
      </w:r>
    </w:p>
    <w:p w14:paraId="64586228" w14:textId="77777777" w:rsidR="00A12DD0" w:rsidRPr="0039004D" w:rsidRDefault="00A12DD0" w:rsidP="00262D6E">
      <w:pPr>
        <w:pStyle w:val="Ttulo1"/>
        <w:spacing w:line="360" w:lineRule="auto"/>
        <w:rPr>
          <w:rFonts w:cs="Times New Roman"/>
          <w:szCs w:val="24"/>
        </w:rPr>
      </w:pPr>
      <w:bookmarkStart w:id="4" w:name="_Toc510209080"/>
      <w:r w:rsidRPr="0039004D">
        <w:rPr>
          <w:rFonts w:cs="Times New Roman"/>
          <w:szCs w:val="24"/>
        </w:rPr>
        <w:lastRenderedPageBreak/>
        <w:t>Planteamiento del Problema</w:t>
      </w:r>
      <w:bookmarkEnd w:id="4"/>
    </w:p>
    <w:p w14:paraId="2DBA919E" w14:textId="77777777" w:rsidR="00DC394C" w:rsidRPr="0039004D" w:rsidRDefault="00DC394C" w:rsidP="00262D6E">
      <w:pPr>
        <w:spacing w:line="360" w:lineRule="auto"/>
        <w:jc w:val="both"/>
        <w:rPr>
          <w:rFonts w:cs="Times New Roman"/>
          <w:b/>
          <w:lang w:val="es-ES"/>
        </w:rPr>
      </w:pPr>
    </w:p>
    <w:p w14:paraId="69712241" w14:textId="77777777" w:rsidR="00EF1657"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 xml:space="preserve">El uso de sistemas para un manejo adecuado de reclamos es necesario para mejorar la calidad de atención en </w:t>
      </w:r>
      <w:r w:rsidR="00887A03">
        <w:rPr>
          <w:rFonts w:cs="Times New Roman"/>
          <w:color w:val="000000" w:themeColor="text1"/>
          <w:lang w:val="es-ES"/>
        </w:rPr>
        <w:t>establecimientos de salud</w:t>
      </w:r>
      <w:r w:rsidRPr="0039004D">
        <w:rPr>
          <w:rFonts w:cs="Times New Roman"/>
          <w:color w:val="000000" w:themeColor="text1"/>
          <w:lang w:val="es-ES"/>
        </w:rPr>
        <w:t>, ya que con ellos podemos encontrar posibles fallas en los procesos internos o en la capacitación del personal</w:t>
      </w:r>
      <w:r w:rsidR="00F21CF8">
        <w:rPr>
          <w:rFonts w:cs="Times New Roman"/>
          <w:color w:val="000000" w:themeColor="text1"/>
          <w:lang w:val="es-ES"/>
        </w:rPr>
        <w:t xml:space="preserve"> </w:t>
      </w:r>
      <w:r w:rsidR="00EC2BAF">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C2BAF">
        <w:rPr>
          <w:rFonts w:cs="Times New Roman"/>
          <w:color w:val="000000" w:themeColor="text1"/>
          <w:lang w:val="es-ES"/>
        </w:rPr>
        <w:fldChar w:fldCharType="separate"/>
      </w:r>
      <w:r w:rsidR="00A90C62" w:rsidRPr="00A90C62">
        <w:rPr>
          <w:rFonts w:cs="Times New Roman"/>
          <w:noProof/>
          <w:color w:val="000000" w:themeColor="text1"/>
          <w:lang w:val="es-ES"/>
        </w:rPr>
        <w:t>(3)</w:t>
      </w:r>
      <w:r w:rsidR="00EC2BAF">
        <w:rPr>
          <w:rFonts w:cs="Times New Roman"/>
          <w:color w:val="000000" w:themeColor="text1"/>
          <w:lang w:val="es-ES"/>
        </w:rPr>
        <w:fldChar w:fldCharType="end"/>
      </w:r>
      <w:r w:rsidRPr="0039004D">
        <w:rPr>
          <w:rFonts w:cs="Times New Roman"/>
          <w:color w:val="000000" w:themeColor="text1"/>
          <w:lang w:val="es-ES"/>
        </w:rPr>
        <w:t xml:space="preserve">. </w:t>
      </w:r>
      <w:r w:rsidR="00F21CF8">
        <w:rPr>
          <w:rFonts w:cs="Times New Roman"/>
          <w:color w:val="000000" w:themeColor="text1"/>
          <w:lang w:val="es-ES"/>
        </w:rPr>
        <w:t xml:space="preserve">Los sistemas de gestión de reclamos deben seguir varios principios que implican desde la sensibilidad en que deben ser tratados estos datos hasta el alcance que debe tener esta información valiosa </w:t>
      </w:r>
      <w:r w:rsidR="00EC2BA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C2BAF">
        <w:rPr>
          <w:rFonts w:cs="Times New Roman"/>
          <w:color w:val="000000" w:themeColor="text1"/>
          <w:lang w:val="es-ES"/>
        </w:rPr>
        <w:fldChar w:fldCharType="separate"/>
      </w:r>
      <w:r w:rsidR="003F29A5" w:rsidRPr="003F29A5">
        <w:rPr>
          <w:rFonts w:cs="Times New Roman"/>
          <w:noProof/>
          <w:color w:val="000000" w:themeColor="text1"/>
          <w:lang w:val="es-ES"/>
        </w:rPr>
        <w:t>(11)</w:t>
      </w:r>
      <w:r w:rsidR="00EC2BAF">
        <w:rPr>
          <w:rFonts w:cs="Times New Roman"/>
          <w:color w:val="000000" w:themeColor="text1"/>
          <w:lang w:val="es-ES"/>
        </w:rPr>
        <w:fldChar w:fldCharType="end"/>
      </w:r>
      <w:r w:rsidRPr="0039004D">
        <w:rPr>
          <w:rFonts w:cs="Times New Roman"/>
          <w:color w:val="000000" w:themeColor="text1"/>
          <w:lang w:val="es-ES"/>
        </w:rPr>
        <w:t>. Resulta en vano contar con un sistema sofisticado de manejo de reclamos si la información no está siendo utiliza</w:t>
      </w:r>
      <w:r w:rsidR="00BD3B0B" w:rsidRPr="0039004D">
        <w:rPr>
          <w:rFonts w:cs="Times New Roman"/>
          <w:color w:val="000000" w:themeColor="text1"/>
          <w:lang w:val="es-ES"/>
        </w:rPr>
        <w:t>da</w:t>
      </w:r>
      <w:r w:rsidRPr="0039004D">
        <w:rPr>
          <w:rFonts w:cs="Times New Roman"/>
          <w:color w:val="000000" w:themeColor="text1"/>
          <w:lang w:val="es-ES"/>
        </w:rPr>
        <w:t xml:space="preserve"> para promover e incentivar mejoras dentro de la institución</w:t>
      </w:r>
      <w:r w:rsidR="00F21CF8">
        <w:rPr>
          <w:rFonts w:cs="Times New Roman"/>
          <w:color w:val="000000" w:themeColor="text1"/>
          <w:lang w:val="es-ES"/>
        </w:rPr>
        <w:t xml:space="preserve"> </w:t>
      </w:r>
      <w:r w:rsidR="00EC2BAF">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C2BAF">
        <w:rPr>
          <w:rFonts w:cs="Times New Roman"/>
          <w:color w:val="000000" w:themeColor="text1"/>
          <w:lang w:val="es-ES"/>
        </w:rPr>
        <w:fldChar w:fldCharType="separate"/>
      </w:r>
      <w:r w:rsidR="00A90C62" w:rsidRPr="00A90C62">
        <w:rPr>
          <w:rFonts w:cs="Times New Roman"/>
          <w:noProof/>
          <w:color w:val="000000" w:themeColor="text1"/>
          <w:lang w:val="es-ES"/>
        </w:rPr>
        <w:t>(3)</w:t>
      </w:r>
      <w:r w:rsidR="00EC2BAF">
        <w:rPr>
          <w:rFonts w:cs="Times New Roman"/>
          <w:color w:val="000000" w:themeColor="text1"/>
          <w:lang w:val="es-ES"/>
        </w:rPr>
        <w:fldChar w:fldCharType="end"/>
      </w:r>
      <w:r w:rsidRPr="0039004D">
        <w:rPr>
          <w:rFonts w:cs="Times New Roman"/>
          <w:color w:val="000000" w:themeColor="text1"/>
          <w:lang w:val="es-ES"/>
        </w:rPr>
        <w:t xml:space="preserve">. </w:t>
      </w:r>
      <w:r w:rsidR="00BB0CB9" w:rsidRPr="0039004D">
        <w:rPr>
          <w:rFonts w:cs="Times New Roman"/>
          <w:color w:val="000000" w:themeColor="text1"/>
          <w:lang w:val="es-ES"/>
        </w:rPr>
        <w:t>Según lo estipulado al Decreto Supremo 030-2016-SA</w:t>
      </w:r>
      <w:r w:rsidR="00A9405F">
        <w:rPr>
          <w:rFonts w:cs="Times New Roman"/>
          <w:color w:val="000000" w:themeColor="text1"/>
          <w:lang w:val="es-ES"/>
        </w:rPr>
        <w:t xml:space="preserve"> </w:t>
      </w:r>
      <w:r w:rsidR="00EC2BA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C2BAF">
        <w:rPr>
          <w:rFonts w:cs="Times New Roman"/>
          <w:color w:val="000000" w:themeColor="text1"/>
          <w:lang w:val="es-ES"/>
        </w:rPr>
        <w:fldChar w:fldCharType="separate"/>
      </w:r>
      <w:r w:rsidR="003F29A5" w:rsidRPr="003F29A5">
        <w:rPr>
          <w:rFonts w:cs="Times New Roman"/>
          <w:noProof/>
          <w:color w:val="000000" w:themeColor="text1"/>
          <w:lang w:val="es-ES"/>
        </w:rPr>
        <w:t>(12)</w:t>
      </w:r>
      <w:r w:rsidR="00EC2BAF">
        <w:rPr>
          <w:rFonts w:cs="Times New Roman"/>
          <w:color w:val="000000" w:themeColor="text1"/>
          <w:lang w:val="es-ES"/>
        </w:rPr>
        <w:fldChar w:fldCharType="end"/>
      </w:r>
      <w:r w:rsidR="00BB0CB9" w:rsidRPr="0039004D">
        <w:rPr>
          <w:rFonts w:cs="Times New Roman"/>
          <w:color w:val="000000" w:themeColor="text1"/>
          <w:lang w:val="es-ES"/>
        </w:rPr>
        <w:t>, to</w:t>
      </w:r>
      <w:r w:rsidR="00E04B5A">
        <w:rPr>
          <w:rFonts w:cs="Times New Roman"/>
          <w:color w:val="000000" w:themeColor="text1"/>
          <w:lang w:val="es-ES"/>
        </w:rPr>
        <w:t>das las IPRESS</w:t>
      </w:r>
      <w:r w:rsidR="004006D2" w:rsidRPr="0039004D">
        <w:rPr>
          <w:rFonts w:cs="Times New Roman"/>
          <w:color w:val="000000" w:themeColor="text1"/>
          <w:lang w:val="es-ES"/>
        </w:rPr>
        <w:t xml:space="preserve"> deben</w:t>
      </w:r>
      <w:r w:rsidR="00BB0CB9" w:rsidRPr="0039004D">
        <w:rPr>
          <w:rFonts w:cs="Times New Roman"/>
          <w:color w:val="000000" w:themeColor="text1"/>
          <w:lang w:val="es-ES"/>
        </w:rPr>
        <w:t xml:space="preserve"> contar con un Libro de Reclamaciones donde tanto los pacientes como </w:t>
      </w:r>
      <w:r w:rsidR="00F22CCC" w:rsidRPr="0039004D">
        <w:rPr>
          <w:rFonts w:cs="Times New Roman"/>
          <w:color w:val="000000" w:themeColor="text1"/>
          <w:lang w:val="es-ES"/>
        </w:rPr>
        <w:t>terceros legitimados</w:t>
      </w:r>
      <w:r w:rsidR="00BB0CB9" w:rsidRPr="0039004D">
        <w:rPr>
          <w:rFonts w:cs="Times New Roman"/>
          <w:color w:val="000000" w:themeColor="text1"/>
          <w:lang w:val="es-ES"/>
        </w:rPr>
        <w:t>, pueden presentar sus reclamos sobre el servicio y la calidad brindada en la</w:t>
      </w:r>
      <w:r w:rsidR="005D25F1">
        <w:rPr>
          <w:rFonts w:cs="Times New Roman"/>
          <w:color w:val="000000" w:themeColor="text1"/>
          <w:lang w:val="es-ES"/>
        </w:rPr>
        <w:t xml:space="preserve"> IPRESS. Sin embargo, este</w:t>
      </w:r>
      <w:r w:rsidR="00BB0CB9" w:rsidRPr="0039004D">
        <w:rPr>
          <w:rFonts w:cs="Times New Roman"/>
          <w:color w:val="000000" w:themeColor="text1"/>
          <w:lang w:val="es-ES"/>
        </w:rPr>
        <w:t xml:space="preserve"> </w:t>
      </w:r>
      <w:r w:rsidR="00EF1657">
        <w:rPr>
          <w:rFonts w:cs="Times New Roman"/>
          <w:color w:val="000000" w:themeColor="text1"/>
          <w:lang w:val="es-ES"/>
        </w:rPr>
        <w:t xml:space="preserve">medio no brinda las herramientas necesarias para gestionar de forma sistematizada la información proveniente de los reclamos por lo tanto es difícil utilizarla para promover e incentivar proyectos de mejora dentro de las IPRESS. </w:t>
      </w:r>
    </w:p>
    <w:p w14:paraId="343BF8DF" w14:textId="77777777" w:rsidR="00F97069" w:rsidRDefault="00E04B5A" w:rsidP="00262D6E">
      <w:pPr>
        <w:spacing w:line="360" w:lineRule="auto"/>
        <w:jc w:val="both"/>
        <w:rPr>
          <w:rFonts w:cs="Times New Roman"/>
          <w:color w:val="000000" w:themeColor="text1"/>
          <w:lang w:val="es-ES"/>
        </w:rPr>
      </w:pPr>
      <w:r>
        <w:rPr>
          <w:rFonts w:cs="Times New Roman"/>
          <w:color w:val="000000" w:themeColor="text1"/>
          <w:lang w:val="es-ES"/>
        </w:rPr>
        <w:t>SUSALUD</w:t>
      </w:r>
      <w:r w:rsidR="00DC394C" w:rsidRPr="0039004D">
        <w:rPr>
          <w:rFonts w:cs="Times New Roman"/>
          <w:color w:val="000000" w:themeColor="text1"/>
          <w:lang w:val="es-ES"/>
        </w:rPr>
        <w:t>, como entidad fiscalizadora del sector Salud en el Perú, cuenta con un sistema informático b</w:t>
      </w:r>
      <w:r w:rsidR="0074773B" w:rsidRPr="0039004D">
        <w:rPr>
          <w:rFonts w:cs="Times New Roman"/>
          <w:color w:val="000000" w:themeColor="text1"/>
          <w:lang w:val="es-ES"/>
        </w:rPr>
        <w:t>ásico para el manejo de reclamos</w:t>
      </w:r>
      <w:r w:rsidR="004006D2" w:rsidRPr="0039004D">
        <w:rPr>
          <w:rFonts w:cs="Times New Roman"/>
          <w:color w:val="000000" w:themeColor="text1"/>
          <w:lang w:val="es-ES"/>
        </w:rPr>
        <w:t xml:space="preserve"> en su web y</w:t>
      </w:r>
      <w:r w:rsidR="002479F9" w:rsidRPr="0039004D">
        <w:rPr>
          <w:rFonts w:cs="Times New Roman"/>
          <w:color w:val="000000" w:themeColor="text1"/>
          <w:lang w:val="es-ES"/>
        </w:rPr>
        <w:t xml:space="preserve"> en algunas IPRESS</w:t>
      </w:r>
      <w:r w:rsidR="004006D2" w:rsidRPr="0039004D">
        <w:rPr>
          <w:rFonts w:cs="Times New Roman"/>
          <w:color w:val="000000" w:themeColor="text1"/>
          <w:lang w:val="es-ES"/>
        </w:rPr>
        <w:t xml:space="preserve"> cuenta con un equipo especial </w:t>
      </w:r>
      <w:r w:rsidR="002479F9" w:rsidRPr="0039004D">
        <w:rPr>
          <w:rFonts w:cs="Times New Roman"/>
          <w:color w:val="000000" w:themeColor="text1"/>
          <w:lang w:val="es-ES"/>
        </w:rPr>
        <w:t xml:space="preserve">llamado </w:t>
      </w:r>
      <w:r w:rsidR="002479F9" w:rsidRPr="00C618AF">
        <w:rPr>
          <w:rFonts w:cs="Times New Roman"/>
          <w:color w:val="000000" w:themeColor="text1"/>
          <w:lang w:val="es-PE"/>
        </w:rPr>
        <w:t>Totem</w:t>
      </w:r>
      <w:r w:rsidR="00F97069">
        <w:rPr>
          <w:rFonts w:cs="Times New Roman"/>
          <w:color w:val="000000" w:themeColor="text1"/>
          <w:lang w:val="es-ES"/>
        </w:rPr>
        <w:t xml:space="preserve"> </w:t>
      </w:r>
      <w:r w:rsidR="00EC2BA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EC2BAF">
        <w:rPr>
          <w:rFonts w:cs="Times New Roman"/>
          <w:color w:val="000000" w:themeColor="text1"/>
          <w:lang w:val="es-ES"/>
        </w:rPr>
        <w:fldChar w:fldCharType="separate"/>
      </w:r>
      <w:r w:rsidR="003F29A5" w:rsidRPr="003F29A5">
        <w:rPr>
          <w:rFonts w:cs="Times New Roman"/>
          <w:noProof/>
          <w:color w:val="000000" w:themeColor="text1"/>
          <w:lang w:val="es-ES"/>
        </w:rPr>
        <w:t>(13)</w:t>
      </w:r>
      <w:r w:rsidR="00EC2BAF">
        <w:rPr>
          <w:rFonts w:cs="Times New Roman"/>
          <w:color w:val="000000" w:themeColor="text1"/>
          <w:lang w:val="es-ES"/>
        </w:rPr>
        <w:fldChar w:fldCharType="end"/>
      </w:r>
      <w:r w:rsidR="00DC394C" w:rsidRPr="0039004D">
        <w:rPr>
          <w:rFonts w:cs="Times New Roman"/>
          <w:color w:val="000000" w:themeColor="text1"/>
          <w:lang w:val="es-ES"/>
        </w:rPr>
        <w:t xml:space="preserve">. </w:t>
      </w:r>
      <w:r w:rsidR="002479F9" w:rsidRPr="0039004D">
        <w:rPr>
          <w:rFonts w:cs="Times New Roman"/>
          <w:color w:val="000000" w:themeColor="text1"/>
          <w:lang w:val="es-ES"/>
        </w:rPr>
        <w:t xml:space="preserve">El sistema de recojo de reclamos en su web consiste en un simple formulario que el </w:t>
      </w:r>
      <w:r w:rsidR="00F97069">
        <w:rPr>
          <w:rFonts w:cs="Times New Roman"/>
          <w:color w:val="000000" w:themeColor="text1"/>
          <w:lang w:val="es-ES"/>
        </w:rPr>
        <w:t>paciente o tercero legitimizado</w:t>
      </w:r>
      <w:r w:rsidR="00BB0CB9" w:rsidRPr="0039004D">
        <w:rPr>
          <w:rFonts w:cs="Times New Roman"/>
          <w:color w:val="000000" w:themeColor="text1"/>
          <w:lang w:val="es-ES"/>
        </w:rPr>
        <w:t xml:space="preserve"> llena para presentar un reclamo</w:t>
      </w:r>
      <w:r w:rsidR="005D5094">
        <w:rPr>
          <w:rFonts w:cs="Times New Roman"/>
          <w:color w:val="000000" w:themeColor="text1"/>
          <w:lang w:val="es-ES"/>
        </w:rPr>
        <w:t>.</w:t>
      </w:r>
      <w:r w:rsidR="00BB0CB9" w:rsidRPr="0039004D">
        <w:rPr>
          <w:rFonts w:cs="Times New Roman"/>
          <w:color w:val="000000" w:themeColor="text1"/>
          <w:lang w:val="es-ES"/>
        </w:rPr>
        <w:t xml:space="preserve"> </w:t>
      </w:r>
      <w:r w:rsidR="005D5094">
        <w:rPr>
          <w:rFonts w:cs="Times New Roman"/>
          <w:color w:val="000000" w:themeColor="text1"/>
          <w:lang w:val="es-ES"/>
        </w:rPr>
        <w:t>P</w:t>
      </w:r>
      <w:r w:rsidR="00BB0CB9" w:rsidRPr="0039004D">
        <w:rPr>
          <w:rFonts w:cs="Times New Roman"/>
          <w:color w:val="000000" w:themeColor="text1"/>
          <w:lang w:val="es-ES"/>
        </w:rPr>
        <w:t>osteriormente</w:t>
      </w:r>
      <w:r w:rsidR="005D5094">
        <w:rPr>
          <w:rFonts w:cs="Times New Roman"/>
          <w:color w:val="000000" w:themeColor="text1"/>
          <w:lang w:val="es-ES"/>
        </w:rPr>
        <w:t xml:space="preserve"> el</w:t>
      </w:r>
      <w:r w:rsidR="005D5094" w:rsidRPr="0039004D">
        <w:rPr>
          <w:rFonts w:cs="Times New Roman"/>
          <w:color w:val="000000" w:themeColor="text1"/>
          <w:lang w:val="es-ES"/>
        </w:rPr>
        <w:t xml:space="preserve"> </w:t>
      </w:r>
      <w:r w:rsidR="00BB0CB9" w:rsidRPr="0039004D">
        <w:rPr>
          <w:rFonts w:cs="Times New Roman"/>
          <w:color w:val="000000" w:themeColor="text1"/>
          <w:lang w:val="es-ES"/>
        </w:rPr>
        <w:t>personal de SUSALUD se contacta con el ciudadano para brindar una solución.</w:t>
      </w:r>
      <w:r w:rsidR="0074773B" w:rsidRPr="0039004D">
        <w:rPr>
          <w:rFonts w:cs="Times New Roman"/>
          <w:color w:val="000000" w:themeColor="text1"/>
          <w:lang w:val="es-ES"/>
        </w:rPr>
        <w:t xml:space="preserve"> </w:t>
      </w:r>
      <w:r w:rsidR="002479F9" w:rsidRPr="0039004D">
        <w:rPr>
          <w:rFonts w:cs="Times New Roman"/>
          <w:color w:val="000000" w:themeColor="text1"/>
          <w:lang w:val="es-ES"/>
        </w:rPr>
        <w:t xml:space="preserve">El </w:t>
      </w:r>
      <w:r w:rsidR="002479F9" w:rsidRPr="00C618AF">
        <w:rPr>
          <w:rFonts w:cs="Times New Roman"/>
          <w:color w:val="000000" w:themeColor="text1"/>
          <w:lang w:val="es-PE"/>
        </w:rPr>
        <w:t>Totem</w:t>
      </w:r>
      <w:r w:rsidR="002479F9" w:rsidRPr="0039004D">
        <w:rPr>
          <w:rFonts w:cs="Times New Roman"/>
          <w:color w:val="000000" w:themeColor="text1"/>
          <w:lang w:val="es-ES"/>
        </w:rPr>
        <w:t xml:space="preserve"> sirve como un canal adicional a la </w:t>
      </w:r>
      <w:r w:rsidR="00EA6485">
        <w:rPr>
          <w:rFonts w:cs="Times New Roman"/>
          <w:color w:val="000000" w:themeColor="text1"/>
          <w:lang w:val="es-ES"/>
        </w:rPr>
        <w:t>Plataforma de Atención al Usuario (</w:t>
      </w:r>
      <w:r w:rsidR="00F97069">
        <w:rPr>
          <w:rFonts w:cs="Times New Roman"/>
          <w:color w:val="000000" w:themeColor="text1"/>
          <w:lang w:val="es-ES"/>
        </w:rPr>
        <w:t>PAUS</w:t>
      </w:r>
      <w:r w:rsidR="00EA6485">
        <w:rPr>
          <w:rFonts w:cs="Times New Roman"/>
          <w:color w:val="000000" w:themeColor="text1"/>
          <w:lang w:val="es-ES"/>
        </w:rPr>
        <w:t>)</w:t>
      </w:r>
      <w:r w:rsidR="002479F9" w:rsidRPr="0039004D">
        <w:rPr>
          <w:rFonts w:cs="Times New Roman"/>
          <w:color w:val="000000" w:themeColor="text1"/>
          <w:lang w:val="es-ES"/>
        </w:rPr>
        <w:t xml:space="preserve"> para que los pacientes y </w:t>
      </w:r>
      <w:r w:rsidR="00F22CCC" w:rsidRPr="0039004D">
        <w:rPr>
          <w:rFonts w:cs="Times New Roman"/>
          <w:color w:val="000000" w:themeColor="text1"/>
          <w:lang w:val="es-ES"/>
        </w:rPr>
        <w:t>terceros legitimados</w:t>
      </w:r>
      <w:r w:rsidR="002479F9" w:rsidRPr="0039004D">
        <w:rPr>
          <w:rFonts w:cs="Times New Roman"/>
          <w:color w:val="000000" w:themeColor="text1"/>
          <w:lang w:val="es-ES"/>
        </w:rPr>
        <w:t xml:space="preserve"> puedan expresar una inconformidad presentada en dicha IPRESS. </w:t>
      </w:r>
      <w:r w:rsidR="00DC394C" w:rsidRPr="0039004D">
        <w:rPr>
          <w:rFonts w:cs="Times New Roman"/>
          <w:color w:val="000000" w:themeColor="text1"/>
          <w:lang w:val="es-ES"/>
        </w:rPr>
        <w:t>Sin embargo,</w:t>
      </w:r>
      <w:r w:rsidR="00BB0CB9" w:rsidRPr="0039004D">
        <w:rPr>
          <w:rFonts w:cs="Times New Roman"/>
          <w:color w:val="000000" w:themeColor="text1"/>
          <w:lang w:val="es-ES"/>
        </w:rPr>
        <w:t xml:space="preserve"> estos</w:t>
      </w:r>
      <w:r w:rsidR="002479F9" w:rsidRPr="0039004D">
        <w:rPr>
          <w:rFonts w:cs="Times New Roman"/>
          <w:color w:val="000000" w:themeColor="text1"/>
          <w:lang w:val="es-ES"/>
        </w:rPr>
        <w:t xml:space="preserve"> sistema</w:t>
      </w:r>
      <w:r w:rsidR="00BB0CB9" w:rsidRPr="0039004D">
        <w:rPr>
          <w:rFonts w:cs="Times New Roman"/>
          <w:color w:val="000000" w:themeColor="text1"/>
          <w:lang w:val="es-ES"/>
        </w:rPr>
        <w:t>s</w:t>
      </w:r>
      <w:r w:rsidR="002479F9" w:rsidRPr="0039004D">
        <w:rPr>
          <w:rFonts w:cs="Times New Roman"/>
          <w:color w:val="000000" w:themeColor="text1"/>
          <w:lang w:val="es-ES"/>
        </w:rPr>
        <w:t xml:space="preserve"> </w:t>
      </w:r>
      <w:r w:rsidR="00F97069">
        <w:rPr>
          <w:rFonts w:cs="Times New Roman"/>
          <w:color w:val="000000" w:themeColor="text1"/>
          <w:lang w:val="es-ES"/>
        </w:rPr>
        <w:t>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14:paraId="7BC75402" w14:textId="77777777" w:rsidR="004E6160" w:rsidRPr="0039004D" w:rsidRDefault="00D34911" w:rsidP="00262D6E">
      <w:pPr>
        <w:spacing w:line="360" w:lineRule="auto"/>
        <w:jc w:val="both"/>
        <w:rPr>
          <w:rFonts w:cs="Times New Roman"/>
          <w:color w:val="000000" w:themeColor="text1"/>
          <w:lang w:val="es-ES"/>
        </w:rPr>
      </w:pPr>
      <w:r>
        <w:rPr>
          <w:rFonts w:cs="Times New Roman"/>
          <w:color w:val="000000" w:themeColor="text1"/>
          <w:lang w:val="es-ES"/>
        </w:rPr>
        <w:t>Si bien es</w:t>
      </w:r>
      <w:r w:rsidR="004E6160" w:rsidRPr="0039004D">
        <w:rPr>
          <w:rFonts w:cs="Times New Roman"/>
          <w:color w:val="000000" w:themeColor="text1"/>
          <w:lang w:val="es-ES"/>
        </w:rPr>
        <w:t xml:space="preserve"> importante </w:t>
      </w:r>
      <w:r>
        <w:rPr>
          <w:rFonts w:cs="Times New Roman"/>
          <w:color w:val="000000" w:themeColor="text1"/>
          <w:lang w:val="es-ES"/>
        </w:rPr>
        <w:t xml:space="preserve">el </w:t>
      </w:r>
      <w:r w:rsidR="004E6160" w:rsidRPr="0039004D">
        <w:rPr>
          <w:rFonts w:cs="Times New Roman"/>
          <w:color w:val="000000" w:themeColor="text1"/>
          <w:lang w:val="es-ES"/>
        </w:rPr>
        <w:t xml:space="preserve">rol de la gestión de la información proveniente de los reclamos para mejoras en </w:t>
      </w:r>
      <w:r w:rsidR="00E241D8" w:rsidRPr="0039004D">
        <w:rPr>
          <w:rFonts w:cs="Times New Roman"/>
          <w:color w:val="000000" w:themeColor="text1"/>
          <w:lang w:val="es-ES"/>
        </w:rPr>
        <w:t>el sector salud</w:t>
      </w:r>
      <w:r w:rsidR="00F97069">
        <w:rPr>
          <w:rFonts w:cs="Times New Roman"/>
          <w:color w:val="000000" w:themeColor="text1"/>
          <w:lang w:val="es-ES"/>
        </w:rPr>
        <w:t xml:space="preserve"> </w:t>
      </w:r>
      <w:r w:rsidR="00EC2BA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C2BAF">
        <w:rPr>
          <w:rFonts w:cs="Times New Roman"/>
          <w:color w:val="000000" w:themeColor="text1"/>
          <w:lang w:val="es-ES"/>
        </w:rPr>
        <w:fldChar w:fldCharType="separate"/>
      </w:r>
      <w:r w:rsidR="003F29A5" w:rsidRPr="003F29A5">
        <w:rPr>
          <w:rFonts w:cs="Times New Roman"/>
          <w:noProof/>
          <w:color w:val="000000" w:themeColor="text1"/>
          <w:lang w:val="es-ES"/>
        </w:rPr>
        <w:t>(14)</w:t>
      </w:r>
      <w:r w:rsidR="00EC2BAF">
        <w:rPr>
          <w:rFonts w:cs="Times New Roman"/>
          <w:color w:val="000000" w:themeColor="text1"/>
          <w:lang w:val="es-ES"/>
        </w:rPr>
        <w:fldChar w:fldCharType="end"/>
      </w:r>
      <w:r>
        <w:rPr>
          <w:rFonts w:cs="Times New Roman"/>
          <w:color w:val="000000" w:themeColor="text1"/>
          <w:lang w:val="es-ES"/>
        </w:rPr>
        <w:t xml:space="preserve">, </w:t>
      </w:r>
      <w:r w:rsidR="008F2FAA" w:rsidRPr="0039004D">
        <w:rPr>
          <w:rFonts w:cs="Times New Roman"/>
          <w:color w:val="000000" w:themeColor="text1"/>
          <w:lang w:val="es-ES"/>
        </w:rPr>
        <w:t xml:space="preserve">se les brinda </w:t>
      </w:r>
      <w:r w:rsidRPr="0039004D">
        <w:rPr>
          <w:rFonts w:cs="Times New Roman"/>
          <w:color w:val="000000" w:themeColor="text1"/>
          <w:lang w:val="es-ES"/>
        </w:rPr>
        <w:t xml:space="preserve">poca atención </w:t>
      </w:r>
      <w:r w:rsidR="008F2FAA" w:rsidRPr="0039004D">
        <w:rPr>
          <w:rFonts w:cs="Times New Roman"/>
          <w:color w:val="000000" w:themeColor="text1"/>
          <w:lang w:val="es-ES"/>
        </w:rPr>
        <w:t>debido a una pobre comunicación entre pacientes</w:t>
      </w:r>
      <w:r w:rsidR="000802DD">
        <w:rPr>
          <w:rFonts w:cs="Times New Roman"/>
          <w:color w:val="000000" w:themeColor="text1"/>
          <w:lang w:val="es-ES"/>
        </w:rPr>
        <w:t xml:space="preserve"> o</w:t>
      </w:r>
      <w:r w:rsidR="000802DD" w:rsidRPr="0039004D">
        <w:rPr>
          <w:rFonts w:cs="Times New Roman"/>
          <w:color w:val="000000" w:themeColor="text1"/>
          <w:lang w:val="es-ES"/>
        </w:rPr>
        <w:t xml:space="preserve"> </w:t>
      </w:r>
      <w:r w:rsidR="00F22CCC" w:rsidRPr="0039004D">
        <w:rPr>
          <w:rFonts w:cs="Times New Roman"/>
          <w:color w:val="000000" w:themeColor="text1"/>
          <w:lang w:val="es-ES"/>
        </w:rPr>
        <w:t>terceros legitimados</w:t>
      </w:r>
      <w:r w:rsidR="000D4C8E">
        <w:rPr>
          <w:rFonts w:cs="Times New Roman"/>
          <w:color w:val="000000" w:themeColor="text1"/>
          <w:lang w:val="es-ES"/>
        </w:rPr>
        <w:t xml:space="preserve">, </w:t>
      </w:r>
      <w:r w:rsidR="000802DD">
        <w:rPr>
          <w:rFonts w:cs="Times New Roman"/>
          <w:color w:val="000000" w:themeColor="text1"/>
          <w:lang w:val="es-ES"/>
        </w:rPr>
        <w:t xml:space="preserve">y las </w:t>
      </w:r>
      <w:r w:rsidR="000D4C8E">
        <w:rPr>
          <w:rFonts w:cs="Times New Roman"/>
          <w:color w:val="000000" w:themeColor="text1"/>
          <w:lang w:val="es-ES"/>
        </w:rPr>
        <w:t xml:space="preserve">IPRESS </w:t>
      </w:r>
      <w:r w:rsidR="000802DD">
        <w:rPr>
          <w:rFonts w:cs="Times New Roman"/>
          <w:color w:val="000000" w:themeColor="text1"/>
          <w:lang w:val="es-ES"/>
        </w:rPr>
        <w:t xml:space="preserve">o </w:t>
      </w:r>
      <w:r w:rsidR="000D4C8E">
        <w:rPr>
          <w:rFonts w:cs="Times New Roman"/>
          <w:color w:val="000000" w:themeColor="text1"/>
          <w:lang w:val="es-ES"/>
        </w:rPr>
        <w:t>SUSALUD</w:t>
      </w:r>
      <w:r w:rsidR="000802DD">
        <w:rPr>
          <w:rFonts w:cs="Times New Roman"/>
          <w:color w:val="000000" w:themeColor="text1"/>
          <w:lang w:val="es-ES"/>
        </w:rPr>
        <w:t>.</w:t>
      </w:r>
      <w:r w:rsidR="000802DD" w:rsidRPr="0039004D">
        <w:rPr>
          <w:rFonts w:cs="Times New Roman"/>
          <w:color w:val="000000" w:themeColor="text1"/>
          <w:lang w:val="es-ES"/>
        </w:rPr>
        <w:t xml:space="preserve"> </w:t>
      </w:r>
      <w:r w:rsidR="00DE07F4">
        <w:rPr>
          <w:rFonts w:cs="Times New Roman"/>
          <w:color w:val="000000" w:themeColor="text1"/>
          <w:lang w:val="es-ES"/>
        </w:rPr>
        <w:t>Ante la ausencia de un sistema adecuado de manejo de</w:t>
      </w:r>
      <w:r w:rsidR="00DE07F4" w:rsidRPr="0039004D">
        <w:rPr>
          <w:rFonts w:cs="Times New Roman"/>
          <w:color w:val="000000" w:themeColor="text1"/>
          <w:lang w:val="es-ES"/>
        </w:rPr>
        <w:t xml:space="preserve"> reclamos es</w:t>
      </w:r>
      <w:r w:rsidR="000802DD">
        <w:rPr>
          <w:rFonts w:cs="Times New Roman"/>
          <w:color w:val="000000" w:themeColor="text1"/>
          <w:lang w:val="es-ES"/>
        </w:rPr>
        <w:t xml:space="preserve"> imperativa</w:t>
      </w:r>
      <w:r w:rsidR="000802DD" w:rsidRPr="0039004D">
        <w:rPr>
          <w:rFonts w:cs="Times New Roman"/>
          <w:color w:val="000000" w:themeColor="text1"/>
          <w:lang w:val="es-ES"/>
        </w:rPr>
        <w:t xml:space="preserve"> </w:t>
      </w:r>
      <w:r w:rsidR="008F2FAA" w:rsidRPr="0039004D">
        <w:rPr>
          <w:rFonts w:cs="Times New Roman"/>
          <w:color w:val="000000" w:themeColor="text1"/>
          <w:lang w:val="es-ES"/>
        </w:rPr>
        <w:t xml:space="preserve">la </w:t>
      </w:r>
      <w:r w:rsidR="00AD5419">
        <w:rPr>
          <w:rFonts w:cs="Times New Roman"/>
          <w:color w:val="000000" w:themeColor="text1"/>
          <w:lang w:val="es-ES"/>
        </w:rPr>
        <w:t>existencia</w:t>
      </w:r>
      <w:r w:rsidR="00AD5419" w:rsidRPr="0039004D">
        <w:rPr>
          <w:rFonts w:cs="Times New Roman"/>
          <w:color w:val="000000" w:themeColor="text1"/>
          <w:lang w:val="es-ES"/>
        </w:rPr>
        <w:t xml:space="preserve"> </w:t>
      </w:r>
      <w:r w:rsidR="008F2FAA" w:rsidRPr="0039004D">
        <w:rPr>
          <w:rFonts w:cs="Times New Roman"/>
          <w:color w:val="000000" w:themeColor="text1"/>
          <w:lang w:val="es-ES"/>
        </w:rPr>
        <w:t xml:space="preserve">de un sistema de información que permita centralizar todos los reclamos del sector para que </w:t>
      </w:r>
      <w:r w:rsidR="008F2FAA" w:rsidRPr="0039004D">
        <w:rPr>
          <w:rFonts w:cs="Times New Roman"/>
          <w:color w:val="000000" w:themeColor="text1"/>
          <w:lang w:val="es-ES"/>
        </w:rPr>
        <w:lastRenderedPageBreak/>
        <w:t>puedan ser recibidos, gestionados</w:t>
      </w:r>
      <w:r w:rsidR="003438F5" w:rsidRPr="0039004D">
        <w:rPr>
          <w:rFonts w:cs="Times New Roman"/>
          <w:color w:val="000000" w:themeColor="text1"/>
          <w:lang w:val="es-ES"/>
        </w:rPr>
        <w:t>, monitoreados</w:t>
      </w:r>
      <w:r w:rsidR="008F2FAA" w:rsidRPr="0039004D">
        <w:rPr>
          <w:rFonts w:cs="Times New Roman"/>
          <w:color w:val="000000" w:themeColor="text1"/>
          <w:lang w:val="es-ES"/>
        </w:rPr>
        <w:t xml:space="preserve">, solucionados y que sirvan para fomentar proyectos de mejora en las distintas </w:t>
      </w:r>
      <w:r w:rsidR="000D4C8E">
        <w:rPr>
          <w:rFonts w:cs="Times New Roman"/>
          <w:color w:val="000000" w:themeColor="text1"/>
          <w:lang w:val="es-ES"/>
        </w:rPr>
        <w:t>IPRESS</w:t>
      </w:r>
      <w:r w:rsidR="008F2FAA" w:rsidRPr="0039004D">
        <w:rPr>
          <w:rFonts w:cs="Times New Roman"/>
          <w:color w:val="000000" w:themeColor="text1"/>
          <w:lang w:val="es-ES"/>
        </w:rPr>
        <w:t xml:space="preserve">. </w:t>
      </w:r>
    </w:p>
    <w:p w14:paraId="28EEB821" w14:textId="77777777" w:rsidR="00A12DD0" w:rsidRPr="0039004D" w:rsidRDefault="00A12DD0" w:rsidP="00262D6E">
      <w:pPr>
        <w:pStyle w:val="Ttulo1"/>
        <w:spacing w:line="360" w:lineRule="auto"/>
        <w:rPr>
          <w:rFonts w:cs="Times New Roman"/>
          <w:szCs w:val="24"/>
        </w:rPr>
      </w:pPr>
      <w:bookmarkStart w:id="5" w:name="_Toc510209081"/>
      <w:r w:rsidRPr="0039004D">
        <w:rPr>
          <w:rFonts w:cs="Times New Roman"/>
          <w:szCs w:val="24"/>
        </w:rPr>
        <w:lastRenderedPageBreak/>
        <w:t>Marco Teórico</w:t>
      </w:r>
      <w:bookmarkEnd w:id="5"/>
    </w:p>
    <w:p w14:paraId="691A96F0" w14:textId="77777777" w:rsidR="00562533" w:rsidRPr="0039004D" w:rsidRDefault="00562533" w:rsidP="00262D6E">
      <w:pPr>
        <w:spacing w:line="360" w:lineRule="auto"/>
        <w:jc w:val="both"/>
        <w:rPr>
          <w:rFonts w:cs="Times New Roman"/>
          <w:lang w:val="es-ES"/>
        </w:rPr>
      </w:pPr>
    </w:p>
    <w:p w14:paraId="3C1D63EF" w14:textId="77777777" w:rsidR="00562533" w:rsidRPr="0039004D" w:rsidRDefault="00562533" w:rsidP="009E44F3">
      <w:pPr>
        <w:pStyle w:val="Ttulo2"/>
      </w:pPr>
      <w:bookmarkStart w:id="6" w:name="_Toc510209082"/>
      <w:r w:rsidRPr="0039004D">
        <w:t>Calidad de Atención al usuario y sistemas de gestión para reclamos en el sector salud</w:t>
      </w:r>
      <w:bookmarkEnd w:id="6"/>
    </w:p>
    <w:p w14:paraId="4E8F8D22" w14:textId="77777777" w:rsidR="00AB21A0" w:rsidRPr="0039004D" w:rsidRDefault="00AB21A0" w:rsidP="00000899">
      <w:pPr>
        <w:pStyle w:val="Ttulo3"/>
      </w:pPr>
      <w:bookmarkStart w:id="7" w:name="_Toc510209083"/>
      <w:r w:rsidRPr="0039004D">
        <w:t>Calidad de Atención en Salud al Usuario</w:t>
      </w:r>
      <w:bookmarkEnd w:id="7"/>
    </w:p>
    <w:p w14:paraId="74262BDD" w14:textId="77777777" w:rsidR="00847EAB" w:rsidRPr="0039004D" w:rsidRDefault="00E81CB2" w:rsidP="00FD7D44">
      <w:pPr>
        <w:spacing w:line="360" w:lineRule="auto"/>
        <w:jc w:val="both"/>
        <w:rPr>
          <w:rFonts w:eastAsia="Times New Roman" w:cs="Times New Roman"/>
          <w:lang w:eastAsia="es-ES_tradnl"/>
        </w:rPr>
      </w:pPr>
      <w:r w:rsidRPr="0039004D">
        <w:rPr>
          <w:rFonts w:cs="Times New Roman"/>
          <w:lang w:val="es-ES"/>
        </w:rPr>
        <w:t xml:space="preserve">Según la </w:t>
      </w:r>
      <w:r w:rsidR="00BF63BC" w:rsidRPr="0039004D">
        <w:rPr>
          <w:rFonts w:cs="Times New Roman"/>
          <w:lang w:val="es-ES"/>
        </w:rPr>
        <w:t>Organizació</w:t>
      </w:r>
      <w:r w:rsidR="00DE0595" w:rsidRPr="0039004D">
        <w:rPr>
          <w:rFonts w:cs="Times New Roman"/>
          <w:lang w:val="es-ES"/>
        </w:rPr>
        <w:t>n Panamericana de Salud</w:t>
      </w:r>
      <w:r w:rsidR="0038486C">
        <w:rPr>
          <w:rFonts w:cs="Times New Roman"/>
          <w:lang w:val="es-ES"/>
        </w:rPr>
        <w:t xml:space="preserve"> (OPS)</w:t>
      </w:r>
      <w:r w:rsidR="00DE0595" w:rsidRPr="0039004D">
        <w:rPr>
          <w:rFonts w:cs="Times New Roman"/>
          <w:lang w:val="es-ES"/>
        </w:rPr>
        <w:t>, la calidad</w:t>
      </w:r>
      <w:r w:rsidR="009D4A1C">
        <w:rPr>
          <w:rFonts w:cs="Times New Roman"/>
          <w:lang w:val="es-ES"/>
        </w:rPr>
        <w:t xml:space="preserve"> de atención en salud</w:t>
      </w:r>
      <w:r w:rsidR="00DE0595" w:rsidRPr="0039004D">
        <w:rPr>
          <w:rFonts w:cs="Times New Roman"/>
          <w:lang w:val="es-ES"/>
        </w:rPr>
        <w:t xml:space="preserve"> </w:t>
      </w:r>
      <w:r w:rsidR="00530DC7" w:rsidRPr="0039004D">
        <w:rPr>
          <w:rFonts w:cs="Times New Roman"/>
          <w:lang w:val="es-ES"/>
        </w:rPr>
        <w:t>se</w:t>
      </w:r>
      <w:r w:rsidR="007A4249" w:rsidRPr="0039004D">
        <w:rPr>
          <w:rFonts w:cs="Times New Roman"/>
          <w:lang w:val="es-ES"/>
        </w:rPr>
        <w:t xml:space="preserve"> define como</w:t>
      </w:r>
      <w:r w:rsidR="00530DC7" w:rsidRPr="0039004D">
        <w:rPr>
          <w:rFonts w:cs="Times New Roman"/>
          <w:lang w:val="es-ES"/>
        </w:rPr>
        <w:t xml:space="preserve"> “una cualidad de la atención sanitaria esencial para consecución de los objetivos nacionales en salud, la mejora de la salud de la población y el futuro sostenible del sistema de atención en salud”</w:t>
      </w:r>
      <w:r w:rsidR="00847EAB" w:rsidRPr="0039004D">
        <w:rPr>
          <w:rFonts w:cs="Times New Roman"/>
          <w:lang w:val="es-ES"/>
        </w:rPr>
        <w:t xml:space="preserve"> </w:t>
      </w:r>
      <w:r w:rsidR="00EC2BAF" w:rsidRPr="0039004D">
        <w:rPr>
          <w:rFonts w:cs="Times New Roman"/>
          <w:lang w:val="es-ES"/>
        </w:rPr>
        <w:fldChar w:fldCharType="begin" w:fldLock="1"/>
      </w:r>
      <w:r w:rsidR="00A90C62">
        <w:rPr>
          <w:rFonts w:cs="Times New Roma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C2BAF" w:rsidRPr="0039004D">
        <w:rPr>
          <w:rFonts w:cs="Times New Roman"/>
          <w:lang w:val="es-ES"/>
        </w:rPr>
        <w:fldChar w:fldCharType="separate"/>
      </w:r>
      <w:r w:rsidR="003D138E" w:rsidRPr="003D138E">
        <w:rPr>
          <w:rFonts w:cs="Times New Roman"/>
          <w:noProof/>
          <w:lang w:val="es-ES"/>
        </w:rPr>
        <w:t>(1)</w:t>
      </w:r>
      <w:r w:rsidR="00EC2BAF" w:rsidRPr="0039004D">
        <w:rPr>
          <w:rFonts w:cs="Times New Roman"/>
          <w:lang w:val="es-ES"/>
        </w:rPr>
        <w:fldChar w:fldCharType="end"/>
      </w:r>
      <w:r w:rsidR="00FD7D44" w:rsidRPr="0039004D">
        <w:rPr>
          <w:rFonts w:cs="Times New Roman"/>
          <w:lang w:val="es-ES"/>
        </w:rPr>
        <w:t xml:space="preserve">. </w:t>
      </w:r>
      <w:r w:rsidR="00C22AE1" w:rsidRPr="0039004D">
        <w:rPr>
          <w:rFonts w:cs="Times New Roman"/>
          <w:lang w:val="es-ES"/>
        </w:rPr>
        <w:t xml:space="preserve">Para el Ministerio de Salud del Perú, la calidad </w:t>
      </w:r>
      <w:r w:rsidR="000A482B">
        <w:rPr>
          <w:rFonts w:cs="Times New Roman"/>
          <w:lang w:val="es-ES"/>
        </w:rPr>
        <w:t xml:space="preserve">de atención en salud </w:t>
      </w:r>
      <w:r w:rsidR="007A4249" w:rsidRPr="0039004D">
        <w:rPr>
          <w:rFonts w:cs="Times New Roman"/>
          <w:lang w:val="es-ES"/>
        </w:rPr>
        <w:t xml:space="preserve">es </w:t>
      </w:r>
      <w:r w:rsidR="00C22AE1" w:rsidRPr="0039004D">
        <w:rPr>
          <w:rFonts w:cs="Times New Roman"/>
          <w:lang w:val="es-ES"/>
        </w:rPr>
        <w:t>“</w:t>
      </w:r>
      <w:r w:rsidR="00C22AE1" w:rsidRPr="0039004D">
        <w:rPr>
          <w:rFonts w:eastAsia="Times New Roman" w:cs="Times New Roman"/>
          <w:lang w:eastAsia="es-ES_tradnl"/>
        </w:rPr>
        <w:t>un principio básico de la atención de salud, estableciendo que calidad de la atención es el conjunto de características técnico-científicas, materiales y humanas que debe tener la atención de salud que se provea a los usuarios en la búsqueda c</w:t>
      </w:r>
      <w:r w:rsidR="00847EAB" w:rsidRPr="0039004D">
        <w:rPr>
          <w:rFonts w:eastAsia="Times New Roman" w:cs="Times New Roman"/>
          <w:lang w:eastAsia="es-ES_tradnl"/>
        </w:rPr>
        <w:t>onstante de su satisfacción</w:t>
      </w:r>
      <w:r w:rsidR="00C22AE1" w:rsidRPr="0039004D">
        <w:rPr>
          <w:rFonts w:eastAsia="Times New Roman" w:cs="Times New Roman"/>
          <w:lang w:eastAsia="es-ES_tradnl"/>
        </w:rPr>
        <w:t>”</w:t>
      </w:r>
      <w:r w:rsidR="00847EAB" w:rsidRPr="0039004D">
        <w:rPr>
          <w:rFonts w:eastAsia="Times New Roman" w:cs="Times New Roman"/>
          <w:lang w:eastAsia="es-ES_tradnl"/>
        </w:rPr>
        <w:t xml:space="preserve"> </w:t>
      </w:r>
      <w:r w:rsidR="00EC2BAF" w:rsidRPr="0039004D">
        <w:rPr>
          <w:rFonts w:eastAsia="Times New Roman" w:cs="Times New Roman"/>
          <w:lang w:eastAsia="es-ES_tradnl"/>
        </w:rPr>
        <w:fldChar w:fldCharType="begin" w:fldLock="1"/>
      </w:r>
      <w:r w:rsidR="002B7347">
        <w:rPr>
          <w:rFonts w:eastAsia="Times New Roman" w:cs="Times New Roman"/>
          <w:lang w:eastAsia="es-ES_tradnl"/>
        </w:rPr>
        <w:instrText>ADDIN CSL_CITATION { "citationItems" : [ { "id" : "ITEM-1", "itemData" : { "author" : [ { "dropping-particle" : "", "family" : "Salud", "given" : "D E", "non-dropping-particle" : "", "parse-names" : false, "suffix" : "" } ], "id" : "ITEM-1", "issued" : { "date-parts" : [ [ "2002" ] ] }, "page" : "1-47", "title" : "EST\u00c1NDARES DE CALIDAD PARA EL PRIMER NIVEL DE ATENCI\u00d3N EN SALUD. E c p n a s", "type" : "article-journal" }, "uris" : [ "http://www.mendeley.com/documents/?uuid=9240cde8-3e03-3fc3-af77-6d0ed08622c8" ] } ], "mendeley" : { "formattedCitation" : "(15)", "plainTextFormattedCitation" : "(15)", "previouslyFormattedCitation" : "(15)" }, "properties" : {  }, "schema" : "https://github.com/citation-style-language/schema/raw/master/csl-citation.json" }</w:instrText>
      </w:r>
      <w:r w:rsidR="00EC2BAF" w:rsidRPr="0039004D">
        <w:rPr>
          <w:rFonts w:eastAsia="Times New Roman" w:cs="Times New Roman"/>
          <w:lang w:eastAsia="es-ES_tradnl"/>
        </w:rPr>
        <w:fldChar w:fldCharType="separate"/>
      </w:r>
      <w:r w:rsidR="003F29A5" w:rsidRPr="003F29A5">
        <w:rPr>
          <w:rFonts w:eastAsia="Times New Roman" w:cs="Times New Roman"/>
          <w:noProof/>
          <w:lang w:eastAsia="es-ES_tradnl"/>
        </w:rPr>
        <w:t>(15)</w:t>
      </w:r>
      <w:r w:rsidR="00EC2BAF" w:rsidRPr="0039004D">
        <w:rPr>
          <w:rFonts w:eastAsia="Times New Roman" w:cs="Times New Roman"/>
          <w:lang w:eastAsia="es-ES_tradnl"/>
        </w:rPr>
        <w:fldChar w:fldCharType="end"/>
      </w:r>
      <w:r w:rsidR="00847EAB" w:rsidRPr="0039004D">
        <w:rPr>
          <w:rFonts w:eastAsia="Times New Roman" w:cs="Times New Roman"/>
          <w:lang w:eastAsia="es-ES_tradnl"/>
        </w:rPr>
        <w:t xml:space="preserve">. </w:t>
      </w:r>
    </w:p>
    <w:p w14:paraId="776DA74E" w14:textId="77777777" w:rsidR="00925FD8" w:rsidRPr="0039004D" w:rsidRDefault="00E13BEE"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Adicionalmente, la OPS </w:t>
      </w:r>
      <w:r w:rsidR="00001807" w:rsidRPr="0039004D">
        <w:rPr>
          <w:rFonts w:eastAsia="Times New Roman" w:cs="Times New Roman"/>
          <w:lang w:eastAsia="es-ES_tradnl"/>
        </w:rPr>
        <w:t>sostiene</w:t>
      </w:r>
      <w:r w:rsidRPr="0039004D">
        <w:rPr>
          <w:rFonts w:eastAsia="Times New Roman" w:cs="Times New Roman"/>
          <w:lang w:eastAsia="es-ES_tradnl"/>
        </w:rPr>
        <w:t xml:space="preserve"> que la falta de calidad se traduce en servicios de salud inefectivos, en la presentación injustificada de variabilidad de la </w:t>
      </w:r>
      <w:r w:rsidR="00014D3E" w:rsidRPr="0039004D">
        <w:rPr>
          <w:rFonts w:eastAsia="Times New Roman" w:cs="Times New Roman"/>
          <w:lang w:eastAsia="es-ES_tradnl"/>
        </w:rPr>
        <w:t>práctica</w:t>
      </w:r>
      <w:r w:rsidRPr="0039004D">
        <w:rPr>
          <w:rFonts w:eastAsia="Times New Roman" w:cs="Times New Roman"/>
          <w:lang w:eastAsia="es-ES_tradnl"/>
        </w:rPr>
        <w:t xml:space="preserve"> clínica, aplicando cuidados inoportunos o innecesarios que no se encuentren alineados con el conocimiento profesional actual, causa desconfianza</w:t>
      </w:r>
      <w:r w:rsidR="00B51575" w:rsidRPr="0039004D">
        <w:rPr>
          <w:rFonts w:eastAsia="Times New Roman" w:cs="Times New Roman"/>
          <w:lang w:eastAsia="es-ES_tradnl"/>
        </w:rPr>
        <w:t>, elevados costos</w:t>
      </w:r>
      <w:r w:rsidRPr="0039004D">
        <w:rPr>
          <w:rFonts w:eastAsia="Times New Roman" w:cs="Times New Roman"/>
          <w:lang w:eastAsia="es-ES_tradnl"/>
        </w:rPr>
        <w:t xml:space="preserve"> y puede llegar a ser inseguro para los pacientes ocasionando daño material o humano</w:t>
      </w:r>
      <w:r w:rsidR="00B51575" w:rsidRPr="0039004D">
        <w:rPr>
          <w:rFonts w:eastAsia="Times New Roman" w:cs="Times New Roman"/>
          <w:lang w:eastAsia="es-ES_tradnl"/>
        </w:rPr>
        <w:t xml:space="preserve">. </w:t>
      </w:r>
      <w:r w:rsidR="00D11426" w:rsidRPr="0039004D">
        <w:rPr>
          <w:rFonts w:eastAsia="Times New Roman" w:cs="Times New Roman"/>
          <w:lang w:eastAsia="es-ES_tradnl"/>
        </w:rPr>
        <w:t>Incluso identifica que la baja capacidad resolutiva del primer nivel de atención es una traducció</w:t>
      </w:r>
      <w:r w:rsidR="00D25728" w:rsidRPr="0039004D">
        <w:rPr>
          <w:rFonts w:eastAsia="Times New Roman" w:cs="Times New Roman"/>
          <w:lang w:eastAsia="es-ES_tradnl"/>
        </w:rPr>
        <w:t>n de la deficiente calidad debido a q</w:t>
      </w:r>
      <w:r w:rsidR="0041407F" w:rsidRPr="0039004D">
        <w:rPr>
          <w:rFonts w:eastAsia="Times New Roman" w:cs="Times New Roman"/>
          <w:lang w:eastAsia="es-ES_tradnl"/>
        </w:rPr>
        <w:t>ue esto repercute presionando a niveles de atención de mayor complejidad en urgencias hospitalarias o consultas</w:t>
      </w:r>
      <w:r w:rsidR="000A482B">
        <w:rPr>
          <w:rFonts w:eastAsia="Times New Roman" w:cs="Times New Roman"/>
          <w:lang w:eastAsia="es-ES_tradnl"/>
        </w:rPr>
        <w:t xml:space="preserve"> </w:t>
      </w:r>
      <w:r w:rsidR="00EC2BAF" w:rsidRPr="0039004D">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C2BAF" w:rsidRPr="0039004D">
        <w:rPr>
          <w:rFonts w:eastAsia="Times New Roman" w:cs="Times New Roman"/>
          <w:lang w:eastAsia="es-ES_tradnl"/>
        </w:rPr>
        <w:fldChar w:fldCharType="separate"/>
      </w:r>
      <w:r w:rsidR="003D138E" w:rsidRPr="003D138E">
        <w:rPr>
          <w:rFonts w:eastAsia="Times New Roman" w:cs="Times New Roman"/>
          <w:noProof/>
          <w:lang w:eastAsia="es-ES_tradnl"/>
        </w:rPr>
        <w:t>(1)</w:t>
      </w:r>
      <w:r w:rsidR="00EC2BAF" w:rsidRPr="0039004D">
        <w:rPr>
          <w:rFonts w:eastAsia="Times New Roman" w:cs="Times New Roman"/>
          <w:lang w:eastAsia="es-ES_tradnl"/>
        </w:rPr>
        <w:fldChar w:fldCharType="end"/>
      </w:r>
      <w:r w:rsidR="0041407F" w:rsidRPr="0039004D">
        <w:rPr>
          <w:rFonts w:eastAsia="Times New Roman" w:cs="Times New Roman"/>
          <w:lang w:eastAsia="es-ES_tradnl"/>
        </w:rPr>
        <w:t xml:space="preserve">. </w:t>
      </w:r>
    </w:p>
    <w:p w14:paraId="44B85C70" w14:textId="77777777" w:rsidR="00BA36A7" w:rsidRPr="0039004D" w:rsidRDefault="00FA0EBB"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Todo esto lleva a que los ciudadanos usuarios de los servicios de salud </w:t>
      </w:r>
      <w:r w:rsidR="00BA36A7" w:rsidRPr="0039004D">
        <w:rPr>
          <w:rFonts w:eastAsia="Times New Roman" w:cs="Times New Roman"/>
          <w:lang w:eastAsia="es-ES_tradnl"/>
        </w:rPr>
        <w:t>se encuentr</w:t>
      </w:r>
      <w:r w:rsidR="002D1F82" w:rsidRPr="0039004D">
        <w:rPr>
          <w:rFonts w:eastAsia="Times New Roman" w:cs="Times New Roman"/>
          <w:lang w:eastAsia="es-ES_tradnl"/>
        </w:rPr>
        <w:t>e</w:t>
      </w:r>
      <w:r w:rsidR="00BA36A7" w:rsidRPr="0039004D">
        <w:rPr>
          <w:rFonts w:eastAsia="Times New Roman" w:cs="Times New Roman"/>
          <w:lang w:eastAsia="es-ES_tradnl"/>
        </w:rPr>
        <w:t xml:space="preserve">n descontentos con la comunicación con profesionales de salud </w:t>
      </w:r>
      <w:r w:rsidR="002D1F82" w:rsidRPr="0039004D">
        <w:rPr>
          <w:rFonts w:eastAsia="Times New Roman" w:cs="Times New Roman"/>
          <w:lang w:eastAsia="es-ES_tradnl"/>
        </w:rPr>
        <w:t>y con</w:t>
      </w:r>
      <w:r w:rsidR="00BA36A7" w:rsidRPr="0039004D">
        <w:rPr>
          <w:rFonts w:eastAsia="Times New Roman" w:cs="Times New Roman"/>
          <w:lang w:eastAsia="es-ES_tradnl"/>
        </w:rPr>
        <w:t xml:space="preserve"> inadecuadas instalaciones de la institución, mientras que los profesionales y </w:t>
      </w:r>
      <w:r w:rsidR="00D538A0" w:rsidRPr="0039004D">
        <w:rPr>
          <w:rFonts w:eastAsia="Times New Roman" w:cs="Times New Roman"/>
          <w:lang w:eastAsia="es-ES_tradnl"/>
        </w:rPr>
        <w:t xml:space="preserve">trabajadores de salud </w:t>
      </w:r>
      <w:r w:rsidR="003C4BE1" w:rsidRPr="0039004D">
        <w:rPr>
          <w:rFonts w:eastAsia="Times New Roman" w:cs="Times New Roman"/>
          <w:lang w:eastAsia="es-ES_tradnl"/>
        </w:rPr>
        <w:t>sufren desmotivación y sobrecarga de trabajo que contribuye a deteriorar más la calidad del servicio prestado</w:t>
      </w:r>
      <w:r w:rsidR="000A482B">
        <w:rPr>
          <w:rFonts w:eastAsia="Times New Roman" w:cs="Times New Roman"/>
          <w:lang w:eastAsia="es-ES_tradnl"/>
        </w:rPr>
        <w:t xml:space="preserve"> </w:t>
      </w:r>
      <w:r w:rsidR="00EC2BAF">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C2BAF">
        <w:rPr>
          <w:rFonts w:eastAsia="Times New Roman" w:cs="Times New Roman"/>
          <w:lang w:eastAsia="es-ES_tradnl"/>
        </w:rPr>
        <w:fldChar w:fldCharType="separate"/>
      </w:r>
      <w:r w:rsidR="003D138E" w:rsidRPr="003D138E">
        <w:rPr>
          <w:rFonts w:eastAsia="Times New Roman" w:cs="Times New Roman"/>
          <w:noProof/>
          <w:lang w:eastAsia="es-ES_tradnl"/>
        </w:rPr>
        <w:t>(1)</w:t>
      </w:r>
      <w:r w:rsidR="00EC2BAF">
        <w:rPr>
          <w:rFonts w:eastAsia="Times New Roman" w:cs="Times New Roman"/>
          <w:lang w:eastAsia="es-ES_tradnl"/>
        </w:rPr>
        <w:fldChar w:fldCharType="end"/>
      </w:r>
      <w:r w:rsidR="003C4BE1" w:rsidRPr="0039004D">
        <w:rPr>
          <w:rFonts w:eastAsia="Times New Roman" w:cs="Times New Roman"/>
          <w:lang w:eastAsia="es-ES_tradnl"/>
        </w:rPr>
        <w:t>.</w:t>
      </w:r>
    </w:p>
    <w:p w14:paraId="6FBF0D53" w14:textId="77777777" w:rsidR="008B01E4" w:rsidRDefault="008B01E4" w:rsidP="008B01E4">
      <w:pPr>
        <w:spacing w:line="360" w:lineRule="auto"/>
        <w:jc w:val="both"/>
        <w:rPr>
          <w:rFonts w:eastAsia="Times New Roman" w:cs="Times New Roman"/>
          <w:lang w:eastAsia="es-ES_tradnl"/>
        </w:rPr>
      </w:pPr>
      <w:r>
        <w:rPr>
          <w:rFonts w:eastAsia="Times New Roman" w:cs="Times New Roman"/>
          <w:lang w:eastAsia="es-ES_tradnl"/>
        </w:rPr>
        <w:t xml:space="preserve">Una de las formas de monitorear la calidad de atención en salud que se está brindando a los ciudadanos es observando de cerca la satisfacción del paciente con la atención recibida </w:t>
      </w:r>
      <w:r w:rsidR="00EC2BAF">
        <w:rPr>
          <w:rFonts w:eastAsia="Times New Roman" w:cs="Times New Roman"/>
          <w:lang w:eastAsia="es-ES_tradnl"/>
        </w:rPr>
        <w:fldChar w:fldCharType="begin" w:fldLock="1"/>
      </w:r>
      <w:r w:rsidR="002B7347">
        <w:rPr>
          <w:rFonts w:eastAsia="Times New Roman" w:cs="Times New Roman"/>
          <w:lang w:eastAsia="es-ES_tradnl"/>
        </w:rPr>
        <w:instrText>ADDIN CSL_CITATION { "citationItems" : [ { "id" : "ITEM-1", "itemData" : { "abstract" : "RESUMEN: Se realiz\u00f3 un estudio transversal, para evaluar algunos aspectos de la calidad de la atenci\u00f3n m\u00e9dica brindada en los policl\u00ednicos principales de urgencia (PPU) del municipio 10 de Octubre. Para ello se aplic\u00f3 un cuestionario autoadministrado a los usuarios seleccionados. La muestra qued\u00f3 conformada por 328 pacientes. El comportamiento de los criterios seleccionados para medir la estructura y el proceso arroj\u00f3 valores no aceptables en casi la totalidad de los criterios y manifest\u00f3 amplias desviaciones de los valores obtenidos en relaci\u00f3n con los establecidos. La calidad de estos servicios es susceptible de mejoras que permitan que est\u00e9n a la altura de lo esperado por los usuarios y la resolutividad de sus problemas, la cual est\u00e1 determinada en gran medida por la falta de medicamentos en la farmacia. Se recomienda realizar estudios peri\u00f3dicos que permitan evaluar la calidad de la atenci\u00f3n m\u00e9dica en los PPU del municipio 10 de octubre; con el fin de conocer c\u00f3mo estos funcionan y si est\u00e1n en correspondencia con los objetivos para los que fueron creados.", "author" : [ { "dropping-particle" : "", "family" : "Chang", "given" : "Martha", "non-dropping-particle" : "", "parse-names" : false, "suffix" : "" }, { "dropping-particle" : "", "family" : "Alem\u00e1n", "given" : "Mar\u00eda Carmen", "non-dropping-particle" : "", "parse-names" : false, "suffix" : "" }, { "dropping-particle" : "", "family" : "Garc\u00eda", "given" : "Ren\u00e9", "non-dropping-particle" : "", "parse-names" : false, "suffix" : "" }, { "dropping-particle" : "", "family" : "Miranda", "given" : "Ra\u00fal Jorge", "non-dropping-particle" : "", "parse-names" : false, "suffix" : "" } ], "container-title" : "Revista Cubana Salud P\u00fablica", "id" : "ITEM-1", "issue" : "2", "issued" : { "date-parts" : [ [ "2000" ] ] }, "page" : "110-116", "title" : "Evaluaci\u00f3n de la calidad de la atenci\u00f3n m\u00e9dica en el subsistema de urgencias del municipio 10 de octubre, 1997", "type" : "article-journal", "volume" : "24" }, "uris" : [ "http://www.mendeley.com/documents/?uuid=cae6df42-fafa-365d-b596-fad263b27200" ] } ], "mendeley" : { "formattedCitation" : "(16)", "plainTextFormattedCitation" : "(16)", "previouslyFormattedCitation" : "(16)" }, "properties" : {  }, "schema" : "https://github.com/citation-style-language/schema/raw/master/csl-citation.json" }</w:instrText>
      </w:r>
      <w:r w:rsidR="00EC2BAF">
        <w:rPr>
          <w:rFonts w:eastAsia="Times New Roman" w:cs="Times New Roman"/>
          <w:lang w:eastAsia="es-ES_tradnl"/>
        </w:rPr>
        <w:fldChar w:fldCharType="separate"/>
      </w:r>
      <w:r w:rsidR="003F29A5" w:rsidRPr="003F29A5">
        <w:rPr>
          <w:rFonts w:eastAsia="Times New Roman" w:cs="Times New Roman"/>
          <w:noProof/>
          <w:lang w:eastAsia="es-ES_tradnl"/>
        </w:rPr>
        <w:t>(16)</w:t>
      </w:r>
      <w:r w:rsidR="00EC2BAF">
        <w:rPr>
          <w:rFonts w:eastAsia="Times New Roman" w:cs="Times New Roman"/>
          <w:lang w:eastAsia="es-ES_tradnl"/>
        </w:rPr>
        <w:fldChar w:fldCharType="end"/>
      </w:r>
      <w:r>
        <w:rPr>
          <w:rFonts w:eastAsia="Times New Roman" w:cs="Times New Roman"/>
          <w:lang w:eastAsia="es-ES_tradnl"/>
        </w:rPr>
        <w:t xml:space="preserve">. </w:t>
      </w:r>
    </w:p>
    <w:p w14:paraId="0F6F24CA" w14:textId="77777777" w:rsidR="00AB21A0" w:rsidRDefault="00AB21A0" w:rsidP="00AB21A0">
      <w:pPr>
        <w:rPr>
          <w:rFonts w:eastAsia="Times New Roman" w:cs="Times New Roman"/>
          <w:lang w:eastAsia="es-ES_tradnl"/>
        </w:rPr>
      </w:pPr>
    </w:p>
    <w:p w14:paraId="35E301C5" w14:textId="77777777" w:rsidR="00BA4770" w:rsidRDefault="00BA4770" w:rsidP="00AB21A0">
      <w:pPr>
        <w:rPr>
          <w:rFonts w:eastAsia="Times New Roman" w:cs="Times New Roman"/>
          <w:lang w:eastAsia="es-ES_tradnl"/>
        </w:rPr>
      </w:pPr>
    </w:p>
    <w:p w14:paraId="60C7B8BB" w14:textId="77777777" w:rsidR="00BA4770" w:rsidRDefault="00BA4770" w:rsidP="00AB21A0">
      <w:pPr>
        <w:rPr>
          <w:rFonts w:eastAsia="Times New Roman" w:cs="Times New Roman"/>
          <w:lang w:eastAsia="es-ES_tradnl"/>
        </w:rPr>
      </w:pPr>
    </w:p>
    <w:p w14:paraId="6906D9CA" w14:textId="77777777" w:rsidR="00BA4770" w:rsidRPr="0039004D" w:rsidRDefault="00BA4770" w:rsidP="00AB21A0">
      <w:pPr>
        <w:rPr>
          <w:lang w:val="es-ES"/>
        </w:rPr>
      </w:pPr>
    </w:p>
    <w:p w14:paraId="46DDFDE3" w14:textId="77777777" w:rsidR="00562533" w:rsidRPr="0039004D" w:rsidRDefault="008B01E4" w:rsidP="00000899">
      <w:pPr>
        <w:pStyle w:val="Ttulo3"/>
      </w:pPr>
      <w:bookmarkStart w:id="8" w:name="_Toc510209084"/>
      <w:r>
        <w:lastRenderedPageBreak/>
        <w:t xml:space="preserve">Satisfacción del paciente </w:t>
      </w:r>
      <w:r w:rsidR="00F97CB6">
        <w:t xml:space="preserve">e </w:t>
      </w:r>
      <w:r>
        <w:t>importancia de</w:t>
      </w:r>
      <w:r w:rsidR="00562533" w:rsidRPr="0039004D">
        <w:t xml:space="preserve"> </w:t>
      </w:r>
      <w:r w:rsidR="00F97CB6">
        <w:t>su m</w:t>
      </w:r>
      <w:r w:rsidR="00562533" w:rsidRPr="0039004D">
        <w:t>onitoreo</w:t>
      </w:r>
      <w:bookmarkEnd w:id="8"/>
    </w:p>
    <w:p w14:paraId="4D61CFB2"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Actualmente se cuenta con diversas definiciones sobre lo que significa la satisfacción del paciente en centros de atención en salud </w:t>
      </w:r>
      <w:r w:rsidR="00EC2BAF"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C2BAF" w:rsidRPr="0039004D">
        <w:rPr>
          <w:rFonts w:cs="Times New Roman"/>
          <w:lang w:val="es-ES"/>
        </w:rPr>
        <w:fldChar w:fldCharType="separate"/>
      </w:r>
      <w:r w:rsidR="003F29A5" w:rsidRPr="003F29A5">
        <w:rPr>
          <w:rFonts w:cs="Times New Roman"/>
          <w:noProof/>
          <w:lang w:val="es-ES"/>
        </w:rPr>
        <w:t>(14)</w:t>
      </w:r>
      <w:r w:rsidR="00EC2BAF" w:rsidRPr="0039004D">
        <w:rPr>
          <w:rFonts w:cs="Times New Roman"/>
          <w:lang w:val="es-ES"/>
        </w:rPr>
        <w:fldChar w:fldCharType="end"/>
      </w:r>
      <w:r w:rsidRPr="0039004D">
        <w:rPr>
          <w:rFonts w:cs="Times New Roman"/>
          <w:lang w:val="es-ES"/>
        </w:rPr>
        <w:t xml:space="preserve">, mientras algunos resaltan que es principalmente sobre las actitudes hacia el cuidado en salud o los aspectos de estos cuidados </w:t>
      </w:r>
      <w:r w:rsidR="00EC2BAF" w:rsidRPr="0039004D">
        <w:rPr>
          <w:rFonts w:cs="Times New Roman"/>
          <w:lang w:val="es-ES"/>
        </w:rPr>
        <w:fldChar w:fldCharType="begin" w:fldLock="1"/>
      </w:r>
      <w:r w:rsidR="002B7347">
        <w:rPr>
          <w:rFonts w:cs="Times New Roman"/>
          <w:lang w:val="es-ES"/>
        </w:rPr>
        <w:instrText>ADDIN CSL_CITATION { "citationItems" : [ { "id" : "ITEM-1", "itemData" : { "DOI" : "10.1136/qhc.11.4.335", "ISBN" : "1475-3898 (Print)\\n1475-3898 (Linking)",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"container-title" : "Quality and Safety in Health Care", "id" : "ITEM-1", "issue" : "4", "issued" : { "date-parts" : [ [ "2002", "12" ] ] }, "page" : "335-339", "title" : "Patients' experiences and satisfaction with health care: results of a questionnaire study of specific aspects of care", "type" : "article-journal", "volume" : "11" }, "uris" : [ "http://www.mendeley.com/documents/?uuid=c316ead0-2101-3472-9755-589dd0650a34" ] } ], "mendeley" : { "formattedCitation" : "(17)", "plainTextFormattedCitation" : "(17)", "previouslyFormattedCitation" : "(17)" }, "properties" : {  }, "schema" : "https://github.com/citation-style-language/schema/raw/master/csl-citation.json" }</w:instrText>
      </w:r>
      <w:r w:rsidR="00EC2BAF" w:rsidRPr="0039004D">
        <w:rPr>
          <w:rFonts w:cs="Times New Roman"/>
          <w:lang w:val="es-ES"/>
        </w:rPr>
        <w:fldChar w:fldCharType="separate"/>
      </w:r>
      <w:r w:rsidR="003F29A5" w:rsidRPr="003F29A5">
        <w:rPr>
          <w:rFonts w:cs="Times New Roman"/>
          <w:noProof/>
          <w:lang w:val="es-ES"/>
        </w:rPr>
        <w:t>(17)</w:t>
      </w:r>
      <w:r w:rsidR="00EC2BAF" w:rsidRPr="0039004D">
        <w:rPr>
          <w:rFonts w:cs="Times New Roman"/>
          <w:lang w:val="es-ES"/>
        </w:rPr>
        <w:fldChar w:fldCharType="end"/>
      </w:r>
      <w:r w:rsidRPr="0039004D">
        <w:rPr>
          <w:rFonts w:cs="Times New Roman"/>
          <w:lang w:val="es-ES"/>
        </w:rPr>
        <w:t xml:space="preserve">, otros lo definen como las emociones, sentimientos y percepciones de los pacientes sobre los servicios de cuidado de salud que han recibido </w:t>
      </w:r>
      <w:r w:rsidR="00EC2BAF" w:rsidRPr="0039004D">
        <w:rPr>
          <w:rFonts w:cs="Times New Roman"/>
          <w:lang w:val="es-ES"/>
        </w:rPr>
        <w:fldChar w:fldCharType="begin" w:fldLock="1"/>
      </w:r>
      <w:r w:rsidR="00D12CF6">
        <w:rPr>
          <w:rFonts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"(18)", "plainTextFormattedCitation" : "(18)", "previouslyFormattedCitation" : "(18)" }, "properties" : {  }, "schema" : "https://github.com/citation-style-language/schema/raw/master/csl-citation.json" }</w:instrText>
      </w:r>
      <w:r w:rsidR="00EC2BAF" w:rsidRPr="0039004D">
        <w:rPr>
          <w:rFonts w:cs="Times New Roman"/>
          <w:lang w:val="es-ES"/>
        </w:rPr>
        <w:fldChar w:fldCharType="separate"/>
      </w:r>
      <w:r w:rsidR="003F29A5" w:rsidRPr="003F29A5">
        <w:rPr>
          <w:rFonts w:cs="Times New Roman"/>
          <w:noProof/>
          <w:lang w:val="es-ES"/>
        </w:rPr>
        <w:t>(18)</w:t>
      </w:r>
      <w:r w:rsidR="00EC2BAF" w:rsidRPr="0039004D">
        <w:rPr>
          <w:rFonts w:cs="Times New Roman"/>
          <w:lang w:val="es-ES"/>
        </w:rPr>
        <w:fldChar w:fldCharType="end"/>
      </w:r>
      <w:r w:rsidRPr="0039004D">
        <w:rPr>
          <w:rFonts w:cs="Times New Roman"/>
          <w:lang w:val="es-ES"/>
        </w:rPr>
        <w:t xml:space="preserve">, y otros lo explican como el grado de congruencia que se da entre las expectativas ideales del paciente y sus percepciones sobre la atención recibida </w:t>
      </w:r>
      <w:r w:rsidR="00EC2BAF" w:rsidRPr="0039004D">
        <w:rPr>
          <w:rFonts w:cs="Times New Roman"/>
          <w:lang w:val="es-ES"/>
        </w:rPr>
        <w:fldChar w:fldCharType="begin" w:fldLock="1"/>
      </w:r>
      <w:r w:rsidR="002B7347">
        <w:rPr>
          <w:rFonts w:cs="Times New Roman"/>
          <w:lang w:val="es-ES"/>
        </w:rPr>
        <w:instrText>ADDIN CSL_CITATION { "citationItems" : [ { "id" : "ITEM-1", "itemData" : { "DOI" : "10.1016/S0277-9536(00)00164-7", "ISBN" : "1532-7361", "ISSN" : "0277-9536", "PMID" : "11206657", "abstract" : "Correlates of patient satisfaction at varying points in time were assessed using a survey with 2-week and 3-month follow-up in a general medicine walk-in clinic, in USA. Five hundred adults presenting with a physical symptom, seen by one of 38 participating clinicians were surveyed and the following measurements were taken into account: patient symptom characteristics, symptom-related expectations, functional status (Medical Outcomes Study Short-Form Health Survey [SF-6]), mental disorders (PRIME-MD), symptom resolution, unmet expectations, satisfaction (RAND 9-item survey), visit costs and health utilization. Physician perception of difficulty (Difficult Doctor\u2013Patient Relationship Questionnaire), and Physician Belief Scale. Immediately after the visit, 260 (52%) patients were fully satisfied with their care, increasing to 59% at 2 weeks and 63% by 3 months. Patients older than 65 and those with better functional status were more likely to be satisfied. At all time points, the presence of unmet expectations markedly decreased satisfaction: immediately post-visit (OR: 0.14, 95% CI: 0.07\u20130.30), 2-week (OR: 0.07, 95% CI: 0.04\u20130.13) and 3-month (OR: 0.05, 95% CI: 0.03\u20130.09). Other independent variables predicting immediate after visit satisfaction included receiving an explanation of the likely cause as well as expected duration of the presenting symptom. At 2 weeks and 3 months, experiencing symptomatic improvement increased satisfaction while additional visits (actual or anticipated) for the same symptom decreased satisfaction. A lack of unmet expectations was a powerful predictor of satisfaction at all time-points. Immediately post-visit, other predictors of satisfaction reflected aspects of patient\u2013doctor communication (receiving an explanation of the symptom cause, likely duration, lack of unmet expectations), while 2- week and 3-month satisfaction reflected aspects of symptom outcome (symptom resolution, need for repeat visits, functional status). Patient satisfaction surveys need to carefully consider the sampling time frame as well as adjust for pertinent patient characteristics.", "author" : [ { "dropping-particle" : "", "family" : "Jackson", "given" : "J.L.", "non-dropping-particle" : "", "parse-names" : false, "suffix" : "" }, { "dropping-particle" : "", "family" : "Chamberlin", "given" : "Judith", "non-dropping-particle" : "", "parse-names" : false, "suffix" : "" }, { "dropping-particle" : "", "family" : "Kroenke", "given" : "Kurt", "non-dropping-particle" : "", "parse-names" : false, "suffix" : "" } ], "container-title" : "Social Science &amp; Medicine", "id" : "ITEM-1", "issue" : "4", "issued" : { "date-parts" : [ [ "2001" ] ] }, "page" : "609\u2013620", "title" : "Predictors of patient satisfaction", "type" : "article-journal", "volume" : "52" }, "uris" : [ "http://www.mendeley.com/documents/?uuid=4a486601-859f-35a0-9877-50c855fac2be" ] } ], "mendeley" : { "formattedCitation" : "(19)", "plainTextFormattedCitation" : "(19)", "previouslyFormattedCitation" : "(19)" }, "properties" : {  }, "schema" : "https://github.com/citation-style-language/schema/raw/master/csl-citation.json" }</w:instrText>
      </w:r>
      <w:r w:rsidR="00EC2BAF" w:rsidRPr="0039004D">
        <w:rPr>
          <w:rFonts w:cs="Times New Roman"/>
          <w:lang w:val="es-ES"/>
        </w:rPr>
        <w:fldChar w:fldCharType="separate"/>
      </w:r>
      <w:r w:rsidR="003F29A5" w:rsidRPr="003F29A5">
        <w:rPr>
          <w:rFonts w:cs="Times New Roman"/>
          <w:noProof/>
          <w:lang w:val="es-ES"/>
        </w:rPr>
        <w:t>(19)</w:t>
      </w:r>
      <w:r w:rsidR="00EC2BAF" w:rsidRPr="0039004D">
        <w:rPr>
          <w:rFonts w:cs="Times New Roman"/>
          <w:lang w:val="es-ES"/>
        </w:rPr>
        <w:fldChar w:fldCharType="end"/>
      </w:r>
      <w:r w:rsidR="007B7445" w:rsidRPr="0039004D">
        <w:rPr>
          <w:rFonts w:cs="Times New Roman"/>
          <w:lang w:val="es-ES"/>
        </w:rPr>
        <w:t>.</w:t>
      </w:r>
    </w:p>
    <w:p w14:paraId="3C69BE86" w14:textId="77777777" w:rsidR="00B674F0" w:rsidRPr="0039004D" w:rsidRDefault="00B674F0" w:rsidP="00262D6E">
      <w:pPr>
        <w:spacing w:line="360" w:lineRule="auto"/>
        <w:jc w:val="both"/>
        <w:rPr>
          <w:rFonts w:cs="Times New Roman"/>
          <w:lang w:val="es-ES"/>
        </w:rPr>
      </w:pPr>
    </w:p>
    <w:p w14:paraId="3FBEF2DF" w14:textId="77777777" w:rsidR="00B674F0" w:rsidRDefault="00B674F0" w:rsidP="00262D6E">
      <w:pPr>
        <w:spacing w:line="360" w:lineRule="auto"/>
        <w:jc w:val="both"/>
        <w:rPr>
          <w:rFonts w:cs="Times New Roman"/>
          <w:lang w:val="es-ES"/>
        </w:rPr>
      </w:pPr>
      <w:r w:rsidRPr="0039004D">
        <w:rPr>
          <w:rFonts w:cs="Times New Roman"/>
          <w:lang w:val="es-ES"/>
        </w:rPr>
        <w:t xml:space="preserve">Medir la satisfacción del paciente es de suma importancia ya que </w:t>
      </w:r>
      <w:r w:rsidR="00C52C63">
        <w:rPr>
          <w:rFonts w:cs="Times New Roman"/>
          <w:lang w:val="es-ES"/>
        </w:rPr>
        <w:t>permite</w:t>
      </w:r>
      <w:r w:rsidRPr="0039004D">
        <w:rPr>
          <w:rFonts w:cs="Times New Roman"/>
          <w:lang w:val="es-ES"/>
        </w:rPr>
        <w:t xml:space="preserve"> el desarrollo de estrategias con el objetivo de mejorar la calidad de atención </w:t>
      </w:r>
      <w:r w:rsidR="00EC2BAF"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C2BAF" w:rsidRPr="0039004D">
        <w:rPr>
          <w:rFonts w:cs="Times New Roman"/>
          <w:lang w:val="es-ES"/>
        </w:rPr>
        <w:fldChar w:fldCharType="separate"/>
      </w:r>
      <w:r w:rsidR="003F29A5" w:rsidRPr="003F29A5">
        <w:rPr>
          <w:rFonts w:cs="Times New Roman"/>
          <w:noProof/>
          <w:lang w:val="es-ES"/>
        </w:rPr>
        <w:t>(14)</w:t>
      </w:r>
      <w:r w:rsidR="00EC2BAF" w:rsidRPr="0039004D">
        <w:rPr>
          <w:rFonts w:cs="Times New Roman"/>
          <w:lang w:val="es-ES"/>
        </w:rPr>
        <w:fldChar w:fldCharType="end"/>
      </w:r>
      <w:r w:rsidR="007B7445" w:rsidRPr="0039004D">
        <w:rPr>
          <w:rFonts w:cs="Times New Roman"/>
          <w:lang w:val="es-ES"/>
        </w:rPr>
        <w:t>.</w:t>
      </w:r>
    </w:p>
    <w:p w14:paraId="1B7826D6" w14:textId="77777777" w:rsidR="00804FEC" w:rsidRPr="0039004D" w:rsidRDefault="00804FEC" w:rsidP="00262D6E">
      <w:pPr>
        <w:spacing w:line="360" w:lineRule="auto"/>
        <w:jc w:val="both"/>
        <w:rPr>
          <w:rFonts w:cs="Times New Roman"/>
          <w:lang w:val="es-ES"/>
        </w:rPr>
      </w:pPr>
    </w:p>
    <w:p w14:paraId="6B76A0B4" w14:textId="77777777" w:rsidR="00562533" w:rsidRPr="0039004D" w:rsidRDefault="00562533" w:rsidP="00000899">
      <w:pPr>
        <w:pStyle w:val="Ttulo3"/>
      </w:pPr>
      <w:bookmarkStart w:id="9" w:name="_Toc510209085"/>
      <w:r w:rsidRPr="0039004D">
        <w:t>Formas de monitoreo en Perú y el Mundo</w:t>
      </w:r>
      <w:bookmarkEnd w:id="9"/>
    </w:p>
    <w:p w14:paraId="410005BD" w14:textId="77777777" w:rsidR="00B674F0" w:rsidRDefault="00B674F0" w:rsidP="00262D6E">
      <w:pPr>
        <w:spacing w:line="360" w:lineRule="auto"/>
        <w:jc w:val="both"/>
        <w:rPr>
          <w:rFonts w:cs="Times New Roman"/>
          <w:lang w:val="es-ES"/>
        </w:rPr>
      </w:pPr>
      <w:r w:rsidRPr="0039004D">
        <w:rPr>
          <w:rFonts w:cs="Times New Roman"/>
          <w:lang w:val="es-ES"/>
        </w:rPr>
        <w:t xml:space="preserve">Ante la necesidad de colectar datos sobre la calidad de atención en salud, en Estados Unidos se creó el </w:t>
      </w:r>
      <w:r w:rsidRPr="00CE1173">
        <w:rPr>
          <w:rFonts w:cs="Times New Roman"/>
          <w:lang w:val="es-PE"/>
        </w:rPr>
        <w:t>Hospital Consumer Asse</w:t>
      </w:r>
      <w:r w:rsidR="00C52C63" w:rsidRPr="00CE1173">
        <w:rPr>
          <w:rFonts w:cs="Times New Roman"/>
          <w:lang w:val="es-PE"/>
        </w:rPr>
        <w:t>s</w:t>
      </w:r>
      <w:r w:rsidRPr="00CE1173">
        <w:rPr>
          <w:rFonts w:cs="Times New Roman"/>
          <w:lang w:val="es-PE"/>
        </w:rPr>
        <w:t xml:space="preserve">sment of Healthcare Providers and Systems </w:t>
      </w:r>
      <w:r w:rsidRPr="0039004D">
        <w:rPr>
          <w:rFonts w:cs="Times New Roman"/>
          <w:lang w:val="es-ES"/>
        </w:rPr>
        <w:t>en el año 2006, con el fin de medir las perspectivas de los pacientes sobre la atención recibida en los hospitales</w:t>
      </w:r>
      <w:r w:rsidR="007B7445" w:rsidRPr="0039004D">
        <w:rPr>
          <w:rFonts w:cs="Times New Roman"/>
          <w:lang w:val="es-ES"/>
        </w:rPr>
        <w:t>.</w:t>
      </w:r>
      <w:r w:rsidRPr="0039004D">
        <w:rPr>
          <w:rFonts w:cs="Times New Roman"/>
          <w:lang w:val="es-ES"/>
        </w:rPr>
        <w:t xml:space="preserve"> Esta encuesta se divide en 3 temas (individuales, combinados y globales</w:t>
      </w:r>
      <w:r w:rsidR="00804FEC">
        <w:rPr>
          <w:rFonts w:cs="Times New Roman"/>
          <w:lang w:val="es-ES"/>
        </w:rPr>
        <w:t>) donde se tratan puntos desde comunicación con el médico, c</w:t>
      </w:r>
      <w:r w:rsidRPr="0039004D">
        <w:rPr>
          <w:rFonts w:cs="Times New Roman"/>
          <w:lang w:val="es-ES"/>
        </w:rPr>
        <w:t>omunicación con e</w:t>
      </w:r>
      <w:r w:rsidR="00804FEC">
        <w:rPr>
          <w:rFonts w:cs="Times New Roman"/>
          <w:lang w:val="es-ES"/>
        </w:rPr>
        <w:t>l personal de enfermería hasta limpieza y t</w:t>
      </w:r>
      <w:r w:rsidRPr="0039004D">
        <w:rPr>
          <w:rFonts w:cs="Times New Roman"/>
          <w:lang w:val="es-ES"/>
        </w:rPr>
        <w:t xml:space="preserve">ranquilidad del entorno hospitalario </w:t>
      </w:r>
      <w:r w:rsidR="00EC2BAF" w:rsidRPr="0039004D">
        <w:rPr>
          <w:rFonts w:cs="Times New Roman"/>
          <w:lang w:val="es-ES"/>
        </w:rPr>
        <w:fldChar w:fldCharType="begin" w:fldLock="1"/>
      </w:r>
      <w:r w:rsidR="002B7347">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"author" : [ { "dropping-particle" : "", "family" : "cms.gov", "given" : "", "non-dropping-particle" : "", "parse-names" : false, "suffix" : "" } ], "container-title" : "Centers for Medicare and Medicaid", "id" : "ITEM-1", "issued" : { "date-parts" : [ [ "2016" ] ] }, "page" : "1-6", "title" :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EC2BAF" w:rsidRPr="0039004D">
        <w:rPr>
          <w:rFonts w:cs="Times New Roman"/>
          <w:lang w:val="es-ES"/>
        </w:rPr>
        <w:fldChar w:fldCharType="separate"/>
      </w:r>
      <w:r w:rsidR="00465DBE" w:rsidRPr="00465DBE">
        <w:rPr>
          <w:rFonts w:cs="Times New Roman"/>
          <w:noProof/>
          <w:lang w:val="es-ES"/>
        </w:rPr>
        <w:t>(4)</w:t>
      </w:r>
      <w:r w:rsidR="00EC2BA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Francia, desde el año 1996 es obligatoria una evaluación a los pacientes sobre su satisfacción </w:t>
      </w:r>
      <w:r w:rsidR="00EC2BAF" w:rsidRPr="0039004D">
        <w:rPr>
          <w:rFonts w:cs="Times New Roman"/>
          <w:lang w:val="es-ES"/>
        </w:rPr>
        <w:fldChar w:fldCharType="begin" w:fldLock="1"/>
      </w:r>
      <w:r w:rsidR="002B7347">
        <w:rPr>
          <w:rFonts w:cs="Times New Roman"/>
          <w:lang w:val="es-ES"/>
        </w:rPr>
        <w:instrText>ADDIN CSL_CITATION { "citationItems" : [ { "id" : "ITEM-1", "itemData" : { "URL" : "https://www.legifrance.gouv.fr/affichTexte.do?cidTexte=JORFTEXT000000742206", "author" : [ { "dropping-particle" : "", "family" : "Minist\u00e8re des affaires sociales et de la sant\u00e9", "given" : "", "non-dropping-particle" : "", "parse-names" : false, "suffix" : "" } ], "id" : "ITEM-1", "issued" : { "date-parts" : [ [ "0" ] ] }, "title" : "Ordonnance no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EC2BAF" w:rsidRPr="0039004D">
        <w:rPr>
          <w:rFonts w:cs="Times New Roman"/>
          <w:lang w:val="es-ES"/>
        </w:rPr>
        <w:fldChar w:fldCharType="separate"/>
      </w:r>
      <w:r w:rsidR="00465DBE" w:rsidRPr="00465DBE">
        <w:rPr>
          <w:rFonts w:cs="Times New Roman"/>
          <w:noProof/>
          <w:lang w:val="es-ES"/>
        </w:rPr>
        <w:t>(5)</w:t>
      </w:r>
      <w:r w:rsidR="00EC2BAF" w:rsidRPr="0039004D">
        <w:rPr>
          <w:rFonts w:cs="Times New Roman"/>
          <w:lang w:val="es-ES"/>
        </w:rPr>
        <w:fldChar w:fldCharType="end"/>
      </w:r>
      <w:r w:rsidRPr="0039004D">
        <w:rPr>
          <w:rFonts w:cs="Times New Roman"/>
          <w:lang w:val="es-ES"/>
        </w:rPr>
        <w:t xml:space="preserve">; en Alemania se agregó el indicador de satisfacción del paciente a sus reportes de manejo de la calidad desde el 2005 </w:t>
      </w:r>
      <w:r w:rsidR="00EC2BAF" w:rsidRPr="0039004D">
        <w:rPr>
          <w:rFonts w:cs="Times New Roman"/>
          <w:lang w:val="es-ES"/>
        </w:rPr>
        <w:fldChar w:fldCharType="begin" w:fldLock="1"/>
      </w:r>
      <w:r w:rsidR="002B7347">
        <w:rPr>
          <w:rFonts w:cs="Times New Roman"/>
          <w:lang w:val="es-ES"/>
        </w:rPr>
        <w:instrText>ADDIN CSL_CITATION { "citationItems" : [ { "id" : "ITEM-1", "itemData" : { "DOI" : "10.1093/intqhc/mzr038", "ISBN" : "1464-3677 (Electronic) 1353-4505 (Linking)", "ISSN" : "13534505",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"id" : "ITEM-1", "issue" : "5", "issued" : { "date-parts" : [ [ "2011", "10" ] ] }, "page" : "503-509",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EC2BAF" w:rsidRPr="0039004D">
        <w:rPr>
          <w:rFonts w:cs="Times New Roman"/>
          <w:lang w:val="es-ES"/>
        </w:rPr>
        <w:fldChar w:fldCharType="separate"/>
      </w:r>
      <w:r w:rsidR="00465DBE" w:rsidRPr="00465DBE">
        <w:rPr>
          <w:rFonts w:cs="Times New Roman"/>
          <w:noProof/>
          <w:lang w:val="es-ES"/>
        </w:rPr>
        <w:t>(6)</w:t>
      </w:r>
      <w:r w:rsidR="00EC2BA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Inglaterra, desde el 2002, el Departamento de Salud lanzó un programa nacional de encuestas en el que cada </w:t>
      </w:r>
      <w:r w:rsidR="00887A03">
        <w:rPr>
          <w:rFonts w:cs="Times New Roman"/>
          <w:lang w:val="es-ES"/>
        </w:rPr>
        <w:t>establecimiento de salud</w:t>
      </w:r>
      <w:r w:rsidRPr="0039004D">
        <w:rPr>
          <w:rFonts w:cs="Times New Roman"/>
          <w:lang w:val="es-ES"/>
        </w:rPr>
        <w:t xml:space="preserve"> (llamados NHS Trust) debe encuestar a sus pacientes una vez al año </w:t>
      </w:r>
      <w:r w:rsidR="00EC2BAF" w:rsidRPr="0039004D">
        <w:rPr>
          <w:rFonts w:cs="Times New Roman"/>
          <w:lang w:val="es-ES"/>
        </w:rPr>
        <w:fldChar w:fldCharType="begin" w:fldLock="1"/>
      </w:r>
      <w:r w:rsidR="002B7347">
        <w:rPr>
          <w:rFonts w:cs="Times New Roman"/>
          <w:lang w:val="es-ES"/>
        </w:rPr>
        <w:instrText>ADDIN CSL_CITATION { "citationItems" : [ { "id" : "ITEM-1", "itemData" : { "DOI" : "10.1136/bmj.321.7257.315", "ISBN" : "0101481829", "ISSN" : "09598138", "PMID" : "18112", "abstract" : "The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 "author" : [ { "dropping-particle" : "", "family" : "Department of Health", "given" : "", "non-dropping-particle" : "", "parse-names" : false, "suffix" : "" } ], "container-title" : "Cm 4818I", "id" : "ITEM-1", "issued" : { "date-parts" : [ [ "2000" ] ] }, "page" : "144 p", "title" : "The NHS Plan: a plan for investment, a plan for reform", "type" : "article-journal", "volume" : "Cm 4818-I"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EC2BAF" w:rsidRPr="0039004D">
        <w:rPr>
          <w:rFonts w:cs="Times New Roman"/>
          <w:lang w:val="es-ES"/>
        </w:rPr>
        <w:fldChar w:fldCharType="separate"/>
      </w:r>
      <w:r w:rsidR="00465DBE" w:rsidRPr="00465DBE">
        <w:rPr>
          <w:rFonts w:cs="Times New Roman"/>
          <w:noProof/>
          <w:lang w:val="es-ES"/>
        </w:rPr>
        <w:t>(7)</w:t>
      </w:r>
      <w:r w:rsidR="00EC2BAF" w:rsidRPr="0039004D">
        <w:rPr>
          <w:rFonts w:cs="Times New Roman"/>
          <w:lang w:val="es-ES"/>
        </w:rPr>
        <w:fldChar w:fldCharType="end"/>
      </w:r>
      <w:r w:rsidR="007B7445" w:rsidRPr="0039004D">
        <w:rPr>
          <w:rFonts w:cs="Times New Roman"/>
          <w:lang w:val="es-ES"/>
        </w:rPr>
        <w:t>.</w:t>
      </w:r>
    </w:p>
    <w:p w14:paraId="38E8F050" w14:textId="77777777" w:rsidR="003D138E" w:rsidRDefault="003D138E" w:rsidP="00262D6E">
      <w:pPr>
        <w:spacing w:line="360" w:lineRule="auto"/>
        <w:jc w:val="both"/>
        <w:rPr>
          <w:rFonts w:cs="Times New Roman"/>
          <w:lang w:val="es-ES"/>
        </w:rPr>
      </w:pPr>
    </w:p>
    <w:p w14:paraId="5B57FFEF" w14:textId="77777777" w:rsidR="00A90C62" w:rsidRDefault="00A90C62" w:rsidP="00262D6E">
      <w:pPr>
        <w:spacing w:line="360" w:lineRule="auto"/>
        <w:jc w:val="both"/>
        <w:rPr>
          <w:rFonts w:cs="Times New Roman"/>
          <w:lang w:val="es-ES"/>
        </w:rPr>
      </w:pPr>
      <w:r>
        <w:rPr>
          <w:rFonts w:cs="Times New Roman"/>
          <w:lang w:val="es-ES"/>
        </w:rPr>
        <w:t xml:space="preserve">Debido a que la satisfacción refleja un resultado positivo de la interacción entre las </w:t>
      </w:r>
      <w:r w:rsidR="003D7385">
        <w:rPr>
          <w:rFonts w:cs="Times New Roman"/>
          <w:lang w:val="es-ES"/>
        </w:rPr>
        <w:t xml:space="preserve">instituciones </w:t>
      </w:r>
      <w:r>
        <w:rPr>
          <w:rFonts w:cs="Times New Roman"/>
          <w:lang w:val="es-ES"/>
        </w:rPr>
        <w:t xml:space="preserve">y los usuarios de ella, </w:t>
      </w:r>
      <w:r w:rsidR="00FF6B62">
        <w:rPr>
          <w:rFonts w:cs="Times New Roman"/>
          <w:lang w:val="es-ES"/>
        </w:rPr>
        <w:t xml:space="preserve">se ha demostrado que </w:t>
      </w:r>
      <w:r>
        <w:rPr>
          <w:rFonts w:cs="Times New Roman"/>
          <w:lang w:val="es-ES"/>
        </w:rPr>
        <w:t>la presentación de reclamos</w:t>
      </w:r>
      <w:r w:rsidR="00FF6B62">
        <w:rPr>
          <w:rFonts w:cs="Times New Roman"/>
          <w:lang w:val="es-ES"/>
        </w:rPr>
        <w:t xml:space="preserve"> se</w:t>
      </w:r>
      <w:r>
        <w:rPr>
          <w:rFonts w:cs="Times New Roman"/>
          <w:lang w:val="es-ES"/>
        </w:rPr>
        <w:t xml:space="preserve"> relaciona </w:t>
      </w:r>
      <w:r w:rsidR="00FF6B62">
        <w:rPr>
          <w:rFonts w:cs="Times New Roman"/>
          <w:lang w:val="es-ES"/>
        </w:rPr>
        <w:t xml:space="preserve">a </w:t>
      </w:r>
      <w:r>
        <w:rPr>
          <w:rFonts w:cs="Times New Roman"/>
          <w:lang w:val="es-ES"/>
        </w:rPr>
        <w:t xml:space="preserve">bajos niveles de satisfacción </w:t>
      </w:r>
      <w:r w:rsidR="00EC2BAF">
        <w:rPr>
          <w:rFonts w:cs="Times New Roman"/>
          <w:lang w:val="es-ES"/>
        </w:rPr>
        <w:fldChar w:fldCharType="begin" w:fldLock="1"/>
      </w:r>
      <w:r w:rsidR="002B7347">
        <w:rPr>
          <w:rFonts w:cs="Times New Roman"/>
          <w:lang w:val="es-ES"/>
        </w:rPr>
        <w:instrText>ADDIN CSL_CITATION { "citationItems" : [ { "id" : "ITEM-1", "itemData" : { "ISBN" : "0098-9258", "ISSN" : "0098-9258", "abstract" : "The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 "author" : [ { "dropping-particle" : "", "family" : "Oliver", "given" : "Richard L.", "non-dropping-particle" : "", "parse-names" : false, "suffix" : "" } ], "container-title" : "Advances in Consumer Research", "id" : "ITEM-1", "issue" : "1", "issued" : { "date-parts" : [ [ "1987" ] ] }, "page" : "218-222. 5p. 1 Diagram", "title" : "An Investigation of the Interrelationship Between Consumer (Dis) Satisfaction and Complaint Reports.", "type" : "article-journal", "volume" : "14"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EC2BAF">
        <w:rPr>
          <w:rFonts w:cs="Times New Roman"/>
          <w:lang w:val="es-ES"/>
        </w:rPr>
        <w:fldChar w:fldCharType="separate"/>
      </w:r>
      <w:r w:rsidR="00D32C56" w:rsidRPr="00D32C56">
        <w:rPr>
          <w:rFonts w:cs="Times New Roman"/>
          <w:noProof/>
          <w:lang w:val="es-ES"/>
        </w:rPr>
        <w:t>(2)</w:t>
      </w:r>
      <w:r w:rsidR="00EC2BAF">
        <w:rPr>
          <w:rFonts w:cs="Times New Roman"/>
          <w:lang w:val="es-ES"/>
        </w:rPr>
        <w:fldChar w:fldCharType="end"/>
      </w:r>
      <w:r>
        <w:rPr>
          <w:rFonts w:cs="Times New Roman"/>
          <w:lang w:val="es-ES"/>
        </w:rPr>
        <w:t>. Dejando al monitoreo de reclamos como una forma de monitorear la calidad de atención.</w:t>
      </w:r>
    </w:p>
    <w:p w14:paraId="5A02499E" w14:textId="77777777" w:rsidR="00FC6B75" w:rsidRPr="0039004D" w:rsidRDefault="00FC6B75" w:rsidP="00262D6E">
      <w:pPr>
        <w:spacing w:line="360" w:lineRule="auto"/>
        <w:jc w:val="both"/>
        <w:rPr>
          <w:rFonts w:cs="Times New Roman"/>
          <w:lang w:val="es-ES"/>
        </w:rPr>
      </w:pPr>
    </w:p>
    <w:p w14:paraId="24CF0B6A" w14:textId="77777777" w:rsidR="00FC6B75" w:rsidRPr="0039004D" w:rsidRDefault="00FC6B75" w:rsidP="00262D6E">
      <w:pPr>
        <w:spacing w:line="360" w:lineRule="auto"/>
        <w:jc w:val="both"/>
        <w:rPr>
          <w:rFonts w:cs="Times New Roman"/>
          <w:lang w:val="es-ES"/>
        </w:rPr>
      </w:pPr>
      <w:r w:rsidRPr="0039004D">
        <w:rPr>
          <w:rFonts w:cs="Times New Roman"/>
          <w:lang w:val="es-ES"/>
        </w:rPr>
        <w:lastRenderedPageBreak/>
        <w:t>En el caso del Perú</w:t>
      </w:r>
      <w:r w:rsidR="00A42C4C" w:rsidRPr="0039004D">
        <w:rPr>
          <w:rFonts w:cs="Times New Roman"/>
          <w:lang w:val="es-ES"/>
        </w:rPr>
        <w:t xml:space="preserve">, existen pocas </w:t>
      </w:r>
      <w:r w:rsidR="00A2696A" w:rsidRPr="0039004D">
        <w:rPr>
          <w:rFonts w:cs="Times New Roman"/>
          <w:lang w:val="es-ES"/>
        </w:rPr>
        <w:t>IPR</w:t>
      </w:r>
      <w:r w:rsidR="000018DC">
        <w:rPr>
          <w:rFonts w:cs="Times New Roman"/>
          <w:lang w:val="es-ES"/>
        </w:rPr>
        <w:t>ESS</w:t>
      </w:r>
      <w:r w:rsidR="00A2696A" w:rsidRPr="0039004D">
        <w:rPr>
          <w:rFonts w:cs="Times New Roman"/>
          <w:lang w:val="es-ES"/>
        </w:rPr>
        <w:t xml:space="preserve"> q</w:t>
      </w:r>
      <w:r w:rsidR="003D138E">
        <w:rPr>
          <w:rFonts w:cs="Times New Roman"/>
          <w:lang w:val="es-ES"/>
        </w:rPr>
        <w:t xml:space="preserve">ue monitoreen </w:t>
      </w:r>
      <w:r w:rsidR="00A90C62">
        <w:rPr>
          <w:rFonts w:cs="Times New Roman"/>
          <w:lang w:val="es-ES"/>
        </w:rPr>
        <w:t>los reclamos</w:t>
      </w:r>
      <w:r w:rsidR="00755F71" w:rsidRPr="0039004D">
        <w:rPr>
          <w:rFonts w:cs="Times New Roman"/>
          <w:lang w:val="es-ES"/>
        </w:rPr>
        <w:t xml:space="preserve"> mediante aplicativos dedicados</w:t>
      </w:r>
      <w:r w:rsidR="00A2696A" w:rsidRPr="0039004D">
        <w:rPr>
          <w:rFonts w:cs="Times New Roman"/>
          <w:lang w:val="es-ES"/>
        </w:rPr>
        <w:t>. Actualmente, el Decreto Supremo Nº 030-2016-SA</w:t>
      </w:r>
      <w:r w:rsidR="000018DC">
        <w:rPr>
          <w:rFonts w:cs="Times New Roman"/>
          <w:lang w:val="es-ES"/>
        </w:rPr>
        <w:t xml:space="preserve"> </w:t>
      </w:r>
      <w:r w:rsidR="00EC2BAF" w:rsidRPr="0039004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C2BAF" w:rsidRPr="0039004D">
        <w:rPr>
          <w:rFonts w:cs="Times New Roman"/>
          <w:lang w:val="es-ES"/>
        </w:rPr>
        <w:fldChar w:fldCharType="separate"/>
      </w:r>
      <w:r w:rsidR="003F29A5" w:rsidRPr="003F29A5">
        <w:rPr>
          <w:rFonts w:cs="Times New Roman"/>
          <w:noProof/>
          <w:lang w:val="es-ES"/>
        </w:rPr>
        <w:t>(12)</w:t>
      </w:r>
      <w:r w:rsidR="00EC2BAF" w:rsidRPr="0039004D">
        <w:rPr>
          <w:rFonts w:cs="Times New Roman"/>
          <w:lang w:val="es-ES"/>
        </w:rPr>
        <w:fldChar w:fldCharType="end"/>
      </w:r>
      <w:r w:rsidR="00A2696A" w:rsidRPr="0039004D">
        <w:rPr>
          <w:rFonts w:cs="Times New Roman"/>
          <w:lang w:val="es-ES"/>
        </w:rPr>
        <w:t xml:space="preserve"> </w:t>
      </w:r>
      <w:r w:rsidR="003D7385">
        <w:rPr>
          <w:rFonts w:cs="Times New Roman"/>
          <w:lang w:val="es-ES"/>
        </w:rPr>
        <w:t>requiere</w:t>
      </w:r>
      <w:r w:rsidR="003D7385" w:rsidRPr="0039004D">
        <w:rPr>
          <w:rFonts w:cs="Times New Roman"/>
          <w:lang w:val="es-ES"/>
        </w:rPr>
        <w:t xml:space="preserve"> </w:t>
      </w:r>
      <w:r w:rsidR="00755F71" w:rsidRPr="0039004D">
        <w:rPr>
          <w:rFonts w:cs="Times New Roman"/>
          <w:lang w:val="es-ES"/>
        </w:rPr>
        <w:t>que toda</w:t>
      </w:r>
      <w:r w:rsidR="000018DC">
        <w:rPr>
          <w:rFonts w:cs="Times New Roman"/>
          <w:lang w:val="es-ES"/>
        </w:rPr>
        <w:t xml:space="preserve"> entidad, sea una IPRESS</w:t>
      </w:r>
      <w:r w:rsidR="00755F71" w:rsidRPr="0039004D">
        <w:rPr>
          <w:rFonts w:cs="Times New Roman"/>
          <w:lang w:val="es-ES"/>
        </w:rPr>
        <w:t xml:space="preserve"> o una Institución Administradora de Fondos de Aseguramiento en Salud (IAFAS) </w:t>
      </w:r>
      <w:r w:rsidR="002F616D">
        <w:rPr>
          <w:rFonts w:cs="Times New Roman"/>
          <w:lang w:val="es-ES"/>
        </w:rPr>
        <w:t>tenga</w:t>
      </w:r>
      <w:r w:rsidR="00755F71" w:rsidRPr="0039004D">
        <w:rPr>
          <w:rFonts w:cs="Times New Roman"/>
          <w:lang w:val="es-ES"/>
        </w:rPr>
        <w:t xml:space="preserve"> el Libro de Reclamaciones en Salud</w:t>
      </w:r>
      <w:r w:rsidR="002F616D">
        <w:rPr>
          <w:rFonts w:cs="Times New Roman"/>
          <w:lang w:val="es-ES"/>
        </w:rPr>
        <w:t>,</w:t>
      </w:r>
      <w:r w:rsidR="00755F71" w:rsidRPr="0039004D">
        <w:rPr>
          <w:rFonts w:cs="Times New Roman"/>
          <w:lang w:val="es-ES"/>
        </w:rPr>
        <w:t xml:space="preserve"> que es establecido y supervisado por la Superintendencia Nacional de Salud (SUSALUD). En los establecimientos públicos, dicho Libro se encuentra mayoritariamente de forma física </w:t>
      </w:r>
      <w:r w:rsidR="00A367E5" w:rsidRPr="0039004D">
        <w:rPr>
          <w:rFonts w:cs="Times New Roman"/>
          <w:lang w:val="es-ES"/>
        </w:rPr>
        <w:t xml:space="preserve">en el establecimiento y se entrega a pedido del usuario. </w:t>
      </w:r>
      <w:r w:rsidR="00FB3C45" w:rsidRPr="0039004D">
        <w:rPr>
          <w:rFonts w:cs="Times New Roman"/>
          <w:lang w:val="es-ES"/>
        </w:rPr>
        <w:t xml:space="preserve">En </w:t>
      </w:r>
      <w:r w:rsidR="000119FC" w:rsidRPr="0039004D">
        <w:rPr>
          <w:rFonts w:cs="Times New Roman"/>
          <w:lang w:val="es-ES"/>
        </w:rPr>
        <w:t>los principales hospitales de Lima</w:t>
      </w:r>
      <w:r w:rsidR="00FB3C45" w:rsidRPr="0039004D">
        <w:rPr>
          <w:rFonts w:cs="Times New Roman"/>
          <w:lang w:val="es-ES"/>
        </w:rPr>
        <w:t xml:space="preserve">, SUSALUD ha implementado un canal digital </w:t>
      </w:r>
      <w:r w:rsidR="000119FC" w:rsidRPr="0039004D">
        <w:rPr>
          <w:rFonts w:cs="Times New Roman"/>
          <w:lang w:val="es-ES"/>
        </w:rPr>
        <w:t xml:space="preserve">para la formulación de quejas y acceso a información </w:t>
      </w:r>
      <w:r w:rsidR="00FB3C45" w:rsidRPr="0039004D">
        <w:rPr>
          <w:rFonts w:cs="Times New Roman"/>
          <w:lang w:val="es-ES"/>
        </w:rPr>
        <w:t xml:space="preserve">llamada </w:t>
      </w:r>
      <w:r w:rsidR="00FB3C45" w:rsidRPr="00C618AF">
        <w:rPr>
          <w:rFonts w:cs="Times New Roman"/>
          <w:lang w:val="es-PE"/>
        </w:rPr>
        <w:t>Totem</w:t>
      </w:r>
      <w:r w:rsidR="00FB3C45" w:rsidRPr="0039004D">
        <w:rPr>
          <w:rFonts w:cs="Times New Roman"/>
          <w:lang w:val="es-ES"/>
        </w:rPr>
        <w:t xml:space="preserve"> Digital Multimedia</w:t>
      </w:r>
      <w:r w:rsidR="000119FC" w:rsidRPr="0039004D">
        <w:rPr>
          <w:rFonts w:cs="Times New Roman"/>
          <w:lang w:val="es-ES"/>
        </w:rPr>
        <w:t xml:space="preserve"> </w:t>
      </w:r>
      <w:r w:rsidR="00EC2BAF" w:rsidRPr="0039004D">
        <w:rPr>
          <w:rFonts w:cs="Times New Roman"/>
          <w:lang w:val="es-ES"/>
        </w:rPr>
        <w:fldChar w:fldCharType="begin" w:fldLock="1"/>
      </w:r>
      <w:r w:rsidR="00D12CF6">
        <w:rPr>
          <w:rFonts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EC2BAF" w:rsidRPr="0039004D">
        <w:rPr>
          <w:rFonts w:cs="Times New Roman"/>
          <w:lang w:val="es-ES"/>
        </w:rPr>
        <w:fldChar w:fldCharType="separate"/>
      </w:r>
      <w:r w:rsidR="003F29A5" w:rsidRPr="003F29A5">
        <w:rPr>
          <w:rFonts w:cs="Times New Roman"/>
          <w:noProof/>
          <w:lang w:val="es-ES"/>
        </w:rPr>
        <w:t>(13)</w:t>
      </w:r>
      <w:r w:rsidR="00EC2BAF" w:rsidRPr="0039004D">
        <w:rPr>
          <w:rFonts w:cs="Times New Roman"/>
          <w:lang w:val="es-ES"/>
        </w:rPr>
        <w:fldChar w:fldCharType="end"/>
      </w:r>
      <w:r w:rsidR="00FB3C45" w:rsidRPr="0039004D">
        <w:rPr>
          <w:rFonts w:cs="Times New Roman"/>
          <w:lang w:val="es-ES"/>
        </w:rPr>
        <w:t>, la cual permite a los usuarios que se encuentren dentro de las instalaciones de la IPRESS, ingresar sus reclamos por un medio digital</w:t>
      </w:r>
      <w:r w:rsidR="000119FC" w:rsidRPr="0039004D">
        <w:rPr>
          <w:rFonts w:cs="Times New Roman"/>
          <w:lang w:val="es-ES"/>
        </w:rPr>
        <w:t xml:space="preserve"> en una pantalla táctil interactiva.</w:t>
      </w:r>
    </w:p>
    <w:p w14:paraId="35F5B341" w14:textId="77777777" w:rsidR="000D7A7B" w:rsidRPr="0039004D" w:rsidRDefault="000D7A7B" w:rsidP="00262D6E">
      <w:pPr>
        <w:spacing w:line="360" w:lineRule="auto"/>
        <w:jc w:val="both"/>
        <w:rPr>
          <w:rFonts w:cs="Times New Roman"/>
          <w:lang w:val="es-ES"/>
        </w:rPr>
      </w:pPr>
    </w:p>
    <w:p w14:paraId="2DEAA4F9" w14:textId="77777777" w:rsidR="000D7A7B" w:rsidRPr="0039004D" w:rsidRDefault="00E8208A" w:rsidP="00262D6E">
      <w:pPr>
        <w:spacing w:line="360" w:lineRule="auto"/>
        <w:jc w:val="both"/>
        <w:rPr>
          <w:rFonts w:cs="Times New Roman"/>
          <w:lang w:val="es-ES"/>
        </w:rPr>
      </w:pPr>
      <w:r w:rsidRPr="0039004D">
        <w:rPr>
          <w:rFonts w:cs="Times New Roman"/>
          <w:lang w:val="es-ES"/>
        </w:rPr>
        <w:t>E</w:t>
      </w:r>
      <w:r w:rsidR="000D7A7B" w:rsidRPr="0039004D">
        <w:rPr>
          <w:rFonts w:cs="Times New Roman"/>
          <w:lang w:val="es-ES"/>
        </w:rPr>
        <w:t>l</w:t>
      </w:r>
      <w:r w:rsidR="00FA23DB">
        <w:rPr>
          <w:rFonts w:cs="Times New Roman"/>
          <w:lang w:val="es-ES"/>
        </w:rPr>
        <w:t xml:space="preserve"> monitoreo de los reclamos,</w:t>
      </w:r>
      <w:r w:rsidR="000D7A7B" w:rsidRPr="0039004D">
        <w:rPr>
          <w:rFonts w:cs="Times New Roman"/>
          <w:lang w:val="es-ES"/>
        </w:rPr>
        <w:t xml:space="preserve"> se hace </w:t>
      </w:r>
      <w:r w:rsidR="00F82A77" w:rsidRPr="0039004D">
        <w:rPr>
          <w:rFonts w:cs="Times New Roman"/>
          <w:lang w:val="es-ES"/>
        </w:rPr>
        <w:t>de manera individual</w:t>
      </w:r>
      <w:r w:rsidR="000D7A7B" w:rsidRPr="0039004D">
        <w:rPr>
          <w:rFonts w:cs="Times New Roman"/>
          <w:lang w:val="es-ES"/>
        </w:rPr>
        <w:t xml:space="preserve"> </w:t>
      </w:r>
      <w:r w:rsidR="00FA23DB">
        <w:rPr>
          <w:rFonts w:cs="Times New Roman"/>
          <w:lang w:val="es-ES"/>
        </w:rPr>
        <w:t xml:space="preserve">y manual </w:t>
      </w:r>
      <w:r w:rsidR="000D7A7B" w:rsidRPr="0039004D">
        <w:rPr>
          <w:rFonts w:cs="Times New Roman"/>
          <w:lang w:val="es-ES"/>
        </w:rPr>
        <w:t xml:space="preserve">en </w:t>
      </w:r>
      <w:r w:rsidR="00F82A77" w:rsidRPr="0039004D">
        <w:rPr>
          <w:rFonts w:cs="Times New Roman"/>
          <w:lang w:val="es-ES"/>
        </w:rPr>
        <w:t>cada</w:t>
      </w:r>
      <w:r w:rsidR="000D7A7B" w:rsidRPr="0039004D">
        <w:rPr>
          <w:rFonts w:cs="Times New Roman"/>
          <w:lang w:val="es-ES"/>
        </w:rPr>
        <w:t xml:space="preserve"> IPRESS </w:t>
      </w:r>
      <w:r w:rsidRPr="0039004D">
        <w:rPr>
          <w:rFonts w:cs="Times New Roman"/>
          <w:lang w:val="es-ES"/>
        </w:rPr>
        <w:t xml:space="preserve">de manera interna con los reclamos </w:t>
      </w:r>
      <w:r w:rsidR="000E3233" w:rsidRPr="0039004D">
        <w:rPr>
          <w:rFonts w:cs="Times New Roman"/>
          <w:lang w:val="es-ES"/>
        </w:rPr>
        <w:t xml:space="preserve">que los ciudadanos presentan en sus oficinas de Gestión de Calidad </w:t>
      </w:r>
      <w:r w:rsidR="00FB3C45" w:rsidRPr="0039004D">
        <w:rPr>
          <w:rFonts w:cs="Times New Roman"/>
          <w:lang w:val="es-ES"/>
        </w:rPr>
        <w:t>tanto en</w:t>
      </w:r>
      <w:r w:rsidR="00946FA0" w:rsidRPr="0039004D">
        <w:rPr>
          <w:rFonts w:cs="Times New Roman"/>
          <w:lang w:val="es-ES"/>
        </w:rPr>
        <w:t xml:space="preserve"> forma</w:t>
      </w:r>
      <w:r w:rsidR="00FB3C45" w:rsidRPr="0039004D">
        <w:rPr>
          <w:rFonts w:cs="Times New Roman"/>
          <w:lang w:val="es-ES"/>
        </w:rPr>
        <w:t>to</w:t>
      </w:r>
      <w:r w:rsidR="00946FA0" w:rsidRPr="0039004D">
        <w:rPr>
          <w:rFonts w:cs="Times New Roman"/>
          <w:lang w:val="es-ES"/>
        </w:rPr>
        <w:t xml:space="preserve"> </w:t>
      </w:r>
      <w:r w:rsidR="00FB3C45" w:rsidRPr="0039004D">
        <w:rPr>
          <w:rFonts w:cs="Times New Roman"/>
          <w:lang w:val="es-ES"/>
        </w:rPr>
        <w:t>físico</w:t>
      </w:r>
      <w:r w:rsidR="00946FA0" w:rsidRPr="0039004D">
        <w:rPr>
          <w:rFonts w:cs="Times New Roman"/>
          <w:lang w:val="es-ES"/>
        </w:rPr>
        <w:t xml:space="preserve"> </w:t>
      </w:r>
      <w:r w:rsidR="00FB3C45" w:rsidRPr="0039004D">
        <w:rPr>
          <w:rFonts w:cs="Times New Roman"/>
          <w:lang w:val="es-ES"/>
        </w:rPr>
        <w:t>por medio del</w:t>
      </w:r>
      <w:r w:rsidR="00946FA0" w:rsidRPr="0039004D">
        <w:rPr>
          <w:rFonts w:cs="Times New Roman"/>
          <w:lang w:val="es-ES"/>
        </w:rPr>
        <w:t xml:space="preserve"> Libro de Reclamaciones</w:t>
      </w:r>
      <w:r w:rsidR="002A7D6F" w:rsidRPr="0039004D">
        <w:rPr>
          <w:rFonts w:cs="Times New Roman"/>
          <w:lang w:val="es-ES"/>
        </w:rPr>
        <w:t xml:space="preserve"> o utilizando algún sistema </w:t>
      </w:r>
      <w:r w:rsidR="002F6A56" w:rsidRPr="0039004D">
        <w:rPr>
          <w:rFonts w:cs="Times New Roman"/>
          <w:lang w:val="es-ES"/>
        </w:rPr>
        <w:t xml:space="preserve">digital </w:t>
      </w:r>
      <w:r w:rsidR="002A7D6F" w:rsidRPr="0039004D">
        <w:rPr>
          <w:rFonts w:cs="Times New Roman"/>
          <w:lang w:val="es-ES"/>
        </w:rPr>
        <w:t xml:space="preserve">propio para el </w:t>
      </w:r>
      <w:r w:rsidR="00FA23DB">
        <w:rPr>
          <w:rFonts w:cs="Times New Roman"/>
          <w:lang w:val="es-ES"/>
        </w:rPr>
        <w:t>recibimiento y manejo de ellos</w:t>
      </w:r>
      <w:r w:rsidR="002A7D6F" w:rsidRPr="0039004D">
        <w:rPr>
          <w:rFonts w:cs="Times New Roman"/>
          <w:lang w:val="es-ES"/>
        </w:rPr>
        <w:t xml:space="preserve">, como el sistema Registro Informático de Atención al Asegurado de EsSalud </w:t>
      </w:r>
      <w:r w:rsidR="00EC2BAF" w:rsidRPr="0039004D">
        <w:rPr>
          <w:rFonts w:cs="Times New Roman"/>
          <w:lang w:val="es-ES"/>
        </w:rPr>
        <w:fldChar w:fldCharType="begin" w:fldLock="1"/>
      </w:r>
      <w:r w:rsidR="00D12CF6">
        <w:rPr>
          <w:rFonts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"(20)", "plainTextFormattedCitation" : "(20)", "previouslyFormattedCitation" : "(20)" }, "properties" : {  }, "schema" : "https://github.com/citation-style-language/schema/raw/master/csl-citation.json" }</w:instrText>
      </w:r>
      <w:r w:rsidR="00EC2BAF" w:rsidRPr="0039004D">
        <w:rPr>
          <w:rFonts w:cs="Times New Roman"/>
          <w:lang w:val="es-ES"/>
        </w:rPr>
        <w:fldChar w:fldCharType="separate"/>
      </w:r>
      <w:r w:rsidR="003F29A5" w:rsidRPr="003F29A5">
        <w:rPr>
          <w:rFonts w:cs="Times New Roman"/>
          <w:noProof/>
          <w:lang w:val="es-ES"/>
        </w:rPr>
        <w:t>(20)</w:t>
      </w:r>
      <w:r w:rsidR="00EC2BAF" w:rsidRPr="0039004D">
        <w:rPr>
          <w:rFonts w:cs="Times New Roman"/>
          <w:lang w:val="es-ES"/>
        </w:rPr>
        <w:fldChar w:fldCharType="end"/>
      </w:r>
      <w:r w:rsidR="009C1FF6" w:rsidRPr="0039004D">
        <w:rPr>
          <w:rFonts w:cs="Times New Roman"/>
          <w:lang w:val="es-ES"/>
        </w:rPr>
        <w:t xml:space="preserve">. De esta manera, cada IPRESS maneja de una forma diferente </w:t>
      </w:r>
      <w:r w:rsidR="008962E0" w:rsidRPr="0039004D">
        <w:rPr>
          <w:rFonts w:cs="Times New Roman"/>
          <w:lang w:val="es-ES"/>
        </w:rPr>
        <w:t>la inform</w:t>
      </w:r>
      <w:r w:rsidR="00FB3C45" w:rsidRPr="0039004D">
        <w:rPr>
          <w:rFonts w:cs="Times New Roman"/>
          <w:lang w:val="es-ES"/>
        </w:rPr>
        <w:t>ación que llega en los</w:t>
      </w:r>
      <w:r w:rsidR="008962E0" w:rsidRPr="0039004D">
        <w:rPr>
          <w:rFonts w:cs="Times New Roman"/>
          <w:lang w:val="es-ES"/>
        </w:rPr>
        <w:t xml:space="preserve"> reclamos con el fin de darles una solución </w:t>
      </w:r>
      <w:r w:rsidR="00E15049" w:rsidRPr="0039004D">
        <w:rPr>
          <w:rFonts w:cs="Times New Roman"/>
          <w:lang w:val="es-ES"/>
        </w:rPr>
        <w:t>y mantener a los ciudadanos satisfechos con la atención brindada.</w:t>
      </w:r>
      <w:r w:rsidR="00B41EF3" w:rsidRPr="0039004D">
        <w:rPr>
          <w:rFonts w:cs="Times New Roman"/>
          <w:lang w:val="es-ES"/>
        </w:rPr>
        <w:t xml:space="preserve"> </w:t>
      </w:r>
      <w:r w:rsidR="00B41EF3" w:rsidRPr="00B137E1">
        <w:rPr>
          <w:rFonts w:cs="Times New Roman"/>
          <w:lang w:val="es-ES"/>
        </w:rPr>
        <w:t>Cabe destacar que</w:t>
      </w:r>
      <w:r w:rsidR="00FA23DB" w:rsidRPr="00B137E1">
        <w:rPr>
          <w:rFonts w:cs="Times New Roman"/>
          <w:lang w:val="es-ES"/>
        </w:rPr>
        <w:t xml:space="preserve"> el investigador ha podido ver que la información de los reclamos y su manejo</w:t>
      </w:r>
      <w:r w:rsidR="00B41EF3" w:rsidRPr="00B137E1">
        <w:rPr>
          <w:rFonts w:cs="Times New Roman"/>
          <w:lang w:val="es-ES"/>
        </w:rPr>
        <w:t xml:space="preserve"> no se hace pública</w:t>
      </w:r>
      <w:r w:rsidR="00FA23DB" w:rsidRPr="00B137E1">
        <w:rPr>
          <w:rFonts w:cs="Times New Roman"/>
          <w:lang w:val="es-ES"/>
        </w:rPr>
        <w:t xml:space="preserve"> con la ciudadanía ni</w:t>
      </w:r>
      <w:r w:rsidR="00B41EF3" w:rsidRPr="00B137E1">
        <w:rPr>
          <w:rFonts w:cs="Times New Roman"/>
          <w:lang w:val="es-ES"/>
        </w:rPr>
        <w:t xml:space="preserve"> se comparte entre diversas IPRESS para poder llegar a un acuerdo sobre cómo solucionar ciertos reclamos que pueden ser repetitivos entre </w:t>
      </w:r>
      <w:r w:rsidR="00FA23DB" w:rsidRPr="00B137E1">
        <w:rPr>
          <w:rFonts w:cs="Times New Roman"/>
          <w:lang w:val="es-ES"/>
        </w:rPr>
        <w:t>ellas</w:t>
      </w:r>
      <w:r w:rsidR="00B41EF3" w:rsidRPr="00B137E1">
        <w:rPr>
          <w:rFonts w:cs="Times New Roman"/>
          <w:lang w:val="es-ES"/>
        </w:rPr>
        <w:t>.</w:t>
      </w:r>
    </w:p>
    <w:p w14:paraId="1DC7AE90" w14:textId="77777777" w:rsidR="00B674F0" w:rsidRPr="0039004D" w:rsidRDefault="00B674F0" w:rsidP="00262D6E">
      <w:pPr>
        <w:spacing w:line="360" w:lineRule="auto"/>
        <w:jc w:val="both"/>
        <w:rPr>
          <w:rFonts w:cs="Times New Roman"/>
          <w:lang w:val="es-ES"/>
        </w:rPr>
      </w:pPr>
    </w:p>
    <w:p w14:paraId="10809671" w14:textId="77777777" w:rsidR="00B34BB7" w:rsidRDefault="00562533" w:rsidP="00B34BB7">
      <w:pPr>
        <w:pStyle w:val="Ttulo3"/>
      </w:pPr>
      <w:bookmarkStart w:id="10" w:name="_Toc510209086"/>
      <w:r w:rsidRPr="0039004D">
        <w:t>Sistema de gestión de reclamos en el sector salud</w:t>
      </w:r>
      <w:bookmarkEnd w:id="10"/>
    </w:p>
    <w:p w14:paraId="30183582" w14:textId="77777777" w:rsidR="00CE1173" w:rsidRDefault="00E04B5A" w:rsidP="007E4000">
      <w:pPr>
        <w:spacing w:line="360" w:lineRule="auto"/>
        <w:rPr>
          <w:lang w:val="es-ES"/>
        </w:rPr>
      </w:pPr>
      <w:r>
        <w:rPr>
          <w:lang w:val="es-ES"/>
        </w:rPr>
        <w:t xml:space="preserve">Dada la importancia probada de </w:t>
      </w:r>
      <w:r w:rsidR="007E4000">
        <w:rPr>
          <w:lang w:val="es-ES"/>
        </w:rPr>
        <w:t xml:space="preserve">los sistemas para gestión de reclamos </w:t>
      </w:r>
      <w:r w:rsidR="00EC2BAF" w:rsidRPr="0039004D">
        <w:rPr>
          <w:rFonts w:cs="Times New Roman"/>
          <w:lang w:val="es-ES"/>
        </w:rPr>
        <w:fldChar w:fldCharType="begin" w:fldLock="1"/>
      </w:r>
      <w:r w:rsidR="007E4000">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C2BAF" w:rsidRPr="0039004D">
        <w:rPr>
          <w:rFonts w:cs="Times New Roman"/>
          <w:lang w:val="es-ES"/>
        </w:rPr>
        <w:fldChar w:fldCharType="separate"/>
      </w:r>
      <w:r w:rsidR="007E4000" w:rsidRPr="00A90C62">
        <w:rPr>
          <w:rFonts w:cs="Times New Roman"/>
          <w:noProof/>
          <w:lang w:val="es-ES"/>
        </w:rPr>
        <w:t>(3)</w:t>
      </w:r>
      <w:r w:rsidR="00EC2BAF" w:rsidRPr="0039004D">
        <w:rPr>
          <w:rFonts w:cs="Times New Roman"/>
          <w:lang w:val="es-ES"/>
        </w:rPr>
        <w:fldChar w:fldCharType="end"/>
      </w:r>
      <w:r w:rsidR="007E4000">
        <w:rPr>
          <w:rFonts w:cs="Times New Roman"/>
          <w:lang w:val="es-ES"/>
        </w:rPr>
        <w:t>, es importante que sean desarrollados para cumplir las siguientes características que permitan que su uso sea el esperado.</w:t>
      </w:r>
    </w:p>
    <w:p w14:paraId="2BC98881" w14:textId="77777777" w:rsidR="00CE1173" w:rsidRPr="00CE1173" w:rsidRDefault="00CE1173" w:rsidP="00CE1173">
      <w:pPr>
        <w:rPr>
          <w:lang w:val="es-ES"/>
        </w:rPr>
      </w:pPr>
    </w:p>
    <w:p w14:paraId="6D869341" w14:textId="77777777" w:rsidR="00B674F0" w:rsidRDefault="00562533" w:rsidP="004210F8">
      <w:pPr>
        <w:pStyle w:val="Ttulo4"/>
        <w:numPr>
          <w:ilvl w:val="2"/>
          <w:numId w:val="17"/>
        </w:numPr>
        <w:spacing w:line="360" w:lineRule="auto"/>
        <w:rPr>
          <w:rFonts w:cs="Times New Roman"/>
          <w:lang w:val="es-ES"/>
        </w:rPr>
      </w:pPr>
      <w:r w:rsidRPr="0039004D">
        <w:rPr>
          <w:rFonts w:cs="Times New Roman"/>
          <w:lang w:val="es-ES"/>
        </w:rPr>
        <w:t>Importancia</w:t>
      </w:r>
    </w:p>
    <w:p w14:paraId="5ECC0F03" w14:textId="77777777" w:rsidR="00B34BB7" w:rsidRPr="00B34BB7" w:rsidRDefault="00B34BB7" w:rsidP="00B34BB7">
      <w:pPr>
        <w:rPr>
          <w:lang w:val="es-ES"/>
        </w:rPr>
      </w:pPr>
    </w:p>
    <w:p w14:paraId="5568BD3B" w14:textId="77777777" w:rsidR="00B674F0" w:rsidRDefault="00B674F0" w:rsidP="00262D6E">
      <w:pPr>
        <w:spacing w:line="360" w:lineRule="auto"/>
        <w:jc w:val="both"/>
        <w:rPr>
          <w:rFonts w:cs="Times New Roman"/>
          <w:lang w:val="es-ES"/>
        </w:rPr>
      </w:pPr>
      <w:r w:rsidRPr="0039004D">
        <w:rPr>
          <w:rFonts w:cs="Times New Roman"/>
          <w:lang w:val="es-ES"/>
        </w:rPr>
        <w:t>El manejo correcto de los reclamos es una de las estrategias que debe</w:t>
      </w:r>
      <w:r w:rsidR="003000D2">
        <w:rPr>
          <w:rFonts w:cs="Times New Roman"/>
          <w:lang w:val="es-ES"/>
        </w:rPr>
        <w:t>n</w:t>
      </w:r>
      <w:r w:rsidRPr="0039004D">
        <w:rPr>
          <w:rFonts w:cs="Times New Roman"/>
          <w:lang w:val="es-ES"/>
        </w:rPr>
        <w:t xml:space="preserve"> utilizarse para la mejora de calidad en atención al usuario</w:t>
      </w:r>
      <w:r w:rsidR="007B7445" w:rsidRPr="0039004D">
        <w:rPr>
          <w:rFonts w:cs="Times New Roman"/>
          <w:lang w:val="es-ES"/>
        </w:rPr>
        <w:t>.</w:t>
      </w:r>
      <w:r w:rsidRPr="0039004D">
        <w:rPr>
          <w:rFonts w:cs="Times New Roman"/>
          <w:lang w:val="es-ES"/>
        </w:rPr>
        <w:t xml:space="preserve"> Es usual ver los reclamos de forma negativa pero éstos deben ser vistos como oportunidades de mejora y sirven mucho para identificar </w:t>
      </w:r>
      <w:r w:rsidRPr="0039004D">
        <w:rPr>
          <w:rFonts w:cs="Times New Roman"/>
          <w:lang w:val="es-ES"/>
        </w:rPr>
        <w:lastRenderedPageBreak/>
        <w:t>los problemas que ocurren en procesos internos que antes no se tenían en consideración</w:t>
      </w:r>
      <w:r w:rsidR="007B7445" w:rsidRPr="0039004D">
        <w:rPr>
          <w:rFonts w:cs="Times New Roman"/>
          <w:lang w:val="es-ES"/>
        </w:rPr>
        <w:t>.</w:t>
      </w:r>
      <w:r w:rsidR="00B34BB7">
        <w:rPr>
          <w:rFonts w:cs="Times New Roman"/>
          <w:lang w:val="es-ES"/>
        </w:rPr>
        <w:t xml:space="preserve"> </w:t>
      </w:r>
      <w:r w:rsidR="00B34BB7" w:rsidRPr="0039004D">
        <w:rPr>
          <w:rFonts w:cs="Times New Roman"/>
          <w:lang w:val="es-ES"/>
        </w:rPr>
        <w:t>Es por eso que las deficiencias en el manejo de reclamos significa</w:t>
      </w:r>
      <w:r w:rsidR="00325484">
        <w:rPr>
          <w:rFonts w:cs="Times New Roman"/>
          <w:lang w:val="es-ES"/>
        </w:rPr>
        <w:t>n</w:t>
      </w:r>
      <w:r w:rsidR="00B34BB7" w:rsidRPr="0039004D">
        <w:rPr>
          <w:rFonts w:cs="Times New Roman"/>
          <w:lang w:val="es-ES"/>
        </w:rPr>
        <w:t xml:space="preserve"> que las señales de advertencia están siendo pasadas por alto</w:t>
      </w:r>
      <w:r w:rsidR="00B34BB7">
        <w:rPr>
          <w:rFonts w:cs="Times New Roman"/>
          <w:lang w:val="es-ES"/>
        </w:rPr>
        <w:t>.</w:t>
      </w:r>
      <w:r w:rsidRPr="0039004D">
        <w:rPr>
          <w:rFonts w:cs="Times New Roman"/>
          <w:lang w:val="es-ES"/>
        </w:rPr>
        <w:t xml:space="preserve"> En el caso de salud, ocurre exactamente lo mismo, ya que los reclamos presentados por los pacientes y familiares pueden proveer información importante sobre cómo mejorar la atención al paciente y sirven para que los </w:t>
      </w:r>
      <w:r w:rsidR="00887A03">
        <w:rPr>
          <w:rFonts w:cs="Times New Roman"/>
          <w:lang w:val="es-ES"/>
        </w:rPr>
        <w:t>establecimientos de salud</w:t>
      </w:r>
      <w:r w:rsidRPr="0039004D">
        <w:rPr>
          <w:rFonts w:cs="Times New Roman"/>
          <w:lang w:val="es-ES"/>
        </w:rPr>
        <w:t xml:space="preserve"> puedan detectar problemas sistemáticos en la atención que brindan </w:t>
      </w:r>
      <w:r w:rsidR="00EC2BAF"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(3)</w:t>
      </w:r>
      <w:r w:rsidR="00EC2BAF" w:rsidRPr="0039004D">
        <w:rPr>
          <w:rFonts w:cs="Times New Roman"/>
          <w:lang w:val="es-ES"/>
        </w:rPr>
        <w:fldChar w:fldCharType="end"/>
      </w:r>
      <w:r w:rsidR="007B7445" w:rsidRPr="0039004D">
        <w:rPr>
          <w:rFonts w:cs="Times New Roman"/>
          <w:lang w:val="es-ES"/>
        </w:rPr>
        <w:t>.</w:t>
      </w:r>
    </w:p>
    <w:p w14:paraId="2E3063CA" w14:textId="77777777" w:rsidR="005D31DC" w:rsidRPr="0039004D" w:rsidRDefault="005D31DC" w:rsidP="00262D6E">
      <w:pPr>
        <w:spacing w:line="360" w:lineRule="auto"/>
        <w:jc w:val="both"/>
        <w:rPr>
          <w:rFonts w:cs="Times New Roman"/>
          <w:lang w:val="es-ES"/>
        </w:rPr>
      </w:pPr>
    </w:p>
    <w:p w14:paraId="117110AE"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Utilidad</w:t>
      </w:r>
    </w:p>
    <w:p w14:paraId="3999A3F3" w14:textId="77777777" w:rsidR="00B674F0" w:rsidRPr="0039004D" w:rsidRDefault="00B674F0" w:rsidP="00262D6E">
      <w:pPr>
        <w:spacing w:line="360" w:lineRule="auto"/>
        <w:jc w:val="both"/>
        <w:rPr>
          <w:rFonts w:cs="Times New Roman"/>
          <w:lang w:val="es-ES"/>
        </w:rPr>
      </w:pPr>
    </w:p>
    <w:p w14:paraId="563378B8" w14:textId="77777777" w:rsidR="004C0E7C" w:rsidRDefault="00B674F0" w:rsidP="00262D6E">
      <w:pPr>
        <w:spacing w:line="360" w:lineRule="auto"/>
        <w:jc w:val="both"/>
        <w:rPr>
          <w:rFonts w:cs="Times New Roman"/>
          <w:lang w:val="es-ES"/>
        </w:rPr>
      </w:pPr>
      <w:r w:rsidRPr="0039004D">
        <w:rPr>
          <w:rFonts w:cs="Times New Roman"/>
          <w:lang w:val="es-ES"/>
        </w:rPr>
        <w:t xml:space="preserve">El análisis de los reclamos de los pacientes tiene 2 funciones principales dentro de un </w:t>
      </w:r>
      <w:r w:rsidR="00887A03">
        <w:rPr>
          <w:rFonts w:cs="Times New Roman"/>
          <w:lang w:val="es-ES"/>
        </w:rPr>
        <w:t>establecimiento de salud</w:t>
      </w:r>
      <w:r w:rsidR="007B7445" w:rsidRPr="0039004D">
        <w:rPr>
          <w:rFonts w:cs="Times New Roman"/>
          <w:lang w:val="es-ES"/>
        </w:rPr>
        <w:t>.</w:t>
      </w:r>
      <w:r w:rsidRPr="0039004D">
        <w:rPr>
          <w:rFonts w:cs="Times New Roman"/>
          <w:lang w:val="es-ES"/>
        </w:rPr>
        <w:t xml:space="preserve"> Primero,</w:t>
      </w:r>
      <w:r w:rsidR="004C0E7C">
        <w:rPr>
          <w:rFonts w:cs="Times New Roman"/>
          <w:lang w:val="es-ES"/>
        </w:rPr>
        <w:t xml:space="preserve"> permite que las inquietudes de pacientes se recojan y resuelvan</w:t>
      </w:r>
      <w:r w:rsidRPr="0039004D">
        <w:rPr>
          <w:rFonts w:cs="Times New Roman"/>
          <w:lang w:val="es-ES"/>
        </w:rPr>
        <w:t>, y con esto se creen soluciones para enfrentar l</w:t>
      </w:r>
      <w:r w:rsidR="004C0E7C">
        <w:rPr>
          <w:rFonts w:cs="Times New Roman"/>
          <w:lang w:val="es-ES"/>
        </w:rPr>
        <w:t>os futuros problemas</w:t>
      </w:r>
      <w:r w:rsidRPr="0039004D">
        <w:rPr>
          <w:rFonts w:cs="Times New Roman"/>
          <w:lang w:val="es-ES"/>
        </w:rPr>
        <w:t xml:space="preserve"> que puedan surgir</w:t>
      </w:r>
      <w:r w:rsidR="007B7445" w:rsidRPr="0039004D">
        <w:rPr>
          <w:rFonts w:cs="Times New Roman"/>
          <w:lang w:val="es-ES"/>
        </w:rPr>
        <w:t>.</w:t>
      </w:r>
      <w:r w:rsidRPr="0039004D">
        <w:rPr>
          <w:rFonts w:cs="Times New Roman"/>
          <w:lang w:val="es-ES"/>
        </w:rPr>
        <w:t xml:space="preserve"> Segundo, puede proveer una idea de los problemas que ocurren en todo el sistema de atención al paciente y permite que se puedan hacer comparaciones entre </w:t>
      </w:r>
      <w:r w:rsidR="00887A03">
        <w:rPr>
          <w:rFonts w:cs="Times New Roman"/>
          <w:lang w:val="es-ES"/>
        </w:rPr>
        <w:t>establecimientos de salud</w:t>
      </w:r>
      <w:r w:rsidRPr="0039004D">
        <w:rPr>
          <w:rFonts w:cs="Times New Roman"/>
          <w:lang w:val="es-ES"/>
        </w:rPr>
        <w:t xml:space="preserve"> </w:t>
      </w:r>
      <w:r w:rsidR="00EC2BAF"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(3)</w:t>
      </w:r>
      <w:r w:rsidR="00EC2BA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0FAB03B6" w14:textId="77777777" w:rsidR="004C0E7C" w:rsidRDefault="004C0E7C" w:rsidP="00262D6E">
      <w:pPr>
        <w:spacing w:line="360" w:lineRule="auto"/>
        <w:jc w:val="both"/>
        <w:rPr>
          <w:rFonts w:cs="Times New Roman"/>
          <w:lang w:val="es-ES"/>
        </w:rPr>
      </w:pPr>
    </w:p>
    <w:p w14:paraId="2EBA20EE"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Además, debería encontrarse integrado con el trabajo que se realiza en toda la organización, ya que la información tiene que ser compartida entre diferentes equipos administrativos </w:t>
      </w:r>
      <w:r w:rsidR="004C0E7C">
        <w:rPr>
          <w:rFonts w:cs="Times New Roman"/>
          <w:lang w:val="es-ES"/>
        </w:rPr>
        <w:t xml:space="preserve">dentro de la misma IPRESS </w:t>
      </w:r>
      <w:r w:rsidRPr="0039004D">
        <w:rPr>
          <w:rFonts w:cs="Times New Roman"/>
          <w:lang w:val="es-ES"/>
        </w:rPr>
        <w:t xml:space="preserve">porque servirá para identificar posibles brechas existentes en el servicio brindado </w:t>
      </w:r>
      <w:r w:rsidR="00EC2BAF" w:rsidRPr="0039004D">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C2BAF" w:rsidRPr="0039004D">
        <w:rPr>
          <w:rFonts w:cs="Times New Roman"/>
          <w:lang w:val="es-ES"/>
        </w:rPr>
        <w:fldChar w:fldCharType="separate"/>
      </w:r>
      <w:r w:rsidR="003F29A5" w:rsidRPr="003F29A5">
        <w:rPr>
          <w:rFonts w:cs="Times New Roman"/>
          <w:noProof/>
          <w:lang w:val="es-ES"/>
        </w:rPr>
        <w:t>(11)</w:t>
      </w:r>
      <w:r w:rsidR="00EC2BAF" w:rsidRPr="0039004D">
        <w:rPr>
          <w:rFonts w:cs="Times New Roman"/>
          <w:lang w:val="es-ES"/>
        </w:rPr>
        <w:fldChar w:fldCharType="end"/>
      </w:r>
      <w:r w:rsidR="007B7445" w:rsidRPr="0039004D">
        <w:rPr>
          <w:rFonts w:cs="Times New Roman"/>
          <w:lang w:val="es-ES"/>
        </w:rPr>
        <w:t>.</w:t>
      </w:r>
    </w:p>
    <w:p w14:paraId="358E0CB3" w14:textId="77777777" w:rsidR="00B674F0" w:rsidRPr="0039004D" w:rsidRDefault="00B674F0" w:rsidP="00262D6E">
      <w:pPr>
        <w:spacing w:line="360" w:lineRule="auto"/>
        <w:jc w:val="both"/>
        <w:rPr>
          <w:rFonts w:cs="Times New Roman"/>
          <w:lang w:val="es-ES"/>
        </w:rPr>
      </w:pPr>
    </w:p>
    <w:p w14:paraId="2589F862"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Principios</w:t>
      </w:r>
    </w:p>
    <w:p w14:paraId="390A9AC6" w14:textId="77777777" w:rsidR="00B674F0" w:rsidRPr="0039004D" w:rsidRDefault="00B674F0" w:rsidP="00262D6E">
      <w:pPr>
        <w:spacing w:line="360" w:lineRule="auto"/>
        <w:jc w:val="both"/>
        <w:rPr>
          <w:rFonts w:cs="Times New Roman"/>
          <w:lang w:val="es-ES"/>
        </w:rPr>
      </w:pPr>
    </w:p>
    <w:p w14:paraId="66E0693B" w14:textId="77777777" w:rsidR="00B674F0" w:rsidRPr="0039004D" w:rsidRDefault="00B674F0" w:rsidP="00262D6E">
      <w:pPr>
        <w:spacing w:line="360" w:lineRule="auto"/>
        <w:jc w:val="both"/>
        <w:rPr>
          <w:rFonts w:cs="Times New Roman"/>
          <w:lang w:val="es-ES"/>
        </w:rPr>
      </w:pPr>
      <w:r w:rsidRPr="0039004D">
        <w:rPr>
          <w:rFonts w:cs="Times New Roman"/>
          <w:lang w:val="es-ES"/>
        </w:rPr>
        <w:t>En Australia se considera necesario que un sistema de atención de</w:t>
      </w:r>
      <w:r w:rsidR="004C0E7C">
        <w:rPr>
          <w:rFonts w:cs="Times New Roman"/>
          <w:lang w:val="es-ES"/>
        </w:rPr>
        <w:t xml:space="preserve"> reclamos, deba cumplir</w:t>
      </w:r>
      <w:r w:rsidRPr="0039004D">
        <w:rPr>
          <w:rFonts w:cs="Times New Roman"/>
          <w:lang w:val="es-ES"/>
        </w:rPr>
        <w:t xml:space="preserve"> en cuenta los siguientes 7 principios que garanticen una buena recolección de reclamos, su manejo y el uso que se le dé a la información colectada; esos principios son los siguientes</w:t>
      </w:r>
      <w:r w:rsidR="004C0E7C">
        <w:rPr>
          <w:rFonts w:cs="Times New Roman"/>
          <w:lang w:val="es-ES"/>
        </w:rPr>
        <w:t xml:space="preserve"> </w:t>
      </w:r>
      <w:r w:rsidR="00EC2BA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C2BAF">
        <w:rPr>
          <w:rFonts w:cs="Times New Roman"/>
          <w:lang w:val="es-ES"/>
        </w:rPr>
        <w:fldChar w:fldCharType="separate"/>
      </w:r>
      <w:r w:rsidR="003F29A5" w:rsidRPr="003F29A5">
        <w:rPr>
          <w:rFonts w:cs="Times New Roman"/>
          <w:noProof/>
          <w:lang w:val="es-ES"/>
        </w:rPr>
        <w:t>(11)</w:t>
      </w:r>
      <w:r w:rsidR="00EC2BAF">
        <w:rPr>
          <w:rFonts w:cs="Times New Roman"/>
          <w:lang w:val="es-ES"/>
        </w:rPr>
        <w:fldChar w:fldCharType="end"/>
      </w:r>
      <w:r w:rsidRPr="0039004D">
        <w:rPr>
          <w:rFonts w:cs="Times New Roman"/>
          <w:lang w:val="es-ES"/>
        </w:rPr>
        <w:t xml:space="preserve">:  </w:t>
      </w:r>
    </w:p>
    <w:p w14:paraId="4A31EB54" w14:textId="77777777" w:rsidR="00B674F0" w:rsidRPr="0039004D" w:rsidRDefault="00B674F0" w:rsidP="00262D6E">
      <w:pPr>
        <w:spacing w:line="360" w:lineRule="auto"/>
        <w:jc w:val="both"/>
        <w:rPr>
          <w:rFonts w:cs="Times New Roman"/>
          <w:lang w:val="es-ES"/>
        </w:rPr>
      </w:pPr>
    </w:p>
    <w:p w14:paraId="781DC8C2" w14:textId="77777777" w:rsidR="00B674F0" w:rsidRPr="0039004D" w:rsidRDefault="00B674F0" w:rsidP="00F44F99">
      <w:pPr>
        <w:pStyle w:val="Prrafodelista"/>
        <w:numPr>
          <w:ilvl w:val="0"/>
          <w:numId w:val="3"/>
        </w:numPr>
        <w:spacing w:line="360" w:lineRule="auto"/>
        <w:jc w:val="both"/>
        <w:rPr>
          <w:rFonts w:cs="Times New Roman"/>
          <w:lang w:val="es-ES"/>
        </w:rPr>
      </w:pPr>
      <w:r w:rsidRPr="0039004D">
        <w:rPr>
          <w:rFonts w:cs="Times New Roman"/>
          <w:lang w:val="es-ES"/>
        </w:rPr>
        <w:t xml:space="preserve">Mejora de la calidad: </w:t>
      </w:r>
      <w:r w:rsidR="00F44F99">
        <w:rPr>
          <w:rFonts w:cs="Times New Roman"/>
          <w:lang w:val="es-ES"/>
        </w:rPr>
        <w:t>El nexo entre los reclamos presentados por los ciudadanos y la mejora de la calidad de atención en salud debe identificarse como una forma de protección de riesgos futuros.</w:t>
      </w:r>
      <w:r w:rsidRPr="0039004D">
        <w:rPr>
          <w:rFonts w:cs="Times New Roman"/>
          <w:lang w:val="es-ES"/>
        </w:rPr>
        <w:t xml:space="preserve"> Las lecciones aprendidas de los reclamos deben ser usadas para identificar cambios necesarios para evitar ocurran los mismos problemas</w:t>
      </w:r>
      <w:r w:rsidR="007B7445" w:rsidRPr="0039004D">
        <w:rPr>
          <w:rFonts w:cs="Times New Roman"/>
          <w:lang w:val="es-ES"/>
        </w:rPr>
        <w:t>.</w:t>
      </w:r>
      <w:r w:rsidRPr="0039004D">
        <w:rPr>
          <w:rFonts w:cs="Times New Roman"/>
          <w:lang w:val="es-ES"/>
        </w:rPr>
        <w:t xml:space="preserve"> </w:t>
      </w:r>
      <w:r w:rsidRPr="0039004D">
        <w:rPr>
          <w:rFonts w:cs="Times New Roman"/>
          <w:lang w:val="es-ES"/>
        </w:rPr>
        <w:lastRenderedPageBreak/>
        <w:t>Esta colección de datos no debe limitarse solamente a ser proporcionada por pacientes, sino debe difundirse entre el personal (administrativos y personal de salud) ya que ellos también pueden proveer información valiosa</w:t>
      </w:r>
      <w:r w:rsidR="007B7445" w:rsidRPr="0039004D">
        <w:rPr>
          <w:rFonts w:cs="Times New Roman"/>
          <w:lang w:val="es-ES"/>
        </w:rPr>
        <w:t>.</w:t>
      </w:r>
    </w:p>
    <w:p w14:paraId="29ABB31D" w14:textId="77777777" w:rsidR="00B674F0" w:rsidRPr="0039004D" w:rsidRDefault="00B674F0" w:rsidP="00262D6E">
      <w:pPr>
        <w:pStyle w:val="Prrafodelista"/>
        <w:spacing w:line="360" w:lineRule="auto"/>
        <w:ind w:left="1426"/>
        <w:jc w:val="both"/>
        <w:rPr>
          <w:rFonts w:cs="Times New Roman"/>
          <w:lang w:val="es-ES"/>
        </w:rPr>
      </w:pPr>
    </w:p>
    <w:p w14:paraId="3B032418" w14:textId="77777777" w:rsidR="00B674F0"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39004D">
        <w:rPr>
          <w:rFonts w:cs="Times New Roman"/>
          <w:lang w:val="es-ES"/>
        </w:rPr>
        <w:t>.</w:t>
      </w:r>
    </w:p>
    <w:p w14:paraId="028C8E48" w14:textId="77777777" w:rsidR="00320234" w:rsidRPr="00320234" w:rsidRDefault="00320234" w:rsidP="00320234">
      <w:pPr>
        <w:spacing w:line="360" w:lineRule="auto"/>
        <w:jc w:val="both"/>
        <w:rPr>
          <w:rFonts w:cs="Times New Roman"/>
          <w:lang w:val="es-ES"/>
        </w:rPr>
      </w:pPr>
    </w:p>
    <w:p w14:paraId="653B004C"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Compromiso: Todo </w:t>
      </w:r>
      <w:r w:rsidR="00887A03">
        <w:rPr>
          <w:rFonts w:cs="Times New Roman"/>
          <w:lang w:val="es-ES"/>
        </w:rPr>
        <w:t>establecimiento de salud</w:t>
      </w:r>
      <w:r w:rsidRPr="0039004D">
        <w:rPr>
          <w:rFonts w:cs="Times New Roman"/>
          <w:lang w:val="es-ES"/>
        </w:rPr>
        <w:t xml:space="preserve"> </w:t>
      </w:r>
      <w:r w:rsidR="00000DBF" w:rsidRPr="0039004D">
        <w:rPr>
          <w:rFonts w:cs="Times New Roman"/>
          <w:lang w:val="es-ES"/>
        </w:rPr>
        <w:t>debe contar</w:t>
      </w:r>
      <w:r w:rsidRPr="0039004D">
        <w:rPr>
          <w:rFonts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39004D">
        <w:rPr>
          <w:rFonts w:cs="Times New Roman"/>
          <w:lang w:val="es-ES"/>
        </w:rPr>
        <w:t>.</w:t>
      </w:r>
      <w:r w:rsidRPr="0039004D">
        <w:rPr>
          <w:rFonts w:cs="Times New Roman"/>
          <w:lang w:val="es-ES"/>
        </w:rPr>
        <w:t xml:space="preserve">  Todo el personal debe estar dispuesto a participar activamente en la resolución de reclamos como parte de su trabajo diario y a implementar una solución, de ser necesaria</w:t>
      </w:r>
      <w:r w:rsidR="007B7445" w:rsidRPr="0039004D">
        <w:rPr>
          <w:rFonts w:cs="Times New Roman"/>
          <w:lang w:val="es-ES"/>
        </w:rPr>
        <w:t>.</w:t>
      </w:r>
    </w:p>
    <w:p w14:paraId="238760E5" w14:textId="77777777" w:rsidR="00B674F0" w:rsidRPr="0039004D" w:rsidRDefault="00B674F0" w:rsidP="00262D6E">
      <w:pPr>
        <w:spacing w:line="360" w:lineRule="auto"/>
        <w:jc w:val="both"/>
        <w:rPr>
          <w:rFonts w:cs="Times New Roman"/>
          <w:lang w:val="es-ES"/>
        </w:rPr>
      </w:pPr>
    </w:p>
    <w:p w14:paraId="1B9CF049"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Accesibilidad: El sistema de manejo de reclamos debe ser accesible y promovido en todo el </w:t>
      </w:r>
      <w:r w:rsidR="008C1724">
        <w:rPr>
          <w:rFonts w:cs="Times New Roman"/>
          <w:lang w:val="es-ES"/>
        </w:rPr>
        <w:t>establecimiento</w:t>
      </w:r>
      <w:r w:rsidR="008C1724" w:rsidRPr="0039004D">
        <w:rPr>
          <w:rFonts w:cs="Times New Roman"/>
          <w:lang w:val="es-ES"/>
        </w:rPr>
        <w:t xml:space="preserve"> </w:t>
      </w:r>
      <w:r w:rsidRPr="0039004D">
        <w:rPr>
          <w:rFonts w:cs="Times New Roman"/>
          <w:lang w:val="es-ES"/>
        </w:rPr>
        <w:t>de salud, tanto para pacientes como para los empleados</w:t>
      </w:r>
      <w:r w:rsidR="007B7445" w:rsidRPr="0039004D">
        <w:rPr>
          <w:rFonts w:cs="Times New Roman"/>
          <w:lang w:val="es-ES"/>
        </w:rPr>
        <w:t>.</w:t>
      </w:r>
      <w:r w:rsidRPr="0039004D">
        <w:rPr>
          <w:rFonts w:cs="Times New Roman"/>
          <w:lang w:val="es-ES"/>
        </w:rPr>
        <w:t xml:space="preserve"> El material promocional del sistema debe dejar en claro que todos los comentarios son bienvenidos</w:t>
      </w:r>
      <w:r w:rsidR="007B7445" w:rsidRPr="0039004D">
        <w:rPr>
          <w:rFonts w:cs="Times New Roman"/>
          <w:lang w:val="es-ES"/>
        </w:rPr>
        <w:t>.</w:t>
      </w:r>
      <w:r w:rsidRPr="0039004D">
        <w:rPr>
          <w:rFonts w:cs="Times New Roman"/>
          <w:lang w:val="es-ES"/>
        </w:rPr>
        <w:t xml:space="preserve"> Además, todos los empleados deben estar al tanto de la existencia de dicho sistema y de cómo funciona en la organización</w:t>
      </w:r>
      <w:r w:rsidR="007B7445" w:rsidRPr="0039004D">
        <w:rPr>
          <w:rFonts w:cs="Times New Roman"/>
          <w:lang w:val="es-ES"/>
        </w:rPr>
        <w:t>.</w:t>
      </w:r>
    </w:p>
    <w:p w14:paraId="6EBAD1BF" w14:textId="77777777" w:rsidR="00B674F0" w:rsidRPr="0039004D" w:rsidRDefault="00B674F0" w:rsidP="00262D6E">
      <w:pPr>
        <w:spacing w:line="360" w:lineRule="auto"/>
        <w:jc w:val="both"/>
        <w:rPr>
          <w:rFonts w:cs="Times New Roman"/>
          <w:lang w:val="es-ES"/>
        </w:rPr>
      </w:pPr>
    </w:p>
    <w:p w14:paraId="100D7331"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Sensibilidad: Deben tomarse todos los reclamos como una fuente importante de retroalimentación y deben ser tratados con carácter prioritario</w:t>
      </w:r>
      <w:r w:rsidR="007B7445" w:rsidRPr="0039004D">
        <w:rPr>
          <w:rFonts w:cs="Times New Roman"/>
          <w:lang w:val="es-ES"/>
        </w:rPr>
        <w:t>.</w:t>
      </w:r>
    </w:p>
    <w:p w14:paraId="6F08DA5E" w14:textId="77777777" w:rsidR="00B674F0" w:rsidRPr="0039004D" w:rsidRDefault="00B674F0" w:rsidP="00262D6E">
      <w:pPr>
        <w:spacing w:line="360" w:lineRule="auto"/>
        <w:jc w:val="both"/>
        <w:rPr>
          <w:rFonts w:cs="Times New Roman"/>
          <w:lang w:val="es-ES"/>
        </w:rPr>
      </w:pPr>
    </w:p>
    <w:p w14:paraId="41AE317F"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Transparencia y Responsabilidad: El sistema de manejo de reclamos debe ser aplicado consistentemente, abierto y equitativo</w:t>
      </w:r>
      <w:r w:rsidR="007B7445" w:rsidRPr="0039004D">
        <w:rPr>
          <w:rFonts w:cs="Times New Roman"/>
          <w:lang w:val="es-ES"/>
        </w:rPr>
        <w:t>.</w:t>
      </w:r>
      <w:r w:rsidRPr="0039004D">
        <w:rPr>
          <w:rFonts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39004D">
        <w:rPr>
          <w:rFonts w:cs="Times New Roman"/>
          <w:lang w:val="es-ES"/>
        </w:rPr>
        <w:t>.</w:t>
      </w:r>
      <w:r w:rsidRPr="0039004D">
        <w:rPr>
          <w:rFonts w:cs="Times New Roman"/>
          <w:lang w:val="es-ES"/>
        </w:rPr>
        <w:t xml:space="preserve"> Todos los tipos de reclamos y los pasos que se siguieron para solucionarlos deben encontrarse disponibles al público en general</w:t>
      </w:r>
      <w:r w:rsidR="007B7445" w:rsidRPr="0039004D">
        <w:rPr>
          <w:rFonts w:cs="Times New Roman"/>
          <w:lang w:val="es-ES"/>
        </w:rPr>
        <w:t>.</w:t>
      </w:r>
    </w:p>
    <w:p w14:paraId="52ADBDF6" w14:textId="77777777" w:rsidR="00B674F0" w:rsidRPr="0039004D" w:rsidRDefault="00B674F0" w:rsidP="00262D6E">
      <w:pPr>
        <w:spacing w:line="360" w:lineRule="auto"/>
        <w:jc w:val="both"/>
        <w:rPr>
          <w:rFonts w:cs="Times New Roman"/>
          <w:lang w:val="es-ES"/>
        </w:rPr>
      </w:pPr>
    </w:p>
    <w:p w14:paraId="6E5D64A0" w14:textId="77777777" w:rsidR="00B674F0"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Privacidad y Confidencialidad: Todos los reclamos deben manejarse de manera confidencial, para protección del paciente y de los empleados</w:t>
      </w:r>
      <w:r w:rsidR="007B7445" w:rsidRPr="0039004D">
        <w:rPr>
          <w:rFonts w:cs="Times New Roman"/>
          <w:lang w:val="es-ES"/>
        </w:rPr>
        <w:t>.</w:t>
      </w:r>
      <w:r w:rsidRPr="0039004D">
        <w:rPr>
          <w:rFonts w:cs="Times New Roman"/>
          <w:lang w:val="es-ES"/>
        </w:rPr>
        <w:t xml:space="preserve"> La información sobre </w:t>
      </w:r>
      <w:r w:rsidRPr="0039004D">
        <w:rPr>
          <w:rFonts w:cs="Times New Roman"/>
          <w:lang w:val="es-ES"/>
        </w:rPr>
        <w:lastRenderedPageBreak/>
        <w:t>los reclamos presentados debe almacenarse de forma separada al historial médico y no puede, bajo ninguna forma, ser parte del historial médico</w:t>
      </w:r>
      <w:r w:rsidR="007B7445" w:rsidRPr="0039004D">
        <w:rPr>
          <w:rFonts w:cs="Times New Roman"/>
          <w:lang w:val="es-ES"/>
        </w:rPr>
        <w:t>.</w:t>
      </w:r>
    </w:p>
    <w:p w14:paraId="0FEA3B4C" w14:textId="77777777" w:rsidR="0025023D" w:rsidRPr="0025023D" w:rsidRDefault="0025023D" w:rsidP="0025023D">
      <w:pPr>
        <w:spacing w:line="360" w:lineRule="auto"/>
        <w:jc w:val="both"/>
        <w:rPr>
          <w:rFonts w:cs="Times New Roman"/>
          <w:lang w:val="es-ES"/>
        </w:rPr>
      </w:pPr>
    </w:p>
    <w:p w14:paraId="27F19F1D" w14:textId="77777777" w:rsidR="00562533" w:rsidRPr="0039004D" w:rsidRDefault="007C273E" w:rsidP="00F4174F">
      <w:pPr>
        <w:pStyle w:val="Ttulo4"/>
        <w:numPr>
          <w:ilvl w:val="2"/>
          <w:numId w:val="17"/>
        </w:numPr>
      </w:pPr>
      <w:r>
        <w:t xml:space="preserve">Software comercial de </w:t>
      </w:r>
      <w:r w:rsidR="00B75533">
        <w:t>Sistema de Gestión de Reclamos en Salud</w:t>
      </w:r>
    </w:p>
    <w:p w14:paraId="7B71E077" w14:textId="77777777" w:rsidR="00ED563C" w:rsidRPr="0039004D" w:rsidRDefault="00ED563C" w:rsidP="00ED563C">
      <w:pPr>
        <w:rPr>
          <w:lang w:val="es-ES"/>
        </w:rPr>
      </w:pPr>
    </w:p>
    <w:p w14:paraId="5ABD39A1" w14:textId="77777777" w:rsidR="00D963F6" w:rsidRPr="0039004D" w:rsidRDefault="007A53DE" w:rsidP="00E41F5E">
      <w:pPr>
        <w:pStyle w:val="Texto"/>
      </w:pPr>
      <w:r w:rsidRPr="0039004D">
        <w:t>Actualme</w:t>
      </w:r>
      <w:r w:rsidR="007B6188">
        <w:t>nte existe</w:t>
      </w:r>
      <w:r w:rsidR="001306F6" w:rsidRPr="0039004D">
        <w:t xml:space="preserve"> software</w:t>
      </w:r>
      <w:r w:rsidRPr="0039004D">
        <w:t xml:space="preserve"> </w:t>
      </w:r>
      <w:r w:rsidR="007B6188">
        <w:t xml:space="preserve">comercial </w:t>
      </w:r>
      <w:r w:rsidR="007B6188" w:rsidRPr="0039004D">
        <w:t xml:space="preserve">llamados </w:t>
      </w:r>
      <w:r w:rsidR="007B6188" w:rsidRPr="00C618AF">
        <w:rPr>
          <w:lang w:val="es-PE"/>
        </w:rPr>
        <w:t>Customer Relationship Manager</w:t>
      </w:r>
      <w:r w:rsidR="007B6188" w:rsidRPr="0039004D">
        <w:t xml:space="preserve"> (CRM)</w:t>
      </w:r>
      <w:r w:rsidR="007B6188">
        <w:t xml:space="preserve"> </w:t>
      </w:r>
      <w:r w:rsidRPr="0039004D">
        <w:t xml:space="preserve">para </w:t>
      </w:r>
      <w:r w:rsidR="007B6188">
        <w:t xml:space="preserve">la </w:t>
      </w:r>
      <w:r w:rsidRPr="0039004D">
        <w:t>gestió</w:t>
      </w:r>
      <w:r w:rsidR="00B35196" w:rsidRPr="0039004D">
        <w:t xml:space="preserve">n de reclamos </w:t>
      </w:r>
      <w:r w:rsidR="007B6188">
        <w:t xml:space="preserve">especializadas en </w:t>
      </w:r>
      <w:r w:rsidR="00920626" w:rsidRPr="0039004D">
        <w:t>la relación con clientes o usuarios</w:t>
      </w:r>
      <w:r w:rsidR="00A4596C" w:rsidRPr="0039004D">
        <w:t>. E</w:t>
      </w:r>
      <w:r w:rsidR="0063061D" w:rsidRPr="0039004D">
        <w:t>ste tipo de software se caracteriza</w:t>
      </w:r>
      <w:r w:rsidR="00A4596C" w:rsidRPr="0039004D">
        <w:t xml:space="preserve"> por manejar la interacción de la empresa o institución con los actuales y/o potenciales usuarios </w:t>
      </w:r>
      <w:r w:rsidR="007B6188">
        <w:t>reco</w:t>
      </w:r>
      <w:r w:rsidR="00A4596C" w:rsidRPr="0039004D">
        <w:t xml:space="preserve">pilando información </w:t>
      </w:r>
      <w:r w:rsidR="0079638F" w:rsidRPr="0039004D">
        <w:t>de</w:t>
      </w:r>
      <w:r w:rsidR="00A4596C" w:rsidRPr="0039004D">
        <w:t xml:space="preserve"> las comunicaciones en los diversos canales de comunicación que pueda tener la institución como su </w:t>
      </w:r>
      <w:r w:rsidR="00984134" w:rsidRPr="0039004D">
        <w:t>página</w:t>
      </w:r>
      <w:r w:rsidR="00A4596C" w:rsidRPr="0039004D">
        <w:t xml:space="preserve"> web, consultas telefónicas,</w:t>
      </w:r>
      <w:r w:rsidR="00561C11" w:rsidRPr="0039004D">
        <w:t xml:space="preserve"> chat en</w:t>
      </w:r>
      <w:r w:rsidR="00984134" w:rsidRPr="0039004D">
        <w:t xml:space="preserve"> vivo, etc. Gracias a </w:t>
      </w:r>
      <w:r w:rsidR="00561C11" w:rsidRPr="0039004D">
        <w:t xml:space="preserve">este tipo de software, las instituciones pueden </w:t>
      </w:r>
      <w:r w:rsidR="00984134" w:rsidRPr="0039004D">
        <w:t>encontrar c</w:t>
      </w:r>
      <w:r w:rsidR="00B67F2D">
        <w:t>ó</w:t>
      </w:r>
      <w:r w:rsidR="00984134" w:rsidRPr="0039004D">
        <w:t>mo acercarse más hacia sus usuarios y c</w:t>
      </w:r>
      <w:r w:rsidR="00B67F2D">
        <w:t>ó</w:t>
      </w:r>
      <w:r w:rsidR="00984134" w:rsidRPr="0039004D">
        <w:t xml:space="preserve">mo atender mejor sus necesidades potenciando sus </w:t>
      </w:r>
      <w:r w:rsidR="00141275" w:rsidRPr="0039004D">
        <w:t>servicios</w:t>
      </w:r>
      <w:r w:rsidR="007B6188">
        <w:t xml:space="preserve"> </w:t>
      </w:r>
      <w:r w:rsidR="00EC2BAF" w:rsidRPr="0039004D">
        <w:fldChar w:fldCharType="begin" w:fldLock="1"/>
      </w:r>
      <w:r w:rsidR="00D12CF6">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"(21,22)", "manualFormatting" : "(17)", "plainTextFormattedCitation" : "(21,22)", "previouslyFormattedCitation" : "(21,22)" }, "properties" : {  }, "schema" : "https://github.com/citation-style-language/schema/raw/master/csl-citation.json" }</w:instrText>
      </w:r>
      <w:r w:rsidR="00EC2BAF" w:rsidRPr="0039004D">
        <w:fldChar w:fldCharType="separate"/>
      </w:r>
      <w:r w:rsidR="007B6188" w:rsidRPr="0039004D">
        <w:rPr>
          <w:noProof/>
        </w:rPr>
        <w:t>(17)</w:t>
      </w:r>
      <w:r w:rsidR="00EC2BAF" w:rsidRPr="0039004D">
        <w:fldChar w:fldCharType="end"/>
      </w:r>
      <w:r w:rsidR="00984134" w:rsidRPr="0039004D">
        <w:t xml:space="preserve">. </w:t>
      </w:r>
      <w:r w:rsidR="00D963F6">
        <w:t xml:space="preserve"> </w:t>
      </w:r>
    </w:p>
    <w:p w14:paraId="2858ADD5" w14:textId="77777777" w:rsidR="007C273E" w:rsidRDefault="007C273E" w:rsidP="00E41F5E">
      <w:pPr>
        <w:pStyle w:val="Texto"/>
      </w:pPr>
      <w:r w:rsidRPr="0039004D">
        <w:t xml:space="preserve">En el caso de la industria de salud, </w:t>
      </w:r>
      <w:r>
        <w:t xml:space="preserve">en España el uso de CRM sanitario ha demostrado durante pandemias y alertas sanitarias que es útil para entablar una comunicación permanente con pacientes, evitando el posible desbordamiento de centros de urgencias por población con sintomatología leve que buscaban atención médica </w:t>
      </w:r>
      <w:r w:rsidR="00EC2BAF">
        <w:fldChar w:fldCharType="begin" w:fldLock="1"/>
      </w:r>
      <w:r w:rsidR="002B7347">
        <w:instrText>ADDIN CSL_CITATION { "citationItems" : [ { "id" : "ITEM-1", "itemData" : { "DOI" : "10.1016/j.aprim.2014.05.013", "ISBN" : "1578-1275 (Electronic)\\r0212-6567 (Linking)", "ISSN" : "1578-1275", "PMID" : "25159023", "abstract" : "OBJECTIVE: 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centre.\\n\\nDESIGN: 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necessary.\\n\\nSETTING: All patients (a total of 56,497) who were attended by Salud Responde within its influenza-A service portfolio have been included.\\n\\nPARTICIPANTS: Patients who were attended by Salud Responde.\\n\\nMAIN MEASUREMENTS: The data have been extracted from the Salud Responde data base.\\n\\nRESULTS: Salud Responde attended to 56,497 patients during the influenza-A pandemic, of whom 48,287 patients did not require health care.\\n\\nCONCLUSIONS: Salud Responde attended to 56,497 patients, of whom 48,287 patients did not require health care. Apart from any financial savings that this could entail, it contributed to minimising the pandemic, avoiding the patient having to go to a health centre to receive medical care or information, and prevented, to a great extent, the flooding of casualty departments.",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"Atencion primaria / Sociedad Espa\u00f1ola de Medicina de Familia y Comunitaria", "id" : "ITEM-1", "issue" : "5", "issued" : { "date-parts" : [ [ "2015", "5", "1" ] ] }, "page" : "267-72", "publisher" : "Elsevier Doyma", "title" : "[Importance of health CRM in pandemics and health alerts].",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EC2BAF">
        <w:fldChar w:fldCharType="separate"/>
      </w:r>
      <w:r w:rsidR="00465DBE" w:rsidRPr="00465DBE">
        <w:rPr>
          <w:noProof/>
        </w:rPr>
        <w:t>(8)</w:t>
      </w:r>
      <w:r w:rsidR="00EC2BAF">
        <w:fldChar w:fldCharType="end"/>
      </w:r>
      <w:r>
        <w:t xml:space="preserve">. </w:t>
      </w:r>
      <w:r w:rsidR="00D963F6">
        <w:t xml:space="preserve">En Estados Unidos se ha demostrado como utilizando un software CRM se puede evitar conflictos y puede promover mejor servicio de atención en salud a los pacientes </w:t>
      </w:r>
      <w:r w:rsidR="00EC2BAF">
        <w:fldChar w:fldCharType="begin" w:fldLock="1"/>
      </w:r>
      <w:r w:rsidR="002B7347">
        <w:instrText>ADDIN CSL_CITATION { "citationItems" : [ { "id" : "ITEM-1", "itemData" : { "ISBN" : "978-981-08-8869-5", "ISSN" : "2010-4626", "abstract" : "Recently, many healthcare organizations arc adopting CRM as a strategy,\\nwhich involves using technology to organize, automate, and coordinate\\nbusiness processes, in managing interactions with their patients.\\nCRM with the Web technology provides healthcare providers the ability\\nto broaden their services beyond usual practices, and thus offers\\nsuitable environment using latest technology to achieve superb patient\\ncare. This paper discusses and demonstrates how a new approach in\\nCRM based on Web 2.0 will help the healthcare providers improving\\ntheir customer support, avoiding conflict, and promoting better health\\nto patient. With this new approach patients will benefit from the\\ncustomized personal service with full information access to perform\\nself managed their own health. It also helps healthcare providers\\nretaining the right customer. A conceptual framework of the new approach\\nwill be discussed.", "author" : [ { "dropping-particle" : "", "family" : "Anshari", "given" : "Muhammad", "non-dropping-particle" : "", "parse-names" : false, "suffix" : "" }, { "dropping-particle" : "", "family" : "Almunawar", "given" : "Mohammad Nabil", "non-dropping-particle" : "", "parse-names" : false, "suffix" : "" } ], "container-title" : "Proceedings of 2011 International Conference on Economics and Business Information (OCEBI 2011)", "id" : "ITEM-1", "issue" : "Icebi", "issued" : { "date-parts" : [ [ "2011" ] ] }, "page" : "7-9", "title" : "Evaluating CRM Implementation in Healthcare Organization", "type" : "article-journal", "volume" : "2009" }, "uris" : [ "http://www.mendeley.com/documents/?uuid=65e7a70b-bb6a-382b-acb3-499951d99369" ] } ], "mendeley" : { "formattedCitation" : "(23)", "plainTextFormattedCitation" : "(23)", "previouslyFormattedCitation" : "(23)" }, "properties" : {  }, "schema" : "https://github.com/citation-style-language/schema/raw/master/csl-citation.json" }</w:instrText>
      </w:r>
      <w:r w:rsidR="00EC2BAF">
        <w:fldChar w:fldCharType="separate"/>
      </w:r>
      <w:r w:rsidR="003F29A5" w:rsidRPr="003F29A5">
        <w:rPr>
          <w:noProof/>
        </w:rPr>
        <w:t>(23)</w:t>
      </w:r>
      <w:r w:rsidR="00EC2BAF">
        <w:fldChar w:fldCharType="end"/>
      </w:r>
      <w:r w:rsidR="00D963F6">
        <w:t>.</w:t>
      </w:r>
    </w:p>
    <w:p w14:paraId="6D117DC6" w14:textId="77777777" w:rsidR="00D963F6" w:rsidRDefault="00F95233" w:rsidP="00E41F5E">
      <w:pPr>
        <w:pStyle w:val="Texto"/>
      </w:pPr>
      <w:r>
        <w:t xml:space="preserve">El requerimiento de que </w:t>
      </w:r>
      <w:r w:rsidR="00D963F6">
        <w:t xml:space="preserve">estas comunicaciones con pacientes </w:t>
      </w:r>
      <w:r>
        <w:t>sean</w:t>
      </w:r>
      <w:r w:rsidR="00D963F6">
        <w:t xml:space="preserve"> cargadas a un servidor de Internet, hace que su uso en Perú sea dificultoso ya que muchas IPRESS públicas no cuentan con conectividad estable de Internet e incluso hay IPRESS que se encuentran en zonas donde no existe conectividad. Esto hace que el uso de este tipo de software no sea viable </w:t>
      </w:r>
      <w:r w:rsidR="00BA1222">
        <w:t xml:space="preserve">como </w:t>
      </w:r>
      <w:r w:rsidR="00D963F6">
        <w:t>una solución informática interconectada a nivel nacional.</w:t>
      </w:r>
    </w:p>
    <w:p w14:paraId="5312F403" w14:textId="77777777" w:rsidR="00562533" w:rsidRPr="009E44F3" w:rsidRDefault="00562533" w:rsidP="009E44F3">
      <w:pPr>
        <w:pStyle w:val="Ttulo2"/>
      </w:pPr>
      <w:bookmarkStart w:id="11" w:name="_Toc510209087"/>
      <w:r w:rsidRPr="009E44F3">
        <w:t>Dis</w:t>
      </w:r>
      <w:r w:rsidR="00DA152E" w:rsidRPr="009E44F3">
        <w:t>eño Centrado en el Usuario</w:t>
      </w:r>
      <w:r w:rsidRPr="009E44F3">
        <w:t xml:space="preserve"> </w:t>
      </w:r>
      <w:r w:rsidR="009C38A3" w:rsidRPr="009E44F3">
        <w:t>y su importancia en el sector salud</w:t>
      </w:r>
      <w:bookmarkEnd w:id="11"/>
    </w:p>
    <w:p w14:paraId="19280443" w14:textId="77777777" w:rsidR="00B674F0" w:rsidRPr="00465DBE" w:rsidRDefault="00562533" w:rsidP="00465DBE">
      <w:pPr>
        <w:pStyle w:val="Ttulo3"/>
      </w:pPr>
      <w:bookmarkStart w:id="12" w:name="_Toc510209088"/>
      <w:r w:rsidRPr="0039004D">
        <w:t>Descripción e Importancia</w:t>
      </w:r>
      <w:bookmarkEnd w:id="12"/>
    </w:p>
    <w:p w14:paraId="2F384AC5" w14:textId="77777777" w:rsidR="00B674F0" w:rsidRPr="0039004D" w:rsidRDefault="00B674F0" w:rsidP="00C618AF">
      <w:pPr>
        <w:pStyle w:val="Texto"/>
      </w:pPr>
      <w:r w:rsidRPr="0039004D">
        <w:t>El diseño centrado en el usuario</w:t>
      </w:r>
      <w:r w:rsidR="00DA152E">
        <w:t xml:space="preserve"> (</w:t>
      </w:r>
      <w:r w:rsidR="00DA152E" w:rsidRPr="00C618AF">
        <w:rPr>
          <w:lang w:val="es-PE"/>
        </w:rPr>
        <w:t>User Centered Design</w:t>
      </w:r>
      <w:r w:rsidR="00DA152E">
        <w:t>, UCD)</w:t>
      </w:r>
      <w:r w:rsidRPr="0039004D">
        <w:t xml:space="preserve"> es un enfoque de diseño </w:t>
      </w:r>
      <w:r w:rsidR="00BA45B9">
        <w:t>utilizado en el</w:t>
      </w:r>
      <w:r w:rsidRPr="0039004D">
        <w:t xml:space="preserve"> desarrollo de sistemas </w:t>
      </w:r>
      <w:r w:rsidR="00BA45B9">
        <w:t xml:space="preserve">informáticos con el propósito de hacerlos </w:t>
      </w:r>
      <w:r w:rsidRPr="0039004D">
        <w:t xml:space="preserve">más usables enfocándose en el uso del sistema y aplicando factores humanos y técnicas de usabilidad </w:t>
      </w:r>
      <w:r w:rsidR="00EC2BAF" w:rsidRPr="0039004D">
        <w:fldChar w:fldCharType="begin" w:fldLock="1"/>
      </w:r>
      <w:r w:rsidR="00D12CF6">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EC2BAF" w:rsidRPr="0039004D">
        <w:fldChar w:fldCharType="separate"/>
      </w:r>
      <w:r w:rsidR="003F29A5" w:rsidRPr="003F29A5">
        <w:rPr>
          <w:noProof/>
        </w:rPr>
        <w:t>(10)</w:t>
      </w:r>
      <w:r w:rsidR="00EC2BAF" w:rsidRPr="0039004D">
        <w:fldChar w:fldCharType="end"/>
      </w:r>
      <w:r w:rsidR="007B7445" w:rsidRPr="0039004D">
        <w:t>.</w:t>
      </w:r>
      <w:r w:rsidRPr="0039004D">
        <w:t xml:space="preserve"> Puede ser </w:t>
      </w:r>
      <w:r w:rsidR="000411F6">
        <w:t xml:space="preserve">usado con varios propósitos, entre ellos </w:t>
      </w:r>
      <w:r w:rsidRPr="0039004D">
        <w:t xml:space="preserve">para </w:t>
      </w:r>
      <w:r w:rsidR="00EC2BAF" w:rsidRPr="0039004D">
        <w:fldChar w:fldCharType="begin" w:fldLock="1"/>
      </w:r>
      <w:r w:rsidR="002B7347">
        <w:instrText>ADDIN CSL_CITATION { "citationItems" : [ { "id" : "ITEM-1", "itemData" : { "abstract"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"(24)", "plainTextFormattedCitation" : "(24)", "previouslyFormattedCitation" : "(24)" }, "properties" : {  }, "schema" : "https://github.com/citation-style-language/schema/raw/master/csl-citation.json" }</w:instrText>
      </w:r>
      <w:r w:rsidR="00EC2BAF" w:rsidRPr="0039004D">
        <w:fldChar w:fldCharType="separate"/>
      </w:r>
      <w:r w:rsidR="00465DBE" w:rsidRPr="00465DBE">
        <w:rPr>
          <w:noProof/>
        </w:rPr>
        <w:t>(24)</w:t>
      </w:r>
      <w:r w:rsidR="00EC2BAF" w:rsidRPr="0039004D">
        <w:fldChar w:fldCharType="end"/>
      </w:r>
      <w:r w:rsidRPr="0039004D">
        <w:t>:</w:t>
      </w:r>
    </w:p>
    <w:p w14:paraId="1D992589"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lastRenderedPageBreak/>
        <w:t>Mejorar el rendimiento de un sistema</w:t>
      </w:r>
      <w:r w:rsidR="00BA45B9">
        <w:rPr>
          <w:rFonts w:cs="Times New Roman"/>
          <w:lang w:val="es-ES"/>
        </w:rPr>
        <w:t xml:space="preserve"> informático</w:t>
      </w:r>
      <w:r w:rsidR="007B7445" w:rsidRPr="0039004D">
        <w:rPr>
          <w:rFonts w:cs="Times New Roman"/>
          <w:lang w:val="es-ES"/>
        </w:rPr>
        <w:t>.</w:t>
      </w:r>
    </w:p>
    <w:p w14:paraId="1741B491"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 xml:space="preserve">Crear diseños </w:t>
      </w:r>
      <w:r w:rsidR="000C5578">
        <w:rPr>
          <w:rFonts w:cs="Times New Roman"/>
          <w:lang w:val="es-ES"/>
        </w:rPr>
        <w:t>usables y útiles para diversos</w:t>
      </w:r>
      <w:r w:rsidRPr="0039004D">
        <w:rPr>
          <w:rFonts w:cs="Times New Roman"/>
          <w:lang w:val="es-ES"/>
        </w:rPr>
        <w:t xml:space="preserve"> </w:t>
      </w:r>
      <w:r w:rsidR="00BA45B9">
        <w:rPr>
          <w:rFonts w:cs="Times New Roman"/>
          <w:lang w:val="es-ES"/>
        </w:rPr>
        <w:t xml:space="preserve">tipos de </w:t>
      </w:r>
      <w:r w:rsidR="000C5578">
        <w:rPr>
          <w:rFonts w:cs="Times New Roman"/>
          <w:lang w:val="es-ES"/>
        </w:rPr>
        <w:t>usuarios</w:t>
      </w:r>
      <w:r w:rsidR="007B7445" w:rsidRPr="0039004D">
        <w:rPr>
          <w:rFonts w:cs="Times New Roman"/>
          <w:lang w:val="es-ES"/>
        </w:rPr>
        <w:t>.</w:t>
      </w:r>
    </w:p>
    <w:p w14:paraId="4EB8D034" w14:textId="77777777" w:rsidR="00BA45B9" w:rsidRDefault="00BA45B9" w:rsidP="00262D6E">
      <w:pPr>
        <w:pStyle w:val="Prrafodelista"/>
        <w:numPr>
          <w:ilvl w:val="0"/>
          <w:numId w:val="4"/>
        </w:numPr>
        <w:spacing w:line="360" w:lineRule="auto"/>
        <w:jc w:val="both"/>
        <w:rPr>
          <w:rFonts w:cs="Times New Roman"/>
          <w:lang w:val="es-ES"/>
        </w:rPr>
      </w:pPr>
      <w:r>
        <w:rPr>
          <w:rFonts w:cs="Times New Roman"/>
          <w:lang w:val="es-ES"/>
        </w:rPr>
        <w:t xml:space="preserve">Comprender </w:t>
      </w:r>
      <w:r w:rsidR="000C5578">
        <w:rPr>
          <w:rFonts w:cs="Times New Roman"/>
          <w:lang w:val="es-ES"/>
        </w:rPr>
        <w:t>los objetivos y</w:t>
      </w:r>
      <w:r>
        <w:rPr>
          <w:rFonts w:cs="Times New Roman"/>
          <w:lang w:val="es-ES"/>
        </w:rPr>
        <w:t xml:space="preserve"> necesidades de cada tipo de usuario tomando en cuenta sus conocimientos y </w:t>
      </w:r>
      <w:r w:rsidR="000C5578">
        <w:rPr>
          <w:rFonts w:cs="Times New Roman"/>
          <w:lang w:val="es-ES"/>
        </w:rPr>
        <w:t>experiencias previas</w:t>
      </w:r>
      <w:r>
        <w:rPr>
          <w:rFonts w:cs="Times New Roman"/>
          <w:lang w:val="es-ES"/>
        </w:rPr>
        <w:t>.</w:t>
      </w:r>
    </w:p>
    <w:p w14:paraId="23183734" w14:textId="77777777" w:rsidR="00B674F0" w:rsidRPr="0039004D" w:rsidRDefault="00B674F0" w:rsidP="00262D6E">
      <w:pPr>
        <w:spacing w:line="360" w:lineRule="auto"/>
        <w:jc w:val="both"/>
        <w:rPr>
          <w:rFonts w:cs="Times New Roman"/>
          <w:lang w:val="es-ES"/>
        </w:rPr>
      </w:pPr>
    </w:p>
    <w:p w14:paraId="730A9756" w14:textId="77777777" w:rsidR="00B674F0" w:rsidRPr="0039004D" w:rsidRDefault="00B674F0" w:rsidP="00262D6E">
      <w:pPr>
        <w:spacing w:line="360" w:lineRule="auto"/>
        <w:jc w:val="both"/>
        <w:rPr>
          <w:rFonts w:cs="Times New Roman"/>
          <w:lang w:val="es-ES"/>
        </w:rPr>
      </w:pPr>
      <w:r w:rsidRPr="0039004D">
        <w:rPr>
          <w:rFonts w:cs="Times New Roman"/>
          <w:lang w:val="es-ES"/>
        </w:rPr>
        <w:t>Lo característico de un diseño centrado en el usuario o humano es que se enfoca tempranamente en los requ</w:t>
      </w:r>
      <w:r w:rsidR="0058348B">
        <w:rPr>
          <w:rFonts w:cs="Times New Roman"/>
          <w:lang w:val="es-ES"/>
        </w:rPr>
        <w:t>erimientos, objetivos y experiencia</w:t>
      </w:r>
      <w:r w:rsidRPr="0039004D">
        <w:rPr>
          <w:rFonts w:cs="Times New Roman"/>
          <w:lang w:val="es-ES"/>
        </w:rPr>
        <w:t xml:space="preserve"> de los diversos</w:t>
      </w:r>
      <w:r w:rsidR="0058348B">
        <w:rPr>
          <w:rFonts w:cs="Times New Roman"/>
          <w:lang w:val="es-ES"/>
        </w:rPr>
        <w:t xml:space="preserve"> tipos de</w:t>
      </w:r>
      <w:r w:rsidRPr="0039004D">
        <w:rPr>
          <w:rFonts w:cs="Times New Roman"/>
          <w:lang w:val="es-ES"/>
        </w:rPr>
        <w:t xml:space="preserve"> usuarios a tra</w:t>
      </w:r>
      <w:r w:rsidR="0058348B">
        <w:rPr>
          <w:rFonts w:cs="Times New Roman"/>
          <w:lang w:val="es-ES"/>
        </w:rPr>
        <w:t>vés de contacto directo y utiliza</w:t>
      </w:r>
      <w:r w:rsidRPr="0039004D">
        <w:rPr>
          <w:rFonts w:cs="Times New Roman"/>
          <w:lang w:val="es-ES"/>
        </w:rPr>
        <w:t xml:space="preserve"> metodología </w:t>
      </w:r>
      <w:r w:rsidR="0058348B">
        <w:rPr>
          <w:rFonts w:cs="Times New Roman"/>
          <w:lang w:val="es-ES"/>
        </w:rPr>
        <w:t>iterativa en donde los diseño</w:t>
      </w:r>
      <w:r w:rsidRPr="0039004D">
        <w:rPr>
          <w:rFonts w:cs="Times New Roman"/>
          <w:lang w:val="es-ES"/>
        </w:rPr>
        <w:t>s son</w:t>
      </w:r>
      <w:r w:rsidR="0058348B">
        <w:rPr>
          <w:rFonts w:cs="Times New Roman"/>
          <w:lang w:val="es-ES"/>
        </w:rPr>
        <w:t xml:space="preserve"> mejorados luego de haber sido</w:t>
      </w:r>
      <w:r w:rsidRPr="0039004D">
        <w:rPr>
          <w:rFonts w:cs="Times New Roman"/>
          <w:lang w:val="es-ES"/>
        </w:rPr>
        <w:t xml:space="preserve"> probados por los mismos usuarios </w:t>
      </w:r>
      <w:r w:rsidR="00EC2BAF" w:rsidRPr="0039004D">
        <w:rPr>
          <w:rFonts w:cs="Times New Roman"/>
          <w:lang w:val="es-ES"/>
        </w:rPr>
        <w:fldChar w:fldCharType="begin" w:fldLock="1"/>
      </w:r>
      <w:r w:rsidR="002B7347">
        <w:rPr>
          <w:rFonts w:cs="Times New Roman"/>
          <w:lang w:val="es-ES"/>
        </w:rPr>
        <w:instrText>ADDIN CSL_CITATION { "citationItems" : [ { "id" : "ITEM-1", "itemData" : { "ISBN" : "9780444818621", "abstract" : "2nd, completely rev. ed. This completely revised edition, of the &lt;IT&gt;Handbook of Human-Computer Interaction&lt;/IT&gt;, of which 80% of the content is new, reflects the developments in the field since the publication of the first edition in 1988. The handbook is concerned with principles for design of the Human-Computer Interface, and has both academic and practical purposes. It is intended to summarize the research and provide recommendations for how the information can be used by designers of computer systems. The volume may also be used as a reference for teaching and research. Professionals who are involved in design of HCI will find this volume indispensable, including: computer scientists, cognitive scientists, experimental psychologists, human factors professionals, interface designers, systems engineers, managers and executives working with systems development. Much of the information in the handbook may also be generalized to apply to areas outside the traditional field of HCI. pt. 1. Issues, theories, models and methods in HCI -- pt. 2. Design and development of software systems -- pt. 3. User interface design -- pt. 4. Evaluation of HCI -- pt. 5. Individual differences and training -- pt. 6. Multimedia, video and voice -- pt. 7. Programming, intelligent interface design and knowledge-based systems -- pt. 8. Input devices and design of work stations -- pt. 9. CSCW and organizational issues in HCI.", "author" : [ { "dropping-particle" : "", "family" : "Helander", "given" : "Martin", "non-dropping-particle" : "", "parse-names" : false, "suffix" : "" }, { "dropping-particle" : "", "family" : "Landauer", "given" : "Thomas K.", "non-dropping-particle" : "", "parse-names" : false, "suffix" : "" }, { "dropping-particle" : "V.", "family" : "Prabhu", "given" : "Prasad", "non-dropping-particle" : "", "parse-names" : false, "suffix" : "" } ], "id" : "ITEM-1", "issued" : { "date-parts" : [ [ "1997" ] ] }, "number-of-pages" : "1582", "title" : "Handbook of human-computer interaction", "type" : "book" }, "uris" : [ "http://www.mendeley.com/documents/?uuid=73fd8da4-1bdb-40d8-9580-09b0389a7a20" ] } ], "mendeley" : { "formattedCitation" : "(25)", "plainTextFormattedCitation" : "(25)", "previouslyFormattedCitation" : "(25)" }, "properties" : {  }, "schema" : "https://github.com/citation-style-language/schema/raw/master/csl-citation.json" }</w:instrText>
      </w:r>
      <w:r w:rsidR="00EC2BAF" w:rsidRPr="0039004D">
        <w:rPr>
          <w:rFonts w:cs="Times New Roman"/>
          <w:lang w:val="es-ES"/>
        </w:rPr>
        <w:fldChar w:fldCharType="separate"/>
      </w:r>
      <w:r w:rsidR="00465DBE" w:rsidRPr="00465DBE">
        <w:rPr>
          <w:rFonts w:cs="Times New Roman"/>
          <w:noProof/>
          <w:lang w:val="es-ES"/>
        </w:rPr>
        <w:t>(25)</w:t>
      </w:r>
      <w:r w:rsidR="00EC2BA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58348B">
        <w:rPr>
          <w:rFonts w:cs="Times New Roman"/>
          <w:lang w:val="es-ES"/>
        </w:rPr>
        <w:t xml:space="preserve"> </w:t>
      </w:r>
      <w:r w:rsidR="00EC2BAF"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C2BAF" w:rsidRPr="0039004D">
        <w:rPr>
          <w:rFonts w:cs="Times New Roman"/>
          <w:lang w:val="es-ES"/>
        </w:rPr>
        <w:fldChar w:fldCharType="separate"/>
      </w:r>
      <w:r w:rsidR="00465DBE" w:rsidRPr="00465DBE">
        <w:rPr>
          <w:rFonts w:cs="Times New Roman"/>
          <w:noProof/>
          <w:lang w:val="es-ES"/>
        </w:rPr>
        <w:t>(9)</w:t>
      </w:r>
      <w:r w:rsidR="00EC2BA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785CA916" w14:textId="77777777" w:rsidR="00B674F0" w:rsidRPr="0039004D" w:rsidRDefault="00B674F0" w:rsidP="00262D6E">
      <w:pPr>
        <w:spacing w:line="360" w:lineRule="auto"/>
        <w:jc w:val="both"/>
        <w:rPr>
          <w:rFonts w:cs="Times New Roman"/>
          <w:lang w:val="es-ES"/>
        </w:rPr>
      </w:pPr>
    </w:p>
    <w:p w14:paraId="15CFB219" w14:textId="77777777" w:rsidR="00B674F0" w:rsidRPr="0039004D" w:rsidRDefault="00B674F0" w:rsidP="00262D6E">
      <w:pPr>
        <w:spacing w:line="360" w:lineRule="auto"/>
        <w:jc w:val="both"/>
        <w:rPr>
          <w:rFonts w:cs="Times New Roman"/>
          <w:lang w:val="es-ES"/>
        </w:rPr>
      </w:pPr>
      <w:r w:rsidRPr="0039004D">
        <w:rPr>
          <w:rFonts w:cs="Times New Roman"/>
          <w:lang w:val="es-ES"/>
        </w:rPr>
        <w:t>Los resultados de un diseño centrado en el usuario se perciben en un sistema altamente usable con las siguientes capacidades</w:t>
      </w:r>
      <w:r w:rsidR="00A9791B">
        <w:rPr>
          <w:rFonts w:cs="Times New Roman"/>
          <w:lang w:val="es-ES"/>
        </w:rPr>
        <w:t xml:space="preserve"> </w:t>
      </w:r>
      <w:r w:rsidR="00EC2BAF">
        <w:rPr>
          <w:rFonts w:cs="Times New Roman"/>
          <w:lang w:val="es-ES"/>
        </w:rPr>
        <w:fldChar w:fldCharType="begin" w:fldLock="1"/>
      </w:r>
      <w:r w:rsidR="00D32C56">
        <w:rPr>
          <w:rFonts w:cs="Times New Roman"/>
          <w:lang w:val="es-ES"/>
        </w:rPr>
        <w:instrText>ADDIN CSL_CITATION { "citationItems" : [ { "id" : "ITEM-1", "itemData" : { "DOI" : "10.4018/978-1-59140-562-7", "ISBN" : "9781591407980", "ISSN" : "09535438", "PMID" : "20389675", "abstract" : "TEAM DDU", "author" : [ { "dropping-particle" : "", "family" : "Ghaoui", "given" : "Claude", "non-dropping-particle" : "", "parse-names" : false, "suffix" : "" } ], "id" : "ITEM-1", "issued" : { "date-parts" : [ [ "2006" ] ] }, "number-of-pages" : "1-757", "title" : "Encyclopedia Of Human Computer Interaction", "type" : "book" }, "uris" : [ "http://www.mendeley.com/documents/?uuid=b01bf895-0412-44c6-8f18-eb0909204697" ] } ], "mendeley" : { "formattedCitation" : "(26)", "plainTextFormattedCitation" : "(26)", "previouslyFormattedCitation" : "(26)"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(26)</w:t>
      </w:r>
      <w:r w:rsidR="00EC2BAF">
        <w:rPr>
          <w:rFonts w:cs="Times New Roman"/>
          <w:lang w:val="es-ES"/>
        </w:rPr>
        <w:fldChar w:fldCharType="end"/>
      </w:r>
      <w:r w:rsidRPr="0039004D">
        <w:rPr>
          <w:rFonts w:cs="Times New Roman"/>
          <w:lang w:val="es-ES"/>
        </w:rPr>
        <w:t>:</w:t>
      </w:r>
    </w:p>
    <w:p w14:paraId="5BF01B5C" w14:textId="77777777" w:rsidR="00B674F0" w:rsidRPr="0039004D" w:rsidRDefault="00B674F0" w:rsidP="00262D6E">
      <w:pPr>
        <w:spacing w:line="360" w:lineRule="auto"/>
        <w:jc w:val="both"/>
        <w:rPr>
          <w:rFonts w:cs="Times New Roman"/>
          <w:lang w:val="es-ES"/>
        </w:rPr>
      </w:pPr>
    </w:p>
    <w:p w14:paraId="25566DB1"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Aprendizaje: La medida en que un sistema informático puede ser fácilmente aprendido por el usuario</w:t>
      </w:r>
      <w:r w:rsidR="007B7445" w:rsidRPr="0039004D">
        <w:rPr>
          <w:rFonts w:cs="Times New Roman"/>
          <w:lang w:val="es-ES"/>
        </w:rPr>
        <w:t>.</w:t>
      </w:r>
    </w:p>
    <w:p w14:paraId="7FBAEDE6"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Eficiencia: es la capacidad de uso eficiente, permitiendo alta productividad</w:t>
      </w:r>
      <w:r w:rsidR="007B7445" w:rsidRPr="0039004D">
        <w:rPr>
          <w:rFonts w:cs="Times New Roman"/>
          <w:lang w:val="es-ES"/>
        </w:rPr>
        <w:t>.</w:t>
      </w:r>
    </w:p>
    <w:p w14:paraId="41457F26"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Memoria: que se refiera a la facilidad con la que el usuario recuerda el sistema, sin tener que re-aprender cada vez que lo utiliza</w:t>
      </w:r>
      <w:r w:rsidR="007B7445" w:rsidRPr="0039004D">
        <w:rPr>
          <w:rFonts w:cs="Times New Roman"/>
          <w:lang w:val="es-ES"/>
        </w:rPr>
        <w:t>.</w:t>
      </w:r>
    </w:p>
    <w:p w14:paraId="222BB28B"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Manejo de errores: consistente en una baja tasa de errores y una fácil recuperación ante errores producidos por el usuario</w:t>
      </w:r>
      <w:r w:rsidR="007B7445" w:rsidRPr="0039004D">
        <w:rPr>
          <w:rFonts w:cs="Times New Roman"/>
          <w:lang w:val="es-ES"/>
        </w:rPr>
        <w:t>.</w:t>
      </w:r>
    </w:p>
    <w:p w14:paraId="016D3AE4"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Satisfacción: que mide que tan placentero es el uso del sistema</w:t>
      </w:r>
      <w:r w:rsidR="007B7445" w:rsidRPr="0039004D">
        <w:rPr>
          <w:rFonts w:cs="Times New Roman"/>
          <w:lang w:val="es-ES"/>
        </w:rPr>
        <w:t>.</w:t>
      </w:r>
    </w:p>
    <w:p w14:paraId="5678FFBD" w14:textId="77777777" w:rsidR="00B674F0" w:rsidRDefault="00B674F0" w:rsidP="00262D6E">
      <w:pPr>
        <w:spacing w:line="360" w:lineRule="auto"/>
        <w:jc w:val="both"/>
        <w:rPr>
          <w:rFonts w:cs="Times New Roman"/>
          <w:lang w:val="es-ES"/>
        </w:rPr>
      </w:pPr>
    </w:p>
    <w:p w14:paraId="7AF7D75D" w14:textId="77777777" w:rsidR="00B674F0" w:rsidRDefault="00CE40F8" w:rsidP="00262D6E">
      <w:pPr>
        <w:spacing w:line="360" w:lineRule="auto"/>
        <w:jc w:val="both"/>
        <w:rPr>
          <w:rFonts w:cs="Times New Roman"/>
          <w:lang w:val="es-ES"/>
        </w:rPr>
      </w:pPr>
      <w:r>
        <w:rPr>
          <w:rFonts w:cs="Times New Roman"/>
          <w:lang w:val="es-ES"/>
        </w:rPr>
        <w:t xml:space="preserve">Cuando se diseña un sistema informático sin considerar a los usuarios finales de este, puede resultar en sistemas informáticos costosos, confusos, no-intuitivos y poco útiles para los usuarios finales </w:t>
      </w:r>
      <w:r w:rsidR="00EC2BAF">
        <w:rPr>
          <w:rFonts w:cs="Times New Roman"/>
          <w:lang w:val="es-ES"/>
        </w:rPr>
        <w:fldChar w:fldCharType="begin" w:fldLock="1"/>
      </w:r>
      <w:r w:rsidR="002B7347">
        <w:rPr>
          <w:rFonts w:cs="Times New Roman"/>
          <w:lang w:val="es-ES"/>
        </w:rPr>
        <w:instrText>ADDIN CSL_CITATION { "citationItems" : [ { "id" : "ITEM-1", "itemData" : { "DOI" : "10.3233/WOR-2010-1109", "ISBN" : "0974309125", "ISSN" : "10519815", "PMID" : "21099019", "abstract" : "Research has shown that fixed-split, ergonomic keyboards lessen the pain and functional status in symptomatic individuals as well as reduce the likelihood of developing musculoskeletal disorders in asymptomatic typists over extended use. The goal of this study was to evaluate design features to determine whether the current fixed-split ergonomic keyboard design could be improved.", "author" : [ { "dropping-particle" : "", "family" : "McLoone", "given" : "Hugh E.", "non-dropping-particle" : "", "parse-names" : false, "suffix" : "" }, { "dropping-particle" : "", "family" : "Jacobson", "given" : "Melissa", "non-dropping-particle" : "", "parse-names" : false, "suffix" : "" }, { "dropping-particle" : "", "family" : "Hegg", "given" : "Chau", "non-dropping-particle" : "", "parse-names" : false, "suffix" : "" }, { "dropping-particle" : "", "family" : "Johnson", "given" : "Peter W.", "non-dropping-particle" : "", "parse-names" : false, "suffix" : "" } ], "container-title" : "Work", "id" : "ITEM-1", "issue" : "4", "issued" : { "date-parts" : [ [ "2010" ] ] }, "page" : "445-456", "publisher" : "Sage Publications", "title" : "User-centered design", "type" : "article-journal", "volume" : "37" }, "uris" : [ "http://www.mendeley.com/documents/?uuid=36d03dc6-f929-36f7-9770-6f2481e5eb6a" ] } ], "mendeley" : { "formattedCitation" : "(27)", "plainTextFormattedCitation" : "(27)", "previouslyFormattedCitation" : "(27)"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(27)</w:t>
      </w:r>
      <w:r w:rsidR="00EC2BAF">
        <w:rPr>
          <w:rFonts w:cs="Times New Roman"/>
          <w:lang w:val="es-ES"/>
        </w:rPr>
        <w:fldChar w:fldCharType="end"/>
      </w:r>
      <w:r>
        <w:rPr>
          <w:rFonts w:cs="Times New Roman"/>
          <w:lang w:val="es-ES"/>
        </w:rPr>
        <w:t xml:space="preserve">. </w:t>
      </w:r>
    </w:p>
    <w:p w14:paraId="110E110F" w14:textId="77777777" w:rsidR="00CE40F8" w:rsidRPr="0039004D" w:rsidRDefault="00CE40F8" w:rsidP="00262D6E">
      <w:pPr>
        <w:spacing w:line="360" w:lineRule="auto"/>
        <w:jc w:val="both"/>
        <w:rPr>
          <w:rFonts w:cs="Times New Roman"/>
          <w:lang w:val="es-ES"/>
        </w:rPr>
      </w:pPr>
    </w:p>
    <w:p w14:paraId="63B1331B" w14:textId="77777777" w:rsidR="00B674F0" w:rsidRPr="00D62806" w:rsidRDefault="00B674F0" w:rsidP="00D62806">
      <w:pPr>
        <w:pStyle w:val="Ttulo3"/>
      </w:pPr>
      <w:bookmarkStart w:id="13" w:name="_Toc510209089"/>
      <w:r w:rsidRPr="0039004D">
        <w:t>Metodología</w:t>
      </w:r>
      <w:r w:rsidR="002553D9" w:rsidRPr="0039004D">
        <w:t xml:space="preserve"> del diseño centrado en el usuario</w:t>
      </w:r>
      <w:bookmarkEnd w:id="13"/>
    </w:p>
    <w:p w14:paraId="200277AA" w14:textId="77777777" w:rsidR="00D62806" w:rsidRDefault="00D62806" w:rsidP="00262D6E">
      <w:pPr>
        <w:spacing w:line="360" w:lineRule="auto"/>
        <w:jc w:val="both"/>
        <w:rPr>
          <w:rFonts w:cs="Times New Roman"/>
          <w:lang w:val="es-ES"/>
        </w:rPr>
      </w:pPr>
      <w:r>
        <w:rPr>
          <w:rFonts w:cs="Times New Roman"/>
          <w:lang w:val="es-ES"/>
        </w:rPr>
        <w:t xml:space="preserve">Según </w:t>
      </w:r>
      <w:r w:rsidRPr="0039004D">
        <w:rPr>
          <w:rFonts w:cs="Times New Roman"/>
          <w:lang w:val="es-ES"/>
        </w:rPr>
        <w:t xml:space="preserve">el </w:t>
      </w:r>
      <w:r w:rsidR="0038486C" w:rsidRPr="00C618AF">
        <w:rPr>
          <w:rFonts w:cs="Times New Roman"/>
          <w:lang w:val="es-PE"/>
        </w:rPr>
        <w:t>World Wide Web Consortium</w:t>
      </w:r>
      <w:r w:rsidRPr="0039004D">
        <w:rPr>
          <w:rFonts w:cs="Times New Roman"/>
          <w:lang w:val="es-ES"/>
        </w:rPr>
        <w:t xml:space="preserve"> </w:t>
      </w:r>
      <w:r w:rsidR="00EC2BAF"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C2BAF" w:rsidRPr="0039004D">
        <w:rPr>
          <w:rFonts w:cs="Times New Roman"/>
          <w:lang w:val="es-ES"/>
        </w:rPr>
        <w:fldChar w:fldCharType="separate"/>
      </w:r>
      <w:r w:rsidR="00465DBE" w:rsidRPr="00465DBE">
        <w:rPr>
          <w:rFonts w:cs="Times New Roman"/>
          <w:noProof/>
          <w:lang w:val="es-ES"/>
        </w:rPr>
        <w:t>(9)</w:t>
      </w:r>
      <w:r w:rsidR="00EC2BAF" w:rsidRPr="0039004D">
        <w:rPr>
          <w:rFonts w:cs="Times New Roman"/>
          <w:lang w:val="es-ES"/>
        </w:rPr>
        <w:fldChar w:fldCharType="end"/>
      </w:r>
      <w:r>
        <w:rPr>
          <w:rFonts w:cs="Times New Roman"/>
          <w:lang w:val="es-ES"/>
        </w:rPr>
        <w:t xml:space="preserve">, la comunidad internacional </w:t>
      </w:r>
      <w:r w:rsidRPr="0039004D">
        <w:rPr>
          <w:rFonts w:cs="Times New Roman"/>
          <w:lang w:val="es-ES"/>
        </w:rPr>
        <w:t>que desarrolla estándares que garantizan el crecimiento sostenible del Internet,</w:t>
      </w:r>
      <w:r>
        <w:rPr>
          <w:rFonts w:cs="Times New Roman"/>
          <w:lang w:val="es-ES"/>
        </w:rPr>
        <w:t xml:space="preserve"> l</w:t>
      </w:r>
      <w:r w:rsidRPr="0039004D">
        <w:rPr>
          <w:rFonts w:cs="Times New Roman"/>
          <w:lang w:val="es-ES"/>
        </w:rPr>
        <w:t>a metodología utilizada en el diseño centrado en el usuario</w:t>
      </w:r>
      <w:r>
        <w:rPr>
          <w:rFonts w:cs="Times New Roman"/>
          <w:lang w:val="es-ES"/>
        </w:rPr>
        <w:t xml:space="preserve"> </w:t>
      </w:r>
      <w:r w:rsidRPr="0039004D">
        <w:rPr>
          <w:rFonts w:cs="Times New Roman"/>
          <w:lang w:val="es-ES"/>
        </w:rPr>
        <w:t>tiene 3 componentes principales:</w:t>
      </w:r>
    </w:p>
    <w:p w14:paraId="19B57AF8" w14:textId="77777777" w:rsidR="00B674F0" w:rsidRPr="0039004D" w:rsidRDefault="00B674F0" w:rsidP="00262D6E">
      <w:pPr>
        <w:spacing w:line="360" w:lineRule="auto"/>
        <w:jc w:val="both"/>
        <w:rPr>
          <w:rFonts w:cs="Times New Roman"/>
          <w:lang w:val="es-ES"/>
        </w:rPr>
      </w:pPr>
    </w:p>
    <w:p w14:paraId="623B3723"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Análisis</w:t>
      </w:r>
      <w:r w:rsidR="00D62806">
        <w:rPr>
          <w:rFonts w:cs="Times New Roman"/>
          <w:i/>
          <w:lang w:val="es-ES"/>
        </w:rPr>
        <w:t xml:space="preserve"> o fase exploratoria</w:t>
      </w:r>
      <w:r w:rsidRPr="0039004D">
        <w:rPr>
          <w:rFonts w:cs="Times New Roman"/>
          <w:i/>
          <w:lang w:val="es-ES"/>
        </w:rPr>
        <w:t>:</w:t>
      </w:r>
      <w:r w:rsidRPr="0039004D">
        <w:rPr>
          <w:rFonts w:cs="Times New Roman"/>
          <w:lang w:val="es-ES"/>
        </w:rPr>
        <w:t xml:space="preserve"> Se recopila información sobre el contexto de uso y los requerimientos específicos para el sistema</w:t>
      </w:r>
      <w:r w:rsidR="007B7445" w:rsidRPr="0039004D">
        <w:rPr>
          <w:rFonts w:cs="Times New Roman"/>
          <w:lang w:val="es-ES"/>
        </w:rPr>
        <w:t>.</w:t>
      </w:r>
      <w:r w:rsidRPr="0039004D">
        <w:rPr>
          <w:rFonts w:cs="Times New Roman"/>
          <w:lang w:val="es-ES"/>
        </w:rPr>
        <w:t xml:space="preserve"> Tiene a su vez 3 componentes:</w:t>
      </w:r>
    </w:p>
    <w:p w14:paraId="14BF18A7"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corporativo, que permite identificar:</w:t>
      </w:r>
    </w:p>
    <w:p w14:paraId="02217778"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corporativos</w:t>
      </w:r>
      <w:r w:rsidR="007B7445" w:rsidRPr="0039004D">
        <w:rPr>
          <w:rFonts w:cs="Times New Roman"/>
          <w:lang w:val="es-ES"/>
        </w:rPr>
        <w:t>.</w:t>
      </w:r>
    </w:p>
    <w:p w14:paraId="58F0DDEE"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Requerimientos corporativos</w:t>
      </w:r>
      <w:r w:rsidR="007B7445" w:rsidRPr="0039004D">
        <w:rPr>
          <w:rFonts w:cs="Times New Roman"/>
          <w:lang w:val="es-ES"/>
        </w:rPr>
        <w:t>.</w:t>
      </w:r>
    </w:p>
    <w:p w14:paraId="2B7EDB2A"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 xml:space="preserve">Imagen que la </w:t>
      </w:r>
      <w:r w:rsidR="00E65793">
        <w:rPr>
          <w:rFonts w:cs="Times New Roman"/>
          <w:lang w:val="es-ES"/>
        </w:rPr>
        <w:t>institución</w:t>
      </w:r>
      <w:r w:rsidR="00E65793" w:rsidRPr="0039004D">
        <w:rPr>
          <w:rFonts w:cs="Times New Roman"/>
          <w:lang w:val="es-ES"/>
        </w:rPr>
        <w:t xml:space="preserve"> </w:t>
      </w:r>
      <w:r w:rsidRPr="0039004D">
        <w:rPr>
          <w:rFonts w:cs="Times New Roman"/>
          <w:lang w:val="es-ES"/>
        </w:rPr>
        <w:t>desea proyectar a través del sistema</w:t>
      </w:r>
      <w:r w:rsidR="007B7445" w:rsidRPr="0039004D">
        <w:rPr>
          <w:rFonts w:cs="Times New Roman"/>
          <w:lang w:val="es-ES"/>
        </w:rPr>
        <w:t>.</w:t>
      </w:r>
    </w:p>
    <w:p w14:paraId="3CAAB3B9"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Desafíos y Limitaciones que enfrentará el sistema</w:t>
      </w:r>
      <w:r w:rsidR="007B7445" w:rsidRPr="0039004D">
        <w:rPr>
          <w:rFonts w:cs="Times New Roman"/>
          <w:lang w:val="es-ES"/>
        </w:rPr>
        <w:t>.</w:t>
      </w:r>
    </w:p>
    <w:p w14:paraId="7BBD9566"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del usuario, para identificar:</w:t>
      </w:r>
    </w:p>
    <w:p w14:paraId="3319580D"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Usuarios finales</w:t>
      </w:r>
      <w:r w:rsidR="007B7445" w:rsidRPr="0039004D">
        <w:rPr>
          <w:rFonts w:cs="Times New Roman"/>
          <w:lang w:val="es-ES"/>
        </w:rPr>
        <w:t>.</w:t>
      </w:r>
    </w:p>
    <w:p w14:paraId="6E53B712"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de los usuarios finales en el sistema</w:t>
      </w:r>
      <w:r w:rsidR="007B7445" w:rsidRPr="0039004D">
        <w:rPr>
          <w:rFonts w:cs="Times New Roman"/>
          <w:lang w:val="es-ES"/>
        </w:rPr>
        <w:t>.</w:t>
      </w:r>
    </w:p>
    <w:p w14:paraId="1CA33144"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Conocimientos previos, experiencia y entorno de los usuarios</w:t>
      </w:r>
    </w:p>
    <w:p w14:paraId="3BA5BDC4" w14:textId="77777777" w:rsidR="00B674F0" w:rsidRPr="0039004D" w:rsidRDefault="00B674F0" w:rsidP="00262D6E">
      <w:pPr>
        <w:pStyle w:val="Prrafodelista"/>
        <w:numPr>
          <w:ilvl w:val="1"/>
          <w:numId w:val="6"/>
        </w:numPr>
        <w:spacing w:line="360" w:lineRule="auto"/>
        <w:ind w:left="1434" w:hanging="357"/>
        <w:jc w:val="both"/>
        <w:rPr>
          <w:rFonts w:cs="Times New Roman"/>
          <w:lang w:val="es-ES"/>
        </w:rPr>
      </w:pPr>
      <w:r w:rsidRPr="0039004D">
        <w:rPr>
          <w:rFonts w:cs="Times New Roman"/>
          <w:lang w:val="es-ES"/>
        </w:rPr>
        <w:t>Análisis del sistema:</w:t>
      </w:r>
    </w:p>
    <w:p w14:paraId="606DEDA8"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Arquitectura de la Informaci</w:t>
      </w:r>
      <w:r w:rsidR="00D62806">
        <w:rPr>
          <w:rFonts w:cs="Times New Roman"/>
          <w:lang w:val="es-ES"/>
        </w:rPr>
        <w:t>ón: Identificar el contenido en el</w:t>
      </w:r>
      <w:r w:rsidRPr="0039004D">
        <w:rPr>
          <w:rFonts w:cs="Times New Roman"/>
          <w:lang w:val="es-ES"/>
        </w:rPr>
        <w:t xml:space="preserve"> sistema, su agrupación y jerarquía</w:t>
      </w:r>
      <w:r w:rsidR="007B7445" w:rsidRPr="0039004D">
        <w:rPr>
          <w:rFonts w:cs="Times New Roman"/>
          <w:lang w:val="es-ES"/>
        </w:rPr>
        <w:t>.</w:t>
      </w:r>
    </w:p>
    <w:p w14:paraId="74431D9F" w14:textId="77777777" w:rsidR="00B674F0"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Flujo: Identificar el flujo que tendrá el sistema</w:t>
      </w:r>
      <w:r w:rsidR="007B7445" w:rsidRPr="0039004D">
        <w:rPr>
          <w:rFonts w:cs="Times New Roman"/>
          <w:lang w:val="es-ES"/>
        </w:rPr>
        <w:t>.</w:t>
      </w:r>
      <w:r w:rsidRPr="0039004D">
        <w:rPr>
          <w:rFonts w:cs="Times New Roman"/>
          <w:lang w:val="es-ES"/>
        </w:rPr>
        <w:t xml:space="preserve"> Es decir, </w:t>
      </w:r>
      <w:r w:rsidR="00107D89" w:rsidRPr="0039004D">
        <w:rPr>
          <w:rFonts w:cs="Times New Roman"/>
          <w:lang w:val="es-ES"/>
        </w:rPr>
        <w:t>cuál</w:t>
      </w:r>
      <w:r w:rsidRPr="0039004D">
        <w:rPr>
          <w:rFonts w:cs="Times New Roman"/>
          <w:lang w:val="es-ES"/>
        </w:rPr>
        <w:t xml:space="preserve"> será el orden de las pantallas que verá el usuario final cuando utilice el sistema</w:t>
      </w:r>
      <w:r w:rsidR="007B7445" w:rsidRPr="0039004D">
        <w:rPr>
          <w:rFonts w:cs="Times New Roman"/>
          <w:lang w:val="es-ES"/>
        </w:rPr>
        <w:t>.</w:t>
      </w:r>
    </w:p>
    <w:p w14:paraId="4DD44390" w14:textId="77777777" w:rsidR="00107D89" w:rsidRPr="0039004D" w:rsidRDefault="00107D89" w:rsidP="00107D89">
      <w:pPr>
        <w:pStyle w:val="Prrafodelista"/>
        <w:spacing w:line="360" w:lineRule="auto"/>
        <w:ind w:left="2340"/>
        <w:jc w:val="both"/>
        <w:rPr>
          <w:rFonts w:cs="Times New Roman"/>
          <w:lang w:val="es-ES"/>
        </w:rPr>
      </w:pPr>
    </w:p>
    <w:p w14:paraId="6330CD3E"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Diseño:</w:t>
      </w:r>
      <w:r w:rsidRPr="0039004D">
        <w:rPr>
          <w:rFonts w:cs="Times New Roman"/>
          <w:lang w:val="es-ES"/>
        </w:rPr>
        <w:t xml:space="preserve"> Con toda la información recolectada se procede a la fase de diseño que consiste en realizar lo siguiente:</w:t>
      </w:r>
    </w:p>
    <w:p w14:paraId="623EACDF"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baja fidelidad (</w:t>
      </w:r>
      <w:r w:rsidR="00B674F0" w:rsidRPr="00C618AF">
        <w:rPr>
          <w:rFonts w:cs="Times New Roman"/>
          <w:lang w:val="es-PE"/>
        </w:rPr>
        <w:t>Wireframes</w:t>
      </w:r>
      <w:r>
        <w:rPr>
          <w:rFonts w:cs="Times New Roman"/>
          <w:lang w:val="es-ES"/>
        </w:rPr>
        <w:t>)</w:t>
      </w:r>
      <w:r w:rsidR="00B674F0" w:rsidRPr="0039004D">
        <w:rPr>
          <w:rFonts w:cs="Times New Roman"/>
          <w:lang w:val="es-ES"/>
        </w:rPr>
        <w:t>: Se utiliza para la diagramación del sistema, con esto se puede uno enfocar en cuáles serán los bloques de información y cómo funciona la interacción del usuario</w:t>
      </w:r>
      <w:r>
        <w:rPr>
          <w:rFonts w:cs="Times New Roman"/>
          <w:lang w:val="es-ES"/>
        </w:rPr>
        <w:t xml:space="preserve"> para llegar a cumplir su objetivo</w:t>
      </w:r>
      <w:r w:rsidR="007B7445" w:rsidRPr="0039004D">
        <w:rPr>
          <w:rFonts w:cs="Times New Roman"/>
          <w:lang w:val="es-ES"/>
        </w:rPr>
        <w:t>.</w:t>
      </w:r>
      <w:r w:rsidR="00B674F0" w:rsidRPr="0039004D">
        <w:rPr>
          <w:rFonts w:cs="Times New Roman"/>
          <w:lang w:val="es-ES"/>
        </w:rPr>
        <w:t xml:space="preserve"> Pueden hacerse tanto </w:t>
      </w:r>
      <w:r w:rsidR="00B674F0" w:rsidRPr="00C618AF">
        <w:rPr>
          <w:rFonts w:cs="Times New Roman"/>
          <w:lang w:val="es-PE"/>
        </w:rPr>
        <w:t>wireframes</w:t>
      </w:r>
      <w:r w:rsidR="00B674F0" w:rsidRPr="0039004D">
        <w:rPr>
          <w:rFonts w:cs="Times New Roman"/>
          <w:lang w:val="es-ES"/>
        </w:rPr>
        <w:t xml:space="preserve"> en lápiz y papel y/o </w:t>
      </w:r>
      <w:r w:rsidR="00B674F0" w:rsidRPr="00C618AF">
        <w:rPr>
          <w:rFonts w:cs="Times New Roman"/>
          <w:lang w:val="es-PE"/>
        </w:rPr>
        <w:t>wirefra</w:t>
      </w:r>
      <w:r w:rsidRPr="00C618AF">
        <w:rPr>
          <w:rFonts w:cs="Times New Roman"/>
          <w:lang w:val="es-PE"/>
        </w:rPr>
        <w:t>mes</w:t>
      </w:r>
      <w:r>
        <w:rPr>
          <w:rFonts w:cs="Times New Roman"/>
          <w:lang w:val="es-ES"/>
        </w:rPr>
        <w:t xml:space="preserve"> en programas especializados.</w:t>
      </w:r>
    </w:p>
    <w:p w14:paraId="197ACFB0"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alta fidelidad (</w:t>
      </w:r>
      <w:r w:rsidR="00B674F0" w:rsidRPr="00C618AF">
        <w:rPr>
          <w:rFonts w:cs="Times New Roman"/>
          <w:lang w:val="es-PE"/>
        </w:rPr>
        <w:t>Mockup</w:t>
      </w:r>
      <w:r>
        <w:rPr>
          <w:rFonts w:cs="Times New Roman"/>
          <w:lang w:val="es-ES"/>
        </w:rPr>
        <w:t>): M</w:t>
      </w:r>
      <w:r w:rsidR="00B674F0" w:rsidRPr="0039004D">
        <w:rPr>
          <w:rFonts w:cs="Times New Roman"/>
          <w:lang w:val="es-ES"/>
        </w:rPr>
        <w:t>aqueta</w:t>
      </w:r>
      <w:r>
        <w:rPr>
          <w:rFonts w:cs="Times New Roman"/>
          <w:lang w:val="es-ES"/>
        </w:rPr>
        <w:t>s</w:t>
      </w:r>
      <w:r w:rsidR="00B674F0" w:rsidRPr="0039004D">
        <w:rPr>
          <w:rFonts w:cs="Times New Roman"/>
          <w:lang w:val="es-ES"/>
        </w:rPr>
        <w:t xml:space="preserve"> realizada</w:t>
      </w:r>
      <w:r>
        <w:rPr>
          <w:rFonts w:cs="Times New Roman"/>
          <w:lang w:val="es-ES"/>
        </w:rPr>
        <w:t>s</w:t>
      </w:r>
      <w:r w:rsidR="00B674F0" w:rsidRPr="0039004D">
        <w:rPr>
          <w:rFonts w:cs="Times New Roman"/>
          <w:lang w:val="es-ES"/>
        </w:rPr>
        <w:t xml:space="preserve"> para demostración y evaluación del diseño</w:t>
      </w:r>
      <w:r w:rsidR="007B7445" w:rsidRPr="0039004D">
        <w:rPr>
          <w:rFonts w:cs="Times New Roman"/>
          <w:lang w:val="es-ES"/>
        </w:rPr>
        <w:t>.</w:t>
      </w:r>
      <w:r w:rsidR="00B674F0" w:rsidRPr="0039004D">
        <w:rPr>
          <w:rFonts w:cs="Times New Roman"/>
          <w:lang w:val="es-ES"/>
        </w:rPr>
        <w:t xml:space="preserve"> Este proceso debe hacerse para cada una de las pantallas que tenga el sistema</w:t>
      </w:r>
      <w:r>
        <w:rPr>
          <w:rFonts w:cs="Times New Roman"/>
          <w:lang w:val="es-ES"/>
        </w:rPr>
        <w:t xml:space="preserve"> y posterior a la realización de </w:t>
      </w:r>
      <w:r w:rsidRPr="00C618AF">
        <w:rPr>
          <w:rFonts w:cs="Times New Roman"/>
          <w:lang w:val="es-PE"/>
        </w:rPr>
        <w:t>wireframes</w:t>
      </w:r>
      <w:r w:rsidR="007B7445" w:rsidRPr="0039004D">
        <w:rPr>
          <w:rFonts w:cs="Times New Roman"/>
          <w:lang w:val="es-ES"/>
        </w:rPr>
        <w:t>.</w:t>
      </w:r>
    </w:p>
    <w:p w14:paraId="177E6343" w14:textId="77777777" w:rsidR="00B674F0" w:rsidRDefault="00107D89" w:rsidP="00262D6E">
      <w:pPr>
        <w:pStyle w:val="Prrafodelista"/>
        <w:numPr>
          <w:ilvl w:val="1"/>
          <w:numId w:val="6"/>
        </w:numPr>
        <w:spacing w:line="360" w:lineRule="auto"/>
        <w:jc w:val="both"/>
        <w:rPr>
          <w:rFonts w:cs="Times New Roman"/>
          <w:lang w:val="es-ES"/>
        </w:rPr>
      </w:pPr>
      <w:r>
        <w:rPr>
          <w:rFonts w:cs="Times New Roman"/>
          <w:lang w:val="es-ES"/>
        </w:rPr>
        <w:t>Prototipado funcional</w:t>
      </w:r>
      <w:r w:rsidR="00B674F0" w:rsidRPr="0039004D">
        <w:rPr>
          <w:rFonts w:cs="Times New Roman"/>
          <w:lang w:val="es-ES"/>
        </w:rPr>
        <w:t xml:space="preserve">: Es la forma de darle interacción a los </w:t>
      </w:r>
      <w:r w:rsidR="00B674F0" w:rsidRPr="00C618AF">
        <w:rPr>
          <w:rFonts w:cs="Times New Roman"/>
          <w:lang w:val="es-PE"/>
        </w:rPr>
        <w:t>mockups</w:t>
      </w:r>
      <w:r w:rsidR="00B674F0" w:rsidRPr="0039004D">
        <w:rPr>
          <w:rFonts w:cs="Times New Roman"/>
          <w:lang w:val="es-ES"/>
        </w:rPr>
        <w:t xml:space="preserve"> de las diversas pantallas para tener un resultado final unificado en el que se aprecie tanto la distribución, detalles y flujo del sistema</w:t>
      </w:r>
      <w:r w:rsidR="007B7445" w:rsidRPr="0039004D">
        <w:rPr>
          <w:rFonts w:cs="Times New Roman"/>
          <w:lang w:val="es-ES"/>
        </w:rPr>
        <w:t>.</w:t>
      </w:r>
    </w:p>
    <w:p w14:paraId="66B2D063" w14:textId="77777777" w:rsidR="00107D89" w:rsidRPr="0039004D" w:rsidRDefault="00107D89" w:rsidP="00107D89">
      <w:pPr>
        <w:pStyle w:val="Prrafodelista"/>
        <w:spacing w:line="360" w:lineRule="auto"/>
        <w:ind w:left="1440"/>
        <w:jc w:val="both"/>
        <w:rPr>
          <w:rFonts w:cs="Times New Roman"/>
          <w:lang w:val="es-ES"/>
        </w:rPr>
      </w:pPr>
    </w:p>
    <w:p w14:paraId="74F15801"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lastRenderedPageBreak/>
        <w:t>Evaluación:</w:t>
      </w:r>
      <w:r w:rsidRPr="0039004D">
        <w:rPr>
          <w:rFonts w:cs="Times New Roman"/>
          <w:lang w:val="es-ES"/>
        </w:rPr>
        <w:t xml:space="preserve"> Consiste en la evaluación de un prototipo funcional con diversos tipos de</w:t>
      </w:r>
      <w:r w:rsidR="00107D89">
        <w:rPr>
          <w:rFonts w:cs="Times New Roman"/>
          <w:lang w:val="es-ES"/>
        </w:rPr>
        <w:t xml:space="preserve"> técnicas para</w:t>
      </w:r>
      <w:r w:rsidRPr="0039004D">
        <w:rPr>
          <w:rFonts w:cs="Times New Roman"/>
          <w:lang w:val="es-ES"/>
        </w:rPr>
        <w:t xml:space="preserve"> pruebas, siendo las más comunes:</w:t>
      </w:r>
    </w:p>
    <w:p w14:paraId="69CA09BC"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 xml:space="preserve">Evaluación </w:t>
      </w:r>
      <w:r w:rsidR="00B137E1" w:rsidRPr="0039004D">
        <w:rPr>
          <w:rFonts w:cs="Times New Roman"/>
          <w:lang w:val="es-ES"/>
        </w:rPr>
        <w:t>Heurística</w:t>
      </w:r>
      <w:r w:rsidRPr="0039004D">
        <w:rPr>
          <w:rFonts w:cs="Times New Roman"/>
          <w:lang w:val="es-ES"/>
        </w:rPr>
        <w:t>: Test realizado por el mismo diseñador para encontrar posibles errores de usabilidad, es una prueba rápida y efectiva donde se revisa que se cumplan los 10 principios de heurística de Molich y Nielsen</w:t>
      </w:r>
      <w:r w:rsidR="00107D89">
        <w:rPr>
          <w:rFonts w:cs="Times New Roman"/>
          <w:lang w:val="es-ES"/>
        </w:rPr>
        <w:t xml:space="preserve"> </w:t>
      </w:r>
      <w:r w:rsidR="00EC2BAF" w:rsidRPr="0039004D">
        <w:rPr>
          <w:rFonts w:cs="Times New Roman"/>
          <w:lang w:val="es-ES"/>
        </w:rPr>
        <w:fldChar w:fldCharType="begin" w:fldLock="1"/>
      </w:r>
      <w:r w:rsidR="00D32C56">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"(28)", "plainTextFormattedCitation" : "(28)", "previouslyFormattedCitation" : "(28)"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(28)</w:t>
      </w:r>
      <w:r w:rsidR="00EC2BA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06E45661"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T</w:t>
      </w:r>
      <w:r w:rsidR="00D90FCF" w:rsidRPr="0039004D">
        <w:rPr>
          <w:rFonts w:cs="Times New Roman"/>
          <w:lang w:val="es-ES"/>
        </w:rPr>
        <w:t>est de Usuarios</w:t>
      </w:r>
      <w:r w:rsidRPr="0039004D">
        <w:rPr>
          <w:rFonts w:cs="Times New Roman"/>
          <w:lang w:val="es-ES"/>
        </w:rPr>
        <w:t>: Pruebas con usuarios para encontrar p</w:t>
      </w:r>
      <w:r w:rsidR="00107D89">
        <w:rPr>
          <w:rFonts w:cs="Times New Roman"/>
          <w:lang w:val="es-ES"/>
        </w:rPr>
        <w:t>osibles problemas de usabilidad. Consiste en</w:t>
      </w:r>
      <w:r w:rsidRPr="0039004D">
        <w:rPr>
          <w:rFonts w:cs="Times New Roman"/>
          <w:lang w:val="es-ES"/>
        </w:rPr>
        <w:t xml:space="preserve"> darle al usuario una tarea a realizar dentro del sistema y documentar el </w:t>
      </w:r>
      <w:r w:rsidR="00107D89" w:rsidRPr="0039004D">
        <w:rPr>
          <w:rFonts w:cs="Times New Roman"/>
          <w:lang w:val="es-ES"/>
        </w:rPr>
        <w:t>cómo</w:t>
      </w:r>
      <w:r w:rsidRPr="0039004D">
        <w:rPr>
          <w:rFonts w:cs="Times New Roman"/>
          <w:lang w:val="es-ES"/>
        </w:rPr>
        <w:t xml:space="preserve"> y si es que llega a cumplir su objetivo o no</w:t>
      </w:r>
      <w:r w:rsidR="007B7445" w:rsidRPr="0039004D">
        <w:rPr>
          <w:rFonts w:cs="Times New Roman"/>
          <w:lang w:val="es-ES"/>
        </w:rPr>
        <w:t>.</w:t>
      </w:r>
      <w:r w:rsidRPr="0039004D">
        <w:rPr>
          <w:rFonts w:cs="Times New Roman"/>
          <w:lang w:val="es-ES"/>
        </w:rPr>
        <w:t xml:space="preserve"> Adicionalmente, con este test se ve la efectividad del sistema y se recogen percepciones y opiniones del usuario</w:t>
      </w:r>
      <w:r w:rsidR="007B7445" w:rsidRPr="0039004D">
        <w:rPr>
          <w:rFonts w:cs="Times New Roman"/>
          <w:lang w:val="es-ES"/>
        </w:rPr>
        <w:t>.</w:t>
      </w:r>
    </w:p>
    <w:p w14:paraId="00D27BFE" w14:textId="77777777" w:rsidR="00107D89" w:rsidRDefault="00107D89" w:rsidP="00107D89">
      <w:pPr>
        <w:spacing w:line="360" w:lineRule="auto"/>
        <w:jc w:val="both"/>
        <w:rPr>
          <w:rFonts w:cs="Times New Roman"/>
          <w:lang w:val="es-ES"/>
        </w:rPr>
      </w:pPr>
    </w:p>
    <w:p w14:paraId="25EB6DF5" w14:textId="77777777" w:rsidR="00107D89" w:rsidRPr="00107D89" w:rsidRDefault="00107D89" w:rsidP="00107D89">
      <w:pPr>
        <w:spacing w:line="360" w:lineRule="auto"/>
        <w:jc w:val="both"/>
        <w:rPr>
          <w:rFonts w:cs="Times New Roman"/>
          <w:lang w:val="es-ES"/>
        </w:rPr>
      </w:pPr>
      <w:r w:rsidRPr="00107D89">
        <w:rPr>
          <w:rFonts w:cs="Times New Roman"/>
          <w:lang w:val="es-ES"/>
        </w:rPr>
        <w:t>Cabe resaltar que la fase de diseño y la fase de evaluación, son iterativas, es decir que se repite el proceso la cantidad de veces que sea necesario para tener un diseño consistente.</w:t>
      </w:r>
    </w:p>
    <w:p w14:paraId="53E609B3" w14:textId="77777777" w:rsidR="0061601E" w:rsidRPr="0039004D" w:rsidRDefault="0061601E" w:rsidP="00262D6E">
      <w:pPr>
        <w:spacing w:line="360" w:lineRule="auto"/>
        <w:jc w:val="both"/>
        <w:rPr>
          <w:rFonts w:cs="Times New Roman"/>
          <w:lang w:val="es-ES"/>
        </w:rPr>
      </w:pPr>
    </w:p>
    <w:p w14:paraId="3B0EF820" w14:textId="77777777" w:rsidR="00B674F0" w:rsidRPr="00107D89" w:rsidRDefault="00562533" w:rsidP="00107D89">
      <w:pPr>
        <w:pStyle w:val="Ttulo3"/>
      </w:pPr>
      <w:bookmarkStart w:id="14" w:name="_Toc510209090"/>
      <w:r w:rsidRPr="0039004D">
        <w:t>Diseño centrado en el usuario en el sector salud: Importancia</w:t>
      </w:r>
      <w:bookmarkEnd w:id="14"/>
    </w:p>
    <w:p w14:paraId="4851A88F" w14:textId="77777777" w:rsidR="00B674F0" w:rsidRPr="0039004D" w:rsidRDefault="00054753" w:rsidP="00262D6E">
      <w:pPr>
        <w:spacing w:line="360" w:lineRule="auto"/>
        <w:jc w:val="both"/>
        <w:rPr>
          <w:rFonts w:cs="Times New Roman"/>
          <w:lang w:val="es-ES"/>
        </w:rPr>
      </w:pPr>
      <w:r>
        <w:rPr>
          <w:rFonts w:cs="Times New Roman"/>
          <w:lang w:val="es-ES"/>
        </w:rPr>
        <w:t>L</w:t>
      </w:r>
      <w:r w:rsidR="00B674F0" w:rsidRPr="0039004D">
        <w:rPr>
          <w:rFonts w:cs="Times New Roman"/>
          <w:lang w:val="es-ES"/>
        </w:rPr>
        <w:t xml:space="preserve">os principios del </w:t>
      </w:r>
      <w:r>
        <w:rPr>
          <w:rFonts w:cs="Times New Roman"/>
          <w:lang w:val="es-ES"/>
        </w:rPr>
        <w:t>UCD</w:t>
      </w:r>
      <w:r w:rsidR="00B674F0" w:rsidRPr="0039004D">
        <w:rPr>
          <w:rFonts w:cs="Times New Roman"/>
          <w:lang w:val="es-ES"/>
        </w:rPr>
        <w:t xml:space="preserve"> en Tecno</w:t>
      </w:r>
      <w:r w:rsidR="0038486C">
        <w:rPr>
          <w:rFonts w:cs="Times New Roman"/>
          <w:lang w:val="es-ES"/>
        </w:rPr>
        <w:t>logías de Información en Salud</w:t>
      </w:r>
      <w:r w:rsidR="00B674F0" w:rsidRPr="0039004D">
        <w:rPr>
          <w:rFonts w:cs="Times New Roman"/>
          <w:lang w:val="es-ES"/>
        </w:rPr>
        <w:t xml:space="preserve"> </w:t>
      </w:r>
      <w:r w:rsidR="006C2342">
        <w:rPr>
          <w:rFonts w:cs="Times New Roman"/>
          <w:lang w:val="es-ES"/>
        </w:rPr>
        <w:t>(</w:t>
      </w:r>
      <w:r w:rsidR="006C2342" w:rsidRPr="0066664C">
        <w:rPr>
          <w:rFonts w:cs="Times New Roman"/>
          <w:lang w:val="es-PE"/>
        </w:rPr>
        <w:t>Health Information Technologies</w:t>
      </w:r>
      <w:r w:rsidR="006C2342">
        <w:rPr>
          <w:rFonts w:cs="Times New Roman"/>
          <w:lang w:val="es-ES"/>
        </w:rPr>
        <w:t xml:space="preserve">, HIT) </w:t>
      </w:r>
      <w:r w:rsidR="00B674F0" w:rsidRPr="0039004D">
        <w:rPr>
          <w:rFonts w:cs="Times New Roman"/>
          <w:lang w:val="es-ES"/>
        </w:rPr>
        <w:t xml:space="preserve">han sido identificados como fundamentales por la Asociación Médica Americana en conjunto con el gobierno de Estados Unidos, ya que consideran a estos enfoques como requerimientos críticos al momento de crear un sistema clínico </w:t>
      </w:r>
      <w:r w:rsidR="00EC2BAF" w:rsidRPr="0039004D">
        <w:rPr>
          <w:rFonts w:cs="Times New Roman"/>
          <w:lang w:val="es-ES"/>
        </w:rPr>
        <w:fldChar w:fldCharType="begin" w:fldLock="1"/>
      </w:r>
      <w:r w:rsidR="00D32C56">
        <w:rPr>
          <w:rFonts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"(29)", "plainTextFormattedCitation" : "(29)", "previouslyFormattedCitation" : "(29)"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(29)</w:t>
      </w:r>
      <w:r w:rsidR="00EC2BAF" w:rsidRPr="0039004D">
        <w:rPr>
          <w:rFonts w:cs="Times New Roman"/>
          <w:lang w:val="es-ES"/>
        </w:rPr>
        <w:fldChar w:fldCharType="end"/>
      </w:r>
      <w:r w:rsidR="007B7445" w:rsidRPr="0039004D">
        <w:rPr>
          <w:rFonts w:cs="Times New Roman"/>
          <w:lang w:val="es-ES"/>
        </w:rPr>
        <w:t>.</w:t>
      </w:r>
      <w:r>
        <w:rPr>
          <w:rFonts w:cs="Times New Roman"/>
          <w:lang w:val="es-ES"/>
        </w:rPr>
        <w:t xml:space="preserve"> Sin el uso de esta </w:t>
      </w:r>
      <w:r w:rsidR="00B05607">
        <w:rPr>
          <w:rFonts w:cs="Times New Roman"/>
          <w:lang w:val="es-ES"/>
        </w:rPr>
        <w:t>metodología</w:t>
      </w:r>
      <w:r w:rsidR="00B674F0" w:rsidRPr="0039004D">
        <w:rPr>
          <w:rFonts w:cs="Times New Roman"/>
          <w:lang w:val="es-ES"/>
        </w:rPr>
        <w:t>, no se puede garantizar que un sistema clínico sea usable y útil para lo que se deseaba</w:t>
      </w:r>
      <w:r w:rsidR="007B7445" w:rsidRPr="0039004D">
        <w:rPr>
          <w:rFonts w:cs="Times New Roman"/>
          <w:lang w:val="es-ES"/>
        </w:rPr>
        <w:t>.</w:t>
      </w:r>
      <w:r w:rsidR="00B674F0" w:rsidRPr="0039004D">
        <w:rPr>
          <w:rFonts w:cs="Times New Roman"/>
          <w:lang w:val="es-ES"/>
        </w:rPr>
        <w:t xml:space="preserve"> Existen estudios donde se demuestra que la creación de un diseño apropiado para la visualización de datos médicos es valioso para conseguir la participación y compromiso del paciente </w:t>
      </w:r>
      <w:r w:rsidR="00EC2BAF" w:rsidRPr="0039004D">
        <w:rPr>
          <w:rFonts w:cs="Times New Roman"/>
          <w:lang w:val="es-ES"/>
        </w:rPr>
        <w:fldChar w:fldCharType="begin" w:fldLock="1"/>
      </w:r>
      <w:r w:rsidR="00D32C56">
        <w:rPr>
          <w:rFonts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"(30)", "plainTextFormattedCitation" : "(30)", "previouslyFormattedCitation" : "(30)"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(30)</w:t>
      </w:r>
      <w:r w:rsidR="00EC2BAF" w:rsidRPr="0039004D">
        <w:rPr>
          <w:rFonts w:cs="Times New Roman"/>
          <w:lang w:val="es-ES"/>
        </w:rPr>
        <w:fldChar w:fldCharType="end"/>
      </w:r>
      <w:r w:rsidR="00B674F0" w:rsidRPr="0039004D">
        <w:rPr>
          <w:rFonts w:cs="Times New Roman"/>
          <w:lang w:val="es-ES"/>
        </w:rPr>
        <w:t xml:space="preserve">, asegurando su funcionalidad y aumentando la probabilidad de conseguir los resultados esperados </w:t>
      </w:r>
      <w:r w:rsidR="00EC2BAF" w:rsidRPr="0039004D">
        <w:rPr>
          <w:rFonts w:cs="Times New Roman"/>
          <w:lang w:val="es-ES"/>
        </w:rPr>
        <w:fldChar w:fldCharType="begin" w:fldLock="1"/>
      </w:r>
      <w:r w:rsidR="002B7347">
        <w:rPr>
          <w:rFonts w:cs="Times New Roman"/>
          <w:lang w:val="es-ES"/>
        </w:rPr>
        <w:instrText>ADDIN CSL_CITATION { "citationItems" : [ { "id" : "ITEM-1", "itemData" : { "DOI" : "10.1097/NCN.0b013e31819f7c7c", "ISBN" : "1538-9774", "ISSN" : "1538-9774", "PMID" : "19411947", "abstract" : "Despite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"Dew", "given" : "Mary Amanda", "non-dropping-particle" : "", "parse-names" : false, "suffix" : "" } ], "container-title" : "Computers, informatics, nursing : CIN", "id" : "ITEM-1", "issue" : "3", "issued" : { "date-parts" : [ [ "2009" ] ] }, "page" : "175-83", "title" : "User-centered design and interactive health technologies for patients.", "type" : "article-journal", "volume" : "27"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(31)</w:t>
      </w:r>
      <w:r w:rsidR="00EC2BAF" w:rsidRPr="0039004D">
        <w:rPr>
          <w:rFonts w:cs="Times New Roman"/>
          <w:lang w:val="es-ES"/>
        </w:rPr>
        <w:fldChar w:fldCharType="end"/>
      </w:r>
      <w:r w:rsidR="007B7445" w:rsidRPr="0039004D">
        <w:rPr>
          <w:rFonts w:cs="Times New Roman"/>
          <w:lang w:val="es-ES"/>
        </w:rPr>
        <w:t>.</w:t>
      </w:r>
      <w:r w:rsidR="00B674F0" w:rsidRPr="0039004D">
        <w:rPr>
          <w:rFonts w:cs="Times New Roman"/>
          <w:lang w:val="es-ES"/>
        </w:rPr>
        <w:t xml:space="preserve"> </w:t>
      </w:r>
    </w:p>
    <w:p w14:paraId="7FBC53FB" w14:textId="77777777" w:rsidR="00B674F0" w:rsidRDefault="00B674F0" w:rsidP="00262D6E">
      <w:pPr>
        <w:spacing w:line="360" w:lineRule="auto"/>
        <w:jc w:val="both"/>
        <w:rPr>
          <w:rFonts w:cs="Times New Roman"/>
          <w:lang w:val="es-ES"/>
        </w:rPr>
      </w:pPr>
    </w:p>
    <w:p w14:paraId="76EEC2CF" w14:textId="77777777" w:rsidR="00B018AF" w:rsidRDefault="00B018AF" w:rsidP="00262D6E">
      <w:pPr>
        <w:spacing w:line="360" w:lineRule="auto"/>
        <w:jc w:val="both"/>
        <w:rPr>
          <w:rFonts w:cs="Times New Roman"/>
          <w:lang w:val="es-ES"/>
        </w:rPr>
      </w:pPr>
      <w:r>
        <w:rPr>
          <w:rFonts w:cs="Times New Roman"/>
          <w:lang w:val="es-ES"/>
        </w:rPr>
        <w:t xml:space="preserve">Aunque en un primer momento pueda parecer que involucrar un componente de UCD dentro del desarrollo de nuevas herramientas resultará en gasto innecesario y en tiempo consumido, existe evidencia que muestra que los beneficios de utilizar UCD será altamente beneficioso, promoviendo los comportamiento en salud y resultados deseados </w:t>
      </w:r>
      <w:r w:rsidR="00EC2BAF">
        <w:rPr>
          <w:rFonts w:cs="Times New Roman"/>
          <w:lang w:val="es-ES"/>
        </w:rPr>
        <w:fldChar w:fldCharType="begin" w:fldLock="1"/>
      </w:r>
      <w:r w:rsidR="002B7347">
        <w:rPr>
          <w:rFonts w:cs="Times New Roman"/>
          <w:lang w:val="es-ES"/>
        </w:rPr>
        <w:instrText>ADDIN CSL_CITATION { "citationItems" : [ { "id" : "ITEM-1", "itemData" : { "DOI" : "10.1097/NCN.0b013e31819f7c7c", "ISBN" : "1538-9774", "ISSN" : "1538-9774", "PMID" : "19411947", "abstract" : "Despite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"Dew", "given" : "Mary Amanda", "non-dropping-particle" : "", "parse-names" : false, "suffix" : "" } ], "container-title" : "Computers, informatics, nursing : CIN", "id" : "ITEM-1", "issue" : "3", "issued" : { "date-parts" : [ [ "2009" ] ] }, "page" : "175-83", "title" : "User-centered design and interactive health technologies for patients.", "type" : "article-journal", "volume" : "27"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(31)</w:t>
      </w:r>
      <w:r w:rsidR="00EC2BAF">
        <w:rPr>
          <w:rFonts w:cs="Times New Roman"/>
          <w:lang w:val="es-ES"/>
        </w:rPr>
        <w:fldChar w:fldCharType="end"/>
      </w:r>
      <w:r>
        <w:rPr>
          <w:rFonts w:cs="Times New Roman"/>
          <w:lang w:val="es-ES"/>
        </w:rPr>
        <w:t>.</w:t>
      </w:r>
    </w:p>
    <w:p w14:paraId="40B47E81" w14:textId="77777777" w:rsidR="003E4989" w:rsidRDefault="003E4989" w:rsidP="00262D6E">
      <w:pPr>
        <w:spacing w:line="360" w:lineRule="auto"/>
        <w:jc w:val="both"/>
        <w:rPr>
          <w:rFonts w:cs="Times New Roman"/>
          <w:lang w:val="es-ES"/>
        </w:rPr>
      </w:pPr>
    </w:p>
    <w:p w14:paraId="6765E5B7" w14:textId="77777777" w:rsidR="00562533" w:rsidRPr="0039004D" w:rsidRDefault="00562533" w:rsidP="009E44F3">
      <w:pPr>
        <w:pStyle w:val="Ttulo2"/>
      </w:pPr>
      <w:bookmarkStart w:id="15" w:name="_Toc510209091"/>
      <w:r w:rsidRPr="0039004D">
        <w:lastRenderedPageBreak/>
        <w:t xml:space="preserve">Caso: </w:t>
      </w:r>
      <w:r w:rsidR="00302145">
        <w:t>Superintendencia Nacional de Salud (</w:t>
      </w:r>
      <w:r w:rsidRPr="0039004D">
        <w:t>SUSALUD</w:t>
      </w:r>
      <w:r w:rsidR="00302145">
        <w:t>)</w:t>
      </w:r>
      <w:r w:rsidRPr="0039004D">
        <w:t xml:space="preserve"> – Perú</w:t>
      </w:r>
      <w:bookmarkEnd w:id="15"/>
    </w:p>
    <w:p w14:paraId="4B2A88ED" w14:textId="77777777" w:rsidR="00262D6E" w:rsidRPr="004F4C96" w:rsidRDefault="00262D6E" w:rsidP="004F4C96">
      <w:pPr>
        <w:pStyle w:val="Ttulo3"/>
      </w:pPr>
      <w:bookmarkStart w:id="16" w:name="_Toc510209092"/>
      <w:r w:rsidRPr="0039004D">
        <w:t>D</w:t>
      </w:r>
      <w:r w:rsidR="00562533" w:rsidRPr="0039004D">
        <w:t>escripción</w:t>
      </w:r>
      <w:bookmarkEnd w:id="16"/>
    </w:p>
    <w:p w14:paraId="39D3D812" w14:textId="77777777" w:rsidR="00652560" w:rsidRPr="0039004D" w:rsidRDefault="00302145" w:rsidP="00262D6E">
      <w:pPr>
        <w:spacing w:line="360" w:lineRule="auto"/>
        <w:jc w:val="both"/>
        <w:rPr>
          <w:rFonts w:cs="Times New Roman"/>
          <w:lang w:val="es-ES"/>
        </w:rPr>
      </w:pPr>
      <w:r>
        <w:rPr>
          <w:rFonts w:cs="Times New Roman"/>
          <w:lang w:val="es-ES"/>
        </w:rPr>
        <w:t>S</w:t>
      </w:r>
      <w:r w:rsidR="004F4C96">
        <w:rPr>
          <w:rFonts w:cs="Times New Roman"/>
          <w:lang w:val="es-ES"/>
        </w:rPr>
        <w:t>USALUD</w:t>
      </w:r>
      <w:r w:rsidR="00652560" w:rsidRPr="0039004D">
        <w:rPr>
          <w:rFonts w:cs="Times New Roman"/>
          <w:lang w:val="es-ES"/>
        </w:rPr>
        <w:t xml:space="preserve"> es la encargada de proteger los derechos en salud del ciudadano peruano, orientando sus acciones hacia el empoderamiento para colocar al ciudadano en el centro del sistema de salud, sin importar las condiciones de su seguro </w:t>
      </w:r>
      <w:r w:rsidR="004C67AC" w:rsidRPr="0039004D">
        <w:rPr>
          <w:rFonts w:cs="Times New Roman"/>
          <w:lang w:val="es-ES"/>
        </w:rPr>
        <w:t>médico</w:t>
      </w:r>
      <w:r w:rsidR="00652560" w:rsidRPr="0039004D">
        <w:rPr>
          <w:rFonts w:cs="Times New Roman"/>
          <w:lang w:val="es-ES"/>
        </w:rPr>
        <w:t xml:space="preserve"> ni el lugar donde se atiende</w:t>
      </w:r>
      <w:r w:rsidR="007B7445" w:rsidRPr="0039004D">
        <w:rPr>
          <w:rFonts w:cs="Times New Roman"/>
          <w:lang w:val="es-ES"/>
        </w:rPr>
        <w:t>.</w:t>
      </w:r>
      <w:r w:rsidR="00652560" w:rsidRPr="0039004D">
        <w:rPr>
          <w:rFonts w:cs="Times New Roman"/>
          <w:lang w:val="es-ES"/>
        </w:rPr>
        <w:t xml:space="preserve"> SUSALUD tiene autoridad tanto en </w:t>
      </w:r>
      <w:r w:rsidR="004F4C96">
        <w:rPr>
          <w:rFonts w:cs="Times New Roman"/>
          <w:lang w:val="es-ES"/>
        </w:rPr>
        <w:t xml:space="preserve">IPRESS públicas, privadas y mixtas </w:t>
      </w:r>
      <w:r w:rsidR="00652560" w:rsidRPr="0039004D">
        <w:rPr>
          <w:rFonts w:cs="Times New Roman"/>
          <w:lang w:val="es-ES"/>
        </w:rPr>
        <w:t xml:space="preserve">y en </w:t>
      </w:r>
      <w:r w:rsidR="004F4C96">
        <w:rPr>
          <w:rFonts w:cs="Times New Roman"/>
          <w:lang w:val="es-ES"/>
        </w:rPr>
        <w:t>IAFAS</w:t>
      </w:r>
      <w:r w:rsidR="00CC65BF">
        <w:rPr>
          <w:rFonts w:cs="Times New Roman"/>
          <w:lang w:val="es-ES"/>
        </w:rPr>
        <w:t xml:space="preserve"> </w:t>
      </w:r>
      <w:r w:rsidR="00EC2BAF">
        <w:rPr>
          <w:rFonts w:cs="Times New Roman"/>
          <w:lang w:val="es-ES"/>
        </w:rPr>
        <w:fldChar w:fldCharType="begin" w:fldLock="1"/>
      </w:r>
      <w:r w:rsidR="00D32C56">
        <w:rPr>
          <w:rFonts w:cs="Times New Roman"/>
          <w:lang w:val="es-ES"/>
        </w:rPr>
        <w:instrText>ADDIN CSL_CITATION { "citationItems" : [ { "id" : "ITEM-1", "itemData" : { "author" : [ { "dropping-particle" : "", "family" : "Peruano", "given" : "", "non-dropping-particle" : "El", "parse-names" : false, "suffix" : "" } ], "id" : "ITEM-1", "issued" : { "date-parts" : [ [ "2014" ] ] }, "title" : "DECRETO SUPREMO N\u00ba 008-2014-SA", "type" : "article-journal" }, "uris" : [ "http://www.mendeley.com/documents/?uuid=0dd40f26-9b5a-3df5-a923-0bd566088466" ] } ], "mendeley" : { "formattedCitation" : "(32)", "plainTextFormattedCitation" : "(32)", "previouslyFormattedCitation" : "(32)"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(32)</w:t>
      </w:r>
      <w:r w:rsidR="00EC2BAF">
        <w:rPr>
          <w:rFonts w:cs="Times New Roman"/>
          <w:lang w:val="es-ES"/>
        </w:rPr>
        <w:fldChar w:fldCharType="end"/>
      </w:r>
      <w:r w:rsidR="007B7445" w:rsidRPr="0039004D">
        <w:rPr>
          <w:rFonts w:cs="Times New Roman"/>
          <w:lang w:val="es-ES"/>
        </w:rPr>
        <w:t>.</w:t>
      </w:r>
      <w:r w:rsidR="00652560" w:rsidRPr="0039004D">
        <w:rPr>
          <w:rFonts w:cs="Times New Roman"/>
          <w:lang w:val="es-ES"/>
        </w:rPr>
        <w:t xml:space="preserve"> </w:t>
      </w:r>
    </w:p>
    <w:p w14:paraId="0F14FA91" w14:textId="77777777" w:rsidR="00652560" w:rsidRPr="0039004D" w:rsidRDefault="00652560" w:rsidP="00262D6E">
      <w:pPr>
        <w:spacing w:line="360" w:lineRule="auto"/>
        <w:jc w:val="both"/>
        <w:rPr>
          <w:rFonts w:cs="Times New Roman"/>
          <w:lang w:val="es-ES"/>
        </w:rPr>
      </w:pPr>
    </w:p>
    <w:p w14:paraId="32DD3FDA" w14:textId="77777777" w:rsidR="00652560" w:rsidRPr="0039004D" w:rsidRDefault="00652560" w:rsidP="00262D6E">
      <w:pPr>
        <w:spacing w:line="360" w:lineRule="auto"/>
        <w:jc w:val="both"/>
        <w:rPr>
          <w:rFonts w:cs="Times New Roman"/>
          <w:lang w:val="es-ES"/>
        </w:rPr>
      </w:pPr>
      <w:r w:rsidRPr="0039004D">
        <w:rPr>
          <w:rFonts w:cs="Times New Roman"/>
          <w:lang w:val="es-ES"/>
        </w:rPr>
        <w:t>Cuenta con 4 líneas de acción:</w:t>
      </w:r>
    </w:p>
    <w:p w14:paraId="6CE76A5B" w14:textId="77777777" w:rsidR="00652560" w:rsidRPr="0039004D" w:rsidRDefault="00652560" w:rsidP="00262D6E">
      <w:pPr>
        <w:spacing w:line="360" w:lineRule="auto"/>
        <w:jc w:val="both"/>
        <w:rPr>
          <w:rFonts w:cs="Times New Roman"/>
          <w:lang w:val="es-ES"/>
        </w:rPr>
      </w:pPr>
    </w:p>
    <w:p w14:paraId="04E80EF0"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Promoción y protección de los derechos en salud</w:t>
      </w:r>
      <w:r w:rsidR="007B7445" w:rsidRPr="0039004D">
        <w:rPr>
          <w:rFonts w:cs="Times New Roman"/>
          <w:lang w:val="es-ES"/>
        </w:rPr>
        <w:t>.</w:t>
      </w:r>
    </w:p>
    <w:p w14:paraId="5591B3A0"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Prevención, mediante supervisión a los establecimientos de salud</w:t>
      </w:r>
      <w:r w:rsidR="007B7445" w:rsidRPr="0039004D">
        <w:rPr>
          <w:rFonts w:cs="Times New Roman"/>
          <w:lang w:val="es-ES"/>
        </w:rPr>
        <w:t>.</w:t>
      </w:r>
    </w:p>
    <w:p w14:paraId="51A4E1EE"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Restitución al derecho, por medio de fiscalización, medidas correctivas y sanciones cuando se ameriten</w:t>
      </w:r>
      <w:r w:rsidR="007B7445" w:rsidRPr="0039004D">
        <w:rPr>
          <w:rFonts w:cs="Times New Roman"/>
          <w:lang w:val="es-ES"/>
        </w:rPr>
        <w:t>.</w:t>
      </w:r>
    </w:p>
    <w:p w14:paraId="3D7C5B60"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Investigación y Desarrollo, por medio de sistemas de información</w:t>
      </w:r>
      <w:r w:rsidR="007B7445" w:rsidRPr="0039004D">
        <w:rPr>
          <w:rFonts w:cs="Times New Roman"/>
          <w:lang w:val="es-ES"/>
        </w:rPr>
        <w:t>.</w:t>
      </w:r>
    </w:p>
    <w:p w14:paraId="66CA4BA3" w14:textId="77777777" w:rsidR="00652560" w:rsidRPr="0039004D" w:rsidRDefault="00652560" w:rsidP="00262D6E">
      <w:pPr>
        <w:spacing w:line="360" w:lineRule="auto"/>
        <w:jc w:val="both"/>
        <w:rPr>
          <w:rFonts w:cs="Times New Roman"/>
          <w:lang w:val="es-ES"/>
        </w:rPr>
      </w:pPr>
    </w:p>
    <w:p w14:paraId="79C49D47" w14:textId="77777777" w:rsidR="00652560" w:rsidRPr="0039004D" w:rsidRDefault="00CC65BF" w:rsidP="00262D6E">
      <w:pPr>
        <w:spacing w:line="360" w:lineRule="auto"/>
        <w:jc w:val="both"/>
        <w:rPr>
          <w:rFonts w:cs="Times New Roman"/>
          <w:lang w:val="es-ES"/>
        </w:rPr>
      </w:pPr>
      <w:r>
        <w:rPr>
          <w:rFonts w:cs="Times New Roman"/>
          <w:lang w:val="es-ES"/>
        </w:rPr>
        <w:t>Para enero del 2018</w:t>
      </w:r>
      <w:r w:rsidR="002D6887" w:rsidRPr="0039004D">
        <w:rPr>
          <w:rFonts w:cs="Times New Roman"/>
          <w:lang w:val="es-ES"/>
        </w:rPr>
        <w:t>, existen en total 21’119</w:t>
      </w:r>
      <w:r w:rsidR="00652560" w:rsidRPr="0039004D">
        <w:rPr>
          <w:rFonts w:cs="Times New Roman"/>
          <w:lang w:val="es-ES"/>
        </w:rPr>
        <w:t xml:space="preserve"> IPRESS a nivel nacional, las c</w:t>
      </w:r>
      <w:r w:rsidR="00CA7FE1" w:rsidRPr="0039004D">
        <w:rPr>
          <w:rFonts w:cs="Times New Roman"/>
          <w:lang w:val="es-ES"/>
        </w:rPr>
        <w:t>uales se dividen en privadas (57.79</w:t>
      </w:r>
      <w:r w:rsidR="00652560" w:rsidRPr="0039004D">
        <w:rPr>
          <w:rFonts w:cs="Times New Roman"/>
          <w:lang w:val="es-ES"/>
        </w:rPr>
        <w:t>% de l</w:t>
      </w:r>
      <w:r w:rsidR="00CA7FE1" w:rsidRPr="0039004D">
        <w:rPr>
          <w:rFonts w:cs="Times New Roman"/>
          <w:lang w:val="es-ES"/>
        </w:rPr>
        <w:t>as instituciones) y públicas (42</w:t>
      </w:r>
      <w:r w:rsidR="007B7445" w:rsidRPr="0039004D">
        <w:rPr>
          <w:rFonts w:cs="Times New Roman"/>
          <w:lang w:val="es-ES"/>
        </w:rPr>
        <w:t>.</w:t>
      </w:r>
      <w:r w:rsidR="00CA7FE1" w:rsidRPr="0039004D">
        <w:rPr>
          <w:rFonts w:cs="Times New Roman"/>
          <w:lang w:val="es-ES"/>
        </w:rPr>
        <w:t>2</w:t>
      </w:r>
      <w:r w:rsidR="00652560" w:rsidRPr="0039004D">
        <w:rPr>
          <w:rFonts w:cs="Times New Roman"/>
          <w:lang w:val="es-ES"/>
        </w:rPr>
        <w:t xml:space="preserve">0%) </w:t>
      </w:r>
      <w:r w:rsidR="00EC2BAF" w:rsidRPr="0039004D">
        <w:rPr>
          <w:rFonts w:cs="Times New Roman"/>
          <w:lang w:val="es-ES"/>
        </w:rPr>
        <w:fldChar w:fldCharType="begin" w:fldLock="1"/>
      </w:r>
      <w:r w:rsidR="00B72F4A">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(33)</w:t>
      </w:r>
      <w:r w:rsidR="00EC2BAF" w:rsidRPr="0039004D">
        <w:rPr>
          <w:rFonts w:cs="Times New Roman"/>
          <w:lang w:val="es-ES"/>
        </w:rPr>
        <w:fldChar w:fldCharType="end"/>
      </w:r>
      <w:r w:rsidR="007B7445" w:rsidRPr="0039004D">
        <w:rPr>
          <w:rFonts w:cs="Times New Roman"/>
          <w:lang w:val="es-ES"/>
        </w:rPr>
        <w:t>.</w:t>
      </w:r>
    </w:p>
    <w:p w14:paraId="06D2B0AC" w14:textId="77777777" w:rsidR="00652560" w:rsidRPr="0039004D" w:rsidRDefault="00652560" w:rsidP="00262D6E">
      <w:pPr>
        <w:spacing w:line="360" w:lineRule="auto"/>
        <w:jc w:val="both"/>
        <w:rPr>
          <w:rFonts w:cs="Times New Roman"/>
          <w:lang w:val="es-ES"/>
        </w:rPr>
      </w:pPr>
    </w:p>
    <w:p w14:paraId="5BD05DF8" w14:textId="77777777" w:rsidR="00CE3D66" w:rsidRDefault="00652560" w:rsidP="00262D6E">
      <w:pPr>
        <w:spacing w:line="360" w:lineRule="auto"/>
        <w:jc w:val="both"/>
        <w:rPr>
          <w:rFonts w:cs="Times New Roman"/>
          <w:lang w:val="es-ES"/>
        </w:rPr>
      </w:pPr>
      <w:r w:rsidRPr="0039004D">
        <w:rPr>
          <w:rFonts w:cs="Times New Roman"/>
          <w:lang w:val="es-ES"/>
        </w:rPr>
        <w:t xml:space="preserve">En el Perú, existen diversas </w:t>
      </w:r>
      <w:r w:rsidR="00CC65BF">
        <w:rPr>
          <w:rFonts w:cs="Times New Roman"/>
          <w:lang w:val="es-ES"/>
        </w:rPr>
        <w:t>IAFAS</w:t>
      </w:r>
      <w:r w:rsidRPr="0039004D">
        <w:rPr>
          <w:rFonts w:cs="Times New Roman"/>
          <w:lang w:val="es-ES"/>
        </w:rPr>
        <w:t xml:space="preserve"> que</w:t>
      </w:r>
      <w:r w:rsidR="00167787" w:rsidRPr="0039004D">
        <w:rPr>
          <w:rFonts w:cs="Times New Roman"/>
          <w:lang w:val="es-ES"/>
        </w:rPr>
        <w:t>, al 1 de Enero del 2018 contaban</w:t>
      </w:r>
      <w:r w:rsidRPr="0039004D">
        <w:rPr>
          <w:rFonts w:cs="Times New Roman"/>
          <w:lang w:val="es-ES"/>
        </w:rPr>
        <w:t xml:space="preserve"> con </w:t>
      </w:r>
      <w:r w:rsidR="00167787" w:rsidRPr="0039004D">
        <w:rPr>
          <w:rFonts w:cs="Times New Roman"/>
          <w:lang w:val="es-ES"/>
        </w:rPr>
        <w:t>el 84.99</w:t>
      </w:r>
      <w:r w:rsidR="00CC65BF">
        <w:rPr>
          <w:rFonts w:cs="Times New Roman"/>
          <w:lang w:val="es-ES"/>
        </w:rPr>
        <w:t xml:space="preserve">% </w:t>
      </w:r>
      <w:r w:rsidR="00520759" w:rsidRPr="0039004D">
        <w:rPr>
          <w:rFonts w:cs="Times New Roman"/>
          <w:lang w:val="es-ES"/>
        </w:rPr>
        <w:t>del total de los ciudadanos peruanos</w:t>
      </w:r>
      <w:r w:rsidRPr="0039004D">
        <w:rPr>
          <w:rFonts w:cs="Times New Roman"/>
          <w:lang w:val="es-ES"/>
        </w:rPr>
        <w:t xml:space="preserve"> </w:t>
      </w:r>
      <w:r w:rsidR="00CC65BF">
        <w:rPr>
          <w:rFonts w:cs="Times New Roman"/>
          <w:lang w:val="es-ES"/>
        </w:rPr>
        <w:t xml:space="preserve">asegurados </w:t>
      </w:r>
      <w:r w:rsidRPr="0039004D">
        <w:rPr>
          <w:rFonts w:cs="Times New Roman"/>
          <w:lang w:val="es-ES"/>
        </w:rPr>
        <w:t xml:space="preserve">a </w:t>
      </w:r>
      <w:r w:rsidR="0063349C" w:rsidRPr="0039004D">
        <w:rPr>
          <w:rFonts w:cs="Times New Roman"/>
          <w:lang w:val="es-ES"/>
        </w:rPr>
        <w:t>nivel nacional</w:t>
      </w:r>
      <w:r w:rsidR="00CC65BF">
        <w:rPr>
          <w:rFonts w:cs="Times New Roman"/>
          <w:lang w:val="es-ES"/>
        </w:rPr>
        <w:t>. D</w:t>
      </w:r>
      <w:r w:rsidR="008623C3" w:rsidRPr="0039004D">
        <w:rPr>
          <w:rFonts w:cs="Times New Roman"/>
          <w:lang w:val="es-ES"/>
        </w:rPr>
        <w:t>e</w:t>
      </w:r>
      <w:r w:rsidR="00CC65BF">
        <w:rPr>
          <w:rFonts w:cs="Times New Roman"/>
          <w:lang w:val="es-ES"/>
        </w:rPr>
        <w:t xml:space="preserve"> ellos,</w:t>
      </w:r>
      <w:r w:rsidR="008623C3" w:rsidRPr="0039004D">
        <w:rPr>
          <w:rFonts w:cs="Times New Roman"/>
          <w:lang w:val="es-ES"/>
        </w:rPr>
        <w:t xml:space="preserve"> </w:t>
      </w:r>
      <w:r w:rsidR="00CC65BF" w:rsidRPr="0039004D">
        <w:rPr>
          <w:rFonts w:cs="Times New Roman"/>
          <w:lang w:val="es-ES"/>
        </w:rPr>
        <w:t>el 62.6%</w:t>
      </w:r>
      <w:r w:rsidR="00CC65BF">
        <w:rPr>
          <w:rFonts w:cs="Times New Roman"/>
          <w:lang w:val="es-ES"/>
        </w:rPr>
        <w:t xml:space="preserve"> se encuentra asegurado por</w:t>
      </w:r>
      <w:r w:rsidR="007A54FF">
        <w:rPr>
          <w:rFonts w:cs="Times New Roman"/>
          <w:lang w:val="es-ES"/>
        </w:rPr>
        <w:t xml:space="preserve"> Seguro Integral de Salud</w:t>
      </w:r>
      <w:r w:rsidR="00A06B07" w:rsidRPr="0039004D">
        <w:rPr>
          <w:rFonts w:cs="Times New Roman"/>
          <w:lang w:val="es-ES"/>
        </w:rPr>
        <w:t xml:space="preserve"> </w:t>
      </w:r>
      <w:r w:rsidR="008623C3" w:rsidRPr="0039004D">
        <w:rPr>
          <w:rFonts w:cs="Times New Roman"/>
          <w:lang w:val="es-ES"/>
        </w:rPr>
        <w:t>promovido por el Gobierno del Perú</w:t>
      </w:r>
      <w:r w:rsidR="00CC65BF">
        <w:rPr>
          <w:rFonts w:cs="Times New Roman"/>
          <w:lang w:val="es-ES"/>
        </w:rPr>
        <w:t xml:space="preserve">. Esto significa que el </w:t>
      </w:r>
      <w:r w:rsidR="00CC65BF" w:rsidRPr="0039004D">
        <w:rPr>
          <w:rFonts w:cs="Times New Roman"/>
          <w:lang w:val="es-ES"/>
        </w:rPr>
        <w:t>37.4% de la población, aproximadamente 10 millones de ciudadanos,</w:t>
      </w:r>
      <w:r w:rsidR="00CC65BF">
        <w:rPr>
          <w:rFonts w:cs="Times New Roman"/>
          <w:lang w:val="es-ES"/>
        </w:rPr>
        <w:t xml:space="preserve"> se encuentran</w:t>
      </w:r>
      <w:r w:rsidR="00CC65BF" w:rsidRPr="0039004D">
        <w:rPr>
          <w:rFonts w:cs="Times New Roman"/>
          <w:lang w:val="es-ES"/>
        </w:rPr>
        <w:t xml:space="preserve"> repartidos entre l</w:t>
      </w:r>
      <w:r w:rsidR="00CC65BF">
        <w:rPr>
          <w:rFonts w:cs="Times New Roman"/>
          <w:lang w:val="es-ES"/>
        </w:rPr>
        <w:t xml:space="preserve">os seguros de EsSalud, </w:t>
      </w:r>
      <w:r w:rsidR="00CC65BF" w:rsidRPr="0039004D">
        <w:rPr>
          <w:rFonts w:cs="Times New Roman"/>
          <w:lang w:val="es-ES"/>
        </w:rPr>
        <w:t>F</w:t>
      </w:r>
      <w:r w:rsidR="0038486C">
        <w:rPr>
          <w:rFonts w:cs="Times New Roman"/>
          <w:lang w:val="es-ES"/>
        </w:rPr>
        <w:t>uerzas Armadas</w:t>
      </w:r>
      <w:r w:rsidR="00CC65BF" w:rsidRPr="0039004D">
        <w:rPr>
          <w:rFonts w:cs="Times New Roman"/>
          <w:lang w:val="es-ES"/>
        </w:rPr>
        <w:t xml:space="preserve"> y </w:t>
      </w:r>
      <w:r w:rsidR="00B137E1">
        <w:rPr>
          <w:rFonts w:cs="Times New Roman"/>
          <w:lang w:val="es-ES"/>
        </w:rPr>
        <w:t>Policía</w:t>
      </w:r>
      <w:r w:rsidR="0038486C">
        <w:rPr>
          <w:rFonts w:cs="Times New Roman"/>
          <w:lang w:val="es-ES"/>
        </w:rPr>
        <w:t xml:space="preserve"> Nacional del Perú</w:t>
      </w:r>
      <w:r w:rsidR="00CC65BF" w:rsidRPr="0039004D">
        <w:rPr>
          <w:rFonts w:cs="Times New Roman"/>
          <w:lang w:val="es-ES"/>
        </w:rPr>
        <w:t xml:space="preserve"> y aseguradoras privadas</w:t>
      </w:r>
      <w:r w:rsidR="00CC65BF">
        <w:rPr>
          <w:rFonts w:cs="Times New Roman"/>
          <w:lang w:val="es-ES"/>
        </w:rPr>
        <w:t xml:space="preserve"> </w:t>
      </w:r>
      <w:r w:rsidR="00EC2BAF" w:rsidRPr="0039004D">
        <w:rPr>
          <w:rFonts w:cs="Times New Roman"/>
          <w:lang w:val="es-ES"/>
        </w:rPr>
        <w:fldChar w:fldCharType="begin" w:fldLock="1"/>
      </w:r>
      <w:r w:rsidR="00D32C56">
        <w:rPr>
          <w:rFonts w:cs="Times New Roma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"(34)", "plainTextFormattedCitation" : "(34)", "previouslyFormattedCitation" : "(34)"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(34)</w:t>
      </w:r>
      <w:r w:rsidR="00EC2BAF" w:rsidRPr="0039004D">
        <w:rPr>
          <w:rFonts w:cs="Times New Roman"/>
          <w:lang w:val="es-ES"/>
        </w:rPr>
        <w:fldChar w:fldCharType="end"/>
      </w:r>
      <w:r w:rsidR="00CC65BF" w:rsidRPr="0039004D">
        <w:rPr>
          <w:rFonts w:cs="Times New Roman"/>
          <w:lang w:val="es-ES"/>
        </w:rPr>
        <w:t>.</w:t>
      </w:r>
    </w:p>
    <w:p w14:paraId="63B1E8BB" w14:textId="77777777" w:rsidR="00CC65BF" w:rsidRPr="0039004D" w:rsidRDefault="00CC65BF" w:rsidP="00262D6E">
      <w:pPr>
        <w:spacing w:line="360" w:lineRule="auto"/>
        <w:jc w:val="both"/>
        <w:rPr>
          <w:rFonts w:cs="Times New Roman"/>
          <w:lang w:val="es-ES"/>
        </w:rPr>
      </w:pPr>
    </w:p>
    <w:p w14:paraId="3B3A2E84" w14:textId="77777777" w:rsidR="00562533" w:rsidRPr="0039004D" w:rsidRDefault="00562533" w:rsidP="00000899">
      <w:pPr>
        <w:pStyle w:val="Ttulo3"/>
      </w:pPr>
      <w:bookmarkStart w:id="17" w:name="_Toc510209093"/>
      <w:r w:rsidRPr="0039004D">
        <w:t xml:space="preserve">Sistema de </w:t>
      </w:r>
      <w:r w:rsidR="002E7295" w:rsidRPr="0039004D">
        <w:t>Solicitudes</w:t>
      </w:r>
      <w:r w:rsidR="00ED38D2" w:rsidRPr="0039004D">
        <w:t xml:space="preserve"> en</w:t>
      </w:r>
      <w:r w:rsidR="009B63B8" w:rsidRPr="0039004D">
        <w:t xml:space="preserve"> Atención al Ciudadano</w:t>
      </w:r>
      <w:bookmarkEnd w:id="17"/>
    </w:p>
    <w:p w14:paraId="42175CF6" w14:textId="77777777" w:rsidR="008D2441" w:rsidRPr="0039004D" w:rsidRDefault="008D2441" w:rsidP="00262D6E">
      <w:pPr>
        <w:spacing w:line="360" w:lineRule="auto"/>
        <w:jc w:val="both"/>
        <w:rPr>
          <w:rFonts w:cs="Times New Roman"/>
          <w:lang w:val="es-ES"/>
        </w:rPr>
      </w:pPr>
    </w:p>
    <w:p w14:paraId="15562F7F" w14:textId="77777777" w:rsidR="008D2441" w:rsidRPr="0039004D" w:rsidRDefault="00376FA3" w:rsidP="00262D6E">
      <w:pPr>
        <w:spacing w:line="360" w:lineRule="auto"/>
        <w:jc w:val="both"/>
        <w:rPr>
          <w:rFonts w:cs="Times New Roman"/>
          <w:lang w:val="es-ES"/>
        </w:rPr>
      </w:pPr>
      <w:r w:rsidRPr="0039004D">
        <w:rPr>
          <w:rFonts w:cs="Times New Roman"/>
          <w:lang w:val="es-ES"/>
        </w:rPr>
        <w:t>SUSALUD cuenta con el llamado ‘</w:t>
      </w:r>
      <w:r w:rsidR="002E7295" w:rsidRPr="0039004D">
        <w:rPr>
          <w:rFonts w:cs="Times New Roman"/>
          <w:lang w:val="es-ES"/>
        </w:rPr>
        <w:t>Sistema de Solicitudes</w:t>
      </w:r>
      <w:r w:rsidR="00ED38D2" w:rsidRPr="0039004D">
        <w:rPr>
          <w:rFonts w:cs="Times New Roman"/>
          <w:lang w:val="es-ES"/>
        </w:rPr>
        <w:t xml:space="preserve"> en</w:t>
      </w:r>
      <w:r w:rsidR="009B63B8" w:rsidRPr="0039004D">
        <w:rPr>
          <w:rFonts w:cs="Times New Roman"/>
          <w:lang w:val="es-ES"/>
        </w:rPr>
        <w:t xml:space="preserve"> Atención al Ciudadano’</w:t>
      </w:r>
      <w:r w:rsidRPr="0039004D">
        <w:rPr>
          <w:rFonts w:cs="Times New Roman"/>
          <w:lang w:val="es-ES"/>
        </w:rPr>
        <w:t xml:space="preserve"> con el cual se espera obtener una retroalimentación de parte de los ciudadanos sobre la calidad de los servicios de salud brindados en diversas partes del Perú, dentro d</w:t>
      </w:r>
      <w:r w:rsidR="009B63B8" w:rsidRPr="0039004D">
        <w:rPr>
          <w:rFonts w:cs="Times New Roman"/>
          <w:lang w:val="es-ES"/>
        </w:rPr>
        <w:t>e este sistema se manejan tres</w:t>
      </w:r>
      <w:r w:rsidRPr="0039004D">
        <w:rPr>
          <w:rFonts w:cs="Times New Roman"/>
          <w:lang w:val="es-ES"/>
        </w:rPr>
        <w:t xml:space="preserve"> tipos diferentes de solicitudes</w:t>
      </w:r>
      <w:r w:rsidR="002A64C2">
        <w:rPr>
          <w:rFonts w:cs="Times New Roman"/>
          <w:lang w:val="es-ES"/>
        </w:rPr>
        <w:t xml:space="preserve"> </w:t>
      </w:r>
      <w:r w:rsidR="00EC2BA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(35)</w:t>
      </w:r>
      <w:r w:rsidR="00EC2BAF">
        <w:rPr>
          <w:rFonts w:cs="Times New Roman"/>
          <w:lang w:val="es-ES"/>
        </w:rPr>
        <w:fldChar w:fldCharType="end"/>
      </w:r>
      <w:r w:rsidRPr="0039004D">
        <w:rPr>
          <w:rFonts w:cs="Times New Roman"/>
          <w:lang w:val="es-ES"/>
        </w:rPr>
        <w:t>:</w:t>
      </w:r>
    </w:p>
    <w:p w14:paraId="2668E4B8" w14:textId="77777777" w:rsidR="00376FA3" w:rsidRPr="0039004D" w:rsidRDefault="00376FA3" w:rsidP="00262D6E">
      <w:pPr>
        <w:spacing w:line="360" w:lineRule="auto"/>
        <w:jc w:val="both"/>
        <w:rPr>
          <w:rFonts w:cs="Times New Roman"/>
          <w:lang w:val="es-ES"/>
        </w:rPr>
      </w:pPr>
    </w:p>
    <w:p w14:paraId="211B288F"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Consultas</w:t>
      </w:r>
    </w:p>
    <w:p w14:paraId="29EFB4E4"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Pedido de Intervención (PIN)</w:t>
      </w:r>
    </w:p>
    <w:p w14:paraId="6BFB587B"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Quejas</w:t>
      </w:r>
    </w:p>
    <w:p w14:paraId="247E55BB" w14:textId="77777777" w:rsidR="00376FA3" w:rsidRPr="0039004D" w:rsidRDefault="00376FA3" w:rsidP="00262D6E">
      <w:pPr>
        <w:spacing w:line="360" w:lineRule="auto"/>
        <w:jc w:val="both"/>
        <w:rPr>
          <w:rFonts w:cs="Times New Roman"/>
          <w:lang w:val="es-ES"/>
        </w:rPr>
      </w:pPr>
    </w:p>
    <w:p w14:paraId="1DABA1E8" w14:textId="77777777" w:rsidR="00376FA3" w:rsidRPr="0039004D" w:rsidRDefault="00376FA3" w:rsidP="00262D6E">
      <w:pPr>
        <w:spacing w:line="360" w:lineRule="auto"/>
        <w:jc w:val="both"/>
        <w:rPr>
          <w:rFonts w:cs="Times New Roman"/>
          <w:lang w:val="es-ES"/>
        </w:rPr>
      </w:pPr>
      <w:r w:rsidRPr="0039004D">
        <w:rPr>
          <w:rFonts w:cs="Times New Roman"/>
          <w:lang w:val="es-ES"/>
        </w:rPr>
        <w:t xml:space="preserve">Estas solicitudes pueden ser ingresadas al sistema por personal de SUSALUD como por ciudadanos utilizando diversos canales </w:t>
      </w:r>
      <w:r w:rsidR="002A64C2">
        <w:rPr>
          <w:rFonts w:cs="Times New Roman"/>
          <w:lang w:val="es-ES"/>
        </w:rPr>
        <w:t>brindados al ciudadano</w:t>
      </w:r>
      <w:r w:rsidR="00FB7E35" w:rsidRPr="0039004D">
        <w:rPr>
          <w:rFonts w:cs="Times New Roman"/>
          <w:lang w:val="es-ES"/>
        </w:rPr>
        <w:t>. L</w:t>
      </w:r>
      <w:r w:rsidR="00652560" w:rsidRPr="0039004D">
        <w:rPr>
          <w:rFonts w:cs="Times New Roman"/>
          <w:lang w:val="es-ES"/>
        </w:rPr>
        <w:t>os</w:t>
      </w:r>
      <w:r w:rsidR="00FB7E35" w:rsidRPr="0039004D">
        <w:rPr>
          <w:rFonts w:cs="Times New Roman"/>
          <w:lang w:val="es-ES"/>
        </w:rPr>
        <w:t xml:space="preserve"> canales brindados</w:t>
      </w:r>
      <w:r w:rsidRPr="0039004D">
        <w:rPr>
          <w:rFonts w:cs="Times New Roman"/>
          <w:lang w:val="es-ES"/>
        </w:rPr>
        <w:t xml:space="preserve"> </w:t>
      </w:r>
      <w:r w:rsidR="00EC2BA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(35)</w:t>
      </w:r>
      <w:r w:rsidR="00EC2BAF">
        <w:rPr>
          <w:rFonts w:cs="Times New Roman"/>
          <w:lang w:val="es-ES"/>
        </w:rPr>
        <w:fldChar w:fldCharType="end"/>
      </w:r>
      <w:r w:rsidR="002A64C2">
        <w:rPr>
          <w:rFonts w:cs="Times New Roman"/>
          <w:lang w:val="es-ES"/>
        </w:rPr>
        <w:t xml:space="preserve"> </w:t>
      </w:r>
      <w:r w:rsidRPr="0039004D">
        <w:rPr>
          <w:rFonts w:cs="Times New Roman"/>
          <w:lang w:val="es-ES"/>
        </w:rPr>
        <w:t xml:space="preserve">son </w:t>
      </w:r>
      <w:r w:rsidR="0063349C" w:rsidRPr="0039004D">
        <w:rPr>
          <w:rFonts w:cs="Times New Roman"/>
          <w:lang w:val="es-ES"/>
        </w:rPr>
        <w:t xml:space="preserve">vía presencial, vía escrita, </w:t>
      </w:r>
      <w:r w:rsidRPr="0039004D">
        <w:rPr>
          <w:rFonts w:cs="Times New Roman"/>
          <w:lang w:val="es-ES"/>
        </w:rPr>
        <w:t xml:space="preserve">vía telefónica con una línea gratuita, </w:t>
      </w:r>
      <w:r w:rsidR="0063349C" w:rsidRPr="0039004D">
        <w:rPr>
          <w:rFonts w:cs="Times New Roman"/>
          <w:lang w:val="es-ES"/>
        </w:rPr>
        <w:t>vía</w:t>
      </w:r>
      <w:r w:rsidR="00AC7C3A" w:rsidRPr="0039004D">
        <w:rPr>
          <w:rFonts w:cs="Times New Roman"/>
          <w:lang w:val="es-ES"/>
        </w:rPr>
        <w:t xml:space="preserve"> </w:t>
      </w:r>
      <w:r w:rsidR="00FB7E35" w:rsidRPr="0039004D">
        <w:rPr>
          <w:rFonts w:cs="Times New Roman"/>
          <w:lang w:val="es-ES"/>
        </w:rPr>
        <w:t>Internet</w:t>
      </w:r>
      <w:r w:rsidR="00AC7C3A" w:rsidRPr="0039004D">
        <w:rPr>
          <w:rFonts w:cs="Times New Roman"/>
          <w:lang w:val="es-ES"/>
        </w:rPr>
        <w:t xml:space="preserve"> mediante </w:t>
      </w:r>
      <w:r w:rsidRPr="0039004D">
        <w:rPr>
          <w:rFonts w:cs="Times New Roman"/>
          <w:lang w:val="es-ES"/>
        </w:rPr>
        <w:t xml:space="preserve">un sistema </w:t>
      </w:r>
      <w:r w:rsidR="0063349C" w:rsidRPr="0039004D">
        <w:rPr>
          <w:rFonts w:cs="Times New Roman"/>
          <w:lang w:val="es-ES"/>
        </w:rPr>
        <w:t xml:space="preserve">en su página </w:t>
      </w:r>
      <w:r w:rsidRPr="0039004D">
        <w:rPr>
          <w:rFonts w:cs="Times New Roman"/>
          <w:lang w:val="es-ES"/>
        </w:rPr>
        <w:t xml:space="preserve">web </w:t>
      </w:r>
      <w:r w:rsidR="00EC2BAF" w:rsidRPr="0039004D">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(36)</w:t>
      </w:r>
      <w:r w:rsidR="00EC2BAF" w:rsidRPr="0039004D">
        <w:rPr>
          <w:rFonts w:cs="Times New Roman"/>
          <w:lang w:val="es-ES"/>
        </w:rPr>
        <w:fldChar w:fldCharType="end"/>
      </w:r>
      <w:r w:rsidRPr="0039004D">
        <w:rPr>
          <w:rFonts w:cs="Times New Roman"/>
          <w:lang w:val="es-ES"/>
        </w:rPr>
        <w:t>, correo electrónico, redes sociales</w:t>
      </w:r>
      <w:r w:rsidR="006A0074" w:rsidRPr="0039004D">
        <w:rPr>
          <w:rFonts w:cs="Times New Roman"/>
          <w:lang w:val="es-ES"/>
        </w:rPr>
        <w:t xml:space="preserve">, </w:t>
      </w:r>
      <w:r w:rsidR="00AC7C3A" w:rsidRPr="0039004D">
        <w:rPr>
          <w:rFonts w:cs="Times New Roman"/>
          <w:lang w:val="es-ES"/>
        </w:rPr>
        <w:t>pantallas interactivas</w:t>
      </w:r>
      <w:r w:rsidR="001B08CA" w:rsidRPr="0039004D">
        <w:rPr>
          <w:rFonts w:cs="Times New Roman"/>
          <w:lang w:val="es-ES"/>
        </w:rPr>
        <w:t xml:space="preserve"> </w:t>
      </w:r>
      <w:r w:rsidR="00A048D4" w:rsidRPr="0039004D">
        <w:rPr>
          <w:rFonts w:cs="Times New Roman"/>
          <w:lang w:val="es-ES"/>
        </w:rPr>
        <w:t xml:space="preserve">instaladas en algunos hospitales </w:t>
      </w:r>
      <w:r w:rsidR="001B08CA" w:rsidRPr="0039004D">
        <w:rPr>
          <w:rFonts w:cs="Times New Roman"/>
          <w:lang w:val="es-ES"/>
        </w:rPr>
        <w:t xml:space="preserve">y aplicativos para </w:t>
      </w:r>
      <w:r w:rsidR="001B08CA" w:rsidRPr="00C1603F">
        <w:rPr>
          <w:rFonts w:cs="Times New Roman"/>
          <w:lang w:val="es-PE"/>
        </w:rPr>
        <w:t>smartphones</w:t>
      </w:r>
      <w:r w:rsidR="00114C1C" w:rsidRPr="0039004D">
        <w:rPr>
          <w:rFonts w:cs="Times New Roman"/>
          <w:lang w:val="es-ES"/>
        </w:rPr>
        <w:t>.</w:t>
      </w:r>
      <w:r w:rsidR="00AC7C3A" w:rsidRPr="0039004D">
        <w:rPr>
          <w:rFonts w:cs="Times New Roman"/>
          <w:lang w:val="es-ES"/>
        </w:rPr>
        <w:t xml:space="preserve"> </w:t>
      </w:r>
      <w:r w:rsidR="00F27B41" w:rsidRPr="0039004D">
        <w:rPr>
          <w:rFonts w:cs="Times New Roman"/>
          <w:lang w:val="es-ES"/>
        </w:rPr>
        <w:t>El</w:t>
      </w:r>
      <w:r w:rsidRPr="0039004D">
        <w:rPr>
          <w:rFonts w:cs="Times New Roman"/>
          <w:lang w:val="es-ES"/>
        </w:rPr>
        <w:t xml:space="preserve"> aplicativo móvil </w:t>
      </w:r>
      <w:r w:rsidR="00F27B41" w:rsidRPr="0039004D">
        <w:rPr>
          <w:rFonts w:cs="Times New Roman"/>
          <w:lang w:val="es-ES"/>
        </w:rPr>
        <w:t>se</w:t>
      </w:r>
      <w:r w:rsidR="00AC7C3A" w:rsidRPr="0039004D">
        <w:rPr>
          <w:rFonts w:cs="Times New Roman"/>
          <w:lang w:val="es-ES"/>
        </w:rPr>
        <w:t xml:space="preserve"> introdujo en el 2015 para los</w:t>
      </w:r>
      <w:r w:rsidRPr="0039004D">
        <w:rPr>
          <w:rFonts w:cs="Times New Roman"/>
          <w:lang w:val="es-ES"/>
        </w:rPr>
        <w:t xml:space="preserve"> sistema</w:t>
      </w:r>
      <w:r w:rsidR="00AC7C3A" w:rsidRPr="0039004D">
        <w:rPr>
          <w:rFonts w:cs="Times New Roman"/>
          <w:lang w:val="es-ES"/>
        </w:rPr>
        <w:t>s</w:t>
      </w:r>
      <w:r w:rsidRPr="0039004D">
        <w:rPr>
          <w:rFonts w:cs="Times New Roman"/>
          <w:lang w:val="es-ES"/>
        </w:rPr>
        <w:t xml:space="preserve"> operativo</w:t>
      </w:r>
      <w:r w:rsidR="00AC7C3A" w:rsidRPr="0039004D">
        <w:rPr>
          <w:rFonts w:cs="Times New Roman"/>
          <w:lang w:val="es-ES"/>
        </w:rPr>
        <w:t>s</w:t>
      </w:r>
      <w:r w:rsidRPr="0039004D">
        <w:rPr>
          <w:rFonts w:cs="Times New Roman"/>
          <w:lang w:val="es-ES"/>
        </w:rPr>
        <w:t xml:space="preserve"> Android </w:t>
      </w:r>
      <w:r w:rsidR="00AC7C3A" w:rsidRPr="0039004D">
        <w:rPr>
          <w:rFonts w:cs="Times New Roman"/>
          <w:lang w:val="es-ES"/>
        </w:rPr>
        <w:t xml:space="preserve">e iOS </w:t>
      </w:r>
      <w:r w:rsidRPr="0039004D">
        <w:rPr>
          <w:rFonts w:cs="Times New Roman"/>
          <w:lang w:val="es-ES"/>
        </w:rPr>
        <w:t xml:space="preserve">llamado SUSALUD CONTIGO </w:t>
      </w:r>
      <w:r w:rsidR="00EC2BAF" w:rsidRPr="0039004D">
        <w:rPr>
          <w:rFonts w:cs="Times New Roman"/>
          <w:lang w:val="es-ES"/>
        </w:rPr>
        <w:fldChar w:fldCharType="begin" w:fldLock="1"/>
      </w:r>
      <w:r w:rsidR="00D32C56">
        <w:rPr>
          <w:rFonts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"(37)", "plainTextFormattedCitation" : "(37)", "previouslyFormattedCitation" : "(37)"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(37)</w:t>
      </w:r>
      <w:r w:rsidR="00EC2BAF" w:rsidRPr="0039004D">
        <w:rPr>
          <w:rFonts w:cs="Times New Roman"/>
          <w:lang w:val="es-ES"/>
        </w:rPr>
        <w:fldChar w:fldCharType="end"/>
      </w:r>
      <w:r w:rsidR="006E14C9" w:rsidRPr="0039004D">
        <w:rPr>
          <w:rFonts w:cs="Times New Roman"/>
          <w:lang w:val="es-ES"/>
        </w:rPr>
        <w:t>,  y</w:t>
      </w:r>
      <w:r w:rsidRPr="0039004D">
        <w:rPr>
          <w:rFonts w:cs="Times New Roman"/>
          <w:lang w:val="es-ES"/>
        </w:rPr>
        <w:t xml:space="preserve"> </w:t>
      </w:r>
      <w:r w:rsidR="0063349C" w:rsidRPr="0039004D">
        <w:rPr>
          <w:rFonts w:cs="Times New Roman"/>
          <w:lang w:val="es-ES"/>
        </w:rPr>
        <w:t>registró</w:t>
      </w:r>
      <w:r w:rsidRPr="0039004D">
        <w:rPr>
          <w:rFonts w:cs="Times New Roman"/>
          <w:lang w:val="es-ES"/>
        </w:rPr>
        <w:t xml:space="preserve"> que el reclamo más común es la insatisfacción del paciente al no haber recibido una atención inmediata </w:t>
      </w:r>
      <w:r w:rsidR="00EC2BAF" w:rsidRPr="0039004D">
        <w:rPr>
          <w:rFonts w:cs="Times New Roman"/>
          <w:lang w:val="es-ES"/>
        </w:rPr>
        <w:fldChar w:fldCharType="begin" w:fldLock="1"/>
      </w:r>
      <w:r w:rsidR="00D32C56">
        <w:rPr>
          <w:rFonts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"(38)", "plainTextFormattedCitation" : "(38)", "previouslyFormattedCitation" : "(38)"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(38)</w:t>
      </w:r>
      <w:r w:rsidR="00EC2BAF" w:rsidRPr="0039004D">
        <w:rPr>
          <w:rFonts w:cs="Times New Roman"/>
          <w:lang w:val="es-ES"/>
        </w:rPr>
        <w:fldChar w:fldCharType="end"/>
      </w:r>
      <w:r w:rsidR="007B7445" w:rsidRPr="0039004D">
        <w:rPr>
          <w:rFonts w:cs="Times New Roman"/>
          <w:lang w:val="es-ES"/>
        </w:rPr>
        <w:t>.</w:t>
      </w:r>
      <w:r w:rsidR="002A64C2">
        <w:rPr>
          <w:rFonts w:cs="Times New Roman"/>
          <w:lang w:val="es-ES"/>
        </w:rPr>
        <w:t xml:space="preserve"> De todos estos canales, al final del</w:t>
      </w:r>
      <w:r w:rsidR="0063349C" w:rsidRPr="0039004D">
        <w:rPr>
          <w:rFonts w:cs="Times New Roman"/>
          <w:lang w:val="es-ES"/>
        </w:rPr>
        <w:t xml:space="preserve"> 2017 se </w:t>
      </w:r>
      <w:r w:rsidR="00083349" w:rsidRPr="0039004D">
        <w:rPr>
          <w:rFonts w:cs="Times New Roman"/>
          <w:lang w:val="es-ES"/>
        </w:rPr>
        <w:t>observó</w:t>
      </w:r>
      <w:r w:rsidR="0063349C" w:rsidRPr="0039004D">
        <w:rPr>
          <w:rFonts w:cs="Times New Roman"/>
          <w:lang w:val="es-ES"/>
        </w:rPr>
        <w:t xml:space="preserve"> que el canal más utilizado por los </w:t>
      </w:r>
      <w:r w:rsidR="00D3505A" w:rsidRPr="0039004D">
        <w:rPr>
          <w:rFonts w:cs="Times New Roman"/>
          <w:lang w:val="es-ES"/>
        </w:rPr>
        <w:t>ciudadanos fue</w:t>
      </w:r>
      <w:r w:rsidR="0063349C" w:rsidRPr="0039004D">
        <w:rPr>
          <w:rFonts w:cs="Times New Roman"/>
          <w:lang w:val="es-ES"/>
        </w:rPr>
        <w:t xml:space="preserve"> la línea gratuita con </w:t>
      </w:r>
      <w:r w:rsidR="00913D4D" w:rsidRPr="0039004D">
        <w:rPr>
          <w:rFonts w:cs="Times New Roman"/>
          <w:lang w:val="es-ES"/>
        </w:rPr>
        <w:t xml:space="preserve">el 41% del total de solicitudes presentadas, siguiéndole por la </w:t>
      </w:r>
      <w:r w:rsidR="00D3505A" w:rsidRPr="0039004D">
        <w:rPr>
          <w:rFonts w:cs="Times New Roman"/>
          <w:lang w:val="es-ES"/>
        </w:rPr>
        <w:t>vía</w:t>
      </w:r>
      <w:r w:rsidR="00913D4D" w:rsidRPr="0039004D">
        <w:rPr>
          <w:rFonts w:cs="Times New Roman"/>
          <w:lang w:val="es-ES"/>
        </w:rPr>
        <w:t xml:space="preserve"> presencial con el 21.34% y luego por el sistema de su </w:t>
      </w:r>
      <w:r w:rsidR="00083349" w:rsidRPr="0039004D">
        <w:rPr>
          <w:rFonts w:cs="Times New Roman"/>
          <w:lang w:val="es-ES"/>
        </w:rPr>
        <w:t>página</w:t>
      </w:r>
      <w:r w:rsidR="00913D4D" w:rsidRPr="0039004D">
        <w:rPr>
          <w:rFonts w:cs="Times New Roman"/>
          <w:lang w:val="es-ES"/>
        </w:rPr>
        <w:t xml:space="preserve"> web con el 19.</w:t>
      </w:r>
      <w:r w:rsidR="00C32EAC" w:rsidRPr="0039004D">
        <w:rPr>
          <w:rFonts w:cs="Times New Roman"/>
          <w:lang w:val="es-ES"/>
        </w:rPr>
        <w:t xml:space="preserve">1% del total de las solicitudes </w:t>
      </w:r>
      <w:r w:rsidR="00EC2BAF" w:rsidRPr="0039004D">
        <w:rPr>
          <w:rFonts w:cs="Times New Roman"/>
          <w:lang w:val="es-ES"/>
        </w:rPr>
        <w:fldChar w:fldCharType="begin" w:fldLock="1"/>
      </w:r>
      <w:r w:rsidR="00B72F4A">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(33)</w:t>
      </w:r>
      <w:r w:rsidR="00EC2BAF" w:rsidRPr="0039004D">
        <w:rPr>
          <w:rFonts w:cs="Times New Roman"/>
          <w:lang w:val="es-ES"/>
        </w:rPr>
        <w:fldChar w:fldCharType="end"/>
      </w:r>
      <w:r w:rsidR="00913D4D" w:rsidRPr="0039004D">
        <w:rPr>
          <w:rFonts w:cs="Times New Roman"/>
          <w:lang w:val="es-ES"/>
        </w:rPr>
        <w:t>.</w:t>
      </w:r>
    </w:p>
    <w:p w14:paraId="5C6EF2E2" w14:textId="77777777" w:rsidR="008D2441" w:rsidRPr="0039004D" w:rsidRDefault="008D2441" w:rsidP="00262D6E">
      <w:pPr>
        <w:spacing w:line="360" w:lineRule="auto"/>
        <w:jc w:val="both"/>
        <w:rPr>
          <w:rFonts w:cs="Times New Roman"/>
          <w:lang w:val="es-ES"/>
        </w:rPr>
      </w:pPr>
    </w:p>
    <w:p w14:paraId="2768AB62" w14:textId="77777777" w:rsidR="008D2441" w:rsidRPr="0039004D" w:rsidRDefault="008D2441" w:rsidP="00262D6E">
      <w:pPr>
        <w:spacing w:line="360" w:lineRule="auto"/>
        <w:jc w:val="both"/>
        <w:rPr>
          <w:rFonts w:cs="Times New Roman"/>
          <w:lang w:val="es-ES"/>
        </w:rPr>
      </w:pPr>
      <w:r w:rsidRPr="0039004D">
        <w:rPr>
          <w:rFonts w:cs="Times New Roman"/>
          <w:lang w:val="es-ES"/>
        </w:rPr>
        <w:t>Luego de que se introdujera el aplicativo móvil, se duplic</w:t>
      </w:r>
      <w:r w:rsidR="00FE3BC4">
        <w:rPr>
          <w:rFonts w:cs="Times New Roman"/>
          <w:lang w:val="es-ES"/>
        </w:rPr>
        <w:t>ó</w:t>
      </w:r>
      <w:r w:rsidRPr="0039004D">
        <w:rPr>
          <w:rFonts w:cs="Times New Roman"/>
          <w:lang w:val="es-ES"/>
        </w:rPr>
        <w:t xml:space="preserve"> el número de </w:t>
      </w:r>
      <w:r w:rsidR="002E7295" w:rsidRPr="0039004D">
        <w:rPr>
          <w:rFonts w:cs="Times New Roman"/>
          <w:lang w:val="es-ES"/>
        </w:rPr>
        <w:t>solicitudes</w:t>
      </w:r>
      <w:r w:rsidRPr="0039004D">
        <w:rPr>
          <w:rFonts w:cs="Times New Roman"/>
          <w:lang w:val="es-ES"/>
        </w:rPr>
        <w:t xml:space="preserve"> de parte de la ciudadanía sobre los servicios y prestaciones dadas por las IPRESS</w:t>
      </w:r>
      <w:r w:rsidR="00FE3BC4">
        <w:rPr>
          <w:rFonts w:cs="Times New Roman"/>
          <w:lang w:val="es-ES"/>
        </w:rPr>
        <w:t>.</w:t>
      </w:r>
      <w:r w:rsidRPr="0039004D">
        <w:rPr>
          <w:rFonts w:cs="Times New Roman"/>
          <w:lang w:val="es-ES"/>
        </w:rPr>
        <w:t xml:space="preserve"> </w:t>
      </w:r>
      <w:r w:rsidR="00FE3BC4">
        <w:rPr>
          <w:rFonts w:cs="Times New Roman"/>
          <w:lang w:val="es-ES"/>
        </w:rPr>
        <w:t>E</w:t>
      </w:r>
      <w:r w:rsidRPr="0039004D">
        <w:rPr>
          <w:rFonts w:cs="Times New Roman"/>
          <w:lang w:val="es-ES"/>
        </w:rPr>
        <w:t>n el año 2014 hubo 27,039 solicit</w:t>
      </w:r>
      <w:r w:rsidR="002E7295" w:rsidRPr="0039004D">
        <w:rPr>
          <w:rFonts w:cs="Times New Roman"/>
          <w:lang w:val="es-ES"/>
        </w:rPr>
        <w:t xml:space="preserve">udes entre quejas, consultas y </w:t>
      </w:r>
      <w:r w:rsidR="0038486C">
        <w:rPr>
          <w:rFonts w:cs="Times New Roman"/>
          <w:lang w:val="es-ES"/>
        </w:rPr>
        <w:t>PIN</w:t>
      </w:r>
      <w:r w:rsidRPr="0039004D">
        <w:rPr>
          <w:rFonts w:cs="Times New Roman"/>
          <w:lang w:val="es-ES"/>
        </w:rPr>
        <w:t xml:space="preserve">, mientras que en el año 2015 hubo 62,200 </w:t>
      </w:r>
      <w:r w:rsidR="002E7295" w:rsidRPr="0039004D">
        <w:rPr>
          <w:rFonts w:cs="Times New Roman"/>
          <w:lang w:val="es-ES"/>
        </w:rPr>
        <w:t>solicitudes</w:t>
      </w:r>
      <w:r w:rsidRPr="0039004D">
        <w:rPr>
          <w:rFonts w:cs="Times New Roman"/>
          <w:lang w:val="es-ES"/>
        </w:rPr>
        <w:t xml:space="preserve"> en total</w:t>
      </w:r>
      <w:r w:rsidR="007B7445" w:rsidRPr="0039004D">
        <w:rPr>
          <w:rFonts w:cs="Times New Roman"/>
          <w:lang w:val="es-ES"/>
        </w:rPr>
        <w:t>.</w:t>
      </w:r>
      <w:r w:rsidRPr="0039004D">
        <w:rPr>
          <w:rFonts w:cs="Times New Roman"/>
          <w:lang w:val="es-ES"/>
        </w:rPr>
        <w:t xml:space="preserve"> En el año 2016 casi se llegó a </w:t>
      </w:r>
      <w:r w:rsidR="00903B2A" w:rsidRPr="0039004D">
        <w:rPr>
          <w:rFonts w:cs="Times New Roman"/>
          <w:lang w:val="es-ES"/>
        </w:rPr>
        <w:t>las 100 mil solicitudes</w:t>
      </w:r>
      <w:r w:rsidRPr="0039004D">
        <w:rPr>
          <w:rFonts w:cs="Times New Roman"/>
          <w:lang w:val="es-ES"/>
        </w:rPr>
        <w:t xml:space="preserve"> en total y hasta </w:t>
      </w:r>
      <w:r w:rsidR="00ED247E" w:rsidRPr="0039004D">
        <w:rPr>
          <w:rFonts w:cs="Times New Roman"/>
          <w:lang w:val="es-ES"/>
        </w:rPr>
        <w:t>comienzos de mayo de 2017 se habían</w:t>
      </w:r>
      <w:r w:rsidRPr="0039004D">
        <w:rPr>
          <w:rFonts w:cs="Times New Roman"/>
          <w:lang w:val="es-ES"/>
        </w:rPr>
        <w:t xml:space="preserve"> presentado 24,483 solicitudes</w:t>
      </w:r>
      <w:r w:rsidR="007B7445" w:rsidRPr="0039004D">
        <w:rPr>
          <w:rFonts w:cs="Times New Roman"/>
          <w:lang w:val="es-ES"/>
        </w:rPr>
        <w:t>.</w:t>
      </w:r>
      <w:r w:rsidRPr="0039004D">
        <w:rPr>
          <w:rFonts w:cs="Times New Roman"/>
          <w:lang w:val="es-ES"/>
        </w:rPr>
        <w:t xml:space="preserve"> Revisando la Tabla Nº1 se puede ver con claridad cómo ha ido aumentando el número de solicitudes a través de los años</w:t>
      </w:r>
      <w:r w:rsidR="007B7445" w:rsidRPr="0039004D">
        <w:rPr>
          <w:rFonts w:cs="Times New Roman"/>
          <w:lang w:val="es-ES"/>
        </w:rPr>
        <w:t>.</w:t>
      </w:r>
    </w:p>
    <w:p w14:paraId="75839BED" w14:textId="77777777" w:rsidR="008D2441" w:rsidRPr="0039004D" w:rsidRDefault="008D2441" w:rsidP="00262D6E">
      <w:pPr>
        <w:spacing w:line="360" w:lineRule="auto"/>
        <w:jc w:val="both"/>
        <w:rPr>
          <w:rFonts w:cs="Times New Roman"/>
          <w:lang w:val="es-ES"/>
        </w:rPr>
      </w:pPr>
    </w:p>
    <w:p w14:paraId="5501BE52" w14:textId="77777777" w:rsidR="008D2441" w:rsidRPr="0039004D" w:rsidRDefault="008D2441" w:rsidP="00262D6E">
      <w:pPr>
        <w:spacing w:line="360" w:lineRule="auto"/>
        <w:jc w:val="both"/>
        <w:rPr>
          <w:rFonts w:cs="Times New Roman"/>
          <w:lang w:val="es-ES"/>
        </w:rPr>
      </w:pPr>
      <w:r w:rsidRPr="0039004D">
        <w:rPr>
          <w:rFonts w:cs="Times New Roman"/>
          <w:noProof/>
          <w:lang w:val="en-US"/>
        </w:rPr>
        <w:drawing>
          <wp:inline distT="0" distB="0" distL="0" distR="0" wp14:anchorId="22A8D27F" wp14:editId="41A00F34">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3EEF26EE" w14:textId="77777777" w:rsidR="00D95D66" w:rsidRPr="0039004D" w:rsidRDefault="008D2441" w:rsidP="0004257C">
      <w:pPr>
        <w:spacing w:line="360" w:lineRule="auto"/>
        <w:jc w:val="center"/>
        <w:rPr>
          <w:rFonts w:cs="Times New Roman"/>
          <w:lang w:val="es-ES"/>
        </w:rPr>
      </w:pPr>
      <w:r w:rsidRPr="0039004D">
        <w:rPr>
          <w:rFonts w:cs="Times New Roman"/>
          <w:lang w:val="es-ES"/>
        </w:rPr>
        <w:t>Tabla Nº1</w:t>
      </w:r>
      <w:r w:rsidR="007B7445" w:rsidRPr="0039004D">
        <w:rPr>
          <w:rFonts w:cs="Times New Roman"/>
          <w:lang w:val="es-ES"/>
        </w:rPr>
        <w:t>.</w:t>
      </w:r>
      <w:r w:rsidRPr="0039004D">
        <w:rPr>
          <w:rFonts w:cs="Times New Roman"/>
          <w:lang w:val="es-ES"/>
        </w:rPr>
        <w:t xml:space="preserve"> Número de solicitudes recibidas por año</w:t>
      </w:r>
      <w:r w:rsidR="007B7445" w:rsidRPr="0039004D">
        <w:rPr>
          <w:rFonts w:cs="Times New Roman"/>
          <w:lang w:val="es-ES"/>
        </w:rPr>
        <w:t>.</w:t>
      </w:r>
    </w:p>
    <w:p w14:paraId="77B55BD0" w14:textId="77777777" w:rsidR="008D2441" w:rsidRPr="0039004D" w:rsidRDefault="008D2441" w:rsidP="0004257C">
      <w:pPr>
        <w:spacing w:line="360" w:lineRule="auto"/>
        <w:jc w:val="center"/>
        <w:rPr>
          <w:rFonts w:cs="Times New Roman"/>
          <w:lang w:val="es-ES"/>
        </w:rPr>
      </w:pPr>
      <w:r w:rsidRPr="0039004D">
        <w:rPr>
          <w:rFonts w:cs="Times New Roman"/>
          <w:lang w:val="es-ES"/>
        </w:rPr>
        <w:t>Fuente: Tablero de Control – SUSALUD</w:t>
      </w:r>
      <w:r w:rsidR="007B7445" w:rsidRPr="0039004D">
        <w:rPr>
          <w:rFonts w:cs="Times New Roman"/>
          <w:lang w:val="es-ES"/>
        </w:rPr>
        <w:t>.</w:t>
      </w:r>
      <w:r w:rsidRPr="0039004D">
        <w:rPr>
          <w:rFonts w:cs="Times New Roman"/>
          <w:lang w:val="es-ES"/>
        </w:rPr>
        <w:t xml:space="preserve"> </w:t>
      </w:r>
      <w:r w:rsidR="00EC2BAF" w:rsidRPr="0039004D">
        <w:rPr>
          <w:rFonts w:cs="Times New Roman"/>
          <w:lang w:val="es-ES"/>
        </w:rPr>
        <w:fldChar w:fldCharType="begin" w:fldLock="1"/>
      </w:r>
      <w:r w:rsidR="00B72F4A">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C2BAF" w:rsidRPr="0039004D">
        <w:rPr>
          <w:rFonts w:cs="Times New Roman"/>
          <w:lang w:val="es-ES"/>
        </w:rPr>
        <w:fldChar w:fldCharType="separate"/>
      </w:r>
      <w:r w:rsidR="00A90C62" w:rsidRPr="00A90C62">
        <w:rPr>
          <w:rFonts w:cs="Times New Roman"/>
          <w:noProof/>
          <w:lang w:val="es-ES"/>
        </w:rPr>
        <w:t>(33)</w:t>
      </w:r>
      <w:r w:rsidR="00EC2BAF" w:rsidRPr="0039004D">
        <w:rPr>
          <w:rFonts w:cs="Times New Roman"/>
          <w:lang w:val="es-ES"/>
        </w:rPr>
        <w:fldChar w:fldCharType="end"/>
      </w:r>
    </w:p>
    <w:p w14:paraId="03903539" w14:textId="77777777" w:rsidR="00DF1003" w:rsidRPr="0039004D" w:rsidRDefault="00DF1003" w:rsidP="00262D6E">
      <w:pPr>
        <w:spacing w:line="360" w:lineRule="auto"/>
        <w:jc w:val="both"/>
        <w:rPr>
          <w:rFonts w:cs="Times New Roman"/>
          <w:lang w:val="es-ES"/>
        </w:rPr>
      </w:pPr>
    </w:p>
    <w:p w14:paraId="4E568C85" w14:textId="77777777" w:rsidR="0017760B" w:rsidRPr="0039004D" w:rsidRDefault="00CD231B" w:rsidP="00262D6E">
      <w:pPr>
        <w:spacing w:line="360" w:lineRule="auto"/>
        <w:jc w:val="both"/>
        <w:rPr>
          <w:rFonts w:cs="Times New Roman"/>
          <w:lang w:val="es-ES"/>
        </w:rPr>
      </w:pPr>
      <w:r w:rsidRPr="0039004D">
        <w:rPr>
          <w:rFonts w:cs="Times New Roman"/>
          <w:lang w:val="es-ES"/>
        </w:rPr>
        <w:lastRenderedPageBreak/>
        <w:t>Una nueva herramienta que se</w:t>
      </w:r>
      <w:r w:rsidR="00415E4D" w:rsidRPr="0039004D">
        <w:rPr>
          <w:rFonts w:cs="Times New Roman"/>
          <w:lang w:val="es-ES"/>
        </w:rPr>
        <w:t xml:space="preserve"> añadió a la web de SUSALUD </w:t>
      </w:r>
      <w:r w:rsidRPr="0039004D">
        <w:rPr>
          <w:rFonts w:cs="Times New Roman"/>
          <w:lang w:val="es-ES"/>
        </w:rPr>
        <w:t xml:space="preserve">es </w:t>
      </w:r>
      <w:r w:rsidR="0004257C" w:rsidRPr="0039004D">
        <w:rPr>
          <w:rFonts w:cs="Times New Roman"/>
          <w:lang w:val="es-ES"/>
        </w:rPr>
        <w:t>un</w:t>
      </w:r>
      <w:r w:rsidR="00415E4D" w:rsidRPr="0039004D">
        <w:rPr>
          <w:rFonts w:cs="Times New Roman"/>
          <w:lang w:val="es-ES"/>
        </w:rPr>
        <w:t xml:space="preserve"> aplicativo llamado SUSALUD MAP en el cual debería</w:t>
      </w:r>
      <w:r w:rsidR="00C219E1">
        <w:rPr>
          <w:rFonts w:cs="Times New Roman"/>
          <w:lang w:val="es-ES"/>
        </w:rPr>
        <w:t>n</w:t>
      </w:r>
      <w:r w:rsidR="00415E4D" w:rsidRPr="0039004D">
        <w:rPr>
          <w:rFonts w:cs="Times New Roman"/>
          <w:lang w:val="es-ES"/>
        </w:rPr>
        <w:t xml:space="preserve"> aparecer las condiciones de funcionamiento de cada IPRESS</w:t>
      </w:r>
      <w:r w:rsidR="00C219E1">
        <w:rPr>
          <w:rFonts w:cs="Times New Roman"/>
          <w:lang w:val="es-ES"/>
        </w:rPr>
        <w:t>.</w:t>
      </w:r>
      <w:r w:rsidR="00C219E1" w:rsidRPr="0039004D">
        <w:rPr>
          <w:rFonts w:cs="Times New Roman"/>
          <w:lang w:val="es-ES"/>
        </w:rPr>
        <w:t xml:space="preserve"> </w:t>
      </w:r>
      <w:r w:rsidR="00C219E1">
        <w:rPr>
          <w:rFonts w:cs="Times New Roman"/>
          <w:lang w:val="es-ES"/>
        </w:rPr>
        <w:t xml:space="preserve">Haciendo </w:t>
      </w:r>
      <w:r w:rsidR="000113B0">
        <w:rPr>
          <w:rFonts w:cs="Times New Roman"/>
          <w:lang w:val="es-ES"/>
        </w:rPr>
        <w:t xml:space="preserve">una búsqueda simple de un hospital reconocido de Lima Metropolitana </w:t>
      </w:r>
      <w:r w:rsidR="00D3505A" w:rsidRPr="0039004D">
        <w:rPr>
          <w:rFonts w:cs="Times New Roman"/>
          <w:lang w:val="es-ES"/>
        </w:rPr>
        <w:t xml:space="preserve">aparecen 3 opciones disponibles </w:t>
      </w:r>
      <w:r w:rsidR="000E42B4" w:rsidRPr="0039004D">
        <w:rPr>
          <w:rFonts w:cs="Times New Roman"/>
          <w:lang w:val="es-ES"/>
        </w:rPr>
        <w:t>que</w:t>
      </w:r>
      <w:r w:rsidR="0017760B" w:rsidRPr="0039004D">
        <w:rPr>
          <w:rFonts w:cs="Times New Roman"/>
          <w:lang w:val="es-ES"/>
        </w:rPr>
        <w:t xml:space="preserve"> muestran</w:t>
      </w:r>
      <w:r w:rsidR="003566D2">
        <w:rPr>
          <w:rFonts w:cs="Times New Roman"/>
          <w:lang w:val="es-ES"/>
        </w:rPr>
        <w:t>:</w:t>
      </w:r>
      <w:r w:rsidR="0017760B" w:rsidRPr="0039004D">
        <w:rPr>
          <w:rFonts w:cs="Times New Roman"/>
          <w:lang w:val="es-ES"/>
        </w:rPr>
        <w:t xml:space="preserve"> </w:t>
      </w:r>
      <w:r w:rsidR="003566D2">
        <w:rPr>
          <w:rFonts w:cs="Times New Roman"/>
          <w:lang w:val="es-ES"/>
        </w:rPr>
        <w:t xml:space="preserve">(i) </w:t>
      </w:r>
      <w:r w:rsidR="0017760B" w:rsidRPr="0039004D">
        <w:rPr>
          <w:rFonts w:cs="Times New Roman"/>
          <w:lang w:val="es-ES"/>
        </w:rPr>
        <w:t xml:space="preserve">información genérica de las IPRESS, </w:t>
      </w:r>
      <w:r w:rsidR="003566D2">
        <w:rPr>
          <w:rFonts w:cs="Times New Roman"/>
          <w:lang w:val="es-ES"/>
        </w:rPr>
        <w:t xml:space="preserve">(ii) </w:t>
      </w:r>
      <w:r w:rsidR="007F47FF" w:rsidRPr="0039004D">
        <w:rPr>
          <w:rFonts w:cs="Times New Roman"/>
          <w:lang w:val="es-ES"/>
        </w:rPr>
        <w:t>servicios brindados</w:t>
      </w:r>
      <w:r w:rsidR="007F47FF">
        <w:rPr>
          <w:rFonts w:cs="Times New Roman"/>
          <w:lang w:val="es-ES"/>
        </w:rPr>
        <w:t xml:space="preserve"> y recursos materiales y personales</w:t>
      </w:r>
      <w:r w:rsidR="0017760B" w:rsidRPr="0039004D">
        <w:rPr>
          <w:rFonts w:cs="Times New Roman"/>
          <w:lang w:val="es-ES"/>
        </w:rPr>
        <w:t xml:space="preserve">, </w:t>
      </w:r>
      <w:r w:rsidR="00974A68">
        <w:rPr>
          <w:rFonts w:cs="Times New Roman"/>
          <w:lang w:val="es-ES"/>
        </w:rPr>
        <w:t xml:space="preserve">y </w:t>
      </w:r>
      <w:r w:rsidR="0087577D">
        <w:rPr>
          <w:rFonts w:cs="Times New Roman"/>
          <w:lang w:val="es-ES"/>
        </w:rPr>
        <w:t xml:space="preserve">(iii) </w:t>
      </w:r>
      <w:r w:rsidR="00974A68">
        <w:rPr>
          <w:rFonts w:cs="Times New Roman"/>
          <w:lang w:val="es-ES"/>
        </w:rPr>
        <w:t xml:space="preserve">una opción aun no desarrollada, mostrando el rotulo </w:t>
      </w:r>
      <w:r w:rsidR="00974A68" w:rsidRPr="007B2245">
        <w:rPr>
          <w:rFonts w:cs="Times New Roman"/>
          <w:lang w:val="es-ES"/>
        </w:rPr>
        <w:t>“</w:t>
      </w:r>
      <w:r w:rsidR="007B2245" w:rsidRPr="007B2245">
        <w:rPr>
          <w:rFonts w:cs="Times New Roman"/>
          <w:lang w:val="es-ES"/>
        </w:rPr>
        <w:t>Reporte SUSALUD</w:t>
      </w:r>
      <w:r w:rsidR="00974A68" w:rsidRPr="007B2245">
        <w:rPr>
          <w:rFonts w:cs="Times New Roman"/>
          <w:lang w:val="es-ES"/>
        </w:rPr>
        <w:t>”</w:t>
      </w:r>
      <w:r w:rsidR="0017760B" w:rsidRPr="0039004D">
        <w:rPr>
          <w:rFonts w:cs="Times New Roman"/>
          <w:lang w:val="es-ES"/>
        </w:rPr>
        <w:t xml:space="preserve">. </w:t>
      </w:r>
      <w:r w:rsidR="001D1508" w:rsidRPr="0039004D">
        <w:rPr>
          <w:rFonts w:cs="Times New Roman"/>
          <w:lang w:val="es-ES"/>
        </w:rPr>
        <w:t>El problema con l</w:t>
      </w:r>
      <w:r w:rsidR="00E260FD" w:rsidRPr="0039004D">
        <w:rPr>
          <w:rFonts w:cs="Times New Roman"/>
          <w:lang w:val="es-ES"/>
        </w:rPr>
        <w:t xml:space="preserve">a información mostrada en esta herramienta </w:t>
      </w:r>
      <w:r w:rsidR="0087577D">
        <w:rPr>
          <w:rFonts w:cs="Times New Roman"/>
          <w:lang w:val="es-ES"/>
        </w:rPr>
        <w:t xml:space="preserve">es que </w:t>
      </w:r>
      <w:r w:rsidR="00E260FD" w:rsidRPr="0039004D">
        <w:rPr>
          <w:rFonts w:cs="Times New Roman"/>
          <w:lang w:val="es-ES"/>
        </w:rPr>
        <w:t>se encuentra desorganizada y en ciertas partes esta desactualizada</w:t>
      </w:r>
      <w:r w:rsidR="000113B0">
        <w:rPr>
          <w:rFonts w:cs="Times New Roman"/>
          <w:lang w:val="es-ES"/>
        </w:rPr>
        <w:t xml:space="preserve"> </w:t>
      </w:r>
      <w:r w:rsidR="00EC2BAF">
        <w:rPr>
          <w:rFonts w:cs="Times New Roman"/>
          <w:lang w:val="es-ES"/>
        </w:rPr>
        <w:fldChar w:fldCharType="begin" w:fldLock="1"/>
      </w:r>
      <w:r w:rsidR="00D32C56">
        <w:rPr>
          <w:rFonts w:cs="Times New Roman"/>
          <w:lang w:val="es-ES"/>
        </w:rPr>
        <w:instrText>ADDIN CSL_CITATION { "citationItems" : [ { "id" : "ITEM-1", "itemData" : { "URL" : "http://mapa.susalud.gob.pe/", "accessed" : { "date-parts" : [ [ "2018", "3", "14" ] ] }, "id" : "ITEM-1", "issued" : { "date-parts" : [ [ "0" ] ] }, "title" : "SUSALUD | Mapa Georeferenciado", "type" : "webpage" }, "uris" : [ "http://www.mendeley.com/documents/?uuid=4d475be5-26d8-34ec-a72d-f3285c46af48" ] } ], "mendeley" : { "formattedCitation" : "(39)", "plainTextFormattedCitation" : "(39)", "previouslyFormattedCitation" : "(39)"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(39)</w:t>
      </w:r>
      <w:r w:rsidR="00EC2BAF">
        <w:rPr>
          <w:rFonts w:cs="Times New Roman"/>
          <w:lang w:val="es-ES"/>
        </w:rPr>
        <w:fldChar w:fldCharType="end"/>
      </w:r>
      <w:r w:rsidR="00E260FD" w:rsidRPr="0039004D">
        <w:rPr>
          <w:rFonts w:cs="Times New Roman"/>
          <w:lang w:val="es-ES"/>
        </w:rPr>
        <w:t>.</w:t>
      </w:r>
    </w:p>
    <w:p w14:paraId="6959A8B9" w14:textId="77777777" w:rsidR="004220C8" w:rsidRPr="0039004D" w:rsidRDefault="004220C8" w:rsidP="00262D6E">
      <w:pPr>
        <w:spacing w:line="360" w:lineRule="auto"/>
        <w:ind w:left="360"/>
        <w:jc w:val="both"/>
        <w:rPr>
          <w:rFonts w:cs="Times New Roman"/>
          <w:lang w:val="es-ES"/>
        </w:rPr>
      </w:pPr>
    </w:p>
    <w:p w14:paraId="2FAABC51" w14:textId="77777777" w:rsidR="00CD231B" w:rsidRPr="0039004D" w:rsidRDefault="00CD231B" w:rsidP="00262D6E">
      <w:pPr>
        <w:spacing w:line="360" w:lineRule="auto"/>
        <w:jc w:val="both"/>
        <w:rPr>
          <w:rFonts w:cs="Times New Roman"/>
          <w:lang w:val="es-ES"/>
        </w:rPr>
      </w:pPr>
      <w:r w:rsidRPr="0039004D">
        <w:rPr>
          <w:rFonts w:cs="Times New Roman"/>
          <w:lang w:val="es-ES"/>
        </w:rPr>
        <w:t xml:space="preserve">Por todo lo señalado anteriormente, </w:t>
      </w:r>
      <w:r w:rsidR="009F3767" w:rsidRPr="0039004D">
        <w:rPr>
          <w:rFonts w:cs="Times New Roman"/>
          <w:lang w:val="es-ES"/>
        </w:rPr>
        <w:t xml:space="preserve">el aplicativo de SUSALUD MAP parece haber sido concebido para ayudar a los ciudadanos a tomar una mejor decisión sobre </w:t>
      </w:r>
      <w:r w:rsidR="004220C8" w:rsidRPr="0039004D">
        <w:rPr>
          <w:rFonts w:cs="Times New Roman"/>
          <w:lang w:val="es-ES"/>
        </w:rPr>
        <w:t>dónde</w:t>
      </w:r>
      <w:r w:rsidR="009F3767" w:rsidRPr="0039004D">
        <w:rPr>
          <w:rFonts w:cs="Times New Roman"/>
          <w:lang w:val="es-ES"/>
        </w:rPr>
        <w:t xml:space="preserve"> buscar atención </w:t>
      </w:r>
      <w:r w:rsidR="004220C8" w:rsidRPr="0039004D">
        <w:rPr>
          <w:rFonts w:cs="Times New Roman"/>
          <w:lang w:val="es-ES"/>
        </w:rPr>
        <w:t>médica</w:t>
      </w:r>
      <w:r w:rsidR="009F3767" w:rsidRPr="0039004D">
        <w:rPr>
          <w:rFonts w:cs="Times New Roman"/>
          <w:lang w:val="es-ES"/>
        </w:rPr>
        <w:t xml:space="preserve">, pero </w:t>
      </w:r>
      <w:r w:rsidR="00EF6176">
        <w:rPr>
          <w:rFonts w:cs="Times New Roman"/>
          <w:lang w:val="es-ES"/>
        </w:rPr>
        <w:t>presenta</w:t>
      </w:r>
      <w:r w:rsidR="00EF6176" w:rsidRPr="0039004D">
        <w:rPr>
          <w:rFonts w:cs="Times New Roman"/>
          <w:lang w:val="es-ES"/>
        </w:rPr>
        <w:t xml:space="preserve"> </w:t>
      </w:r>
      <w:r w:rsidR="009F3767" w:rsidRPr="0039004D">
        <w:rPr>
          <w:rFonts w:cs="Times New Roman"/>
          <w:lang w:val="es-ES"/>
        </w:rPr>
        <w:t xml:space="preserve">varias deficiencias que </w:t>
      </w:r>
      <w:r w:rsidR="0079570A">
        <w:rPr>
          <w:rFonts w:cs="Times New Roman"/>
          <w:lang w:val="es-ES"/>
        </w:rPr>
        <w:t>impiden</w:t>
      </w:r>
      <w:r w:rsidR="009F3767" w:rsidRPr="0039004D">
        <w:rPr>
          <w:rFonts w:cs="Times New Roman"/>
          <w:lang w:val="es-ES"/>
        </w:rPr>
        <w:t xml:space="preserve"> que esta información se presente de forma clara y eficiente </w:t>
      </w:r>
      <w:r w:rsidR="0079570A">
        <w:rPr>
          <w:rFonts w:cs="Times New Roman"/>
          <w:lang w:val="es-ES"/>
        </w:rPr>
        <w:t xml:space="preserve">de manera </w:t>
      </w:r>
      <w:r w:rsidR="009F3767" w:rsidRPr="0039004D">
        <w:rPr>
          <w:rFonts w:cs="Times New Roman"/>
          <w:lang w:val="es-ES"/>
        </w:rPr>
        <w:t>que permita a los ciudadanos tomar decisiones.</w:t>
      </w:r>
    </w:p>
    <w:p w14:paraId="4407339C" w14:textId="77777777" w:rsidR="009F3767" w:rsidRPr="0039004D" w:rsidRDefault="009F3767" w:rsidP="00262D6E">
      <w:pPr>
        <w:spacing w:line="360" w:lineRule="auto"/>
        <w:jc w:val="both"/>
        <w:rPr>
          <w:rFonts w:cs="Times New Roman"/>
          <w:lang w:val="es-ES"/>
        </w:rPr>
      </w:pPr>
    </w:p>
    <w:p w14:paraId="6353CCC0" w14:textId="77777777" w:rsidR="009B63B8" w:rsidRPr="007B2245" w:rsidRDefault="009B63B8" w:rsidP="00262D6E">
      <w:pPr>
        <w:pStyle w:val="Ttulo3"/>
      </w:pPr>
      <w:bookmarkStart w:id="18" w:name="_Toc510209094"/>
      <w:r w:rsidRPr="0039004D">
        <w:t>Normat</w:t>
      </w:r>
      <w:r w:rsidR="000113B0">
        <w:t>iva vigente para el recojo</w:t>
      </w:r>
      <w:r w:rsidRPr="0039004D">
        <w:t xml:space="preserve"> y manejo de reclamos en el sector salud</w:t>
      </w:r>
      <w:bookmarkEnd w:id="18"/>
    </w:p>
    <w:p w14:paraId="20E2BCDD" w14:textId="77777777" w:rsidR="004220C8" w:rsidRPr="0039004D" w:rsidRDefault="004220C8" w:rsidP="000113B0">
      <w:pPr>
        <w:spacing w:line="360" w:lineRule="auto"/>
        <w:jc w:val="both"/>
        <w:rPr>
          <w:rFonts w:cs="Times New Roman"/>
          <w:lang w:val="es-ES"/>
        </w:rPr>
      </w:pPr>
      <w:r w:rsidRPr="0039004D">
        <w:rPr>
          <w:rFonts w:cs="Times New Roma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39004D">
        <w:rPr>
          <w:rFonts w:cs="Times New Roman"/>
          <w:lang w:val="es-ES"/>
        </w:rPr>
        <w:t>públicas</w:t>
      </w:r>
      <w:r w:rsidRPr="0039004D">
        <w:rPr>
          <w:rFonts w:cs="Times New Roman"/>
          <w:lang w:val="es-ES"/>
        </w:rPr>
        <w:t xml:space="preserve">, privadas y mixtas. En esta normativa </w:t>
      </w:r>
      <w:r w:rsidR="008626EB" w:rsidRPr="0039004D">
        <w:rPr>
          <w:rFonts w:cs="Times New Roman"/>
          <w:lang w:val="es-ES"/>
        </w:rPr>
        <w:t xml:space="preserve">se encuentra estipulada tanto como es el proceso de </w:t>
      </w:r>
      <w:r w:rsidR="000113B0">
        <w:rPr>
          <w:rFonts w:cs="Times New Roman"/>
          <w:lang w:val="es-ES"/>
        </w:rPr>
        <w:t>recojo</w:t>
      </w:r>
      <w:r w:rsidR="008626EB" w:rsidRPr="0039004D">
        <w:rPr>
          <w:rFonts w:cs="Times New Roman"/>
          <w:lang w:val="es-ES"/>
        </w:rPr>
        <w:t xml:space="preserve"> y registro de inconformidades </w:t>
      </w:r>
      <w:r w:rsidR="00205058" w:rsidRPr="0039004D">
        <w:rPr>
          <w:rFonts w:cs="Times New Roman"/>
          <w:lang w:val="es-ES"/>
        </w:rPr>
        <w:t>de los ciudadanos</w:t>
      </w:r>
      <w:r w:rsidR="008626EB" w:rsidRPr="0039004D">
        <w:rPr>
          <w:rFonts w:cs="Times New Roman"/>
          <w:lang w:val="es-ES"/>
        </w:rPr>
        <w:t xml:space="preserve"> y tercero legitimados tanto en las IPRESS como en SUSALUD</w:t>
      </w:r>
      <w:r w:rsidR="000113B0">
        <w:rPr>
          <w:rFonts w:cs="Times New Roman"/>
          <w:lang w:val="es-ES"/>
        </w:rPr>
        <w:t xml:space="preserve"> </w:t>
      </w:r>
      <w:r w:rsidR="00EC2BAF">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C2BAF">
        <w:rPr>
          <w:rFonts w:cs="Times New Roman"/>
          <w:lang w:val="es-ES"/>
        </w:rPr>
        <w:fldChar w:fldCharType="separate"/>
      </w:r>
      <w:r w:rsidR="003F29A5" w:rsidRPr="003F29A5">
        <w:rPr>
          <w:rFonts w:cs="Times New Roman"/>
          <w:noProof/>
          <w:lang w:val="es-ES"/>
        </w:rPr>
        <w:t>(12)</w:t>
      </w:r>
      <w:r w:rsidR="00EC2BAF">
        <w:rPr>
          <w:rFonts w:cs="Times New Roman"/>
          <w:lang w:val="es-ES"/>
        </w:rPr>
        <w:fldChar w:fldCharType="end"/>
      </w:r>
      <w:r w:rsidR="008626EB" w:rsidRPr="0039004D">
        <w:rPr>
          <w:rFonts w:cs="Times New Roman"/>
          <w:lang w:val="es-ES"/>
        </w:rPr>
        <w:t>.</w:t>
      </w:r>
    </w:p>
    <w:p w14:paraId="35743F54" w14:textId="77777777" w:rsidR="004220C8" w:rsidRPr="0039004D" w:rsidRDefault="004220C8" w:rsidP="00262D6E">
      <w:pPr>
        <w:spacing w:line="360" w:lineRule="auto"/>
        <w:rPr>
          <w:rFonts w:cs="Times New Roman"/>
          <w:lang w:val="es-ES"/>
        </w:rPr>
      </w:pPr>
    </w:p>
    <w:p w14:paraId="47AE5993" w14:textId="77777777" w:rsidR="009B63B8" w:rsidRPr="0039004D" w:rsidRDefault="00D06B91" w:rsidP="00262D6E">
      <w:pPr>
        <w:spacing w:line="360" w:lineRule="auto"/>
        <w:jc w:val="both"/>
        <w:rPr>
          <w:rFonts w:cs="Times New Roman"/>
          <w:lang w:val="es-ES"/>
        </w:rPr>
      </w:pPr>
      <w:r w:rsidRPr="0039004D">
        <w:rPr>
          <w:rFonts w:cs="Times New Roman"/>
          <w:lang w:val="es-ES"/>
        </w:rPr>
        <w:t>Dentro de este Decreto Supremo se encuentra</w:t>
      </w:r>
      <w:r w:rsidR="009B63B8" w:rsidRPr="0039004D">
        <w:rPr>
          <w:rFonts w:cs="Times New Roman"/>
          <w:lang w:val="es-ES"/>
        </w:rPr>
        <w:t xml:space="preserve"> la diferenciación entre reclamos y queja</w:t>
      </w:r>
      <w:r w:rsidR="002C08D0">
        <w:rPr>
          <w:rFonts w:cs="Times New Roman"/>
          <w:lang w:val="es-ES"/>
        </w:rPr>
        <w:t>s</w:t>
      </w:r>
      <w:r w:rsidR="001D0A70">
        <w:rPr>
          <w:rFonts w:cs="Times New Roman"/>
          <w:lang w:val="es-ES"/>
        </w:rPr>
        <w:t>.</w:t>
      </w:r>
      <w:r w:rsidR="009B63B8" w:rsidRPr="0039004D">
        <w:rPr>
          <w:rFonts w:cs="Times New Roman"/>
          <w:lang w:val="es-ES"/>
        </w:rPr>
        <w:t xml:space="preserve"> </w:t>
      </w:r>
      <w:r w:rsidR="001D0A70">
        <w:rPr>
          <w:rFonts w:cs="Times New Roman"/>
          <w:lang w:val="es-ES"/>
        </w:rPr>
        <w:t>Esta</w:t>
      </w:r>
      <w:r w:rsidR="008626EB" w:rsidRPr="0039004D">
        <w:rPr>
          <w:rFonts w:cs="Times New Roman"/>
          <w:lang w:val="es-ES"/>
        </w:rPr>
        <w:t xml:space="preserve"> diferencia </w:t>
      </w:r>
      <w:r w:rsidR="001D0A70">
        <w:rPr>
          <w:rFonts w:cs="Times New Roman"/>
          <w:lang w:val="es-ES"/>
        </w:rPr>
        <w:t>radica en</w:t>
      </w:r>
      <w:r w:rsidR="009B63B8" w:rsidRPr="0039004D">
        <w:rPr>
          <w:rFonts w:cs="Times New Roman"/>
          <w:lang w:val="es-ES"/>
        </w:rPr>
        <w:t xml:space="preserve"> ante </w:t>
      </w:r>
      <w:r w:rsidR="005628E1" w:rsidRPr="0039004D">
        <w:rPr>
          <w:rFonts w:cs="Times New Roman"/>
          <w:lang w:val="es-ES"/>
        </w:rPr>
        <w:t>qu</w:t>
      </w:r>
      <w:r w:rsidR="005628E1">
        <w:rPr>
          <w:rFonts w:cs="Times New Roman"/>
          <w:lang w:val="es-ES"/>
        </w:rPr>
        <w:t>é</w:t>
      </w:r>
      <w:r w:rsidR="005628E1" w:rsidRPr="0039004D">
        <w:rPr>
          <w:rFonts w:cs="Times New Roman"/>
          <w:lang w:val="es-ES"/>
        </w:rPr>
        <w:t xml:space="preserve"> </w:t>
      </w:r>
      <w:r w:rsidR="009B63B8" w:rsidRPr="0039004D">
        <w:rPr>
          <w:rFonts w:cs="Times New Roman"/>
          <w:lang w:val="es-ES"/>
        </w:rPr>
        <w:t>institución se ha presentado</w:t>
      </w:r>
      <w:r w:rsidR="008626EB" w:rsidRPr="0039004D">
        <w:rPr>
          <w:rFonts w:cs="Times New Roman"/>
          <w:lang w:val="es-ES"/>
        </w:rPr>
        <w:t xml:space="preserve"> la inconformidad</w:t>
      </w:r>
      <w:r w:rsidR="009B63B8" w:rsidRPr="0039004D">
        <w:rPr>
          <w:rFonts w:cs="Times New Roman"/>
          <w:lang w:val="es-ES"/>
        </w:rPr>
        <w:t>, cuando se presenta ante una IPRESS se considera reclamo; cuando se presenta ante SUSALUD, es considerad</w:t>
      </w:r>
      <w:r w:rsidR="007620B0">
        <w:rPr>
          <w:rFonts w:cs="Times New Roman"/>
          <w:lang w:val="es-ES"/>
        </w:rPr>
        <w:t>a</w:t>
      </w:r>
      <w:r w:rsidR="009B63B8" w:rsidRPr="0039004D">
        <w:rPr>
          <w:rFonts w:cs="Times New Roman"/>
          <w:lang w:val="es-ES"/>
        </w:rPr>
        <w:t xml:space="preserve"> una queja. </w:t>
      </w:r>
    </w:p>
    <w:p w14:paraId="06AF3100" w14:textId="77777777" w:rsidR="004456A4" w:rsidRPr="0039004D" w:rsidRDefault="004456A4" w:rsidP="00262D6E">
      <w:pPr>
        <w:spacing w:line="360" w:lineRule="auto"/>
        <w:jc w:val="both"/>
        <w:rPr>
          <w:rFonts w:cs="Times New Roman"/>
          <w:lang w:val="es-ES"/>
        </w:rPr>
      </w:pPr>
    </w:p>
    <w:p w14:paraId="09F78340" w14:textId="77777777" w:rsidR="00C60E77" w:rsidRPr="0039004D" w:rsidRDefault="004456A4" w:rsidP="00C60E77">
      <w:pPr>
        <w:spacing w:line="360" w:lineRule="auto"/>
        <w:jc w:val="both"/>
        <w:rPr>
          <w:rFonts w:cs="Times New Roman"/>
          <w:lang w:val="es-ES"/>
        </w:rPr>
      </w:pPr>
      <w:r w:rsidRPr="0039004D">
        <w:rPr>
          <w:rFonts w:cs="Times New Roman"/>
          <w:lang w:val="es-ES"/>
        </w:rPr>
        <w:t>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SUSALUD para cumplir sus funciones competentes.</w:t>
      </w:r>
      <w:r w:rsidR="00D06B91" w:rsidRPr="0039004D">
        <w:rPr>
          <w:rFonts w:cs="Times New Roman"/>
          <w:lang w:val="es-ES"/>
        </w:rPr>
        <w:t xml:space="preserve"> </w:t>
      </w:r>
      <w:r w:rsidR="007D1CC3" w:rsidRPr="0039004D">
        <w:rPr>
          <w:rFonts w:cs="Times New Roman"/>
          <w:lang w:val="es-ES"/>
        </w:rPr>
        <w:t>También</w:t>
      </w:r>
      <w:r w:rsidR="00D06B91" w:rsidRPr="0039004D">
        <w:rPr>
          <w:rFonts w:cs="Times New Roman"/>
          <w:lang w:val="es-ES"/>
        </w:rPr>
        <w:t xml:space="preserve"> se encuentra delimitado que Intendencia de </w:t>
      </w:r>
      <w:r w:rsidR="00D06B91" w:rsidRPr="0039004D">
        <w:rPr>
          <w:rFonts w:cs="Times New Roman"/>
          <w:lang w:val="es-ES"/>
        </w:rPr>
        <w:lastRenderedPageBreak/>
        <w:t>Promoción de Derechos en Salud es la encargada de supervisar las actividades orientadas a fortalecer los derechos de los ciudadanos y del monitoreo de la implementación y operación de los mecanismos de atención de las consultas y reclamos en IPRESS, IAFAS y UGIPRESS</w:t>
      </w:r>
      <w:r w:rsidR="00C60E77">
        <w:rPr>
          <w:rFonts w:cs="Times New Roman"/>
          <w:lang w:val="es-ES"/>
        </w:rPr>
        <w:t xml:space="preserve">. Además delimita los plazos </w:t>
      </w:r>
      <w:r w:rsidR="00C60E77" w:rsidRPr="0039004D">
        <w:rPr>
          <w:rFonts w:cs="Times New Roman"/>
          <w:lang w:val="es-ES"/>
        </w:rPr>
        <w:t>de atención son 5 días hábiles para la resolución de Consultas y 30 días hábiles para la resolución de Reclamos y/o Quejas</w:t>
      </w:r>
      <w:r w:rsidR="00C60E77">
        <w:rPr>
          <w:rFonts w:cs="Times New Roman"/>
          <w:lang w:val="es-ES"/>
        </w:rPr>
        <w:t xml:space="preserve"> </w:t>
      </w:r>
      <w:r w:rsidR="00EC2BAF">
        <w:rPr>
          <w:rFonts w:cs="Times New Roman"/>
          <w:lang w:val="es-ES"/>
        </w:rPr>
        <w:fldChar w:fldCharType="begin" w:fldLock="1"/>
      </w:r>
      <w:r w:rsidR="00C60E77">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C2BAF">
        <w:rPr>
          <w:rFonts w:cs="Times New Roman"/>
          <w:lang w:val="es-ES"/>
        </w:rPr>
        <w:fldChar w:fldCharType="separate"/>
      </w:r>
      <w:r w:rsidR="00C60E77" w:rsidRPr="003F29A5">
        <w:rPr>
          <w:rFonts w:cs="Times New Roman"/>
          <w:noProof/>
          <w:lang w:val="es-ES"/>
        </w:rPr>
        <w:t>(12)</w:t>
      </w:r>
      <w:r w:rsidR="00EC2BAF">
        <w:rPr>
          <w:rFonts w:cs="Times New Roman"/>
          <w:lang w:val="es-ES"/>
        </w:rPr>
        <w:fldChar w:fldCharType="end"/>
      </w:r>
      <w:r w:rsidR="00C60E77">
        <w:rPr>
          <w:rFonts w:cs="Times New Roman"/>
          <w:lang w:val="es-ES"/>
        </w:rPr>
        <w:t>.</w:t>
      </w:r>
    </w:p>
    <w:p w14:paraId="7772F534" w14:textId="77777777" w:rsidR="00D06B91" w:rsidRPr="0039004D" w:rsidRDefault="00D06B91" w:rsidP="00262D6E">
      <w:pPr>
        <w:spacing w:line="360" w:lineRule="auto"/>
        <w:jc w:val="both"/>
        <w:rPr>
          <w:rFonts w:cs="Times New Roman"/>
          <w:lang w:val="es-ES"/>
        </w:rPr>
      </w:pPr>
    </w:p>
    <w:p w14:paraId="1035CC9F" w14:textId="77777777" w:rsidR="0099501F" w:rsidRPr="0039004D" w:rsidRDefault="0099501F" w:rsidP="00262D6E">
      <w:pPr>
        <w:spacing w:line="360" w:lineRule="auto"/>
        <w:jc w:val="both"/>
        <w:rPr>
          <w:rFonts w:cs="Times New Roman"/>
          <w:lang w:val="es-ES"/>
        </w:rPr>
      </w:pPr>
    </w:p>
    <w:p w14:paraId="7AF7A5A2" w14:textId="77777777" w:rsidR="002A5D24" w:rsidRPr="0039004D" w:rsidRDefault="006B37DD" w:rsidP="00262D6E">
      <w:pPr>
        <w:spacing w:line="360" w:lineRule="auto"/>
        <w:jc w:val="both"/>
        <w:rPr>
          <w:rFonts w:cs="Times New Roman"/>
          <w:lang w:val="es-ES"/>
        </w:rPr>
      </w:pPr>
      <w:r w:rsidRPr="0039004D">
        <w:rPr>
          <w:rFonts w:cs="Times New Roman"/>
          <w:lang w:val="es-ES"/>
        </w:rPr>
        <w:t>Existe actualmente un proyecto para reemplazar al actual Decre</w:t>
      </w:r>
      <w:r w:rsidR="005400C1" w:rsidRPr="0039004D">
        <w:rPr>
          <w:rFonts w:cs="Times New Roman"/>
          <w:lang w:val="es-ES"/>
        </w:rPr>
        <w:t>to Supremo 030 donde se plantea a más detalle las f</w:t>
      </w:r>
      <w:r w:rsidR="001325DD">
        <w:rPr>
          <w:rFonts w:cs="Times New Roman"/>
          <w:lang w:val="es-ES"/>
        </w:rPr>
        <w:t>unciones a cumplir dentro de las PAUS</w:t>
      </w:r>
      <w:r w:rsidR="00AA0592" w:rsidRPr="0039004D">
        <w:rPr>
          <w:rFonts w:cs="Times New Roman"/>
          <w:lang w:val="es-ES"/>
        </w:rPr>
        <w:t>, especifican</w:t>
      </w:r>
      <w:r w:rsidR="001325DD">
        <w:rPr>
          <w:rFonts w:cs="Times New Roman"/>
          <w:lang w:val="es-ES"/>
        </w:rPr>
        <w:t xml:space="preserve"> documentación para</w:t>
      </w:r>
      <w:r w:rsidR="00AA0592" w:rsidRPr="0039004D">
        <w:rPr>
          <w:rFonts w:cs="Times New Roman"/>
          <w:lang w:val="es-ES"/>
        </w:rPr>
        <w:t xml:space="preserve"> el acceso a la Historia </w:t>
      </w:r>
      <w:r w:rsidR="00115702" w:rsidRPr="0039004D">
        <w:rPr>
          <w:rFonts w:cs="Times New Roman"/>
          <w:lang w:val="es-ES"/>
        </w:rPr>
        <w:t>Clínica</w:t>
      </w:r>
      <w:r w:rsidR="001325DD">
        <w:rPr>
          <w:rFonts w:cs="Times New Roman"/>
          <w:lang w:val="es-ES"/>
        </w:rPr>
        <w:t xml:space="preserve">, detallan procedimientos </w:t>
      </w:r>
      <w:r w:rsidR="00AA0592" w:rsidRPr="0039004D">
        <w:rPr>
          <w:rFonts w:cs="Times New Roman"/>
          <w:lang w:val="es-ES"/>
        </w:rPr>
        <w:t xml:space="preserve">para la investigación de sucesos por los que los ciudadanos se encuentran manifestando su insatisfacción </w:t>
      </w:r>
      <w:r w:rsidR="001325DD">
        <w:rPr>
          <w:rFonts w:cs="Times New Roman"/>
          <w:lang w:val="es-ES"/>
        </w:rPr>
        <w:t xml:space="preserve">y </w:t>
      </w:r>
      <w:r w:rsidR="00673ED7" w:rsidRPr="0039004D">
        <w:rPr>
          <w:rFonts w:cs="Times New Roman"/>
          <w:lang w:val="es-ES"/>
        </w:rPr>
        <w:t xml:space="preserve">el termino de Queja es reemplazado por el termino Denuncia. </w:t>
      </w:r>
      <w:r w:rsidR="000322B7" w:rsidRPr="0039004D">
        <w:rPr>
          <w:rFonts w:cs="Times New Roman"/>
          <w:lang w:val="es-ES"/>
        </w:rPr>
        <w:t xml:space="preserve">Tanto en los reclamos como en las denuncias, se centra en mostrar </w:t>
      </w:r>
      <w:r w:rsidR="004B2804" w:rsidRPr="0039004D">
        <w:rPr>
          <w:rFonts w:cs="Times New Roman"/>
          <w:lang w:val="es-ES"/>
        </w:rPr>
        <w:t>cómo</w:t>
      </w:r>
      <w:r w:rsidR="000322B7" w:rsidRPr="0039004D">
        <w:rPr>
          <w:rFonts w:cs="Times New Roman"/>
          <w:lang w:val="es-ES"/>
        </w:rPr>
        <w:t xml:space="preserve"> estas deben ser gestionadas por la IPRESS y por SUSALUD respectivamente</w:t>
      </w:r>
      <w:r w:rsidR="004B2804" w:rsidRPr="0039004D">
        <w:rPr>
          <w:rFonts w:cs="Times New Roman"/>
          <w:lang w:val="es-ES"/>
        </w:rPr>
        <w:t>.</w:t>
      </w:r>
      <w:r w:rsidR="00734B3F" w:rsidRPr="0039004D">
        <w:rPr>
          <w:rFonts w:cs="Times New Roman"/>
          <w:lang w:val="es-ES"/>
        </w:rPr>
        <w:t xml:space="preserve"> Adicionalmente, muestran un anexo especial para la formulación de reclamos o denuncias hacia IAFAS separado del formato </w:t>
      </w:r>
      <w:r w:rsidR="001325DD">
        <w:rPr>
          <w:rFonts w:cs="Times New Roman"/>
          <w:lang w:val="es-ES"/>
        </w:rPr>
        <w:t>hacia IPRESS donde l</w:t>
      </w:r>
      <w:r w:rsidR="00734B3F" w:rsidRPr="0039004D">
        <w:rPr>
          <w:rFonts w:cs="Times New Roman"/>
          <w:lang w:val="es-ES"/>
        </w:rPr>
        <w:t>a diferencia entre ambos formatos radica principalmente en diferentes causas del reclamo presentado</w:t>
      </w:r>
      <w:r w:rsidR="001325DD">
        <w:rPr>
          <w:rFonts w:cs="Times New Roman"/>
          <w:lang w:val="es-ES"/>
        </w:rPr>
        <w:t xml:space="preserve"> </w:t>
      </w:r>
      <w:r w:rsidR="00EC2BAF">
        <w:rPr>
          <w:rFonts w:cs="Times New Roman"/>
          <w:lang w:val="es-ES"/>
        </w:rPr>
        <w:fldChar w:fldCharType="begin" w:fldLock="1"/>
      </w:r>
      <w:r w:rsidR="00D32C56">
        <w:rPr>
          <w:rFonts w:cs="Times New Roman"/>
          <w:lang w:val="es-ES"/>
        </w:rPr>
        <w:instrText>ADDIN CSL_CITATION { "citationItems" : [ { "id" : "ITEM-1", "itemData" : { "id" : "ITEM-1", "issued" : { "date-parts" : [ [ "0" ] ] }, "title" : "Resoluci\u00f3n Ministerial 667-2017/MINSA", "type" : "article-journal" }, "uris" : [ "http://www.mendeley.com/documents/?uuid=552a519c-8799-3b1e-ac3b-ae3a6f023f8d" ] } ], "mendeley" : { "formattedCitation" : "(40)", "plainTextFormattedCitation" : "(40)", "previouslyFormattedCitation" : "(40)"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(40)</w:t>
      </w:r>
      <w:r w:rsidR="00EC2BAF">
        <w:rPr>
          <w:rFonts w:cs="Times New Roman"/>
          <w:lang w:val="es-ES"/>
        </w:rPr>
        <w:fldChar w:fldCharType="end"/>
      </w:r>
      <w:r w:rsidR="00734B3F" w:rsidRPr="0039004D">
        <w:rPr>
          <w:rFonts w:cs="Times New Roman"/>
          <w:lang w:val="es-ES"/>
        </w:rPr>
        <w:t>.</w:t>
      </w:r>
    </w:p>
    <w:p w14:paraId="099A28B2" w14:textId="77777777" w:rsidR="00262D6E" w:rsidRPr="0039004D" w:rsidRDefault="00262D6E" w:rsidP="00262D6E">
      <w:pPr>
        <w:spacing w:line="360" w:lineRule="auto"/>
        <w:jc w:val="both"/>
        <w:rPr>
          <w:rFonts w:cs="Times New Roman"/>
          <w:lang w:val="es-ES"/>
        </w:rPr>
      </w:pPr>
    </w:p>
    <w:p w14:paraId="7A17FD6B" w14:textId="77777777" w:rsidR="00562533" w:rsidRPr="00A27624" w:rsidRDefault="00562533" w:rsidP="00A27624">
      <w:pPr>
        <w:pStyle w:val="Ttulo3"/>
      </w:pPr>
      <w:bookmarkStart w:id="19" w:name="_Toc510209095"/>
      <w:r w:rsidRPr="0039004D">
        <w:t>Limitaciones</w:t>
      </w:r>
      <w:r w:rsidR="00A27624">
        <w:t xml:space="preserve"> del Sistema de Solicitudes</w:t>
      </w:r>
      <w:r w:rsidR="00547CFF" w:rsidRPr="0039004D">
        <w:t xml:space="preserve"> </w:t>
      </w:r>
      <w:r w:rsidR="00ED38D2" w:rsidRPr="0039004D">
        <w:t>en</w:t>
      </w:r>
      <w:r w:rsidR="00A976DA" w:rsidRPr="0039004D">
        <w:t xml:space="preserve"> Atenció</w:t>
      </w:r>
      <w:r w:rsidR="00ED38D2" w:rsidRPr="0039004D">
        <w:t>n al Ciudadano</w:t>
      </w:r>
      <w:bookmarkEnd w:id="19"/>
    </w:p>
    <w:p w14:paraId="0561DA06" w14:textId="77777777" w:rsidR="00562533" w:rsidRPr="0039004D" w:rsidRDefault="00327AE6" w:rsidP="00327AE6">
      <w:pPr>
        <w:spacing w:line="360" w:lineRule="auto"/>
        <w:jc w:val="both"/>
        <w:rPr>
          <w:rFonts w:cs="Times New Roman"/>
          <w:lang w:val="es-ES"/>
        </w:rPr>
      </w:pPr>
      <w:r>
        <w:rPr>
          <w:rFonts w:cs="Times New Roman"/>
          <w:lang w:val="es-ES"/>
        </w:rPr>
        <w:t xml:space="preserve">SUSALUD cuenta con una Plataforma de Información donde </w:t>
      </w:r>
      <w:r w:rsidR="00562533" w:rsidRPr="0039004D">
        <w:rPr>
          <w:rFonts w:cs="Times New Roman"/>
          <w:lang w:val="es-ES"/>
        </w:rPr>
        <w:t>se esperaría que se pudiera tener</w:t>
      </w:r>
      <w:r w:rsidR="00A27624">
        <w:rPr>
          <w:rFonts w:cs="Times New Roman"/>
          <w:lang w:val="es-ES"/>
        </w:rPr>
        <w:t xml:space="preserve"> estadística sobre cuáles son lo</w:t>
      </w:r>
      <w:r w:rsidR="00562533" w:rsidRPr="0039004D">
        <w:rPr>
          <w:rFonts w:cs="Times New Roman"/>
          <w:lang w:val="es-ES"/>
        </w:rPr>
        <w:t xml:space="preserve">s principales </w:t>
      </w:r>
      <w:r w:rsidR="00A27624">
        <w:rPr>
          <w:rFonts w:cs="Times New Roman"/>
          <w:lang w:val="es-ES"/>
        </w:rPr>
        <w:t xml:space="preserve">tipos de </w:t>
      </w:r>
      <w:r w:rsidR="00562533" w:rsidRPr="0039004D">
        <w:rPr>
          <w:rFonts w:cs="Times New Roman"/>
          <w:lang w:val="es-ES"/>
        </w:rPr>
        <w:t>preocupaciones y/o problemas de los asegurados por IPRESS</w:t>
      </w:r>
      <w:r>
        <w:rPr>
          <w:rFonts w:cs="Times New Roman"/>
          <w:lang w:val="es-ES"/>
        </w:rPr>
        <w:t xml:space="preserve"> </w:t>
      </w:r>
      <w:r w:rsidR="00EC2BA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(35)</w:t>
      </w:r>
      <w:r w:rsidR="00EC2BAF">
        <w:rPr>
          <w:rFonts w:cs="Times New Roman"/>
          <w:lang w:val="es-ES"/>
        </w:rPr>
        <w:fldChar w:fldCharType="end"/>
      </w:r>
      <w:r w:rsidR="007B7445" w:rsidRPr="0039004D">
        <w:rPr>
          <w:rFonts w:cs="Times New Roman"/>
          <w:lang w:val="es-ES"/>
        </w:rPr>
        <w:t>.</w:t>
      </w:r>
      <w:r w:rsidR="00562533" w:rsidRPr="0039004D">
        <w:rPr>
          <w:rFonts w:cs="Times New Roman"/>
          <w:lang w:val="es-ES"/>
        </w:rPr>
        <w:t xml:space="preserve"> Sin embargo, esto no se puede hacer debido a que </w:t>
      </w:r>
      <w:r w:rsidR="00A27624">
        <w:rPr>
          <w:rFonts w:cs="Times New Roman"/>
          <w:lang w:val="es-ES"/>
        </w:rPr>
        <w:t>actualmente SUSALUD no cuenta con una clasificación de reclamos vigente</w:t>
      </w:r>
      <w:r w:rsidR="007B7445" w:rsidRPr="0039004D">
        <w:rPr>
          <w:rFonts w:cs="Times New Roman"/>
          <w:lang w:val="es-ES"/>
        </w:rPr>
        <w:t>.</w:t>
      </w:r>
      <w:r w:rsidR="00562533" w:rsidRPr="0039004D">
        <w:rPr>
          <w:rFonts w:cs="Times New Roman"/>
          <w:lang w:val="es-ES"/>
        </w:rPr>
        <w:t xml:space="preserve"> </w:t>
      </w:r>
      <w:r w:rsidR="00A27624">
        <w:rPr>
          <w:rFonts w:cs="Times New Roman"/>
          <w:lang w:val="es-ES"/>
        </w:rPr>
        <w:t>Al no encontrarse clasificados,</w:t>
      </w:r>
      <w:r w:rsidR="00562533" w:rsidRPr="0039004D">
        <w:rPr>
          <w:rFonts w:cs="Times New Roman"/>
          <w:lang w:val="es-ES"/>
        </w:rPr>
        <w:t xml:space="preserve"> es imposible identificar cuál es el tipo de queja más recurrente, ni cuáles son los </w:t>
      </w:r>
      <w:r w:rsidR="00A27624">
        <w:rPr>
          <w:rFonts w:cs="Times New Roman"/>
          <w:lang w:val="es-ES"/>
        </w:rPr>
        <w:t>problemas más urgentes a ser solucionados dentro de la IPRESS</w:t>
      </w:r>
      <w:r w:rsidR="007B7445" w:rsidRPr="0039004D">
        <w:rPr>
          <w:rFonts w:cs="Times New Roman"/>
          <w:lang w:val="es-ES"/>
        </w:rPr>
        <w:t>.</w:t>
      </w:r>
      <w:r w:rsidR="00493B08" w:rsidRPr="0039004D">
        <w:rPr>
          <w:rFonts w:cs="Times New Roman"/>
          <w:lang w:val="es-ES"/>
        </w:rPr>
        <w:t xml:space="preserve"> En la Resolución de Superintendencia Nº 160-2011-SUNASA/CD</w:t>
      </w:r>
      <w:r>
        <w:rPr>
          <w:rFonts w:cs="Times New Roman"/>
          <w:lang w:val="es-ES"/>
        </w:rPr>
        <w:t xml:space="preserve"> </w:t>
      </w:r>
      <w:r w:rsidR="00EC2BAF">
        <w:rPr>
          <w:rFonts w:cs="Times New Roman"/>
          <w:lang w:val="es-ES"/>
        </w:rPr>
        <w:fldChar w:fldCharType="begin" w:fldLock="1"/>
      </w:r>
      <w:r w:rsidR="002B7347">
        <w:rPr>
          <w:rFonts w:cs="Times New Roman"/>
          <w:lang w:val="es-ES"/>
        </w:rPr>
        <w:instrText>ADDIN CSL_CITATION { "citationItems" : [ { "id" : "ITEM-1", "itemData" : { "URL" : "http://busquedas.elperuano.pe/normaslegales/aprueban-reglamento-general-para-la-atencion-de-los-reclamos-resolucion-n-160-2011-sunasacd-737790-1/", "accessed" : { "date-parts" : [ [ "2018", "3", "14" ] ] }, "id" : "ITEM-1", "issued" : { "date-parts" : [ [ "0" ] ] }, "title" : "LEY N\u00b0 30150 - Norma Legal Diario Oficial El Peruano", "type" : "webpage" }, "uris" : [ "http://www.mendeley.com/documents/?uuid=d17fd65f-0176-3cbc-b6ed-085426cf8979" ] } ], "mendeley" : { "formattedCitation" : "(41)", "plainTextFormattedCitation" : "(41)", "previouslyFormattedCitation" : "(41)"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(41)</w:t>
      </w:r>
      <w:r w:rsidR="00EC2BAF">
        <w:rPr>
          <w:rFonts w:cs="Times New Roman"/>
          <w:lang w:val="es-ES"/>
        </w:rPr>
        <w:fldChar w:fldCharType="end"/>
      </w:r>
      <w:r w:rsidR="00493B08" w:rsidRPr="0039004D">
        <w:rPr>
          <w:rFonts w:cs="Times New Roman"/>
          <w:lang w:val="es-ES"/>
        </w:rPr>
        <w:t xml:space="preserve"> se </w:t>
      </w:r>
      <w:r w:rsidR="006F009C" w:rsidRPr="0039004D">
        <w:rPr>
          <w:rFonts w:cs="Times New Roman"/>
          <w:lang w:val="es-ES"/>
        </w:rPr>
        <w:t>presentó</w:t>
      </w:r>
      <w:r w:rsidR="00493B08" w:rsidRPr="0039004D">
        <w:rPr>
          <w:rFonts w:cs="Times New Roman"/>
          <w:lang w:val="es-ES"/>
        </w:rPr>
        <w:t xml:space="preserve"> una Tabla de Clasificación de Causas de Reclamos, la cual detalla </w:t>
      </w:r>
      <w:r w:rsidR="00C66953" w:rsidRPr="0039004D">
        <w:rPr>
          <w:rFonts w:cs="Times New Roman"/>
          <w:lang w:val="es-ES"/>
        </w:rPr>
        <w:t xml:space="preserve">110 </w:t>
      </w:r>
      <w:r w:rsidR="007B022D" w:rsidRPr="0039004D">
        <w:rPr>
          <w:rFonts w:cs="Times New Roman"/>
          <w:lang w:val="es-ES"/>
        </w:rPr>
        <w:t>ítems</w:t>
      </w:r>
      <w:r w:rsidR="00C66953" w:rsidRPr="0039004D">
        <w:rPr>
          <w:rFonts w:cs="Times New Roman"/>
          <w:lang w:val="es-ES"/>
        </w:rPr>
        <w:t xml:space="preserve"> </w:t>
      </w:r>
      <w:r w:rsidR="00F938C7" w:rsidRPr="0039004D">
        <w:rPr>
          <w:rFonts w:cs="Times New Roman"/>
          <w:lang w:val="es-ES"/>
        </w:rPr>
        <w:t xml:space="preserve">con causas </w:t>
      </w:r>
      <w:r w:rsidR="006F009C" w:rsidRPr="0039004D">
        <w:rPr>
          <w:rFonts w:cs="Times New Roman"/>
          <w:lang w:val="es-ES"/>
        </w:rPr>
        <w:t>específicas</w:t>
      </w:r>
      <w:r w:rsidR="00EA4860" w:rsidRPr="0039004D">
        <w:rPr>
          <w:rFonts w:cs="Times New Roman"/>
          <w:lang w:val="es-ES"/>
        </w:rPr>
        <w:t xml:space="preserve"> de </w:t>
      </w:r>
      <w:r w:rsidR="002D6E63" w:rsidRPr="0039004D">
        <w:rPr>
          <w:rFonts w:cs="Times New Roman"/>
          <w:lang w:val="es-ES"/>
        </w:rPr>
        <w:t xml:space="preserve">los reclamos, esta tabla incluye tanto las causas </w:t>
      </w:r>
      <w:r w:rsidR="006F009C" w:rsidRPr="0039004D">
        <w:rPr>
          <w:rFonts w:cs="Times New Roman"/>
          <w:lang w:val="es-ES"/>
        </w:rPr>
        <w:t>específicas</w:t>
      </w:r>
      <w:r w:rsidR="002D6E63" w:rsidRPr="0039004D">
        <w:rPr>
          <w:rFonts w:cs="Times New Roman"/>
          <w:lang w:val="es-ES"/>
        </w:rPr>
        <w:t xml:space="preserve"> de reclamos </w:t>
      </w:r>
      <w:r w:rsidR="006F009C" w:rsidRPr="0039004D">
        <w:rPr>
          <w:rFonts w:cs="Times New Roman"/>
          <w:lang w:val="es-ES"/>
        </w:rPr>
        <w:t>de las cuales son 60 exclusivas para IPRESS,</w:t>
      </w:r>
      <w:r w:rsidR="008E72AA" w:rsidRPr="0039004D">
        <w:rPr>
          <w:rFonts w:cs="Times New Roman"/>
          <w:lang w:val="es-ES"/>
        </w:rPr>
        <w:t xml:space="preserve"> </w:t>
      </w:r>
      <w:r w:rsidR="006F009C" w:rsidRPr="0039004D">
        <w:rPr>
          <w:rFonts w:cs="Times New Roman"/>
          <w:lang w:val="es-ES"/>
        </w:rPr>
        <w:t>44</w:t>
      </w:r>
      <w:r w:rsidR="00810620" w:rsidRPr="0039004D">
        <w:rPr>
          <w:rFonts w:cs="Times New Roman"/>
          <w:lang w:val="es-ES"/>
        </w:rPr>
        <w:t xml:space="preserve"> exclusivas para IAFAS</w:t>
      </w:r>
      <w:r w:rsidR="006F009C" w:rsidRPr="0039004D">
        <w:rPr>
          <w:rFonts w:cs="Times New Roman"/>
          <w:lang w:val="es-ES"/>
        </w:rPr>
        <w:t xml:space="preserve"> y 6 causas que se aplican tanto para IPRESS como para IAFAS. Sin embargo, a pesar de existir esta Tabla de Clasificació</w:t>
      </w:r>
      <w:r w:rsidR="00940852" w:rsidRPr="0039004D">
        <w:rPr>
          <w:rFonts w:cs="Times New Roman"/>
          <w:lang w:val="es-ES"/>
        </w:rPr>
        <w:t xml:space="preserve">n, </w:t>
      </w:r>
      <w:r w:rsidR="00002C04">
        <w:rPr>
          <w:rFonts w:cs="Times New Roman"/>
          <w:lang w:val="es-ES"/>
        </w:rPr>
        <w:t xml:space="preserve">en el </w:t>
      </w:r>
      <w:r w:rsidR="00002C04" w:rsidRPr="0039004D">
        <w:rPr>
          <w:rFonts w:cs="Times New Roman"/>
          <w:lang w:val="es-ES"/>
        </w:rPr>
        <w:t>Decreto</w:t>
      </w:r>
      <w:r w:rsidR="00002C04">
        <w:rPr>
          <w:rFonts w:cs="Times New Roman"/>
          <w:lang w:val="es-ES"/>
        </w:rPr>
        <w:t xml:space="preserve"> Supremo</w:t>
      </w:r>
      <w:r w:rsidR="00002C04" w:rsidRPr="0039004D">
        <w:rPr>
          <w:rFonts w:cs="Times New Roman"/>
          <w:lang w:val="es-ES"/>
        </w:rPr>
        <w:t xml:space="preserve"> 030</w:t>
      </w:r>
      <w:r w:rsidR="00002C04">
        <w:rPr>
          <w:rFonts w:cs="Times New Roman"/>
          <w:lang w:val="es-ES"/>
        </w:rPr>
        <w:t xml:space="preserve"> </w:t>
      </w:r>
      <w:r w:rsidR="00EC2BAF">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C2BAF">
        <w:rPr>
          <w:rFonts w:cs="Times New Roman"/>
          <w:lang w:val="es-ES"/>
        </w:rPr>
        <w:fldChar w:fldCharType="separate"/>
      </w:r>
      <w:r w:rsidR="003F29A5" w:rsidRPr="003F29A5">
        <w:rPr>
          <w:rFonts w:cs="Times New Roman"/>
          <w:noProof/>
          <w:lang w:val="es-ES"/>
        </w:rPr>
        <w:t>(12)</w:t>
      </w:r>
      <w:r w:rsidR="00EC2BAF">
        <w:rPr>
          <w:rFonts w:cs="Times New Roman"/>
          <w:lang w:val="es-ES"/>
        </w:rPr>
        <w:fldChar w:fldCharType="end"/>
      </w:r>
      <w:r w:rsidR="00002C04">
        <w:rPr>
          <w:rFonts w:cs="Times New Roman"/>
          <w:lang w:val="es-ES"/>
        </w:rPr>
        <w:t xml:space="preserve"> </w:t>
      </w:r>
      <w:r w:rsidR="00940852" w:rsidRPr="0039004D">
        <w:rPr>
          <w:rFonts w:cs="Times New Roman"/>
          <w:lang w:val="es-ES"/>
        </w:rPr>
        <w:t xml:space="preserve">no se menciona como </w:t>
      </w:r>
      <w:r w:rsidR="00002C04">
        <w:rPr>
          <w:rFonts w:cs="Times New Roman"/>
          <w:lang w:val="es-ES"/>
        </w:rPr>
        <w:t>ella</w:t>
      </w:r>
      <w:r w:rsidR="00940852" w:rsidRPr="0039004D">
        <w:rPr>
          <w:rFonts w:cs="Times New Roman"/>
          <w:lang w:val="es-ES"/>
        </w:rPr>
        <w:t xml:space="preserve"> debe ser utilizada</w:t>
      </w:r>
      <w:r w:rsidR="00002C04">
        <w:rPr>
          <w:rFonts w:cs="Times New Roman"/>
          <w:lang w:val="es-ES"/>
        </w:rPr>
        <w:t>.</w:t>
      </w:r>
      <w:r w:rsidR="00940852" w:rsidRPr="0039004D">
        <w:rPr>
          <w:rFonts w:cs="Times New Roman"/>
          <w:lang w:val="es-ES"/>
        </w:rPr>
        <w:t xml:space="preserve"> </w:t>
      </w:r>
      <w:r w:rsidR="00002C04">
        <w:rPr>
          <w:rFonts w:cs="Times New Roman"/>
          <w:lang w:val="es-ES"/>
        </w:rPr>
        <w:t>Para resolver esta duda,</w:t>
      </w:r>
      <w:r w:rsidR="00160383" w:rsidRPr="0039004D">
        <w:rPr>
          <w:rFonts w:cs="Times New Roman"/>
          <w:lang w:val="es-ES"/>
        </w:rPr>
        <w:t xml:space="preserve"> se hicieron las consultas correspondientes a personal </w:t>
      </w:r>
      <w:r w:rsidR="00160383" w:rsidRPr="0039004D">
        <w:rPr>
          <w:rFonts w:cs="Times New Roman"/>
          <w:lang w:val="es-ES"/>
        </w:rPr>
        <w:lastRenderedPageBreak/>
        <w:t>de SUSALUD y ellos indicaron que esta tabla de clasificación ya no se utiliza debido a que como cuenta con muchas categorías lo cual hacia complejo su uso.</w:t>
      </w:r>
    </w:p>
    <w:p w14:paraId="15F5DE3E" w14:textId="77777777" w:rsidR="00651402" w:rsidRPr="0039004D" w:rsidRDefault="00651402" w:rsidP="0075380D">
      <w:pPr>
        <w:spacing w:line="360" w:lineRule="auto"/>
        <w:jc w:val="both"/>
        <w:rPr>
          <w:rFonts w:cs="Times New Roman"/>
          <w:lang w:val="es-ES"/>
        </w:rPr>
      </w:pPr>
    </w:p>
    <w:p w14:paraId="145B9DA2" w14:textId="77777777" w:rsidR="0075380D" w:rsidRDefault="0075380D" w:rsidP="00262D6E">
      <w:pPr>
        <w:spacing w:line="360" w:lineRule="auto"/>
        <w:jc w:val="both"/>
        <w:rPr>
          <w:rFonts w:cs="Times New Roman"/>
          <w:lang w:val="es-ES"/>
        </w:rPr>
      </w:pPr>
      <w:r w:rsidRPr="0039004D">
        <w:rPr>
          <w:rFonts w:cs="Times New Roman"/>
          <w:lang w:val="es-ES"/>
        </w:rPr>
        <w:t>Desde comienzos del año 2018, los valores que se muestran dentro del Tablero de Control de SUSALUD</w:t>
      </w:r>
      <w:r w:rsidR="007222F0">
        <w:rPr>
          <w:rFonts w:cs="Times New Roman"/>
          <w:lang w:val="es-ES"/>
        </w:rPr>
        <w:t xml:space="preserve"> </w:t>
      </w:r>
      <w:r w:rsidR="00EC2BAF">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(36)</w:t>
      </w:r>
      <w:r w:rsidR="00EC2BAF">
        <w:rPr>
          <w:rFonts w:cs="Times New Roman"/>
          <w:lang w:val="es-ES"/>
        </w:rPr>
        <w:fldChar w:fldCharType="end"/>
      </w:r>
      <w:r w:rsidRPr="0039004D">
        <w:rPr>
          <w:rFonts w:cs="Times New Roman"/>
          <w:lang w:val="es-ES"/>
        </w:rPr>
        <w:t xml:space="preserve"> variaron considerablemente en el número de solicitudes presentadas en los últimos años, llegando a mostrar que en el año 2015 solo hubo 6 quejas presentadas en todo el año. Se consultó a SUSALUD sobre la razón de diferencia tan abrupta de estos datos, a lo cual su respuesta fue </w:t>
      </w:r>
      <w:r w:rsidR="00651402" w:rsidRPr="0039004D">
        <w:rPr>
          <w:rFonts w:cs="Times New Roman"/>
          <w:lang w:val="es-ES"/>
        </w:rPr>
        <w:t>que</w:t>
      </w:r>
      <w:r w:rsidRPr="0039004D">
        <w:rPr>
          <w:rFonts w:cs="Times New Roman"/>
          <w:lang w:val="es-ES"/>
        </w:rPr>
        <w:t xml:space="preserve"> anteriormente las solicitudes se almacenaban en dos sistemas diferentes que ellos manejaban, uno que se actualizaba de manera manual ya que era en una </w:t>
      </w:r>
      <w:r w:rsidR="0046688E" w:rsidRPr="0039004D">
        <w:rPr>
          <w:rFonts w:cs="Times New Roman"/>
          <w:lang w:val="es-ES"/>
        </w:rPr>
        <w:t xml:space="preserve">hoja de cálculo </w:t>
      </w:r>
      <w:r w:rsidRPr="0039004D">
        <w:rPr>
          <w:rFonts w:cs="Times New Roman"/>
          <w:lang w:val="es-ES"/>
        </w:rPr>
        <w:t xml:space="preserve">y el otro era un sistema informático automatizado. Ambos sistemas almacenaban información distinta y actualmente se </w:t>
      </w:r>
      <w:r w:rsidR="005102F5">
        <w:rPr>
          <w:rFonts w:cs="Times New Roman"/>
          <w:lang w:val="es-ES"/>
        </w:rPr>
        <w:t>está transfiriendo</w:t>
      </w:r>
      <w:r w:rsidRPr="0039004D">
        <w:rPr>
          <w:rFonts w:cs="Times New Roman"/>
          <w:lang w:val="es-ES"/>
        </w:rPr>
        <w:t xml:space="preserve"> la información contenida en la </w:t>
      </w:r>
      <w:r w:rsidR="0046688E" w:rsidRPr="0039004D">
        <w:rPr>
          <w:rFonts w:cs="Times New Roman"/>
          <w:lang w:val="es-ES"/>
        </w:rPr>
        <w:t>hoja de cálculo</w:t>
      </w:r>
      <w:r w:rsidRPr="0039004D">
        <w:rPr>
          <w:rFonts w:cs="Times New Roman"/>
          <w:lang w:val="es-ES"/>
        </w:rPr>
        <w:t xml:space="preserve"> al sistema informático</w:t>
      </w:r>
      <w:r w:rsidR="00F31057">
        <w:rPr>
          <w:rFonts w:cs="Times New Roman"/>
          <w:lang w:val="es-ES"/>
        </w:rPr>
        <w:t xml:space="preserve">. Por esto la información mostrada </w:t>
      </w:r>
      <w:r w:rsidR="00F964D8">
        <w:rPr>
          <w:rFonts w:cs="Times New Roman"/>
          <w:lang w:val="es-ES"/>
        </w:rPr>
        <w:t xml:space="preserve">en </w:t>
      </w:r>
      <w:r w:rsidR="005A2C4B">
        <w:rPr>
          <w:rFonts w:cs="Times New Roman"/>
          <w:lang w:val="es-ES"/>
        </w:rPr>
        <w:t>m</w:t>
      </w:r>
      <w:r w:rsidR="00F964D8">
        <w:rPr>
          <w:rFonts w:cs="Times New Roman"/>
          <w:lang w:val="es-ES"/>
        </w:rPr>
        <w:t>arzo del 2018</w:t>
      </w:r>
      <w:r w:rsidR="00F31057">
        <w:rPr>
          <w:rFonts w:cs="Times New Roman"/>
          <w:lang w:val="es-ES"/>
        </w:rPr>
        <w:t xml:space="preserve"> </w:t>
      </w:r>
      <w:r w:rsidR="00F964D8">
        <w:rPr>
          <w:rFonts w:cs="Times New Roman"/>
          <w:lang w:val="es-ES"/>
        </w:rPr>
        <w:t>era</w:t>
      </w:r>
      <w:r w:rsidR="00F31057">
        <w:rPr>
          <w:rFonts w:cs="Times New Roman"/>
          <w:lang w:val="es-ES"/>
        </w:rPr>
        <w:t xml:space="preserve"> inconsistente con l</w:t>
      </w:r>
      <w:r w:rsidR="00F964D8">
        <w:rPr>
          <w:rFonts w:cs="Times New Roman"/>
          <w:lang w:val="es-ES"/>
        </w:rPr>
        <w:t>a</w:t>
      </w:r>
      <w:r w:rsidR="00F31057">
        <w:rPr>
          <w:rFonts w:cs="Times New Roman"/>
          <w:lang w:val="es-ES"/>
        </w:rPr>
        <w:t xml:space="preserve"> que se </w:t>
      </w:r>
      <w:r w:rsidRPr="0039004D">
        <w:rPr>
          <w:rFonts w:cs="Times New Roman"/>
          <w:lang w:val="es-ES"/>
        </w:rPr>
        <w:t xml:space="preserve">mostraba </w:t>
      </w:r>
      <w:r w:rsidR="005A2C4B">
        <w:rPr>
          <w:rFonts w:cs="Times New Roman"/>
          <w:lang w:val="es-ES"/>
        </w:rPr>
        <w:t>en mayo del 2017</w:t>
      </w:r>
      <w:r w:rsidRPr="0039004D">
        <w:rPr>
          <w:rFonts w:cs="Times New Roman"/>
          <w:lang w:val="es-ES"/>
        </w:rPr>
        <w:t>.</w:t>
      </w:r>
    </w:p>
    <w:p w14:paraId="19BB10AB" w14:textId="77777777" w:rsidR="007222F0" w:rsidRDefault="007222F0" w:rsidP="00262D6E">
      <w:pPr>
        <w:spacing w:line="360" w:lineRule="auto"/>
        <w:jc w:val="both"/>
        <w:rPr>
          <w:rFonts w:cs="Times New Roman"/>
          <w:lang w:val="es-ES"/>
        </w:rPr>
      </w:pPr>
    </w:p>
    <w:p w14:paraId="387B282B" w14:textId="77777777" w:rsidR="007222F0" w:rsidRPr="0039004D" w:rsidRDefault="007222F0" w:rsidP="00262D6E">
      <w:pPr>
        <w:spacing w:line="360" w:lineRule="auto"/>
        <w:jc w:val="both"/>
        <w:rPr>
          <w:rFonts w:cs="Times New Roman"/>
          <w:lang w:val="es-ES"/>
        </w:rPr>
      </w:pPr>
      <w:r>
        <w:rPr>
          <w:rFonts w:cs="Times New Roman"/>
          <w:lang w:val="es-ES"/>
        </w:rPr>
        <w:t>Es por est</w:t>
      </w:r>
      <w:r w:rsidR="004053C8">
        <w:rPr>
          <w:rFonts w:cs="Times New Roman"/>
          <w:lang w:val="es-ES"/>
        </w:rPr>
        <w:t>a razón</w:t>
      </w:r>
      <w:r>
        <w:rPr>
          <w:rFonts w:cs="Times New Roman"/>
          <w:lang w:val="es-ES"/>
        </w:rPr>
        <w:t xml:space="preserve"> que se revisó a fondo</w:t>
      </w:r>
      <w:r w:rsidRPr="0039004D">
        <w:rPr>
          <w:rFonts w:cs="Times New Roman"/>
          <w:lang w:val="es-ES"/>
        </w:rPr>
        <w:t xml:space="preserve"> las estadísticas que presenta SUSALUD </w:t>
      </w:r>
      <w:r>
        <w:rPr>
          <w:rFonts w:cs="Times New Roman"/>
          <w:lang w:val="es-ES"/>
        </w:rPr>
        <w:t>dentro de su Plataforma de Información</w:t>
      </w:r>
      <w:r w:rsidR="004053C8">
        <w:rPr>
          <w:rFonts w:cs="Times New Roman"/>
          <w:lang w:val="es-ES"/>
        </w:rPr>
        <w:t xml:space="preserve"> </w:t>
      </w:r>
      <w:r w:rsidR="00EC2BA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C2BAF">
        <w:rPr>
          <w:rFonts w:cs="Times New Roman"/>
          <w:lang w:val="es-ES"/>
        </w:rPr>
        <w:fldChar w:fldCharType="separate"/>
      </w:r>
      <w:r w:rsidR="00A90C62" w:rsidRPr="00A90C62">
        <w:rPr>
          <w:rFonts w:cs="Times New Roman"/>
          <w:noProof/>
          <w:lang w:val="es-ES"/>
        </w:rPr>
        <w:t>(35)</w:t>
      </w:r>
      <w:r w:rsidR="00EC2BAF">
        <w:rPr>
          <w:rFonts w:cs="Times New Roman"/>
          <w:lang w:val="es-ES"/>
        </w:rPr>
        <w:fldChar w:fldCharType="end"/>
      </w:r>
      <w:r>
        <w:rPr>
          <w:rFonts w:cs="Times New Roman"/>
          <w:lang w:val="es-ES"/>
        </w:rPr>
        <w:t>, y se encontraron datos que genera</w:t>
      </w:r>
      <w:r w:rsidR="004053C8">
        <w:rPr>
          <w:rFonts w:cs="Times New Roman"/>
          <w:lang w:val="es-ES"/>
        </w:rPr>
        <w:t>ba</w:t>
      </w:r>
      <w:r>
        <w:rPr>
          <w:rFonts w:cs="Times New Roman"/>
          <w:lang w:val="es-ES"/>
        </w:rPr>
        <w:t>n duda. Por ejemplo, se encontró que detallan solicitudes presentadas en el año 2015 con estado “En Tramite”</w:t>
      </w:r>
      <w:r w:rsidR="004053C8">
        <w:rPr>
          <w:rFonts w:cs="Times New Roman"/>
          <w:lang w:val="es-ES"/>
        </w:rPr>
        <w:t xml:space="preserve"> cuando el tiempo máximo para resolver solicitudes es de 30 días por norma</w:t>
      </w:r>
      <w:r>
        <w:rPr>
          <w:rFonts w:cs="Times New Roman"/>
          <w:lang w:val="es-ES"/>
        </w:rPr>
        <w:t>.</w:t>
      </w:r>
      <w:r w:rsidR="004053C8">
        <w:rPr>
          <w:rFonts w:cs="Times New Roman"/>
          <w:lang w:val="es-ES"/>
        </w:rPr>
        <w:t xml:space="preserve"> Esto genera un poco de suspicacia sobre las fuentes de datos que utiliza SUSALUD actualmente.</w:t>
      </w:r>
    </w:p>
    <w:p w14:paraId="67C0CE5D" w14:textId="77777777" w:rsidR="00562533" w:rsidRPr="0039004D" w:rsidRDefault="00562533" w:rsidP="00262D6E">
      <w:pPr>
        <w:spacing w:line="360" w:lineRule="auto"/>
        <w:jc w:val="both"/>
        <w:rPr>
          <w:rFonts w:cs="Times New Roman"/>
          <w:lang w:val="es-ES"/>
        </w:rPr>
      </w:pPr>
    </w:p>
    <w:p w14:paraId="6AB9B055" w14:textId="77777777" w:rsidR="00562533" w:rsidRPr="004053C8" w:rsidRDefault="00562533" w:rsidP="004053C8">
      <w:pPr>
        <w:pStyle w:val="Ttulo3"/>
      </w:pPr>
      <w:bookmarkStart w:id="20" w:name="_Toc510209096"/>
      <w:r w:rsidRPr="0039004D">
        <w:t>Oportunidades de Mejora</w:t>
      </w:r>
      <w:bookmarkEnd w:id="20"/>
    </w:p>
    <w:p w14:paraId="70AE91F4" w14:textId="77777777" w:rsidR="004053C8" w:rsidRDefault="004053C8" w:rsidP="00262D6E">
      <w:pPr>
        <w:spacing w:line="360" w:lineRule="auto"/>
        <w:jc w:val="both"/>
        <w:rPr>
          <w:rFonts w:cs="Times New Roman"/>
          <w:lang w:val="es-ES"/>
        </w:rPr>
      </w:pPr>
      <w:r>
        <w:rPr>
          <w:rFonts w:cs="Times New Roman"/>
          <w:lang w:val="es-ES"/>
        </w:rPr>
        <w:t xml:space="preserve">Con la evidencia expuesta del manejo de reclamos y </w:t>
      </w:r>
      <w:r w:rsidR="00562533" w:rsidRPr="0039004D">
        <w:rPr>
          <w:rFonts w:cs="Times New Roman"/>
          <w:lang w:val="es-ES"/>
        </w:rPr>
        <w:t xml:space="preserve">las limitantes </w:t>
      </w:r>
      <w:r>
        <w:rPr>
          <w:rFonts w:cs="Times New Roman"/>
          <w:lang w:val="es-ES"/>
        </w:rPr>
        <w:t>expuestas se pueden pensar en</w:t>
      </w:r>
      <w:r w:rsidR="00562533" w:rsidRPr="0039004D">
        <w:rPr>
          <w:rFonts w:cs="Times New Roman"/>
          <w:lang w:val="es-ES"/>
        </w:rPr>
        <w:t xml:space="preserve"> varias formas de mejorar el sistema teniendo en cuenta tanto las necesidades de los asegurados como la de las IPRESS y SUSALUD</w:t>
      </w:r>
      <w:r w:rsidR="007B7445" w:rsidRPr="0039004D">
        <w:rPr>
          <w:rFonts w:cs="Times New Roman"/>
          <w:lang w:val="es-ES"/>
        </w:rPr>
        <w:t>.</w:t>
      </w:r>
      <w:r w:rsidR="00562533" w:rsidRPr="0039004D">
        <w:rPr>
          <w:rFonts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Pr>
          <w:rFonts w:cs="Times New Roman"/>
          <w:lang w:val="es-ES"/>
        </w:rPr>
        <w:t xml:space="preserve"> y la capacidad de las IPRESS en mejorar</w:t>
      </w:r>
      <w:r w:rsidR="007B7445" w:rsidRPr="0039004D">
        <w:rPr>
          <w:rFonts w:cs="Times New Roman"/>
          <w:lang w:val="es-ES"/>
        </w:rPr>
        <w:t>.</w:t>
      </w:r>
      <w:r w:rsidR="00562533" w:rsidRPr="0039004D">
        <w:rPr>
          <w:rFonts w:cs="Times New Roman"/>
          <w:lang w:val="es-ES"/>
        </w:rPr>
        <w:t xml:space="preserve"> Con este sis</w:t>
      </w:r>
      <w:r>
        <w:rPr>
          <w:rFonts w:cs="Times New Roman"/>
          <w:lang w:val="es-ES"/>
        </w:rPr>
        <w:t>tema se mejoraría el alcance de la información proveniente en los reclamos y podría manejarse de una forma que permita proponer proyectos de mejora para el sistema de salud del Perú.</w:t>
      </w:r>
    </w:p>
    <w:p w14:paraId="74223F1D" w14:textId="77777777" w:rsidR="00B674F0" w:rsidRPr="0039004D" w:rsidRDefault="00B674F0" w:rsidP="00262D6E">
      <w:pPr>
        <w:spacing w:line="360" w:lineRule="auto"/>
        <w:jc w:val="both"/>
        <w:rPr>
          <w:rFonts w:cs="Times New Roman"/>
          <w:lang w:val="es-ES"/>
        </w:rPr>
      </w:pPr>
    </w:p>
    <w:p w14:paraId="60DC36F1" w14:textId="77777777" w:rsidR="00B674F0" w:rsidRPr="004053C8" w:rsidRDefault="00B674F0" w:rsidP="004053C8">
      <w:pPr>
        <w:pStyle w:val="Ttulo3"/>
      </w:pPr>
      <w:bookmarkStart w:id="21" w:name="_Toc510209097"/>
      <w:r w:rsidRPr="0039004D">
        <w:lastRenderedPageBreak/>
        <w:t>Diseño centrado en el usuario en el sector Salud en Perú</w:t>
      </w:r>
      <w:bookmarkEnd w:id="21"/>
    </w:p>
    <w:p w14:paraId="7B349BAE" w14:textId="77777777" w:rsidR="00562533" w:rsidRPr="0039004D" w:rsidRDefault="00B674F0" w:rsidP="00262D6E">
      <w:pPr>
        <w:spacing w:line="360" w:lineRule="auto"/>
        <w:jc w:val="both"/>
        <w:rPr>
          <w:rFonts w:cs="Times New Roman"/>
          <w:lang w:val="es-ES"/>
        </w:rPr>
      </w:pPr>
      <w:r w:rsidRPr="0039004D">
        <w:rPr>
          <w:rFonts w:cs="Times New Roman"/>
          <w:lang w:val="es-ES"/>
        </w:rPr>
        <w:t xml:space="preserve">En el caso del Perú, todavía existe una alta resistencia al cambio en el aspecto tecnológico, por la idea equivocada de </w:t>
      </w:r>
      <w:r w:rsidR="004C67AC" w:rsidRPr="0039004D">
        <w:rPr>
          <w:rFonts w:cs="Times New Roman"/>
          <w:lang w:val="es-ES"/>
        </w:rPr>
        <w:t>que,</w:t>
      </w:r>
      <w:r w:rsidRPr="0039004D">
        <w:rPr>
          <w:rFonts w:cs="Times New Roman"/>
          <w:lang w:val="es-ES"/>
        </w:rPr>
        <w:t xml:space="preserve"> por la adopción de nuevas tecnologías, los </w:t>
      </w:r>
      <w:r w:rsidR="00B419AD">
        <w:rPr>
          <w:rFonts w:cs="Times New Roman"/>
          <w:lang w:val="es-ES"/>
        </w:rPr>
        <w:t>empleado</w:t>
      </w:r>
      <w:r w:rsidRPr="0039004D">
        <w:rPr>
          <w:rFonts w:cs="Times New Roman"/>
          <w:lang w:val="es-ES"/>
        </w:rPr>
        <w:t xml:space="preserve"> podrían </w:t>
      </w:r>
      <w:r w:rsidR="00B419AD">
        <w:rPr>
          <w:rFonts w:cs="Times New Roman"/>
          <w:lang w:val="es-ES"/>
        </w:rPr>
        <w:t>perjudicarse en su trabajo o incluso perderlo</w:t>
      </w:r>
      <w:r w:rsidR="007B7445" w:rsidRPr="0039004D">
        <w:rPr>
          <w:rFonts w:cs="Times New Roman"/>
          <w:lang w:val="es-ES"/>
        </w:rPr>
        <w:t>.</w:t>
      </w:r>
      <w:r w:rsidRPr="0039004D">
        <w:rPr>
          <w:rFonts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39004D">
        <w:rPr>
          <w:rFonts w:cs="Times New Roman"/>
          <w:lang w:val="es-ES"/>
        </w:rPr>
        <w:t>.</w:t>
      </w:r>
      <w:r w:rsidR="00302C59">
        <w:rPr>
          <w:rFonts w:cs="Times New Roman"/>
          <w:lang w:val="es-ES"/>
        </w:rPr>
        <w:t xml:space="preserve"> Seguir los enfoques de </w:t>
      </w:r>
      <w:r w:rsidRPr="0039004D">
        <w:rPr>
          <w:rFonts w:cs="Times New Roman"/>
          <w:lang w:val="es-ES"/>
        </w:rPr>
        <w:t>UCD podría marcar una diferencia significativa en la adopción de sistemas informáticos en el sector salud, tanto en sistemas clínicos como en sistemas de gestión de diversos recursos</w:t>
      </w:r>
      <w:r w:rsidR="007B7445" w:rsidRPr="0039004D">
        <w:rPr>
          <w:rFonts w:cs="Times New Roman"/>
          <w:lang w:val="es-ES"/>
        </w:rPr>
        <w:t>.</w:t>
      </w:r>
      <w:r w:rsidRPr="0039004D">
        <w:rPr>
          <w:rFonts w:cs="Times New Roman"/>
          <w:lang w:val="es-ES"/>
        </w:rPr>
        <w:t xml:space="preserve"> El uso de estos enfoques se ve limitado debido a que no se le da la importancia necesaria a las pruebas de aplicativos con usuarios, a la falta de tiempo y recursos en la implementación de dic</w:t>
      </w:r>
      <w:r w:rsidR="00302C59">
        <w:rPr>
          <w:rFonts w:cs="Times New Roman"/>
          <w:lang w:val="es-ES"/>
        </w:rPr>
        <w:t>hos sistemas, falta de experiencia</w:t>
      </w:r>
      <w:r w:rsidRPr="0039004D">
        <w:rPr>
          <w:rFonts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39004D">
        <w:rPr>
          <w:rFonts w:cs="Times New Roman"/>
          <w:lang w:val="es-ES"/>
        </w:rPr>
        <w:t>.</w:t>
      </w:r>
    </w:p>
    <w:p w14:paraId="2C456423" w14:textId="77777777" w:rsidR="00A12DD0" w:rsidRPr="0039004D" w:rsidRDefault="00A12DD0" w:rsidP="00262D6E">
      <w:pPr>
        <w:spacing w:line="360" w:lineRule="auto"/>
        <w:jc w:val="both"/>
        <w:rPr>
          <w:rFonts w:cs="Times New Roman"/>
          <w:lang w:val="es-ES"/>
        </w:rPr>
      </w:pPr>
    </w:p>
    <w:p w14:paraId="7D1F6B5A" w14:textId="77777777" w:rsidR="00A12DD0" w:rsidRPr="0039004D" w:rsidRDefault="00A12DD0" w:rsidP="00262D6E">
      <w:pPr>
        <w:pStyle w:val="Ttulo1"/>
        <w:spacing w:line="360" w:lineRule="auto"/>
        <w:rPr>
          <w:rFonts w:cs="Times New Roman"/>
          <w:szCs w:val="24"/>
        </w:rPr>
      </w:pPr>
      <w:bookmarkStart w:id="22" w:name="_Toc510209098"/>
      <w:r w:rsidRPr="0039004D">
        <w:rPr>
          <w:rFonts w:cs="Times New Roman"/>
          <w:szCs w:val="24"/>
        </w:rPr>
        <w:lastRenderedPageBreak/>
        <w:t>Justificación del estudio</w:t>
      </w:r>
      <w:bookmarkEnd w:id="22"/>
    </w:p>
    <w:p w14:paraId="39665754" w14:textId="77777777" w:rsidR="0023033B" w:rsidRPr="0039004D" w:rsidRDefault="0023033B" w:rsidP="00262D6E">
      <w:pPr>
        <w:spacing w:line="360" w:lineRule="auto"/>
        <w:rPr>
          <w:rFonts w:cs="Times New Roman"/>
          <w:lang w:val="es-ES"/>
        </w:rPr>
      </w:pPr>
    </w:p>
    <w:p w14:paraId="26310044" w14:textId="77777777" w:rsidR="00D12CF6" w:rsidRDefault="00D12CF6" w:rsidP="00CE1173">
      <w:pPr>
        <w:spacing w:line="360" w:lineRule="auto"/>
        <w:jc w:val="both"/>
        <w:rPr>
          <w:rFonts w:cs="Times New Roman"/>
          <w:lang w:val="es-ES"/>
        </w:rPr>
      </w:pPr>
      <w:r>
        <w:rPr>
          <w:rFonts w:cs="Times New Roman"/>
          <w:lang w:val="es-ES"/>
        </w:rPr>
        <w:t>Bajo</w:t>
      </w:r>
      <w:r w:rsidRPr="0039004D">
        <w:rPr>
          <w:rFonts w:cs="Times New Roman"/>
          <w:lang w:val="es-ES"/>
        </w:rPr>
        <w:t xml:space="preserve"> la normativa vigente</w:t>
      </w:r>
      <w:r>
        <w:rPr>
          <w:rFonts w:cs="Times New Roman"/>
          <w:lang w:val="es-ES"/>
        </w:rPr>
        <w:t xml:space="preserve"> </w:t>
      </w:r>
      <w:r w:rsidR="00EC2BAF">
        <w:rPr>
          <w:rFonts w:cs="Times New Roman"/>
          <w:lang w:val="es-ES"/>
        </w:rPr>
        <w:fldChar w:fldCharType="begin" w:fldLock="1"/>
      </w:r>
      <w:r>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C2BAF">
        <w:rPr>
          <w:rFonts w:cs="Times New Roman"/>
          <w:lang w:val="es-ES"/>
        </w:rPr>
        <w:fldChar w:fldCharType="separate"/>
      </w:r>
      <w:r w:rsidRPr="003F29A5">
        <w:rPr>
          <w:rFonts w:cs="Times New Roman"/>
          <w:noProof/>
          <w:lang w:val="es-ES"/>
        </w:rPr>
        <w:t>(12)</w:t>
      </w:r>
      <w:r w:rsidR="00EC2BAF">
        <w:rPr>
          <w:rFonts w:cs="Times New Roman"/>
          <w:lang w:val="es-ES"/>
        </w:rPr>
        <w:fldChar w:fldCharType="end"/>
      </w:r>
      <w:r w:rsidRPr="0039004D">
        <w:rPr>
          <w:rFonts w:cs="Times New Roman"/>
          <w:lang w:val="es-ES"/>
        </w:rPr>
        <w:t>, cada IPRESS se encuentra obligada a implementar un Sistema de Registro de Consultas y Reclamos Recibidos</w:t>
      </w:r>
      <w:r w:rsidR="00CE1173">
        <w:rPr>
          <w:rFonts w:cs="Times New Roman"/>
          <w:lang w:val="es-ES"/>
        </w:rPr>
        <w:t xml:space="preserve"> al que</w:t>
      </w:r>
      <w:r w:rsidRPr="0039004D">
        <w:rPr>
          <w:rFonts w:cs="Times New Roman"/>
          <w:lang w:val="es-ES"/>
        </w:rPr>
        <w:t xml:space="preserve"> SUSALUD</w:t>
      </w:r>
      <w:r w:rsidR="00CE1173">
        <w:rPr>
          <w:rFonts w:cs="Times New Roman"/>
          <w:lang w:val="es-ES"/>
        </w:rPr>
        <w:t xml:space="preserve"> pueda </w:t>
      </w:r>
      <w:r w:rsidRPr="0039004D">
        <w:rPr>
          <w:rFonts w:cs="Times New Roman"/>
          <w:lang w:val="es-ES"/>
        </w:rPr>
        <w:t xml:space="preserve">tener acceso. </w:t>
      </w:r>
      <w:r>
        <w:rPr>
          <w:rFonts w:cs="Times New Roman"/>
          <w:lang w:val="es-ES"/>
        </w:rPr>
        <w:t>Sin embargo,</w:t>
      </w:r>
      <w:r w:rsidR="00CE1173">
        <w:rPr>
          <w:rFonts w:cs="Times New Roman"/>
          <w:lang w:val="es-ES"/>
        </w:rPr>
        <w:t xml:space="preserve"> ya que la necesidad de un sistema centralizado de gestión de reclamos para mejorar </w:t>
      </w:r>
      <w:r w:rsidR="008E7D99">
        <w:rPr>
          <w:rFonts w:cs="Times New Roman"/>
          <w:lang w:val="es-ES"/>
        </w:rPr>
        <w:t xml:space="preserve">su </w:t>
      </w:r>
      <w:r w:rsidR="00CE1173">
        <w:rPr>
          <w:rFonts w:cs="Times New Roman"/>
          <w:lang w:val="es-ES"/>
        </w:rPr>
        <w:t xml:space="preserve">manejo </w:t>
      </w:r>
      <w:r w:rsidR="008E7D99">
        <w:rPr>
          <w:rFonts w:cs="Times New Roman"/>
          <w:lang w:val="es-ES"/>
        </w:rPr>
        <w:t>es</w:t>
      </w:r>
      <w:r w:rsidR="00CE1173">
        <w:rPr>
          <w:rFonts w:cs="Times New Roman"/>
          <w:lang w:val="es-ES"/>
        </w:rPr>
        <w:t xml:space="preserve"> </w:t>
      </w:r>
      <w:r w:rsidR="008E7D99">
        <w:rPr>
          <w:rFonts w:cs="Times New Roman"/>
          <w:lang w:val="es-ES"/>
        </w:rPr>
        <w:t xml:space="preserve">necesario </w:t>
      </w:r>
      <w:r w:rsidR="00CE1173">
        <w:rPr>
          <w:rFonts w:cs="Times New Roman"/>
          <w:lang w:val="es-ES"/>
        </w:rPr>
        <w:t xml:space="preserve">para monitorear y mejorar la calidad de atención en salud </w:t>
      </w:r>
      <w:r w:rsidR="00EC2BAF">
        <w:rPr>
          <w:rFonts w:cs="Times New Roman"/>
          <w:lang w:val="es-ES"/>
        </w:rPr>
        <w:fldChar w:fldCharType="begin" w:fldLock="1"/>
      </w:r>
      <w:r w:rsidR="00CE1173">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C2BAF">
        <w:rPr>
          <w:rFonts w:cs="Times New Roman"/>
          <w:lang w:val="es-ES"/>
        </w:rPr>
        <w:fldChar w:fldCharType="separate"/>
      </w:r>
      <w:r w:rsidR="00CE1173" w:rsidRPr="00D12CF6">
        <w:rPr>
          <w:rFonts w:cs="Times New Roman"/>
          <w:noProof/>
          <w:lang w:val="es-ES"/>
        </w:rPr>
        <w:t>(11)</w:t>
      </w:r>
      <w:r w:rsidR="00EC2BAF">
        <w:rPr>
          <w:rFonts w:cs="Times New Roman"/>
          <w:lang w:val="es-ES"/>
        </w:rPr>
        <w:fldChar w:fldCharType="end"/>
      </w:r>
      <w:r w:rsidR="008E7D99">
        <w:rPr>
          <w:rFonts w:cs="Times New Roman"/>
          <w:lang w:val="es-ES"/>
        </w:rPr>
        <w:t>,</w:t>
      </w:r>
      <w:r w:rsidR="00CE1173">
        <w:rPr>
          <w:rFonts w:cs="Times New Roman"/>
          <w:lang w:val="es-ES"/>
        </w:rPr>
        <w:t xml:space="preserve"> </w:t>
      </w:r>
      <w:r w:rsidR="00AC63D1">
        <w:rPr>
          <w:rFonts w:cs="Times New Roman"/>
          <w:lang w:val="es-ES"/>
        </w:rPr>
        <w:t xml:space="preserve">no </w:t>
      </w:r>
      <w:r w:rsidR="00CE1173">
        <w:rPr>
          <w:rFonts w:cs="Times New Roman"/>
          <w:lang w:val="es-ES"/>
        </w:rPr>
        <w:t xml:space="preserve">hay la necesidad de la creación de varios sistemas independientes que realicen estas funciones, </w:t>
      </w:r>
      <w:r w:rsidR="00C60E77">
        <w:rPr>
          <w:rFonts w:cs="Times New Roman"/>
          <w:lang w:val="es-ES"/>
        </w:rPr>
        <w:t xml:space="preserve">ya que </w:t>
      </w:r>
      <w:r w:rsidR="00CE1173">
        <w:rPr>
          <w:rFonts w:cs="Times New Roman"/>
          <w:lang w:val="es-ES"/>
        </w:rPr>
        <w:t>no sería tan efectivo como un solo sistema centralizado a las que todos los actores involucrados puedan ingresar. Esto es debido a que u</w:t>
      </w:r>
      <w:r>
        <w:rPr>
          <w:rFonts w:cs="Times New Roman"/>
          <w:lang w:val="es-ES"/>
        </w:rPr>
        <w:t xml:space="preserve">n sistema de esta naturaleza permitiría no solamente que la comunicación entre IPRESS y ciudadanos mejorará, sino además serviría para una correcta supervisión de parte de organismos fiscalizadores como SUSALUD. </w:t>
      </w:r>
      <w:r w:rsidR="00CE1173">
        <w:rPr>
          <w:rFonts w:cs="Times New Roman"/>
          <w:lang w:val="es-ES"/>
        </w:rPr>
        <w:t>E</w:t>
      </w:r>
      <w:r w:rsidRPr="0039004D">
        <w:rPr>
          <w:rFonts w:cs="Times New Roman"/>
          <w:lang w:val="es-ES"/>
        </w:rPr>
        <w:t>ste sistema</w:t>
      </w:r>
      <w:r>
        <w:rPr>
          <w:rFonts w:cs="Times New Roman"/>
          <w:lang w:val="es-ES"/>
        </w:rPr>
        <w:t xml:space="preserve"> debería</w:t>
      </w:r>
      <w:r w:rsidRPr="0039004D">
        <w:rPr>
          <w:rFonts w:cs="Times New Roman"/>
          <w:lang w:val="es-ES"/>
        </w:rPr>
        <w:t xml:space="preserve"> permitir a los ciudadanos monitorear el estado de sus reclamos y visualizar información que le permita tomar una mejor decisión sobre d</w:t>
      </w:r>
      <w:r w:rsidR="00332895">
        <w:rPr>
          <w:rFonts w:cs="Times New Roman"/>
          <w:lang w:val="es-PE"/>
        </w:rPr>
        <w:t>ó</w:t>
      </w:r>
      <w:r w:rsidR="00AC63D1">
        <w:rPr>
          <w:rFonts w:cs="Times New Roman"/>
          <w:lang w:val="es-ES"/>
        </w:rPr>
        <w:t>nde</w:t>
      </w:r>
      <w:r w:rsidRPr="0039004D">
        <w:rPr>
          <w:rFonts w:cs="Times New Roman"/>
          <w:lang w:val="es-ES"/>
        </w:rPr>
        <w:t xml:space="preserve"> prefiere buscar atención médica. Est</w:t>
      </w:r>
      <w:r w:rsidR="00C22A5E">
        <w:rPr>
          <w:rFonts w:cs="Times New Roman"/>
          <w:lang w:val="es-ES"/>
        </w:rPr>
        <w:t>e</w:t>
      </w:r>
      <w:r w:rsidRPr="0039004D">
        <w:rPr>
          <w:rFonts w:cs="Times New Roman"/>
          <w:lang w:val="es-ES"/>
        </w:rPr>
        <w:t xml:space="preserve"> sería un sistema muy atractivo para reducir la brecha que separa a las IPRESS y SUSALUD de los ciudadanos. Para poder lograr que esto funcione, se necesita principalmente informatizar los reclamos y como estos van siendo gestionados por las diferentes IPRESS hasta resolverse de manera satisfactoria. Esto facilitaría la identificación de áreas y procesos susceptibles de mejora con el fin de dar la mejor atención posible a los ciudadanos.</w:t>
      </w:r>
    </w:p>
    <w:p w14:paraId="40E406DF" w14:textId="77777777" w:rsidR="00736B17" w:rsidRPr="0039004D" w:rsidRDefault="00736B17" w:rsidP="00A35C0B">
      <w:pPr>
        <w:spacing w:line="360" w:lineRule="auto"/>
        <w:jc w:val="both"/>
        <w:rPr>
          <w:rFonts w:cs="Times New Roman"/>
          <w:lang w:val="es-ES"/>
        </w:rPr>
      </w:pPr>
    </w:p>
    <w:p w14:paraId="06E86E82" w14:textId="77777777" w:rsidR="00D12CF6" w:rsidRPr="0039004D" w:rsidRDefault="00736B17" w:rsidP="00A35C0B">
      <w:pPr>
        <w:spacing w:line="360" w:lineRule="auto"/>
        <w:jc w:val="both"/>
        <w:rPr>
          <w:rFonts w:cs="Times New Roman"/>
          <w:lang w:val="es-ES"/>
        </w:rPr>
      </w:pPr>
      <w:r w:rsidRPr="0039004D">
        <w:rPr>
          <w:rFonts w:cs="Times New Roman"/>
          <w:lang w:val="es-ES"/>
        </w:rPr>
        <w:t>Pa</w:t>
      </w:r>
      <w:r w:rsidR="00FB540C" w:rsidRPr="0039004D">
        <w:rPr>
          <w:rFonts w:cs="Times New Roman"/>
          <w:lang w:val="es-ES"/>
        </w:rPr>
        <w:t>ra el diseño de este sistema</w:t>
      </w:r>
      <w:r w:rsidRPr="0039004D">
        <w:rPr>
          <w:rFonts w:cs="Times New Roman"/>
          <w:lang w:val="es-ES"/>
        </w:rPr>
        <w:t xml:space="preserve"> se escogió la metodología del </w:t>
      </w:r>
      <w:r w:rsidR="007A54FF">
        <w:rPr>
          <w:rFonts w:cs="Times New Roman"/>
          <w:lang w:val="es-ES"/>
        </w:rPr>
        <w:t>UCD</w:t>
      </w:r>
      <w:r w:rsidR="00520AF5">
        <w:rPr>
          <w:rFonts w:cs="Times New Roman"/>
          <w:lang w:val="es-ES"/>
        </w:rPr>
        <w:t xml:space="preserve"> </w:t>
      </w:r>
      <w:r w:rsidR="00EC2BAF">
        <w:rPr>
          <w:rFonts w:cs="Times New Roman"/>
          <w:lang w:val="es-ES"/>
        </w:rPr>
        <w:fldChar w:fldCharType="begin" w:fldLock="1"/>
      </w:r>
      <w:r w:rsidR="00C00671">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C2BAF">
        <w:rPr>
          <w:rFonts w:cs="Times New Roman"/>
          <w:lang w:val="es-ES"/>
        </w:rPr>
        <w:fldChar w:fldCharType="separate"/>
      </w:r>
      <w:r w:rsidR="00520AF5" w:rsidRPr="00D12CF6">
        <w:rPr>
          <w:rFonts w:cs="Times New Roman"/>
          <w:noProof/>
          <w:lang w:val="es-ES"/>
        </w:rPr>
        <w:t>(9)</w:t>
      </w:r>
      <w:r w:rsidR="00EC2BAF">
        <w:rPr>
          <w:rFonts w:cs="Times New Roman"/>
          <w:lang w:val="es-ES"/>
        </w:rPr>
        <w:fldChar w:fldCharType="end"/>
      </w:r>
      <w:r w:rsidR="00FD57C8" w:rsidRPr="0039004D">
        <w:rPr>
          <w:rFonts w:cs="Times New Roman"/>
          <w:lang w:val="es-ES"/>
        </w:rPr>
        <w:t>. Esta metodología</w:t>
      </w:r>
      <w:r w:rsidR="00D12CF6">
        <w:rPr>
          <w:rFonts w:cs="Times New Roman"/>
          <w:lang w:val="es-ES"/>
        </w:rPr>
        <w:t xml:space="preserve"> </w:t>
      </w:r>
      <w:r w:rsidR="00CE1173">
        <w:rPr>
          <w:rFonts w:cs="Times New Roman"/>
          <w:lang w:val="es-ES"/>
        </w:rPr>
        <w:t xml:space="preserve">es </w:t>
      </w:r>
      <w:r w:rsidR="00AA3B6F" w:rsidRPr="0039004D">
        <w:rPr>
          <w:rFonts w:cs="Times New Roman"/>
          <w:lang w:val="es-ES"/>
        </w:rPr>
        <w:t>adecuada para los objetivos de este estudio</w:t>
      </w:r>
      <w:r w:rsidRPr="0039004D">
        <w:rPr>
          <w:rFonts w:cs="Times New Roman"/>
          <w:lang w:val="es-ES"/>
        </w:rPr>
        <w:t xml:space="preserve"> debido a su al</w:t>
      </w:r>
      <w:r w:rsidR="00CE1173">
        <w:rPr>
          <w:rFonts w:cs="Times New Roman"/>
          <w:lang w:val="es-ES"/>
        </w:rPr>
        <w:t>ta interacción con usuarios que permit</w:t>
      </w:r>
      <w:r w:rsidR="00D20D45">
        <w:rPr>
          <w:rFonts w:cs="Times New Roman"/>
          <w:lang w:val="es-ES"/>
        </w:rPr>
        <w:t>e</w:t>
      </w:r>
      <w:r w:rsidRPr="0039004D">
        <w:rPr>
          <w:rFonts w:cs="Times New Roman"/>
          <w:lang w:val="es-ES"/>
        </w:rPr>
        <w:t xml:space="preserve"> identificar necesidades, requerimientos, dificultades y problemas</w:t>
      </w:r>
      <w:r w:rsidR="007726AA" w:rsidRPr="0039004D">
        <w:rPr>
          <w:rFonts w:cs="Times New Roman"/>
          <w:lang w:val="es-ES"/>
        </w:rPr>
        <w:t xml:space="preserve">. </w:t>
      </w:r>
      <w:r w:rsidR="00D12CF6" w:rsidRPr="0039004D">
        <w:rPr>
          <w:rFonts w:cs="Times New Roman"/>
          <w:lang w:val="es-ES"/>
        </w:rPr>
        <w:t>Ya que existirían varios tipos de usuario</w:t>
      </w:r>
      <w:r w:rsidR="00520AF5">
        <w:rPr>
          <w:rFonts w:cs="Times New Roman"/>
          <w:lang w:val="es-ES"/>
        </w:rPr>
        <w:t xml:space="preserve"> que harían uso de</w:t>
      </w:r>
      <w:r w:rsidR="00D12CF6" w:rsidRPr="0039004D">
        <w:rPr>
          <w:rFonts w:cs="Times New Roman"/>
          <w:lang w:val="es-ES"/>
        </w:rPr>
        <w:t xml:space="preserve"> este sistema de </w:t>
      </w:r>
      <w:r w:rsidR="00CE1173">
        <w:rPr>
          <w:rFonts w:cs="Times New Roman"/>
          <w:lang w:val="es-ES"/>
        </w:rPr>
        <w:t>distintas maneras</w:t>
      </w:r>
      <w:r w:rsidR="00D12CF6" w:rsidRPr="0039004D">
        <w:rPr>
          <w:rFonts w:cs="Times New Roman"/>
          <w:lang w:val="es-ES"/>
        </w:rPr>
        <w:t xml:space="preserve"> para cumplir </w:t>
      </w:r>
      <w:r w:rsidR="00CE1173">
        <w:rPr>
          <w:rFonts w:cs="Times New Roman"/>
          <w:lang w:val="es-ES"/>
        </w:rPr>
        <w:t>sus</w:t>
      </w:r>
      <w:r w:rsidR="00D12CF6" w:rsidRPr="0039004D">
        <w:rPr>
          <w:rFonts w:cs="Times New Roman"/>
          <w:lang w:val="es-ES"/>
        </w:rPr>
        <w:t xml:space="preserve"> objetivos</w:t>
      </w:r>
      <w:r w:rsidR="00CE1173">
        <w:rPr>
          <w:rFonts w:cs="Times New Roman"/>
          <w:lang w:val="es-ES"/>
        </w:rPr>
        <w:t xml:space="preserve"> específicos</w:t>
      </w:r>
      <w:r w:rsidR="00D12CF6" w:rsidRPr="0039004D">
        <w:rPr>
          <w:rFonts w:cs="Times New Roman"/>
          <w:lang w:val="es-ES"/>
        </w:rPr>
        <w:t xml:space="preserve">, el sistema </w:t>
      </w:r>
      <w:r w:rsidR="00EE665E">
        <w:rPr>
          <w:rFonts w:cs="Times New Roman"/>
          <w:lang w:val="es-ES"/>
        </w:rPr>
        <w:t>debe</w:t>
      </w:r>
      <w:r w:rsidR="00EE665E" w:rsidRPr="0039004D">
        <w:rPr>
          <w:rFonts w:cs="Times New Roman"/>
          <w:lang w:val="es-ES"/>
        </w:rPr>
        <w:t xml:space="preserve"> </w:t>
      </w:r>
      <w:r w:rsidR="00D12CF6" w:rsidRPr="0039004D">
        <w:rPr>
          <w:rFonts w:cs="Times New Roman"/>
          <w:lang w:val="es-ES"/>
        </w:rPr>
        <w:t xml:space="preserve">adaptarse a cada una de sus necesidades y procesos de trabajo. </w:t>
      </w:r>
      <w:r w:rsidR="00CE1173">
        <w:rPr>
          <w:rFonts w:cs="Times New Roman"/>
          <w:lang w:val="es-ES"/>
        </w:rPr>
        <w:t>Todo esto para que el sistema sea utilizado</w:t>
      </w:r>
      <w:r w:rsidR="00D12CF6" w:rsidRPr="0039004D">
        <w:rPr>
          <w:rFonts w:cs="Times New Roman"/>
          <w:lang w:val="es-ES"/>
        </w:rPr>
        <w:t xml:space="preserve"> de manera correcta para que permita una verdadera mejora dentro del Sistema de Salud del Perú.</w:t>
      </w:r>
    </w:p>
    <w:p w14:paraId="1DE42E5F" w14:textId="77777777" w:rsidR="00A12DD0" w:rsidRPr="0039004D" w:rsidRDefault="00A12DD0" w:rsidP="00262D6E">
      <w:pPr>
        <w:pStyle w:val="Ttulo1"/>
        <w:spacing w:line="360" w:lineRule="auto"/>
        <w:rPr>
          <w:rFonts w:cs="Times New Roman"/>
          <w:szCs w:val="24"/>
        </w:rPr>
      </w:pPr>
      <w:bookmarkStart w:id="23" w:name="_Toc510209099"/>
      <w:r w:rsidRPr="0039004D">
        <w:rPr>
          <w:rFonts w:cs="Times New Roman"/>
          <w:szCs w:val="24"/>
        </w:rPr>
        <w:lastRenderedPageBreak/>
        <w:t>Objetivos</w:t>
      </w:r>
      <w:bookmarkEnd w:id="23"/>
    </w:p>
    <w:p w14:paraId="55D3AE61" w14:textId="77777777" w:rsidR="006B20F8" w:rsidRPr="0039004D" w:rsidRDefault="006B20F8" w:rsidP="00262D6E">
      <w:pPr>
        <w:spacing w:line="360" w:lineRule="auto"/>
        <w:jc w:val="both"/>
        <w:rPr>
          <w:rFonts w:cs="Times New Roman"/>
          <w:lang w:val="es-ES"/>
        </w:rPr>
      </w:pPr>
    </w:p>
    <w:p w14:paraId="34D59E19" w14:textId="77777777" w:rsidR="006B20F8" w:rsidRPr="0039004D" w:rsidRDefault="006B20F8" w:rsidP="0015548E">
      <w:pPr>
        <w:pStyle w:val="Ttulo2"/>
        <w:numPr>
          <w:ilvl w:val="0"/>
          <w:numId w:val="44"/>
        </w:numPr>
      </w:pPr>
      <w:bookmarkStart w:id="24" w:name="_Toc510209100"/>
      <w:r w:rsidRPr="0039004D">
        <w:t>Objetivo General</w:t>
      </w:r>
      <w:bookmarkEnd w:id="24"/>
    </w:p>
    <w:p w14:paraId="021EFD47" w14:textId="77777777" w:rsidR="00172C25" w:rsidRPr="0039004D" w:rsidRDefault="00172C25" w:rsidP="00262D6E">
      <w:pPr>
        <w:pStyle w:val="Prrafodelista"/>
        <w:spacing w:line="360" w:lineRule="auto"/>
        <w:ind w:left="792"/>
        <w:jc w:val="both"/>
        <w:rPr>
          <w:rFonts w:cs="Times New Roman"/>
          <w:lang w:val="es-ES"/>
        </w:rPr>
      </w:pPr>
    </w:p>
    <w:p w14:paraId="79E73840" w14:textId="77777777" w:rsidR="00172C25" w:rsidRPr="0039004D" w:rsidRDefault="00172C25" w:rsidP="00262D6E">
      <w:pPr>
        <w:spacing w:line="360" w:lineRule="auto"/>
        <w:jc w:val="both"/>
        <w:rPr>
          <w:rFonts w:cs="Times New Roman"/>
          <w:lang w:val="es-ES"/>
        </w:rPr>
      </w:pPr>
      <w:r w:rsidRPr="0039004D">
        <w:rPr>
          <w:rFonts w:cs="Times New Roman"/>
          <w:lang w:val="es-ES"/>
        </w:rPr>
        <w:t>Proponer el diseño de un sistema centralizado qu</w:t>
      </w:r>
      <w:r w:rsidR="00CE1173">
        <w:rPr>
          <w:rFonts w:cs="Times New Roman"/>
          <w:lang w:val="es-ES"/>
        </w:rPr>
        <w:t>e sirva para el recojo, gestión y</w:t>
      </w:r>
      <w:r w:rsidRPr="0039004D">
        <w:rPr>
          <w:rFonts w:cs="Times New Roman"/>
          <w:lang w:val="es-ES"/>
        </w:rPr>
        <w:t xml:space="preserve"> monitoreo </w:t>
      </w:r>
      <w:r w:rsidR="00CE1173">
        <w:rPr>
          <w:rFonts w:cs="Times New Roman"/>
          <w:lang w:val="es-ES"/>
        </w:rPr>
        <w:t>de reclamos en</w:t>
      </w:r>
      <w:r w:rsidRPr="0039004D">
        <w:rPr>
          <w:rFonts w:cs="Times New Roman"/>
          <w:lang w:val="es-ES"/>
        </w:rPr>
        <w:t xml:space="preserve"> una IPRESS </w:t>
      </w:r>
      <w:r w:rsidR="00CE1173">
        <w:rPr>
          <w:rFonts w:cs="Times New Roman"/>
          <w:lang w:val="es-ES"/>
        </w:rPr>
        <w:t>que sea accesible por personal de SUSALUD para supervisión y por ciudadanos para tener una comunicación continua con su IPRESS.</w:t>
      </w:r>
    </w:p>
    <w:p w14:paraId="3665D694" w14:textId="77777777" w:rsidR="006B20F8" w:rsidRPr="0039004D" w:rsidRDefault="006B20F8" w:rsidP="00262D6E">
      <w:pPr>
        <w:spacing w:line="360" w:lineRule="auto"/>
        <w:jc w:val="both"/>
        <w:rPr>
          <w:rFonts w:cs="Times New Roman"/>
          <w:lang w:val="es-ES"/>
        </w:rPr>
      </w:pPr>
    </w:p>
    <w:p w14:paraId="7BE5C8C0" w14:textId="77777777" w:rsidR="006B20F8" w:rsidRPr="0039004D" w:rsidRDefault="006B20F8" w:rsidP="009E44F3">
      <w:pPr>
        <w:pStyle w:val="Ttulo2"/>
      </w:pPr>
      <w:bookmarkStart w:id="25" w:name="_Toc510209101"/>
      <w:r w:rsidRPr="0039004D">
        <w:t>Objetivos Específicos</w:t>
      </w:r>
      <w:bookmarkEnd w:id="25"/>
    </w:p>
    <w:p w14:paraId="3953578D" w14:textId="77777777" w:rsidR="006B20F8" w:rsidRPr="0039004D" w:rsidRDefault="006B20F8" w:rsidP="00262D6E">
      <w:pPr>
        <w:spacing w:line="360" w:lineRule="auto"/>
        <w:jc w:val="both"/>
        <w:rPr>
          <w:rFonts w:cs="Times New Roman"/>
          <w:lang w:val="es-ES"/>
        </w:rPr>
      </w:pPr>
    </w:p>
    <w:p w14:paraId="4D5281FB" w14:textId="77777777" w:rsidR="00F10FB2" w:rsidRPr="0039004D" w:rsidRDefault="00F10FB2" w:rsidP="00262D6E">
      <w:pPr>
        <w:pStyle w:val="Prrafodelista"/>
        <w:numPr>
          <w:ilvl w:val="0"/>
          <w:numId w:val="7"/>
        </w:numPr>
        <w:spacing w:line="360" w:lineRule="auto"/>
        <w:jc w:val="both"/>
        <w:rPr>
          <w:rFonts w:cs="Times New Roman"/>
          <w:lang w:val="es-ES"/>
        </w:rPr>
      </w:pPr>
      <w:r w:rsidRPr="0039004D">
        <w:rPr>
          <w:rFonts w:cs="Times New Roman"/>
          <w:lang w:val="es-ES"/>
        </w:rPr>
        <w:t>Identificar necesidades, requerimientos, dificultades</w:t>
      </w:r>
      <w:r w:rsidR="008C11F0" w:rsidRPr="0039004D">
        <w:rPr>
          <w:rFonts w:cs="Times New Roman"/>
          <w:lang w:val="es-ES"/>
        </w:rPr>
        <w:t xml:space="preserve"> y problemas que enfrenten </w:t>
      </w:r>
      <w:r w:rsidR="00A35C0B" w:rsidRPr="0039004D">
        <w:rPr>
          <w:rFonts w:cs="Times New Roman"/>
          <w:lang w:val="es-ES"/>
        </w:rPr>
        <w:t>tres</w:t>
      </w:r>
      <w:r w:rsidR="00466A3D" w:rsidRPr="0039004D">
        <w:rPr>
          <w:rFonts w:cs="Times New Roman"/>
          <w:lang w:val="es-ES"/>
        </w:rPr>
        <w:t xml:space="preserve"> </w:t>
      </w:r>
      <w:r w:rsidR="008C11F0" w:rsidRPr="0039004D">
        <w:rPr>
          <w:rFonts w:cs="Times New Roman"/>
          <w:lang w:val="es-ES"/>
        </w:rPr>
        <w:t>tipos de usuario</w:t>
      </w:r>
      <w:r w:rsidR="00466A3D" w:rsidRPr="0039004D">
        <w:rPr>
          <w:rFonts w:cs="Times New Roman"/>
          <w:lang w:val="es-ES"/>
        </w:rPr>
        <w:t>s:</w:t>
      </w:r>
    </w:p>
    <w:p w14:paraId="71515824" w14:textId="77777777" w:rsidR="00A35C0B" w:rsidRPr="0039004D" w:rsidRDefault="00466A3D" w:rsidP="00BF206F">
      <w:pPr>
        <w:pStyle w:val="Prrafodelista"/>
        <w:numPr>
          <w:ilvl w:val="0"/>
          <w:numId w:val="7"/>
        </w:numPr>
        <w:spacing w:line="360" w:lineRule="auto"/>
        <w:ind w:left="1068"/>
        <w:jc w:val="both"/>
        <w:rPr>
          <w:rFonts w:cs="Times New Roman"/>
          <w:lang w:val="es-ES"/>
        </w:rPr>
      </w:pPr>
      <w:r w:rsidRPr="0039004D">
        <w:rPr>
          <w:rFonts w:cs="Times New Roman"/>
          <w:lang w:val="es-ES"/>
        </w:rPr>
        <w:t>Personal Administrativo de SUSALUD</w:t>
      </w:r>
      <w:r w:rsidR="00A35C0B" w:rsidRPr="0039004D">
        <w:rPr>
          <w:rFonts w:cs="Times New Roman"/>
          <w:lang w:val="es-ES"/>
        </w:rPr>
        <w:t>.</w:t>
      </w:r>
    </w:p>
    <w:p w14:paraId="58AF54BD" w14:textId="77777777" w:rsidR="00466A3D" w:rsidRDefault="00CE1173" w:rsidP="00BF206F">
      <w:pPr>
        <w:pStyle w:val="Prrafodelista"/>
        <w:numPr>
          <w:ilvl w:val="0"/>
          <w:numId w:val="7"/>
        </w:numPr>
        <w:spacing w:line="360" w:lineRule="auto"/>
        <w:ind w:left="1068"/>
        <w:jc w:val="both"/>
        <w:rPr>
          <w:rFonts w:cs="Times New Roman"/>
          <w:lang w:val="es-ES"/>
        </w:rPr>
      </w:pPr>
      <w:r>
        <w:rPr>
          <w:rFonts w:cs="Times New Roman"/>
          <w:lang w:val="es-ES"/>
        </w:rPr>
        <w:t>Gestores</w:t>
      </w:r>
      <w:r w:rsidR="00466A3D" w:rsidRPr="0039004D">
        <w:rPr>
          <w:rFonts w:cs="Times New Roman"/>
          <w:lang w:val="es-ES"/>
        </w:rPr>
        <w:t xml:space="preserve"> de IPRESS</w:t>
      </w:r>
      <w:r>
        <w:rPr>
          <w:rFonts w:cs="Times New Roman"/>
          <w:lang w:val="es-ES"/>
        </w:rPr>
        <w:t>.</w:t>
      </w:r>
    </w:p>
    <w:p w14:paraId="5952B3A5" w14:textId="77777777" w:rsidR="00CE1173" w:rsidRPr="008044EE" w:rsidRDefault="00CE1173" w:rsidP="008044EE">
      <w:pPr>
        <w:pStyle w:val="Prrafodelista"/>
        <w:numPr>
          <w:ilvl w:val="0"/>
          <w:numId w:val="7"/>
        </w:numPr>
        <w:spacing w:line="360" w:lineRule="auto"/>
        <w:ind w:left="1068"/>
        <w:jc w:val="both"/>
        <w:rPr>
          <w:rFonts w:cs="Times New Roman"/>
          <w:lang w:val="es-ES"/>
        </w:rPr>
      </w:pPr>
      <w:r>
        <w:rPr>
          <w:rFonts w:cs="Times New Roman"/>
          <w:lang w:val="es-ES"/>
        </w:rPr>
        <w:t>Ciu</w:t>
      </w:r>
      <w:r w:rsidR="008044EE">
        <w:rPr>
          <w:rFonts w:cs="Times New Roman"/>
          <w:lang w:val="es-ES"/>
        </w:rPr>
        <w:t>dadanos que puedan presentar reclamos respecto a IPRESS.</w:t>
      </w:r>
    </w:p>
    <w:p w14:paraId="54C2AABD" w14:textId="77777777" w:rsidR="006B20F8" w:rsidRPr="0039004D" w:rsidRDefault="006B20F8" w:rsidP="00262D6E">
      <w:pPr>
        <w:pStyle w:val="Prrafodelista"/>
        <w:numPr>
          <w:ilvl w:val="0"/>
          <w:numId w:val="7"/>
        </w:numPr>
        <w:spacing w:line="360" w:lineRule="auto"/>
        <w:jc w:val="both"/>
        <w:rPr>
          <w:rFonts w:cs="Times New Roman"/>
          <w:lang w:val="es-ES"/>
        </w:rPr>
      </w:pPr>
      <w:r w:rsidRPr="0039004D">
        <w:rPr>
          <w:rFonts w:cs="Times New Roman"/>
          <w:lang w:val="es-ES"/>
        </w:rPr>
        <w:t>Diseñar un sistema de gestión de reclamos</w:t>
      </w:r>
      <w:r w:rsidR="008C11F0" w:rsidRPr="0039004D">
        <w:rPr>
          <w:rFonts w:cs="Times New Roman"/>
          <w:lang w:val="es-ES"/>
        </w:rPr>
        <w:t xml:space="preserve"> que se encuentre centrado en</w:t>
      </w:r>
      <w:r w:rsidRPr="0039004D">
        <w:rPr>
          <w:rFonts w:cs="Times New Roman"/>
          <w:lang w:val="es-ES"/>
        </w:rPr>
        <w:t xml:space="preserve"> </w:t>
      </w:r>
      <w:r w:rsidR="00F53DD1" w:rsidRPr="0039004D">
        <w:rPr>
          <w:rFonts w:cs="Times New Roman"/>
          <w:lang w:val="es-ES"/>
        </w:rPr>
        <w:t xml:space="preserve">estos </w:t>
      </w:r>
      <w:r w:rsidR="00A35C0B" w:rsidRPr="0039004D">
        <w:rPr>
          <w:rFonts w:cs="Times New Roman"/>
          <w:lang w:val="es-ES"/>
        </w:rPr>
        <w:t>tres</w:t>
      </w:r>
      <w:r w:rsidR="00F53DD1" w:rsidRPr="0039004D">
        <w:rPr>
          <w:rFonts w:cs="Times New Roman"/>
          <w:lang w:val="es-ES"/>
        </w:rPr>
        <w:t xml:space="preserve"> </w:t>
      </w:r>
      <w:r w:rsidR="008C11F0" w:rsidRPr="0039004D">
        <w:rPr>
          <w:rFonts w:cs="Times New Roman"/>
          <w:lang w:val="es-ES"/>
        </w:rPr>
        <w:t>tipos de usuarios</w:t>
      </w:r>
      <w:r w:rsidR="00F53DD1" w:rsidRPr="0039004D">
        <w:rPr>
          <w:rFonts w:cs="Times New Roman"/>
          <w:lang w:val="es-ES"/>
        </w:rPr>
        <w:t>,</w:t>
      </w:r>
      <w:r w:rsidR="008C11F0" w:rsidRPr="0039004D">
        <w:rPr>
          <w:rFonts w:cs="Times New Roman"/>
          <w:lang w:val="es-ES"/>
        </w:rPr>
        <w:t xml:space="preserve"> que permita</w:t>
      </w:r>
      <w:r w:rsidR="006305D4">
        <w:rPr>
          <w:rFonts w:cs="Times New Roman"/>
          <w:lang w:val="es-ES"/>
        </w:rPr>
        <w:t xml:space="preserve"> encontrar problemas a solucionar</w:t>
      </w:r>
      <w:r w:rsidR="008C11F0" w:rsidRPr="0039004D">
        <w:rPr>
          <w:rFonts w:cs="Times New Roman"/>
          <w:lang w:val="es-ES"/>
        </w:rPr>
        <w:t xml:space="preserve"> en el sistema de salud del Perú</w:t>
      </w:r>
      <w:r w:rsidR="007B7445" w:rsidRPr="0039004D">
        <w:rPr>
          <w:rFonts w:cs="Times New Roman"/>
          <w:lang w:val="es-ES"/>
        </w:rPr>
        <w:t>.</w:t>
      </w:r>
    </w:p>
    <w:p w14:paraId="4B1D00C8" w14:textId="77777777" w:rsidR="008C11F0" w:rsidRPr="0039004D" w:rsidRDefault="008044EE" w:rsidP="00262D6E">
      <w:pPr>
        <w:pStyle w:val="Prrafodelista"/>
        <w:numPr>
          <w:ilvl w:val="0"/>
          <w:numId w:val="7"/>
        </w:numPr>
        <w:spacing w:line="360" w:lineRule="auto"/>
        <w:jc w:val="both"/>
        <w:rPr>
          <w:rFonts w:cs="Times New Roman"/>
          <w:lang w:val="es-ES"/>
        </w:rPr>
      </w:pPr>
      <w:r>
        <w:rPr>
          <w:rFonts w:cs="Times New Roman"/>
          <w:lang w:val="es-ES"/>
        </w:rPr>
        <w:t>Evaluar el diseño propuesto por los usuarios antes mencionados para encontrar mejoras y/o errores a ser subsanados.</w:t>
      </w:r>
    </w:p>
    <w:p w14:paraId="32B3D69E" w14:textId="77777777" w:rsidR="00A12DD0" w:rsidRPr="0039004D" w:rsidRDefault="00A12DD0" w:rsidP="00262D6E">
      <w:pPr>
        <w:pStyle w:val="Ttulo1"/>
        <w:spacing w:line="360" w:lineRule="auto"/>
        <w:rPr>
          <w:rFonts w:cs="Times New Roman"/>
          <w:szCs w:val="24"/>
        </w:rPr>
      </w:pPr>
      <w:bookmarkStart w:id="26" w:name="_Toc510209102"/>
      <w:r w:rsidRPr="0039004D">
        <w:rPr>
          <w:rFonts w:cs="Times New Roman"/>
          <w:szCs w:val="24"/>
        </w:rPr>
        <w:lastRenderedPageBreak/>
        <w:t>Metodología</w:t>
      </w:r>
      <w:bookmarkEnd w:id="26"/>
    </w:p>
    <w:p w14:paraId="383D3CB2" w14:textId="77777777" w:rsidR="00546A37" w:rsidRPr="0039004D" w:rsidRDefault="00546A37" w:rsidP="00262D6E">
      <w:pPr>
        <w:spacing w:line="360" w:lineRule="auto"/>
        <w:rPr>
          <w:rFonts w:cs="Times New Roman"/>
          <w:lang w:val="es-ES"/>
        </w:rPr>
      </w:pPr>
    </w:p>
    <w:p w14:paraId="204E5594" w14:textId="77777777" w:rsidR="00572A7C" w:rsidRPr="0039004D" w:rsidRDefault="00A12DD0" w:rsidP="0015548E">
      <w:pPr>
        <w:pStyle w:val="Ttulo2"/>
        <w:numPr>
          <w:ilvl w:val="0"/>
          <w:numId w:val="45"/>
        </w:numPr>
      </w:pPr>
      <w:bookmarkStart w:id="27" w:name="_Toc510209103"/>
      <w:r w:rsidRPr="0039004D">
        <w:t>Diseño del estudio</w:t>
      </w:r>
      <w:bookmarkEnd w:id="27"/>
    </w:p>
    <w:p w14:paraId="7835CB3B" w14:textId="77777777" w:rsidR="00572A7C" w:rsidRPr="0039004D" w:rsidRDefault="00572A7C" w:rsidP="00262D6E">
      <w:pPr>
        <w:spacing w:line="360" w:lineRule="auto"/>
        <w:rPr>
          <w:rFonts w:cs="Times New Roman"/>
          <w:lang w:val="es-ES"/>
        </w:rPr>
      </w:pPr>
    </w:p>
    <w:p w14:paraId="42C286AD" w14:textId="77777777" w:rsidR="00D652B7" w:rsidRPr="0039004D" w:rsidRDefault="00D652B7" w:rsidP="00262D6E">
      <w:pPr>
        <w:spacing w:line="360" w:lineRule="auto"/>
        <w:jc w:val="both"/>
        <w:rPr>
          <w:rFonts w:cs="Times New Roman"/>
          <w:lang w:val="es-ES"/>
        </w:rPr>
      </w:pPr>
      <w:r w:rsidRPr="0039004D">
        <w:rPr>
          <w:rFonts w:cs="Times New Roman"/>
          <w:lang w:val="es-ES"/>
        </w:rPr>
        <w:t>Este es un estudio de usabilidad, donde se evaluará el</w:t>
      </w:r>
      <w:r w:rsidR="006305D4">
        <w:rPr>
          <w:rFonts w:cs="Times New Roman"/>
          <w:lang w:val="es-ES"/>
        </w:rPr>
        <w:t xml:space="preserve"> diseño</w:t>
      </w:r>
      <w:r w:rsidR="008044EE">
        <w:rPr>
          <w:rFonts w:cs="Times New Roman"/>
          <w:lang w:val="es-ES"/>
        </w:rPr>
        <w:t xml:space="preserve"> del prototipo</w:t>
      </w:r>
      <w:r w:rsidR="006305D4">
        <w:rPr>
          <w:rFonts w:cs="Times New Roman"/>
          <w:lang w:val="es-ES"/>
        </w:rPr>
        <w:t xml:space="preserve"> de un producto tecnológico</w:t>
      </w:r>
      <w:r w:rsidRPr="0039004D">
        <w:rPr>
          <w:rFonts w:cs="Times New Roman"/>
          <w:lang w:val="es-ES"/>
        </w:rPr>
        <w:t xml:space="preserve"> mediante pruebas dirigidas a l</w:t>
      </w:r>
      <w:r w:rsidR="008044EE">
        <w:rPr>
          <w:rFonts w:cs="Times New Roman"/>
          <w:lang w:val="es-ES"/>
        </w:rPr>
        <w:t xml:space="preserve">os </w:t>
      </w:r>
      <w:r w:rsidR="006305D4">
        <w:rPr>
          <w:rFonts w:cs="Times New Roman"/>
          <w:lang w:val="es-ES"/>
        </w:rPr>
        <w:t>usuarios</w:t>
      </w:r>
      <w:r w:rsidR="008044EE">
        <w:rPr>
          <w:rFonts w:cs="Times New Roman"/>
          <w:lang w:val="es-ES"/>
        </w:rPr>
        <w:t xml:space="preserve"> finales</w:t>
      </w:r>
      <w:r w:rsidR="006305D4">
        <w:rPr>
          <w:rFonts w:cs="Times New Roman"/>
          <w:lang w:val="es-ES"/>
        </w:rPr>
        <w:t xml:space="preserve"> del sistema. </w:t>
      </w:r>
    </w:p>
    <w:p w14:paraId="3BB57895" w14:textId="77777777" w:rsidR="00D652B7" w:rsidRPr="0039004D" w:rsidRDefault="00D652B7" w:rsidP="00262D6E">
      <w:pPr>
        <w:spacing w:line="360" w:lineRule="auto"/>
        <w:jc w:val="both"/>
        <w:rPr>
          <w:rFonts w:cs="Times New Roman"/>
          <w:lang w:val="es-ES"/>
        </w:rPr>
      </w:pPr>
    </w:p>
    <w:p w14:paraId="3BDFCEE3" w14:textId="77777777" w:rsidR="00A12DD0" w:rsidRPr="0039004D" w:rsidRDefault="00A12DD0" w:rsidP="009E44F3">
      <w:pPr>
        <w:pStyle w:val="Ttulo2"/>
      </w:pPr>
      <w:bookmarkStart w:id="28" w:name="_Toc510209104"/>
      <w:r w:rsidRPr="0039004D">
        <w:t>Población</w:t>
      </w:r>
      <w:bookmarkEnd w:id="28"/>
    </w:p>
    <w:p w14:paraId="14109D61" w14:textId="77777777" w:rsidR="00704DCF" w:rsidRPr="0039004D" w:rsidRDefault="00704DCF" w:rsidP="00262D6E">
      <w:pPr>
        <w:spacing w:line="360" w:lineRule="auto"/>
        <w:jc w:val="both"/>
        <w:rPr>
          <w:rFonts w:cs="Times New Roman"/>
          <w:lang w:val="es-ES"/>
        </w:rPr>
      </w:pPr>
    </w:p>
    <w:p w14:paraId="5C724D95" w14:textId="77777777" w:rsidR="00704DCF" w:rsidRPr="0039004D" w:rsidRDefault="00704DCF" w:rsidP="00262D6E">
      <w:pPr>
        <w:spacing w:line="360" w:lineRule="auto"/>
        <w:jc w:val="both"/>
        <w:rPr>
          <w:rFonts w:cs="Times New Roman"/>
          <w:lang w:val="es-ES"/>
        </w:rPr>
      </w:pPr>
      <w:r w:rsidRPr="0039004D">
        <w:rPr>
          <w:rFonts w:cs="Times New Roman"/>
          <w:lang w:val="es-ES"/>
        </w:rPr>
        <w:t>La població</w:t>
      </w:r>
      <w:r w:rsidR="004665A1" w:rsidRPr="0039004D">
        <w:rPr>
          <w:rFonts w:cs="Times New Roman"/>
          <w:lang w:val="es-ES"/>
        </w:rPr>
        <w:t>n en estudio</w:t>
      </w:r>
      <w:r w:rsidRPr="0039004D">
        <w:rPr>
          <w:rFonts w:cs="Times New Roman"/>
          <w:lang w:val="es-ES"/>
        </w:rPr>
        <w:t xml:space="preserve"> se divide en </w:t>
      </w:r>
      <w:r w:rsidR="00F53309" w:rsidRPr="0039004D">
        <w:rPr>
          <w:rFonts w:cs="Times New Roman"/>
          <w:lang w:val="es-ES"/>
        </w:rPr>
        <w:t>tres</w:t>
      </w:r>
      <w:r w:rsidR="0059544B" w:rsidRPr="0039004D">
        <w:rPr>
          <w:rFonts w:cs="Times New Roman"/>
          <w:lang w:val="es-ES"/>
        </w:rPr>
        <w:t xml:space="preserve"> </w:t>
      </w:r>
      <w:r w:rsidR="0051146D" w:rsidRPr="0039004D">
        <w:rPr>
          <w:rFonts w:cs="Times New Roman"/>
          <w:lang w:val="es-ES"/>
        </w:rPr>
        <w:t>tipos</w:t>
      </w:r>
      <w:r w:rsidRPr="0039004D">
        <w:rPr>
          <w:rFonts w:cs="Times New Roman"/>
          <w:lang w:val="es-ES"/>
        </w:rPr>
        <w:t xml:space="preserve"> de usuarios:</w:t>
      </w:r>
    </w:p>
    <w:p w14:paraId="28172193" w14:textId="77777777" w:rsidR="006305D4" w:rsidRPr="0039004D" w:rsidRDefault="006305D4" w:rsidP="004210F8">
      <w:pPr>
        <w:pStyle w:val="Prrafodelista"/>
        <w:numPr>
          <w:ilvl w:val="0"/>
          <w:numId w:val="14"/>
        </w:numPr>
        <w:spacing w:line="360" w:lineRule="auto"/>
        <w:jc w:val="both"/>
        <w:rPr>
          <w:rFonts w:cs="Times New Roman"/>
          <w:lang w:val="es-ES"/>
        </w:rPr>
      </w:pPr>
      <w:r w:rsidRPr="0039004D">
        <w:rPr>
          <w:rFonts w:cs="Times New Roman"/>
          <w:lang w:val="es-ES"/>
        </w:rPr>
        <w:t>Per</w:t>
      </w:r>
      <w:r w:rsidR="008044EE">
        <w:rPr>
          <w:rFonts w:cs="Times New Roman"/>
          <w:lang w:val="es-ES"/>
        </w:rPr>
        <w:t>sonal Administrativo de SUSALUD.</w:t>
      </w:r>
    </w:p>
    <w:p w14:paraId="1A6FD314" w14:textId="77777777" w:rsidR="006305D4" w:rsidRPr="006305D4" w:rsidRDefault="008044EE" w:rsidP="004210F8">
      <w:pPr>
        <w:pStyle w:val="Prrafodelista"/>
        <w:numPr>
          <w:ilvl w:val="0"/>
          <w:numId w:val="14"/>
        </w:numPr>
        <w:spacing w:line="360" w:lineRule="auto"/>
        <w:jc w:val="both"/>
        <w:rPr>
          <w:rFonts w:cs="Times New Roman"/>
          <w:lang w:val="es-ES"/>
        </w:rPr>
      </w:pPr>
      <w:r>
        <w:rPr>
          <w:rFonts w:cs="Times New Roman"/>
          <w:lang w:val="es-ES"/>
        </w:rPr>
        <w:t>Gestores</w:t>
      </w:r>
      <w:r w:rsidR="006305D4" w:rsidRPr="0039004D">
        <w:rPr>
          <w:rFonts w:cs="Times New Roman"/>
          <w:lang w:val="es-ES"/>
        </w:rPr>
        <w:t xml:space="preserve"> de IPRESS</w:t>
      </w:r>
      <w:r>
        <w:rPr>
          <w:rFonts w:cs="Times New Roman"/>
          <w:lang w:val="es-ES"/>
        </w:rPr>
        <w:t>.</w:t>
      </w:r>
    </w:p>
    <w:p w14:paraId="4F017577" w14:textId="77777777" w:rsidR="004665A1" w:rsidRPr="0039004D" w:rsidRDefault="004665A1" w:rsidP="004210F8">
      <w:pPr>
        <w:pStyle w:val="Prrafodelista"/>
        <w:numPr>
          <w:ilvl w:val="0"/>
          <w:numId w:val="14"/>
        </w:numPr>
        <w:spacing w:line="360" w:lineRule="auto"/>
        <w:jc w:val="both"/>
        <w:rPr>
          <w:rFonts w:cs="Times New Roman"/>
          <w:lang w:val="es-ES"/>
        </w:rPr>
      </w:pPr>
      <w:r w:rsidRPr="0039004D">
        <w:rPr>
          <w:rFonts w:cs="Times New Roman"/>
          <w:lang w:val="es-ES"/>
        </w:rPr>
        <w:t>Ciudadanos peruanos que puedan presentar</w:t>
      </w:r>
      <w:r w:rsidR="0051146D" w:rsidRPr="0039004D">
        <w:rPr>
          <w:rFonts w:cs="Times New Roman"/>
          <w:lang w:val="es-ES"/>
        </w:rPr>
        <w:t xml:space="preserve"> reclamos</w:t>
      </w:r>
      <w:r w:rsidR="008044EE">
        <w:rPr>
          <w:rFonts w:cs="Times New Roman"/>
          <w:lang w:val="es-ES"/>
        </w:rPr>
        <w:t>.</w:t>
      </w:r>
    </w:p>
    <w:p w14:paraId="06042FD9" w14:textId="77777777" w:rsidR="002F42CB" w:rsidRPr="0039004D" w:rsidRDefault="002F42CB" w:rsidP="002F42CB">
      <w:pPr>
        <w:pStyle w:val="Prrafodelista"/>
        <w:spacing w:line="360" w:lineRule="auto"/>
        <w:jc w:val="both"/>
        <w:rPr>
          <w:rFonts w:cs="Times New Roman"/>
          <w:lang w:val="es-ES"/>
        </w:rPr>
      </w:pPr>
    </w:p>
    <w:p w14:paraId="69AC5499" w14:textId="77777777" w:rsidR="00FB6147" w:rsidRPr="00FB6147" w:rsidRDefault="00A12DD0" w:rsidP="009E44F3">
      <w:pPr>
        <w:pStyle w:val="Ttulo2"/>
      </w:pPr>
      <w:bookmarkStart w:id="29" w:name="_Toc510209105"/>
      <w:r w:rsidRPr="0039004D">
        <w:t>Muestr</w:t>
      </w:r>
      <w:r w:rsidR="00FB6147">
        <w:t>a</w:t>
      </w:r>
      <w:bookmarkEnd w:id="29"/>
    </w:p>
    <w:p w14:paraId="13365756" w14:textId="77777777" w:rsidR="00AD62EA" w:rsidRPr="0039004D" w:rsidRDefault="00AD62EA" w:rsidP="00262D6E">
      <w:pPr>
        <w:spacing w:line="360" w:lineRule="auto"/>
        <w:rPr>
          <w:rFonts w:cs="Times New Roman"/>
          <w:lang w:val="es-ES"/>
        </w:rPr>
      </w:pPr>
    </w:p>
    <w:p w14:paraId="26C14B58" w14:textId="77777777" w:rsidR="002E5B65" w:rsidRPr="0039004D" w:rsidRDefault="00C532C1" w:rsidP="00FB1EFB">
      <w:pPr>
        <w:spacing w:line="360" w:lineRule="auto"/>
        <w:jc w:val="both"/>
        <w:rPr>
          <w:rFonts w:cs="Times New Roman"/>
          <w:lang w:val="es-ES"/>
        </w:rPr>
      </w:pPr>
      <w:r w:rsidRPr="0039004D">
        <w:rPr>
          <w:rFonts w:cs="Times New Roman"/>
          <w:lang w:val="es-ES"/>
        </w:rPr>
        <w:t xml:space="preserve">Para este estudio se </w:t>
      </w:r>
      <w:r w:rsidR="00816A41" w:rsidRPr="0039004D">
        <w:rPr>
          <w:rFonts w:cs="Times New Roman"/>
          <w:lang w:val="es-ES"/>
        </w:rPr>
        <w:t xml:space="preserve">programó entrevistas </w:t>
      </w:r>
      <w:r w:rsidR="0059544B" w:rsidRPr="0039004D">
        <w:rPr>
          <w:rFonts w:cs="Times New Roman"/>
          <w:lang w:val="es-ES"/>
        </w:rPr>
        <w:t xml:space="preserve">con </w:t>
      </w:r>
      <w:r w:rsidR="007E3601" w:rsidRPr="0039004D">
        <w:rPr>
          <w:rFonts w:cs="Times New Roman"/>
          <w:lang w:val="es-ES"/>
        </w:rPr>
        <w:t>por lo menos</w:t>
      </w:r>
      <w:r w:rsidRPr="0039004D">
        <w:rPr>
          <w:rFonts w:cs="Times New Roman"/>
          <w:lang w:val="es-ES"/>
        </w:rPr>
        <w:t xml:space="preserve"> tres personas </w:t>
      </w:r>
      <w:r w:rsidR="00816A41" w:rsidRPr="0039004D">
        <w:rPr>
          <w:rFonts w:cs="Times New Roman"/>
          <w:lang w:val="es-ES"/>
        </w:rPr>
        <w:t xml:space="preserve">de </w:t>
      </w:r>
      <w:r w:rsidRPr="0039004D">
        <w:rPr>
          <w:rFonts w:cs="Times New Roman"/>
          <w:lang w:val="es-ES"/>
        </w:rPr>
        <w:t xml:space="preserve">cada </w:t>
      </w:r>
      <w:r w:rsidR="0086507C">
        <w:rPr>
          <w:rFonts w:cs="Times New Roman"/>
          <w:lang w:val="es-ES"/>
        </w:rPr>
        <w:t>uno de los tres</w:t>
      </w:r>
      <w:r w:rsidR="0059544B" w:rsidRPr="0039004D">
        <w:rPr>
          <w:rFonts w:cs="Times New Roman"/>
          <w:lang w:val="es-ES"/>
        </w:rPr>
        <w:t xml:space="preserve"> </w:t>
      </w:r>
      <w:r w:rsidRPr="0039004D">
        <w:rPr>
          <w:rFonts w:cs="Times New Roman"/>
          <w:lang w:val="es-ES"/>
        </w:rPr>
        <w:t>tipo</w:t>
      </w:r>
      <w:r w:rsidR="00043E74" w:rsidRPr="0039004D">
        <w:rPr>
          <w:rFonts w:cs="Times New Roman"/>
          <w:lang w:val="es-ES"/>
        </w:rPr>
        <w:t>s</w:t>
      </w:r>
      <w:r w:rsidRPr="0039004D">
        <w:rPr>
          <w:rFonts w:cs="Times New Roman"/>
          <w:lang w:val="es-ES"/>
        </w:rPr>
        <w:t xml:space="preserve"> de usuario </w:t>
      </w:r>
      <w:r w:rsidR="00043E74" w:rsidRPr="0039004D">
        <w:rPr>
          <w:rFonts w:cs="Times New Roman"/>
          <w:lang w:val="es-ES"/>
        </w:rPr>
        <w:t>descritos</w:t>
      </w:r>
      <w:r w:rsidRPr="0039004D">
        <w:rPr>
          <w:rFonts w:cs="Times New Roman"/>
          <w:lang w:val="es-ES"/>
        </w:rPr>
        <w:t>.</w:t>
      </w:r>
      <w:r w:rsidR="00F73463" w:rsidRPr="0039004D">
        <w:rPr>
          <w:rFonts w:cs="Times New Roman"/>
          <w:lang w:val="es-ES"/>
        </w:rPr>
        <w:t xml:space="preserve"> L</w:t>
      </w:r>
      <w:r w:rsidR="002973BF" w:rsidRPr="0039004D">
        <w:rPr>
          <w:rFonts w:cs="Times New Roman"/>
          <w:lang w:val="es-ES"/>
        </w:rPr>
        <w:t>a muestra de</w:t>
      </w:r>
      <w:r w:rsidR="00F73463" w:rsidRPr="0039004D">
        <w:rPr>
          <w:rFonts w:cs="Times New Roman"/>
          <w:lang w:val="es-ES"/>
        </w:rPr>
        <w:t xml:space="preserve"> ciudadanos entrevistados en la fase exploratoria </w:t>
      </w:r>
      <w:r w:rsidR="002973BF" w:rsidRPr="0039004D">
        <w:rPr>
          <w:rFonts w:cs="Times New Roman"/>
          <w:lang w:val="es-ES"/>
        </w:rPr>
        <w:t xml:space="preserve">fue independiente de la muestra para </w:t>
      </w:r>
      <w:r w:rsidR="00F73463" w:rsidRPr="0039004D">
        <w:rPr>
          <w:rFonts w:cs="Times New Roman"/>
          <w:lang w:val="es-ES"/>
        </w:rPr>
        <w:t xml:space="preserve">la fase de </w:t>
      </w:r>
      <w:r w:rsidR="002973BF" w:rsidRPr="0039004D">
        <w:rPr>
          <w:rFonts w:cs="Times New Roman"/>
          <w:lang w:val="es-ES"/>
        </w:rPr>
        <w:t>evaluación</w:t>
      </w:r>
      <w:r w:rsidR="002D03F7" w:rsidRPr="0039004D">
        <w:rPr>
          <w:rFonts w:cs="Times New Roman"/>
          <w:lang w:val="es-ES"/>
        </w:rPr>
        <w:t xml:space="preserve"> ya que la totalidad de personas entre</w:t>
      </w:r>
      <w:r w:rsidR="008044EE">
        <w:rPr>
          <w:rFonts w:cs="Times New Roman"/>
          <w:lang w:val="es-ES"/>
        </w:rPr>
        <w:t>vistadas en la fase exploratoria</w:t>
      </w:r>
      <w:r w:rsidR="002D03F7" w:rsidRPr="0039004D">
        <w:rPr>
          <w:rFonts w:cs="Times New Roman"/>
          <w:lang w:val="es-ES"/>
        </w:rPr>
        <w:t xml:space="preserve"> no se encontraban disponibles para la fase de evaluació</w:t>
      </w:r>
      <w:r w:rsidR="00BA09FC" w:rsidRPr="0039004D">
        <w:rPr>
          <w:rFonts w:cs="Times New Roman"/>
          <w:lang w:val="es-ES"/>
        </w:rPr>
        <w:t xml:space="preserve">n. </w:t>
      </w:r>
      <w:r w:rsidR="0086507C">
        <w:rPr>
          <w:rFonts w:cs="Times New Roman"/>
          <w:lang w:val="es-ES"/>
        </w:rPr>
        <w:t>Tanto e</w:t>
      </w:r>
      <w:r w:rsidR="00BA09FC" w:rsidRPr="0039004D">
        <w:rPr>
          <w:rFonts w:cs="Times New Roman"/>
          <w:lang w:val="es-ES"/>
        </w:rPr>
        <w:t>n</w:t>
      </w:r>
      <w:r w:rsidR="002D03F7" w:rsidRPr="0039004D">
        <w:rPr>
          <w:rFonts w:cs="Times New Roman"/>
          <w:lang w:val="es-ES"/>
        </w:rPr>
        <w:t xml:space="preserve"> la</w:t>
      </w:r>
      <w:r w:rsidR="002E5B65" w:rsidRPr="0039004D">
        <w:rPr>
          <w:rFonts w:cs="Times New Roman"/>
          <w:lang w:val="es-ES"/>
        </w:rPr>
        <w:t xml:space="preserve"> fase exploratoria</w:t>
      </w:r>
      <w:r w:rsidR="0086507C">
        <w:rPr>
          <w:rFonts w:cs="Times New Roman"/>
          <w:lang w:val="es-ES"/>
        </w:rPr>
        <w:t xml:space="preserve"> como en la fase de </w:t>
      </w:r>
      <w:r w:rsidR="008044EE">
        <w:rPr>
          <w:rFonts w:cs="Times New Roman"/>
          <w:lang w:val="es-ES"/>
        </w:rPr>
        <w:t>evaluación</w:t>
      </w:r>
      <w:r w:rsidR="0086507C">
        <w:rPr>
          <w:rFonts w:cs="Times New Roman"/>
          <w:lang w:val="es-ES"/>
        </w:rPr>
        <w:t xml:space="preserve">, y para todos los tipos de usuarios se </w:t>
      </w:r>
      <w:r w:rsidR="00B14113">
        <w:rPr>
          <w:rFonts w:cs="Times New Roman"/>
          <w:lang w:val="es-ES"/>
        </w:rPr>
        <w:t>utilizó</w:t>
      </w:r>
      <w:r w:rsidR="0086507C">
        <w:rPr>
          <w:rFonts w:cs="Times New Roman"/>
          <w:lang w:val="es-ES"/>
        </w:rPr>
        <w:t xml:space="preserve"> </w:t>
      </w:r>
      <w:r w:rsidR="00D15E0F">
        <w:rPr>
          <w:rFonts w:cs="Times New Roman"/>
          <w:lang w:val="es-ES"/>
        </w:rPr>
        <w:t>muestreo propositivo</w:t>
      </w:r>
      <w:r w:rsidR="00B14113">
        <w:rPr>
          <w:rFonts w:cs="Times New Roman"/>
          <w:lang w:val="es-ES"/>
        </w:rPr>
        <w:t>.</w:t>
      </w:r>
    </w:p>
    <w:p w14:paraId="60744549" w14:textId="77777777" w:rsidR="00B14113" w:rsidRPr="0039004D" w:rsidRDefault="00B14113" w:rsidP="00FB1EFB">
      <w:pPr>
        <w:spacing w:line="360" w:lineRule="auto"/>
        <w:jc w:val="both"/>
        <w:rPr>
          <w:rFonts w:cs="Times New Roman"/>
          <w:lang w:val="es-ES"/>
        </w:rPr>
      </w:pPr>
    </w:p>
    <w:p w14:paraId="6792E4F3" w14:textId="77777777" w:rsidR="00BA7B26" w:rsidRDefault="00BA7B26">
      <w:pPr>
        <w:rPr>
          <w:rFonts w:eastAsiaTheme="majorEastAsia" w:cs="Times New Roman"/>
          <w:b/>
          <w:color w:val="000000" w:themeColor="text1"/>
          <w:highlight w:val="lightGray"/>
        </w:rPr>
      </w:pPr>
      <w:r>
        <w:rPr>
          <w:rFonts w:cs="Times New Roman"/>
          <w:highlight w:val="lightGray"/>
        </w:rPr>
        <w:br w:type="page"/>
      </w:r>
    </w:p>
    <w:p w14:paraId="0966198B" w14:textId="77777777" w:rsidR="00FB6147" w:rsidRDefault="004C67AC" w:rsidP="009E44F3">
      <w:pPr>
        <w:pStyle w:val="Ttulo2"/>
      </w:pPr>
      <w:bookmarkStart w:id="30" w:name="_Toc510209106"/>
      <w:r w:rsidRPr="0039004D">
        <w:lastRenderedPageBreak/>
        <w:t>Operacionalizació</w:t>
      </w:r>
      <w:r w:rsidR="00A12DD0" w:rsidRPr="0039004D">
        <w:t>n de variables</w:t>
      </w:r>
      <w:bookmarkEnd w:id="30"/>
    </w:p>
    <w:p w14:paraId="2CEEA61D" w14:textId="77777777" w:rsidR="00FB6147" w:rsidRPr="00FB6147" w:rsidRDefault="00FB6147" w:rsidP="00FB6147"/>
    <w:tbl>
      <w:tblPr>
        <w:tblStyle w:val="Tabladecuadrcula4-nfasis21"/>
        <w:tblpPr w:leftFromText="142" w:rightFromText="142" w:bottomFromText="567" w:vertAnchor="text" w:tblpY="1"/>
        <w:tblOverlap w:val="never"/>
        <w:tblW w:w="0" w:type="auto"/>
        <w:tblLayout w:type="fixed"/>
        <w:tblLook w:val="04A0" w:firstRow="1" w:lastRow="0" w:firstColumn="1" w:lastColumn="0" w:noHBand="0" w:noVBand="1"/>
      </w:tblPr>
      <w:tblGrid>
        <w:gridCol w:w="1809"/>
        <w:gridCol w:w="2268"/>
        <w:gridCol w:w="1377"/>
        <w:gridCol w:w="183"/>
        <w:gridCol w:w="992"/>
        <w:gridCol w:w="2045"/>
      </w:tblGrid>
      <w:tr w:rsidR="00B14113" w:rsidRPr="0039004D" w14:paraId="0FEB3F69" w14:textId="77777777" w:rsidTr="00FB614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Pr>
          <w:p w14:paraId="5A677E5A" w14:textId="77777777" w:rsidR="00041C8E" w:rsidRPr="0039004D" w:rsidRDefault="00041C8E" w:rsidP="007E7F29">
            <w:pPr>
              <w:spacing w:line="360" w:lineRule="auto"/>
              <w:rPr>
                <w:rFonts w:cs="Times New Roman"/>
              </w:rPr>
            </w:pPr>
            <w:r w:rsidRPr="0039004D">
              <w:rPr>
                <w:rFonts w:cs="Times New Roman"/>
              </w:rPr>
              <w:t>Nombre de Variable</w:t>
            </w:r>
          </w:p>
        </w:tc>
        <w:tc>
          <w:tcPr>
            <w:tcW w:w="2268" w:type="dxa"/>
          </w:tcPr>
          <w:p w14:paraId="4F67180A"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Descripción</w:t>
            </w:r>
          </w:p>
        </w:tc>
        <w:tc>
          <w:tcPr>
            <w:tcW w:w="1377" w:type="dxa"/>
          </w:tcPr>
          <w:p w14:paraId="41120D34"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Tipo de Variable</w:t>
            </w:r>
          </w:p>
        </w:tc>
        <w:tc>
          <w:tcPr>
            <w:tcW w:w="1175" w:type="dxa"/>
            <w:gridSpan w:val="2"/>
          </w:tcPr>
          <w:p w14:paraId="6C914800"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Opciones</w:t>
            </w:r>
          </w:p>
        </w:tc>
        <w:tc>
          <w:tcPr>
            <w:tcW w:w="2045" w:type="dxa"/>
          </w:tcPr>
          <w:p w14:paraId="1C84061D"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Fuente de Información</w:t>
            </w:r>
          </w:p>
        </w:tc>
      </w:tr>
      <w:tr w:rsidR="00B14113" w:rsidRPr="0039004D" w14:paraId="7E532DA8" w14:textId="77777777" w:rsidTr="00FB614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Pr>
          <w:p w14:paraId="4EEC4D73" w14:textId="77777777" w:rsidR="00041C8E" w:rsidRPr="0039004D" w:rsidRDefault="00041C8E" w:rsidP="007E7F29">
            <w:pPr>
              <w:spacing w:line="360" w:lineRule="auto"/>
              <w:rPr>
                <w:rFonts w:cs="Times New Roman"/>
              </w:rPr>
            </w:pPr>
            <w:r w:rsidRPr="0039004D">
              <w:rPr>
                <w:rFonts w:cs="Times New Roman"/>
              </w:rPr>
              <w:t>Resolución de Tareas</w:t>
            </w:r>
          </w:p>
        </w:tc>
        <w:tc>
          <w:tcPr>
            <w:tcW w:w="2268" w:type="dxa"/>
          </w:tcPr>
          <w:p w14:paraId="5A64185B"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El éxito o fracaso del usuario en la resolución de</w:t>
            </w:r>
            <w:r w:rsidR="008044EE">
              <w:rPr>
                <w:rFonts w:cs="Times New Roman"/>
              </w:rPr>
              <w:t xml:space="preserve"> ciertas</w:t>
            </w:r>
            <w:r w:rsidRPr="0039004D">
              <w:rPr>
                <w:rFonts w:cs="Times New Roman"/>
              </w:rPr>
              <w:t xml:space="preserve"> tarea</w:t>
            </w:r>
            <w:r w:rsidR="008044EE">
              <w:rPr>
                <w:rFonts w:cs="Times New Roman"/>
              </w:rPr>
              <w:t>s</w:t>
            </w:r>
            <w:r w:rsidRPr="0039004D">
              <w:rPr>
                <w:rFonts w:cs="Times New Roman"/>
              </w:rPr>
              <w:t xml:space="preserve"> </w:t>
            </w:r>
            <w:r w:rsidR="008044EE">
              <w:rPr>
                <w:rFonts w:cs="Times New Roman"/>
              </w:rPr>
              <w:t>específicas a su tipo de usuario</w:t>
            </w:r>
            <w:r w:rsidR="00B14113">
              <w:rPr>
                <w:rFonts w:cs="Times New Roman"/>
              </w:rPr>
              <w:t xml:space="preserve"> a</w:t>
            </w:r>
            <w:r w:rsidRPr="0039004D">
              <w:rPr>
                <w:rFonts w:cs="Times New Roman"/>
              </w:rPr>
              <w:t xml:space="preserve"> realizar</w:t>
            </w:r>
            <w:r w:rsidR="00B14113">
              <w:rPr>
                <w:rFonts w:cs="Times New Roman"/>
              </w:rPr>
              <w:t>se</w:t>
            </w:r>
            <w:r w:rsidRPr="0039004D">
              <w:rPr>
                <w:rFonts w:cs="Times New Roman"/>
              </w:rPr>
              <w:t xml:space="preserve"> </w:t>
            </w:r>
            <w:r w:rsidR="00B14113">
              <w:rPr>
                <w:rFonts w:cs="Times New Roman"/>
              </w:rPr>
              <w:t>utilizando el prototipo del sistema</w:t>
            </w:r>
          </w:p>
        </w:tc>
        <w:tc>
          <w:tcPr>
            <w:tcW w:w="1560" w:type="dxa"/>
            <w:gridSpan w:val="2"/>
          </w:tcPr>
          <w:p w14:paraId="4D074442"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Cualitativa – Dicotómica</w:t>
            </w:r>
          </w:p>
        </w:tc>
        <w:tc>
          <w:tcPr>
            <w:tcW w:w="992" w:type="dxa"/>
          </w:tcPr>
          <w:p w14:paraId="2AD272B7"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Si - No</w:t>
            </w:r>
          </w:p>
        </w:tc>
        <w:tc>
          <w:tcPr>
            <w:tcW w:w="2045" w:type="dxa"/>
          </w:tcPr>
          <w:p w14:paraId="6687AF0B"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Observación Directa</w:t>
            </w:r>
          </w:p>
        </w:tc>
      </w:tr>
      <w:tr w:rsidR="00B14113" w:rsidRPr="0039004D" w14:paraId="027C9570" w14:textId="77777777" w:rsidTr="00FB6147">
        <w:trPr>
          <w:cantSplit/>
        </w:trPr>
        <w:tc>
          <w:tcPr>
            <w:cnfStyle w:val="001000000000" w:firstRow="0" w:lastRow="0" w:firstColumn="1" w:lastColumn="0" w:oddVBand="0" w:evenVBand="0" w:oddHBand="0" w:evenHBand="0" w:firstRowFirstColumn="0" w:firstRowLastColumn="0" w:lastRowFirstColumn="0" w:lastRowLastColumn="0"/>
            <w:tcW w:w="1809" w:type="dxa"/>
          </w:tcPr>
          <w:p w14:paraId="580B7F1D" w14:textId="77777777" w:rsidR="00041C8E" w:rsidRPr="0039004D" w:rsidRDefault="00041C8E" w:rsidP="007E7F29">
            <w:pPr>
              <w:spacing w:line="360" w:lineRule="auto"/>
              <w:rPr>
                <w:rFonts w:cs="Times New Roman"/>
              </w:rPr>
            </w:pPr>
            <w:r w:rsidRPr="0039004D">
              <w:rPr>
                <w:rFonts w:cs="Times New Roman"/>
              </w:rPr>
              <w:t>Comprensión de la interfaz gráfica</w:t>
            </w:r>
          </w:p>
        </w:tc>
        <w:tc>
          <w:tcPr>
            <w:tcW w:w="2268" w:type="dxa"/>
          </w:tcPr>
          <w:p w14:paraId="4C1869C1"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 xml:space="preserve">Evaluación de si el usuario </w:t>
            </w:r>
            <w:r w:rsidR="00B14113">
              <w:rPr>
                <w:rFonts w:cs="Times New Roman"/>
              </w:rPr>
              <w:t>entendió el propósito</w:t>
            </w:r>
            <w:r w:rsidRPr="0039004D">
              <w:rPr>
                <w:rFonts w:cs="Times New Roman"/>
              </w:rPr>
              <w:t xml:space="preserve"> de cada pantalla de la interfaz con la que interactuó durante la prueba.</w:t>
            </w:r>
          </w:p>
        </w:tc>
        <w:tc>
          <w:tcPr>
            <w:tcW w:w="1560" w:type="dxa"/>
            <w:gridSpan w:val="2"/>
          </w:tcPr>
          <w:p w14:paraId="5F9DF25E"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Cualitativa - Dicotómica</w:t>
            </w:r>
          </w:p>
        </w:tc>
        <w:tc>
          <w:tcPr>
            <w:tcW w:w="992" w:type="dxa"/>
          </w:tcPr>
          <w:p w14:paraId="4967F782"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Si - No</w:t>
            </w:r>
          </w:p>
        </w:tc>
        <w:tc>
          <w:tcPr>
            <w:tcW w:w="2045" w:type="dxa"/>
          </w:tcPr>
          <w:p w14:paraId="348F1DA1" w14:textId="77777777" w:rsidR="00041C8E" w:rsidRPr="0039004D" w:rsidRDefault="00041C8E" w:rsidP="009E44F3">
            <w:pPr>
              <w:pStyle w:val="Ttulo2"/>
              <w:outlineLvl w:val="1"/>
              <w:cnfStyle w:val="000000000000" w:firstRow="0" w:lastRow="0" w:firstColumn="0" w:lastColumn="0" w:oddVBand="0" w:evenVBand="0" w:oddHBand="0" w:evenHBand="0" w:firstRowFirstColumn="0" w:firstRowLastColumn="0" w:lastRowFirstColumn="0" w:lastRowLastColumn="0"/>
            </w:pPr>
            <w:bookmarkStart w:id="31" w:name="_Toc510209107"/>
            <w:r w:rsidRPr="0039004D">
              <w:t>Guía Estructurada de Entrevista a Profundidad para usuarios finales Nº2</w:t>
            </w:r>
            <w:bookmarkEnd w:id="31"/>
            <w:r w:rsidRPr="0039004D">
              <w:t xml:space="preserve"> </w:t>
            </w:r>
          </w:p>
          <w:p w14:paraId="71707670"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lang w:val="es-ES"/>
              </w:rPr>
            </w:pPr>
          </w:p>
        </w:tc>
      </w:tr>
    </w:tbl>
    <w:p w14:paraId="007D88C9" w14:textId="77777777" w:rsidR="00A12DD0" w:rsidRPr="0039004D" w:rsidRDefault="00A12DD0" w:rsidP="009E44F3">
      <w:pPr>
        <w:pStyle w:val="Ttulo2"/>
      </w:pPr>
      <w:bookmarkStart w:id="32" w:name="_Toc510209108"/>
      <w:r w:rsidRPr="0039004D">
        <w:t>Procedimientos y técnicas</w:t>
      </w:r>
      <w:bookmarkEnd w:id="32"/>
    </w:p>
    <w:p w14:paraId="6AF5491B" w14:textId="77777777" w:rsidR="00000DBF" w:rsidRPr="0039004D" w:rsidRDefault="00000DBF" w:rsidP="00262D6E">
      <w:pPr>
        <w:spacing w:line="360" w:lineRule="auto"/>
        <w:jc w:val="both"/>
        <w:rPr>
          <w:rFonts w:cs="Times New Roman"/>
          <w:b/>
          <w:lang w:val="es-ES"/>
        </w:rPr>
      </w:pPr>
    </w:p>
    <w:p w14:paraId="5F028996" w14:textId="77777777" w:rsidR="0053122A" w:rsidRPr="0039004D" w:rsidRDefault="0053122A" w:rsidP="004210F8">
      <w:pPr>
        <w:pStyle w:val="Ttulo3"/>
        <w:numPr>
          <w:ilvl w:val="0"/>
          <w:numId w:val="23"/>
        </w:numPr>
      </w:pPr>
      <w:bookmarkStart w:id="33" w:name="_Toc510209109"/>
      <w:r w:rsidRPr="0039004D">
        <w:t>Investigación de usuarios</w:t>
      </w:r>
      <w:bookmarkEnd w:id="33"/>
    </w:p>
    <w:p w14:paraId="7F65252B" w14:textId="77777777" w:rsidR="00A0375B" w:rsidRPr="0039004D" w:rsidRDefault="008044EE" w:rsidP="001B7C61">
      <w:pPr>
        <w:spacing w:line="360" w:lineRule="auto"/>
        <w:jc w:val="both"/>
        <w:rPr>
          <w:rFonts w:cs="Times New Roman"/>
          <w:lang w:val="es-ES"/>
        </w:rPr>
      </w:pPr>
      <w:r>
        <w:rPr>
          <w:rFonts w:cs="Times New Roman"/>
          <w:lang w:val="es-ES"/>
        </w:rPr>
        <w:t>Lo primero que se realizo fue l</w:t>
      </w:r>
      <w:r w:rsidR="0053122A" w:rsidRPr="0039004D">
        <w:rPr>
          <w:rFonts w:cs="Times New Roman"/>
          <w:lang w:val="es-ES"/>
        </w:rPr>
        <w:t>a invest</w:t>
      </w:r>
      <w:r w:rsidR="000604D5" w:rsidRPr="0039004D">
        <w:rPr>
          <w:rFonts w:cs="Times New Roman"/>
          <w:lang w:val="es-ES"/>
        </w:rPr>
        <w:t>igación de usuarios se realizó</w:t>
      </w:r>
      <w:r w:rsidR="0053122A" w:rsidRPr="0039004D">
        <w:rPr>
          <w:rFonts w:cs="Times New Roman"/>
          <w:lang w:val="es-ES"/>
        </w:rPr>
        <w:t xml:space="preserve"> mediante entrevistas a profundidad, donde se </w:t>
      </w:r>
      <w:r w:rsidR="000604D5" w:rsidRPr="0039004D">
        <w:rPr>
          <w:rFonts w:cs="Times New Roman"/>
          <w:lang w:val="es-ES"/>
        </w:rPr>
        <w:t>entrevistó</w:t>
      </w:r>
      <w:r w:rsidR="0053122A" w:rsidRPr="0039004D">
        <w:rPr>
          <w:rFonts w:cs="Times New Roman"/>
          <w:lang w:val="es-ES"/>
        </w:rPr>
        <w:t xml:space="preserve"> a los diversos us</w:t>
      </w:r>
      <w:r>
        <w:rPr>
          <w:rFonts w:cs="Times New Roman"/>
          <w:lang w:val="es-ES"/>
        </w:rPr>
        <w:t xml:space="preserve">uarios del sistema para poder </w:t>
      </w:r>
      <w:r w:rsidR="0053122A" w:rsidRPr="0039004D">
        <w:rPr>
          <w:rFonts w:cs="Times New Roman"/>
          <w:lang w:val="es-ES"/>
        </w:rPr>
        <w:t xml:space="preserve">conocer principalmente cuáles </w:t>
      </w:r>
      <w:r>
        <w:rPr>
          <w:rFonts w:cs="Times New Roman"/>
          <w:lang w:val="es-ES"/>
        </w:rPr>
        <w:t>eran sus diversa</w:t>
      </w:r>
      <w:r w:rsidR="0053122A" w:rsidRPr="0039004D">
        <w:rPr>
          <w:rFonts w:cs="Times New Roman"/>
          <w:lang w:val="es-ES"/>
        </w:rPr>
        <w:t xml:space="preserve">s percepciones y opiniones sobre </w:t>
      </w:r>
      <w:r>
        <w:rPr>
          <w:rFonts w:cs="Times New Roman"/>
          <w:lang w:val="es-ES"/>
        </w:rPr>
        <w:t>los reclamos y la propuesta d</w:t>
      </w:r>
      <w:r w:rsidR="0053122A" w:rsidRPr="0039004D">
        <w:rPr>
          <w:rFonts w:cs="Times New Roman"/>
          <w:lang w:val="es-ES"/>
        </w:rPr>
        <w:t xml:space="preserve">el sistema. </w:t>
      </w:r>
      <w:r w:rsidR="00F847EF">
        <w:rPr>
          <w:rFonts w:cs="Times New Roman"/>
          <w:lang w:val="es-ES"/>
        </w:rPr>
        <w:t>Para esta etapa, se consideró entrevistar al menos a 3 personas por tipo de usuario.</w:t>
      </w:r>
    </w:p>
    <w:p w14:paraId="664FCF1E" w14:textId="77777777" w:rsidR="00A0375B" w:rsidRDefault="00A0375B" w:rsidP="00262D6E">
      <w:pPr>
        <w:spacing w:line="360" w:lineRule="auto"/>
        <w:jc w:val="both"/>
        <w:rPr>
          <w:rFonts w:cs="Times New Roman"/>
          <w:lang w:val="es-ES"/>
        </w:rPr>
      </w:pPr>
    </w:p>
    <w:p w14:paraId="1EC98C57" w14:textId="77777777" w:rsidR="00BE3E2C" w:rsidRDefault="008044EE" w:rsidP="00262D6E">
      <w:pPr>
        <w:spacing w:line="360" w:lineRule="auto"/>
        <w:jc w:val="both"/>
        <w:rPr>
          <w:rFonts w:cs="Times New Roman"/>
          <w:lang w:val="es-ES"/>
        </w:rPr>
      </w:pPr>
      <w:r>
        <w:rPr>
          <w:rFonts w:cs="Times New Roman"/>
          <w:lang w:val="es-ES"/>
        </w:rPr>
        <w:t xml:space="preserve">Lo segundo que se realizo fue </w:t>
      </w:r>
      <w:r w:rsidR="00BE3E2C" w:rsidRPr="0039004D">
        <w:rPr>
          <w:rFonts w:cs="Times New Roman"/>
        </w:rPr>
        <w:t xml:space="preserve">el análisis de los tres tipos de usuarios, </w:t>
      </w:r>
      <w:r>
        <w:rPr>
          <w:rFonts w:cs="Times New Roman"/>
        </w:rPr>
        <w:t xml:space="preserve">donde </w:t>
      </w:r>
      <w:r w:rsidR="00BE3E2C" w:rsidRPr="0039004D">
        <w:rPr>
          <w:rFonts w:cs="Times New Roman"/>
        </w:rPr>
        <w:t>se identificaron los objetivos a cumplir dentro del nuevo sistema de cada tipo de usu</w:t>
      </w:r>
      <w:r>
        <w:rPr>
          <w:rFonts w:cs="Times New Roman"/>
        </w:rPr>
        <w:t>ario, además de sus necesidades,</w:t>
      </w:r>
      <w:r w:rsidR="00BE3E2C" w:rsidRPr="0039004D">
        <w:rPr>
          <w:rFonts w:cs="Times New Roman"/>
        </w:rPr>
        <w:t xml:space="preserve"> desafíos y limitaciones </w:t>
      </w:r>
      <w:r w:rsidRPr="0039004D">
        <w:rPr>
          <w:rFonts w:cs="Times New Roman"/>
        </w:rPr>
        <w:t xml:space="preserve">propias </w:t>
      </w:r>
      <w:r w:rsidR="00BE3E2C" w:rsidRPr="0039004D">
        <w:rPr>
          <w:rFonts w:cs="Times New Roman"/>
        </w:rPr>
        <w:t>que podría presentar cada tipo de usuario.</w:t>
      </w:r>
      <w:r w:rsidR="00BE3E2C">
        <w:rPr>
          <w:rFonts w:cs="Times New Roman"/>
        </w:rPr>
        <w:t xml:space="preserve"> </w:t>
      </w:r>
    </w:p>
    <w:p w14:paraId="3519A24C" w14:textId="77777777" w:rsidR="00BE3E2C" w:rsidRDefault="00BE3E2C" w:rsidP="00262D6E">
      <w:pPr>
        <w:spacing w:line="360" w:lineRule="auto"/>
        <w:jc w:val="both"/>
        <w:rPr>
          <w:rFonts w:cs="Times New Roman"/>
          <w:lang w:val="es-ES"/>
        </w:rPr>
      </w:pPr>
    </w:p>
    <w:p w14:paraId="33741C65" w14:textId="77777777" w:rsidR="009609C2" w:rsidRPr="0039004D" w:rsidRDefault="008044EE" w:rsidP="009609C2">
      <w:pPr>
        <w:spacing w:line="360" w:lineRule="auto"/>
        <w:jc w:val="both"/>
        <w:rPr>
          <w:rFonts w:cs="Times New Roman"/>
        </w:rPr>
      </w:pPr>
      <w:r>
        <w:rPr>
          <w:rFonts w:cs="Times New Roman"/>
        </w:rPr>
        <w:t>Se hizo</w:t>
      </w:r>
      <w:r w:rsidR="009609C2" w:rsidRPr="0039004D">
        <w:rPr>
          <w:rFonts w:cs="Times New Roman"/>
        </w:rPr>
        <w:t xml:space="preserve"> la lista de necesid</w:t>
      </w:r>
      <w:r>
        <w:rPr>
          <w:rFonts w:cs="Times New Roman"/>
        </w:rPr>
        <w:t>ades por cada tipo de usuario con todas las necesidades identificadas</w:t>
      </w:r>
      <w:r w:rsidR="009609C2" w:rsidRPr="0039004D">
        <w:rPr>
          <w:rFonts w:cs="Times New Roman"/>
        </w:rPr>
        <w:t>. Con es</w:t>
      </w:r>
      <w:r>
        <w:rPr>
          <w:rFonts w:cs="Times New Roman"/>
        </w:rPr>
        <w:t xml:space="preserve">ta lista de necesidades </w:t>
      </w:r>
      <w:r w:rsidR="009609C2" w:rsidRPr="0039004D">
        <w:rPr>
          <w:rFonts w:cs="Times New Roman"/>
        </w:rPr>
        <w:t>se crearon Historias de Usuario par</w:t>
      </w:r>
      <w:r>
        <w:rPr>
          <w:rFonts w:cs="Times New Roman"/>
        </w:rPr>
        <w:t>a cada una de estas necesidades. L</w:t>
      </w:r>
      <w:r w:rsidR="009609C2" w:rsidRPr="0039004D">
        <w:rPr>
          <w:rFonts w:cs="Times New Roman"/>
        </w:rPr>
        <w:t xml:space="preserve">as historias de usuario consisten en la creación de una frase pequeña que usualmente sigue el formato de </w:t>
      </w:r>
    </w:p>
    <w:p w14:paraId="08721FEB" w14:textId="77777777" w:rsidR="009609C2" w:rsidRPr="0039004D" w:rsidRDefault="009609C2" w:rsidP="009609C2">
      <w:pPr>
        <w:pStyle w:val="Prrafodelista"/>
        <w:jc w:val="both"/>
        <w:rPr>
          <w:rStyle w:val="Referenciaintensa"/>
          <w:rFonts w:cs="Times New Roman"/>
          <w:color w:val="auto"/>
        </w:rPr>
      </w:pPr>
      <w:r w:rsidRPr="0039004D">
        <w:rPr>
          <w:rStyle w:val="Referenciaintensa"/>
          <w:rFonts w:cs="Times New Roman"/>
          <w:color w:val="auto"/>
        </w:rPr>
        <w:t>“Como [usuario / tipo de usuario] quiero [necesidad] para poder [objetivo]”</w:t>
      </w:r>
    </w:p>
    <w:p w14:paraId="1D3F29F4" w14:textId="77777777" w:rsidR="009609C2" w:rsidRPr="0039004D" w:rsidRDefault="009609C2" w:rsidP="009609C2">
      <w:pPr>
        <w:pStyle w:val="Prrafodelista"/>
        <w:jc w:val="both"/>
        <w:rPr>
          <w:rStyle w:val="Referenciaintensa"/>
          <w:rFonts w:cs="Times New Roman"/>
          <w:color w:val="auto"/>
        </w:rPr>
      </w:pPr>
    </w:p>
    <w:p w14:paraId="1B39363B" w14:textId="77777777" w:rsidR="009609C2" w:rsidRPr="00CE6C8A" w:rsidRDefault="00CE6C8A" w:rsidP="009609C2">
      <w:pPr>
        <w:spacing w:line="360" w:lineRule="auto"/>
        <w:jc w:val="both"/>
        <w:rPr>
          <w:rFonts w:cs="Times New Roman"/>
        </w:rPr>
      </w:pPr>
      <w:r>
        <w:rPr>
          <w:rFonts w:cs="Times New Roman"/>
        </w:rPr>
        <w:t>Con estas Historias de Usuario se pudo realizar la tabla de requerimientos que implicaba agregar una columna de prioridad a cada requerimiento.</w:t>
      </w:r>
    </w:p>
    <w:p w14:paraId="7CE23EEF" w14:textId="77777777" w:rsidR="00A04522" w:rsidRDefault="00A04522" w:rsidP="00262D6E">
      <w:pPr>
        <w:spacing w:line="360" w:lineRule="auto"/>
        <w:jc w:val="both"/>
        <w:rPr>
          <w:rFonts w:cs="Times New Roman"/>
          <w:lang w:val="es-ES"/>
        </w:rPr>
      </w:pPr>
    </w:p>
    <w:p w14:paraId="0E955E4C" w14:textId="77777777" w:rsidR="00A04522" w:rsidRDefault="00A04522" w:rsidP="00262D6E">
      <w:pPr>
        <w:spacing w:line="360" w:lineRule="auto"/>
        <w:jc w:val="both"/>
        <w:rPr>
          <w:rFonts w:cs="Times New Roman"/>
          <w:lang w:val="es-ES"/>
        </w:rPr>
      </w:pPr>
      <w:r>
        <w:rPr>
          <w:rFonts w:cs="Times New Roman"/>
        </w:rPr>
        <w:t>Finalmente</w:t>
      </w:r>
      <w:r w:rsidRPr="0039004D">
        <w:rPr>
          <w:rFonts w:cs="Times New Roman"/>
        </w:rPr>
        <w:t>, se vio necesari</w:t>
      </w:r>
      <w:r w:rsidR="006F45B5">
        <w:rPr>
          <w:rFonts w:cs="Times New Roman"/>
        </w:rPr>
        <w:t>a</w:t>
      </w:r>
      <w:r w:rsidRPr="0039004D">
        <w:rPr>
          <w:rFonts w:cs="Times New Roman"/>
        </w:rPr>
        <w:t xml:space="preserve"> </w:t>
      </w:r>
      <w:r w:rsidR="00CE6C8A">
        <w:rPr>
          <w:rFonts w:cs="Times New Roman"/>
        </w:rPr>
        <w:t xml:space="preserve">la </w:t>
      </w:r>
      <w:r w:rsidR="006F45B5">
        <w:rPr>
          <w:rFonts w:cs="Times New Roman"/>
        </w:rPr>
        <w:t xml:space="preserve">modificación </w:t>
      </w:r>
      <w:r w:rsidR="00CE6C8A">
        <w:rPr>
          <w:rFonts w:cs="Times New Roman"/>
        </w:rPr>
        <w:t>de</w:t>
      </w:r>
      <w:r>
        <w:rPr>
          <w:rFonts w:cs="Times New Roman"/>
        </w:rPr>
        <w:t xml:space="preserve"> la tabla de clasificación de reclamos </w:t>
      </w:r>
      <w:r w:rsidR="00CE6C8A">
        <w:rPr>
          <w:rFonts w:cs="Times New Roman"/>
        </w:rPr>
        <w:t xml:space="preserve">vigente </w:t>
      </w:r>
      <w:r w:rsidRPr="0039004D">
        <w:rPr>
          <w:rFonts w:cs="Times New Roman"/>
        </w:rPr>
        <w:t xml:space="preserve">debido a que </w:t>
      </w:r>
      <w:r w:rsidR="00CE6C8A">
        <w:rPr>
          <w:rFonts w:cs="Times New Roman"/>
        </w:rPr>
        <w:t>ella</w:t>
      </w:r>
      <w:r>
        <w:rPr>
          <w:rFonts w:cs="Times New Roman"/>
        </w:rPr>
        <w:t xml:space="preserve"> es engorrosa y </w:t>
      </w:r>
      <w:r w:rsidR="00CE6C8A">
        <w:rPr>
          <w:rFonts w:cs="Times New Roman"/>
        </w:rPr>
        <w:t>compleja</w:t>
      </w:r>
      <w:r>
        <w:rPr>
          <w:rFonts w:cs="Times New Roman"/>
        </w:rPr>
        <w:t xml:space="preserve"> para encontrar el tipo adecuado de reclamo</w:t>
      </w:r>
      <w:r w:rsidR="00CE6C8A">
        <w:rPr>
          <w:rFonts w:cs="Times New Roman"/>
        </w:rPr>
        <w:t>. Para</w:t>
      </w:r>
      <w:r w:rsidRPr="0039004D">
        <w:rPr>
          <w:rFonts w:cs="Times New Roman"/>
        </w:rPr>
        <w:t xml:space="preserve"> proponer una nueva clasificación de reclamos se utilizó una técnica de </w:t>
      </w:r>
      <w:r w:rsidR="007A54FF">
        <w:rPr>
          <w:rFonts w:cs="Times New Roman"/>
        </w:rPr>
        <w:t>UCD</w:t>
      </w:r>
      <w:r w:rsidRPr="0039004D">
        <w:rPr>
          <w:rFonts w:cs="Times New Roman"/>
        </w:rPr>
        <w:t xml:space="preserve"> llamada </w:t>
      </w:r>
      <w:r w:rsidRPr="00CB60F0">
        <w:rPr>
          <w:rFonts w:cs="Times New Roman"/>
          <w:lang w:val="es-PE"/>
        </w:rPr>
        <w:t>Car</w:t>
      </w:r>
      <w:r w:rsidR="0069599A" w:rsidRPr="00CB60F0">
        <w:rPr>
          <w:rFonts w:cs="Times New Roman"/>
          <w:lang w:val="es-PE"/>
        </w:rPr>
        <w:t>d Sorting</w:t>
      </w:r>
      <w:r w:rsidR="0069599A">
        <w:rPr>
          <w:rFonts w:cs="Times New Roman"/>
        </w:rPr>
        <w:t>, técnica</w:t>
      </w:r>
      <w:r w:rsidRPr="0039004D">
        <w:rPr>
          <w:rFonts w:cs="Times New Roman"/>
        </w:rPr>
        <w:t xml:space="preserve"> utilizada para diseñar o evaluar la</w:t>
      </w:r>
      <w:r w:rsidR="0069599A">
        <w:rPr>
          <w:rFonts w:cs="Times New Roman"/>
        </w:rPr>
        <w:t xml:space="preserve"> arquitectura de la información.</w:t>
      </w:r>
      <w:r w:rsidRPr="0039004D">
        <w:rPr>
          <w:rFonts w:cs="Times New Roman"/>
        </w:rPr>
        <w:t xml:space="preserve"> </w:t>
      </w:r>
      <w:r w:rsidR="0069599A">
        <w:rPr>
          <w:rFonts w:cs="Times New Roman"/>
        </w:rPr>
        <w:t>P</w:t>
      </w:r>
      <w:r w:rsidR="00CE6C8A">
        <w:rPr>
          <w:rFonts w:cs="Times New Roman"/>
        </w:rPr>
        <w:t>ara</w:t>
      </w:r>
      <w:r w:rsidRPr="0039004D">
        <w:rPr>
          <w:rFonts w:cs="Times New Roman"/>
        </w:rPr>
        <w:t xml:space="preserve"> esta investigación en particular se utilizó la variante ‘</w:t>
      </w:r>
      <w:r w:rsidRPr="00CB60F0">
        <w:rPr>
          <w:rFonts w:cs="Times New Roman"/>
          <w:lang w:val="es-PE"/>
        </w:rPr>
        <w:t>Modified</w:t>
      </w:r>
      <w:r w:rsidRPr="0039004D">
        <w:rPr>
          <w:rFonts w:cs="Times New Roman"/>
        </w:rPr>
        <w:t xml:space="preserve"> Delphi’ </w:t>
      </w:r>
      <w:r w:rsidR="00EC2BAF" w:rsidRPr="0039004D">
        <w:rPr>
          <w:rFonts w:cs="Times New Roman"/>
        </w:rPr>
        <w:fldChar w:fldCharType="begin" w:fldLock="1"/>
      </w:r>
      <w:r w:rsidR="00124F5E">
        <w:rPr>
          <w:rFonts w:cs="Times New Roman"/>
        </w:rPr>
        <w:instrText>ADDIN CSL_CITATION { "citationItems" : [ { "id" : "ITEM-1", "itemData" : { "ISSN" : "1931-3357", "abstract" : "Open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 "author" : [ { "dropping-particle" : "", "family" : "Paul", "given" : "Celeste Lyn", "non-dropping-particle" : "", "parse-names" : false, "suffix" : "" } ], "container-title" : "Journal of Usability Studies", "id" : "ITEM-1", "issue" : "1", "issued" : { "date-parts" : [ [ "2008" ] ] }, "page" : "7-30", "title" : "A Modified Delphi Approach to a New Card Sorting Methodology", "type" : "article-journal", "volume" : "4" }, "uris" : [ "http://www.mendeley.com/documents/?uuid=a81d0f45-15c7-4008-8e05-3770d1804ec1" ] } ], "mendeley" : { "formattedCitation" : "(42)", "plainTextFormattedCitation" : "(42)", "previouslyFormattedCitation" : "(42)" }, "properties" : {  }, "schema" : "https://github.com/citation-style-language/schema/raw/master/csl-citation.json" }</w:instrText>
      </w:r>
      <w:r w:rsidR="00EC2BAF" w:rsidRPr="0039004D">
        <w:rPr>
          <w:rFonts w:cs="Times New Roman"/>
        </w:rPr>
        <w:fldChar w:fldCharType="separate"/>
      </w:r>
      <w:r w:rsidR="00C00671" w:rsidRPr="00C00671">
        <w:rPr>
          <w:rFonts w:cs="Times New Roman"/>
          <w:noProof/>
        </w:rPr>
        <w:t>(42)</w:t>
      </w:r>
      <w:r w:rsidR="00EC2BAF" w:rsidRPr="0039004D">
        <w:rPr>
          <w:rFonts w:cs="Times New Roman"/>
        </w:rPr>
        <w:fldChar w:fldCharType="end"/>
      </w:r>
      <w:r w:rsidRPr="0039004D">
        <w:rPr>
          <w:rFonts w:cs="Times New Roman"/>
        </w:rPr>
        <w:t xml:space="preserve"> </w:t>
      </w:r>
      <w:r w:rsidR="00721191">
        <w:rPr>
          <w:rFonts w:cs="Times New Roman"/>
        </w:rPr>
        <w:t>que requiere menor tiempo para las entrevistas</w:t>
      </w:r>
      <w:r w:rsidRPr="0039004D">
        <w:rPr>
          <w:rFonts w:cs="Times New Roman"/>
        </w:rPr>
        <w:t>.</w:t>
      </w:r>
      <w:r w:rsidR="0069599A">
        <w:rPr>
          <w:rFonts w:cs="Times New Roman"/>
        </w:rPr>
        <w:t xml:space="preserve"> Esta técnica consiste </w:t>
      </w:r>
      <w:r w:rsidR="00F853DD">
        <w:rPr>
          <w:rFonts w:cs="Times New Roman"/>
        </w:rPr>
        <w:t>en entregarle a cada</w:t>
      </w:r>
      <w:r w:rsidR="0069599A">
        <w:rPr>
          <w:rFonts w:cs="Times New Roman"/>
        </w:rPr>
        <w:t xml:space="preserve"> entrevistado tarjetas físicas </w:t>
      </w:r>
      <w:r w:rsidR="00F853DD">
        <w:rPr>
          <w:rFonts w:cs="Times New Roman"/>
        </w:rPr>
        <w:t>o virtuales para que las</w:t>
      </w:r>
      <w:r w:rsidR="0069599A">
        <w:rPr>
          <w:rFonts w:cs="Times New Roman"/>
        </w:rPr>
        <w:t xml:space="preserve"> ordene </w:t>
      </w:r>
      <w:r w:rsidR="00130A52">
        <w:rPr>
          <w:rFonts w:cs="Times New Roman"/>
        </w:rPr>
        <w:t xml:space="preserve">de forma </w:t>
      </w:r>
      <w:r w:rsidR="00F853DD">
        <w:rPr>
          <w:rFonts w:cs="Times New Roman"/>
        </w:rPr>
        <w:t xml:space="preserve">jerárquica, esto se repite por cada entrevistado. La variante utilizada en esta investigación consistía en entregar a cada entrevistado la organización hecha por el entrevistado anterior con la posibilidad de variar lo que considere necesario, de esta manera el resultado final es una organización refinada grupalmente. </w:t>
      </w:r>
      <w:r w:rsidR="00717F0C" w:rsidRPr="0039004D">
        <w:rPr>
          <w:rFonts w:cs="Times New Roman"/>
        </w:rPr>
        <w:t xml:space="preserve">Los pasos siguientes fueron realizados </w:t>
      </w:r>
      <w:r w:rsidR="00717F0C">
        <w:rPr>
          <w:rFonts w:cs="Times New Roman"/>
        </w:rPr>
        <w:t>por</w:t>
      </w:r>
      <w:r w:rsidR="00717F0C" w:rsidRPr="0039004D">
        <w:rPr>
          <w:rFonts w:cs="Times New Roman"/>
        </w:rPr>
        <w:t xml:space="preserve"> una persona experta en el tema de reclamos de IPRESS, a esta persona se </w:t>
      </w:r>
      <w:r w:rsidR="00717F0C">
        <w:rPr>
          <w:rFonts w:cs="Times New Roman"/>
        </w:rPr>
        <w:t xml:space="preserve">le entrego 45 tarjetas </w:t>
      </w:r>
      <w:r w:rsidR="00717F0C" w:rsidRPr="0039004D">
        <w:rPr>
          <w:rFonts w:cs="Times New Roman"/>
        </w:rPr>
        <w:t xml:space="preserve">con los tipos de reclamos anteriormente encontrados </w:t>
      </w:r>
      <w:r w:rsidR="00717F0C">
        <w:rPr>
          <w:rFonts w:cs="Times New Roman"/>
        </w:rPr>
        <w:t xml:space="preserve">escritos </w:t>
      </w:r>
      <w:r w:rsidR="00717F0C" w:rsidRPr="0039004D">
        <w:rPr>
          <w:rFonts w:cs="Times New Roman"/>
        </w:rPr>
        <w:t>y se le pidió agruparlo en la manera que viera conveniente por similitud de reclamos. A esta persona experta se le dio la posibilidad de separar las tarjetas que consideraba que no eran un tipo de reclamo valido y agregar nuevos tipos de reclamos que consideraba faltantes. Luego que la persona experta realizara su organización y revisión de las categorías que creo, se le pidió que colocar</w:t>
      </w:r>
      <w:r w:rsidR="00717F0C">
        <w:rPr>
          <w:rFonts w:cs="Times New Roman"/>
        </w:rPr>
        <w:t>a</w:t>
      </w:r>
      <w:r w:rsidR="00717F0C" w:rsidRPr="0039004D">
        <w:rPr>
          <w:rFonts w:cs="Times New Roman"/>
        </w:rPr>
        <w:t xml:space="preserve"> un título a cada categoría y revisara los tipos de reclamos contenidos en cada categoría para poder encontrar posibles cambios en la organización. </w:t>
      </w:r>
    </w:p>
    <w:p w14:paraId="134F4CAC" w14:textId="77777777" w:rsidR="001C33EF" w:rsidRPr="0039004D" w:rsidRDefault="001C33EF" w:rsidP="00262D6E">
      <w:pPr>
        <w:spacing w:line="360" w:lineRule="auto"/>
        <w:jc w:val="both"/>
        <w:rPr>
          <w:rFonts w:cs="Times New Roman"/>
          <w:lang w:val="es-ES"/>
        </w:rPr>
      </w:pPr>
    </w:p>
    <w:p w14:paraId="643D2BC3" w14:textId="77777777" w:rsidR="0053122A" w:rsidRPr="00A0375B" w:rsidRDefault="0053122A" w:rsidP="004210F8">
      <w:pPr>
        <w:pStyle w:val="Ttulo3"/>
        <w:numPr>
          <w:ilvl w:val="0"/>
          <w:numId w:val="23"/>
        </w:numPr>
      </w:pPr>
      <w:bookmarkStart w:id="34" w:name="_Toc510209110"/>
      <w:r w:rsidRPr="0039004D">
        <w:t>Diseño y Prototipado</w:t>
      </w:r>
      <w:bookmarkEnd w:id="34"/>
    </w:p>
    <w:p w14:paraId="19C4CA68" w14:textId="77777777" w:rsidR="00766B86" w:rsidRDefault="00AD6104" w:rsidP="00766B86">
      <w:pPr>
        <w:spacing w:line="360" w:lineRule="auto"/>
        <w:jc w:val="both"/>
        <w:rPr>
          <w:rFonts w:cs="Times New Roman"/>
        </w:rPr>
      </w:pPr>
      <w:r>
        <w:rPr>
          <w:rFonts w:cs="Times New Roman"/>
          <w:lang w:val="es-ES"/>
        </w:rPr>
        <w:t>Con los objetivos y requerimientos hechos por tipo de usuario</w:t>
      </w:r>
      <w:r w:rsidR="00F631C4" w:rsidRPr="0039004D">
        <w:rPr>
          <w:rFonts w:cs="Times New Roman"/>
          <w:lang w:val="es-ES"/>
        </w:rPr>
        <w:t>, se hicieron</w:t>
      </w:r>
      <w:r w:rsidR="0053122A" w:rsidRPr="0039004D">
        <w:rPr>
          <w:rFonts w:cs="Times New Roman"/>
          <w:lang w:val="es-ES"/>
        </w:rPr>
        <w:t xml:space="preserve"> diversos </w:t>
      </w:r>
      <w:r w:rsidR="0053122A" w:rsidRPr="0066664C">
        <w:rPr>
          <w:rFonts w:cs="Times New Roman"/>
          <w:i/>
          <w:lang w:val="es-PE"/>
        </w:rPr>
        <w:t>wireframes</w:t>
      </w:r>
      <w:r w:rsidR="0053122A" w:rsidRPr="0039004D">
        <w:rPr>
          <w:rFonts w:cs="Times New Roman"/>
          <w:lang w:val="es-ES"/>
        </w:rPr>
        <w:t xml:space="preserve"> en </w:t>
      </w:r>
      <w:r>
        <w:rPr>
          <w:rFonts w:cs="Times New Roman"/>
          <w:lang w:val="es-ES"/>
        </w:rPr>
        <w:t xml:space="preserve">lápiz y </w:t>
      </w:r>
      <w:r w:rsidR="0053122A" w:rsidRPr="0039004D">
        <w:rPr>
          <w:rFonts w:cs="Times New Roman"/>
          <w:lang w:val="es-ES"/>
        </w:rPr>
        <w:t xml:space="preserve">papel </w:t>
      </w:r>
      <w:r>
        <w:rPr>
          <w:rFonts w:cs="Times New Roman"/>
          <w:lang w:val="es-ES"/>
        </w:rPr>
        <w:t>con posibles bocetos de cada página del sistema, sus elementos y ubicación</w:t>
      </w:r>
      <w:r w:rsidR="00F631C4" w:rsidRPr="0039004D">
        <w:rPr>
          <w:rFonts w:cs="Times New Roman"/>
          <w:lang w:val="es-ES"/>
        </w:rPr>
        <w:t xml:space="preserve">. </w:t>
      </w:r>
      <w:r w:rsidR="00766B86" w:rsidRPr="0039004D">
        <w:rPr>
          <w:rFonts w:cs="Times New Roman"/>
        </w:rPr>
        <w:t>La ventaja de realizar estos bocetos en lápiz y papel es que permite hacer cambios de forma muy rápida y poder añadir elementos adicionales necesarios mientras que la idea fue mejorando a lo largo de la creación de estos bocetos.</w:t>
      </w:r>
    </w:p>
    <w:p w14:paraId="2D95C735" w14:textId="77777777" w:rsidR="008E130E" w:rsidRDefault="008E130E" w:rsidP="00766B86">
      <w:pPr>
        <w:spacing w:line="360" w:lineRule="auto"/>
        <w:jc w:val="both"/>
        <w:rPr>
          <w:rFonts w:cs="Times New Roman"/>
        </w:rPr>
      </w:pPr>
    </w:p>
    <w:p w14:paraId="66080468" w14:textId="77777777" w:rsidR="00172054" w:rsidRDefault="00F631C4" w:rsidP="00262D6E">
      <w:pPr>
        <w:spacing w:line="360" w:lineRule="auto"/>
        <w:jc w:val="both"/>
        <w:rPr>
          <w:rFonts w:cs="Times New Roman"/>
          <w:lang w:val="es-ES"/>
        </w:rPr>
      </w:pPr>
      <w:r w:rsidRPr="0039004D">
        <w:rPr>
          <w:rFonts w:cs="Times New Roman"/>
          <w:lang w:val="es-ES"/>
        </w:rPr>
        <w:t xml:space="preserve">Con estos </w:t>
      </w:r>
      <w:r w:rsidRPr="0066664C">
        <w:rPr>
          <w:rFonts w:cs="Times New Roman"/>
          <w:lang w:val="es-PE"/>
        </w:rPr>
        <w:t>wireframes</w:t>
      </w:r>
      <w:r w:rsidRPr="0039004D">
        <w:rPr>
          <w:rFonts w:cs="Times New Roman"/>
          <w:lang w:val="es-ES"/>
        </w:rPr>
        <w:t xml:space="preserve"> se determinó</w:t>
      </w:r>
      <w:r w:rsidR="0053122A" w:rsidRPr="0039004D">
        <w:rPr>
          <w:rFonts w:cs="Times New Roman"/>
          <w:lang w:val="es-ES"/>
        </w:rPr>
        <w:t xml:space="preserve"> cuál</w:t>
      </w:r>
      <w:r w:rsidR="00062156" w:rsidRPr="0039004D">
        <w:rPr>
          <w:rFonts w:cs="Times New Roman"/>
          <w:lang w:val="es-ES"/>
        </w:rPr>
        <w:t xml:space="preserve"> era</w:t>
      </w:r>
      <w:r w:rsidR="00AD6104">
        <w:rPr>
          <w:rFonts w:cs="Times New Roman"/>
          <w:lang w:val="es-ES"/>
        </w:rPr>
        <w:t xml:space="preserve"> el boceto </w:t>
      </w:r>
      <w:r w:rsidR="00062156" w:rsidRPr="0039004D">
        <w:rPr>
          <w:rFonts w:cs="Times New Roman"/>
          <w:lang w:val="es-ES"/>
        </w:rPr>
        <w:t>a prototipar con el que los diversos tipos de usuarios pudieran cumplir sus tareas.</w:t>
      </w:r>
      <w:r w:rsidR="004A534F">
        <w:rPr>
          <w:rFonts w:cs="Times New Roman"/>
          <w:lang w:val="es-ES"/>
        </w:rPr>
        <w:t xml:space="preserve"> Una vez se tuvieron los </w:t>
      </w:r>
      <w:r w:rsidR="004A534F" w:rsidRPr="00C60E77">
        <w:rPr>
          <w:rFonts w:cs="Times New Roman"/>
          <w:lang w:val="es-PE"/>
        </w:rPr>
        <w:t>wireframes</w:t>
      </w:r>
      <w:r w:rsidR="004A534F">
        <w:rPr>
          <w:rFonts w:cs="Times New Roman"/>
          <w:lang w:val="es-ES"/>
        </w:rPr>
        <w:t xml:space="preserve">, se hicieron los </w:t>
      </w:r>
      <w:r w:rsidR="00AD6104">
        <w:rPr>
          <w:rFonts w:cs="Times New Roman"/>
          <w:lang w:val="es-ES"/>
        </w:rPr>
        <w:t>prototipos</w:t>
      </w:r>
      <w:r w:rsidR="004A534F">
        <w:rPr>
          <w:rFonts w:cs="Times New Roman"/>
          <w:lang w:val="es-ES"/>
        </w:rPr>
        <w:t xml:space="preserve"> utilizando el software </w:t>
      </w:r>
      <w:r w:rsidR="004A534F" w:rsidRPr="00B137E1">
        <w:rPr>
          <w:rFonts w:cs="Times New Roman"/>
          <w:lang w:val="es-ES"/>
        </w:rPr>
        <w:t xml:space="preserve">Axure RP </w:t>
      </w:r>
      <w:r w:rsidR="0066664C" w:rsidRPr="00B137E1">
        <w:rPr>
          <w:rFonts w:cs="Times New Roman"/>
          <w:lang w:val="es-ES"/>
        </w:rPr>
        <w:t>v</w:t>
      </w:r>
      <w:r w:rsidR="004A534F" w:rsidRPr="00B137E1">
        <w:rPr>
          <w:rFonts w:cs="Times New Roman"/>
          <w:lang w:val="es-ES"/>
        </w:rPr>
        <w:t>8</w:t>
      </w:r>
      <w:r w:rsidR="00172054" w:rsidRPr="00B137E1">
        <w:rPr>
          <w:rFonts w:cs="Times New Roman"/>
          <w:lang w:val="es-ES"/>
        </w:rPr>
        <w:t xml:space="preserve"> </w:t>
      </w:r>
      <w:r w:rsidR="0066664C" w:rsidRPr="00B137E1">
        <w:rPr>
          <w:rFonts w:cs="Times New Roman"/>
          <w:lang w:val="es-ES"/>
        </w:rPr>
        <w:t>(</w:t>
      </w:r>
      <w:r w:rsidR="00C60E77" w:rsidRPr="00B137E1">
        <w:rPr>
          <w:rFonts w:cs="Times New Roman"/>
          <w:lang w:val="es-ES"/>
        </w:rPr>
        <w:t xml:space="preserve">Axure Software </w:t>
      </w:r>
      <w:r w:rsidR="00C60E77" w:rsidRPr="00B137E1">
        <w:rPr>
          <w:rFonts w:cs="Times New Roman"/>
          <w:lang w:val="es-PE"/>
        </w:rPr>
        <w:t>Solutions, San Diego</w:t>
      </w:r>
      <w:r w:rsidR="0066664C" w:rsidRPr="00B137E1">
        <w:rPr>
          <w:rFonts w:cs="Times New Roman"/>
          <w:lang w:val="es-PE"/>
        </w:rPr>
        <w:t>, CA</w:t>
      </w:r>
      <w:r w:rsidR="00B137E1" w:rsidRPr="00B137E1">
        <w:rPr>
          <w:rFonts w:cs="Times New Roman"/>
          <w:lang w:val="es-ES"/>
        </w:rPr>
        <w:t xml:space="preserve"> b</w:t>
      </w:r>
      <w:r w:rsidR="00C60E77" w:rsidRPr="00B137E1">
        <w:rPr>
          <w:rFonts w:cs="Times New Roman"/>
          <w:lang w:val="es-ES"/>
        </w:rPr>
        <w:t xml:space="preserve">ajo la licencia completa de </w:t>
      </w:r>
      <w:r w:rsidR="0066664C" w:rsidRPr="00B137E1">
        <w:rPr>
          <w:rFonts w:cs="Times New Roman"/>
          <w:lang w:val="es-ES"/>
        </w:rPr>
        <w:t xml:space="preserve">Mg. </w:t>
      </w:r>
      <w:r w:rsidR="00C60E77" w:rsidRPr="00B137E1">
        <w:rPr>
          <w:rFonts w:cs="Times New Roman"/>
          <w:lang w:val="es-ES"/>
        </w:rPr>
        <w:t>Miguel Coloma</w:t>
      </w:r>
      <w:r w:rsidR="009F4AF1">
        <w:rPr>
          <w:rFonts w:cs="Times New Roman"/>
          <w:lang w:val="es-ES"/>
        </w:rPr>
        <w:t>).</w:t>
      </w:r>
      <w:r w:rsidR="00AD6104">
        <w:rPr>
          <w:rFonts w:cs="Times New Roman"/>
          <w:lang w:val="es-ES"/>
        </w:rPr>
        <w:t xml:space="preserve"> </w:t>
      </w:r>
      <w:r w:rsidR="009F4AF1">
        <w:rPr>
          <w:rFonts w:cs="Times New Roman"/>
          <w:lang w:val="es-ES"/>
        </w:rPr>
        <w:t>S</w:t>
      </w:r>
      <w:r w:rsidR="00AD6104">
        <w:rPr>
          <w:rFonts w:cs="Times New Roman"/>
          <w:lang w:val="es-ES"/>
        </w:rPr>
        <w:t>e eligió este software ya que permit</w:t>
      </w:r>
      <w:r w:rsidR="009A4B92">
        <w:rPr>
          <w:rFonts w:cs="Times New Roman"/>
          <w:lang w:val="es-ES"/>
        </w:rPr>
        <w:t>í</w:t>
      </w:r>
      <w:r w:rsidR="00AD6104">
        <w:rPr>
          <w:rFonts w:cs="Times New Roman"/>
          <w:lang w:val="es-ES"/>
        </w:rPr>
        <w:t>a dar funcionalidad a estos prototipos</w:t>
      </w:r>
      <w:r w:rsidR="00172054">
        <w:rPr>
          <w:rFonts w:cs="Times New Roman"/>
          <w:lang w:val="es-ES"/>
        </w:rPr>
        <w:t xml:space="preserve">. </w:t>
      </w:r>
      <w:r w:rsidR="00AD6104">
        <w:rPr>
          <w:rFonts w:cs="Times New Roman"/>
          <w:lang w:val="es-ES"/>
        </w:rPr>
        <w:t>Con estos</w:t>
      </w:r>
      <w:r w:rsidR="00172054">
        <w:rPr>
          <w:rFonts w:cs="Times New Roman"/>
          <w:lang w:val="es-ES"/>
        </w:rPr>
        <w:t xml:space="preserve"> prototipos funcionales</w:t>
      </w:r>
      <w:r w:rsidR="00AD6104">
        <w:rPr>
          <w:rFonts w:cs="Times New Roman"/>
          <w:lang w:val="es-ES"/>
        </w:rPr>
        <w:t>, se podrían</w:t>
      </w:r>
      <w:r w:rsidR="00172054">
        <w:rPr>
          <w:rFonts w:cs="Times New Roman"/>
          <w:lang w:val="es-ES"/>
        </w:rPr>
        <w:t xml:space="preserve"> fácilmente probar para identific</w:t>
      </w:r>
      <w:r w:rsidR="00AD6104">
        <w:rPr>
          <w:rFonts w:cs="Times New Roman"/>
          <w:lang w:val="es-ES"/>
        </w:rPr>
        <w:t>ar posibles mejoras y errores en el</w:t>
      </w:r>
      <w:r w:rsidR="00172054">
        <w:rPr>
          <w:rFonts w:cs="Times New Roman"/>
          <w:lang w:val="es-ES"/>
        </w:rPr>
        <w:t xml:space="preserve"> diseño.</w:t>
      </w:r>
    </w:p>
    <w:p w14:paraId="5C9E06E9" w14:textId="77777777" w:rsidR="008E130E" w:rsidRDefault="008E130E" w:rsidP="00262D6E">
      <w:pPr>
        <w:spacing w:line="360" w:lineRule="auto"/>
        <w:jc w:val="both"/>
        <w:rPr>
          <w:rFonts w:cs="Times New Roman"/>
          <w:lang w:val="es-ES"/>
        </w:rPr>
      </w:pPr>
    </w:p>
    <w:p w14:paraId="357BFF86" w14:textId="77777777" w:rsidR="0053122A" w:rsidRDefault="00AD6104" w:rsidP="00262D6E">
      <w:pPr>
        <w:spacing w:line="360" w:lineRule="auto"/>
        <w:jc w:val="both"/>
        <w:rPr>
          <w:rFonts w:cs="Times New Roman"/>
          <w:lang w:val="es-ES"/>
        </w:rPr>
      </w:pPr>
      <w:r>
        <w:rPr>
          <w:rFonts w:cs="Times New Roman"/>
          <w:lang w:val="es-ES"/>
        </w:rPr>
        <w:t xml:space="preserve">Estos </w:t>
      </w:r>
      <w:r w:rsidR="00172054">
        <w:rPr>
          <w:rFonts w:cs="Times New Roman"/>
          <w:lang w:val="es-ES"/>
        </w:rPr>
        <w:t>prototipo</w:t>
      </w:r>
      <w:r>
        <w:rPr>
          <w:rFonts w:cs="Times New Roman"/>
          <w:lang w:val="es-ES"/>
        </w:rPr>
        <w:t>s</w:t>
      </w:r>
      <w:r w:rsidR="00172054">
        <w:rPr>
          <w:rFonts w:cs="Times New Roman"/>
          <w:lang w:val="es-ES"/>
        </w:rPr>
        <w:t xml:space="preserve"> </w:t>
      </w:r>
      <w:r>
        <w:rPr>
          <w:rFonts w:cs="Times New Roman"/>
          <w:lang w:val="es-ES"/>
        </w:rPr>
        <w:t>no contaban con mucho detalle gráfico. Esto se hizo adrede para que</w:t>
      </w:r>
      <w:r w:rsidR="00172054">
        <w:rPr>
          <w:rFonts w:cs="Times New Roman"/>
          <w:lang w:val="es-ES"/>
        </w:rPr>
        <w:t xml:space="preserve"> durante las pruebas los usuarios se enfocaran en la funcionalidad del sistema planteado y no en detalles estéticos de él.</w:t>
      </w:r>
    </w:p>
    <w:p w14:paraId="71067A37" w14:textId="77777777" w:rsidR="00766B86" w:rsidRPr="0039004D" w:rsidRDefault="00766B86" w:rsidP="00262D6E">
      <w:pPr>
        <w:spacing w:line="360" w:lineRule="auto"/>
        <w:jc w:val="both"/>
        <w:rPr>
          <w:rFonts w:cs="Times New Roman"/>
          <w:lang w:val="es-ES"/>
        </w:rPr>
      </w:pPr>
    </w:p>
    <w:p w14:paraId="208B7536" w14:textId="77777777" w:rsidR="0053122A" w:rsidRPr="00172054" w:rsidRDefault="0053122A" w:rsidP="004210F8">
      <w:pPr>
        <w:pStyle w:val="Ttulo3"/>
        <w:numPr>
          <w:ilvl w:val="0"/>
          <w:numId w:val="23"/>
        </w:numPr>
      </w:pPr>
      <w:bookmarkStart w:id="35" w:name="_Toc510209111"/>
      <w:r w:rsidRPr="0039004D">
        <w:t>Pruebas de Usuario</w:t>
      </w:r>
      <w:bookmarkEnd w:id="35"/>
    </w:p>
    <w:p w14:paraId="211C5B61" w14:textId="77777777" w:rsidR="0053122A" w:rsidRPr="0039004D" w:rsidRDefault="0053122A" w:rsidP="00262D6E">
      <w:pPr>
        <w:spacing w:line="360" w:lineRule="auto"/>
        <w:jc w:val="both"/>
        <w:rPr>
          <w:rFonts w:cs="Times New Roman"/>
          <w:lang w:val="es-ES"/>
        </w:rPr>
      </w:pPr>
      <w:r w:rsidRPr="0039004D">
        <w:rPr>
          <w:rFonts w:cs="Times New Roman"/>
          <w:lang w:val="es-ES"/>
        </w:rPr>
        <w:t xml:space="preserve">Se </w:t>
      </w:r>
      <w:r w:rsidR="0069089C" w:rsidRPr="0039004D">
        <w:rPr>
          <w:rFonts w:cs="Times New Roman"/>
          <w:lang w:val="es-ES"/>
        </w:rPr>
        <w:t>realizaron</w:t>
      </w:r>
      <w:r w:rsidRPr="0039004D">
        <w:rPr>
          <w:rFonts w:cs="Times New Roman"/>
          <w:lang w:val="es-ES"/>
        </w:rPr>
        <w:t xml:space="preserve"> evaluaciones </w:t>
      </w:r>
      <w:r w:rsidR="006E2813" w:rsidRPr="0039004D">
        <w:rPr>
          <w:rFonts w:cs="Times New Roman"/>
          <w:lang w:val="es-ES"/>
        </w:rPr>
        <w:t>con</w:t>
      </w:r>
      <w:r w:rsidR="008E38F2">
        <w:rPr>
          <w:rFonts w:cs="Times New Roman"/>
          <w:lang w:val="es-ES"/>
        </w:rPr>
        <w:t xml:space="preserve"> todos</w:t>
      </w:r>
      <w:r w:rsidR="006E2813" w:rsidRPr="0039004D">
        <w:rPr>
          <w:rFonts w:cs="Times New Roman"/>
          <w:lang w:val="es-ES"/>
        </w:rPr>
        <w:t xml:space="preserve"> los </w:t>
      </w:r>
      <w:r w:rsidR="008E38F2">
        <w:rPr>
          <w:rFonts w:cs="Times New Roman"/>
          <w:lang w:val="es-ES"/>
        </w:rPr>
        <w:t xml:space="preserve">tipos de </w:t>
      </w:r>
      <w:r w:rsidR="006E2813" w:rsidRPr="0039004D">
        <w:rPr>
          <w:rFonts w:cs="Times New Roman"/>
          <w:lang w:val="es-ES"/>
        </w:rPr>
        <w:t xml:space="preserve">usuarios donde se enfocó </w:t>
      </w:r>
      <w:r w:rsidRPr="0039004D">
        <w:rPr>
          <w:rFonts w:cs="Times New Roman"/>
          <w:lang w:val="es-ES"/>
        </w:rPr>
        <w:t>lo siguiente:</w:t>
      </w:r>
    </w:p>
    <w:p w14:paraId="57EA6C02" w14:textId="77777777" w:rsidR="0053122A" w:rsidRPr="0039004D" w:rsidRDefault="0053122A" w:rsidP="00262D6E">
      <w:pPr>
        <w:spacing w:line="360" w:lineRule="auto"/>
        <w:jc w:val="both"/>
        <w:rPr>
          <w:rFonts w:cs="Times New Roman"/>
          <w:lang w:val="es-ES"/>
        </w:rPr>
      </w:pPr>
    </w:p>
    <w:p w14:paraId="573E6569" w14:textId="77777777" w:rsidR="0053122A" w:rsidRDefault="0053122A" w:rsidP="00262D6E">
      <w:pPr>
        <w:pStyle w:val="Prrafodelista"/>
        <w:numPr>
          <w:ilvl w:val="0"/>
          <w:numId w:val="12"/>
        </w:numPr>
        <w:spacing w:line="360" w:lineRule="auto"/>
        <w:jc w:val="both"/>
        <w:rPr>
          <w:rFonts w:cs="Times New Roman"/>
          <w:lang w:val="es-ES"/>
        </w:rPr>
      </w:pPr>
      <w:r w:rsidRPr="0039004D">
        <w:rPr>
          <w:rFonts w:cs="Times New Roman"/>
          <w:lang w:val="es-ES"/>
        </w:rPr>
        <w:t>R</w:t>
      </w:r>
      <w:r w:rsidR="00FB7003" w:rsidRPr="0039004D">
        <w:rPr>
          <w:rFonts w:cs="Times New Roman"/>
          <w:lang w:val="es-ES"/>
        </w:rPr>
        <w:t>esolución de tareas: Se definieron</w:t>
      </w:r>
      <w:r w:rsidRPr="0039004D">
        <w:rPr>
          <w:rFonts w:cs="Times New Roman"/>
          <w:lang w:val="es-ES"/>
        </w:rPr>
        <w:t xml:space="preserve"> tarea</w:t>
      </w:r>
      <w:r w:rsidR="00FB7003" w:rsidRPr="0039004D">
        <w:rPr>
          <w:rFonts w:cs="Times New Roman"/>
          <w:lang w:val="es-ES"/>
        </w:rPr>
        <w:t>s</w:t>
      </w:r>
      <w:r w:rsidRPr="0039004D">
        <w:rPr>
          <w:rFonts w:cs="Times New Roman"/>
          <w:lang w:val="es-ES"/>
        </w:rPr>
        <w:t xml:space="preserve"> específica</w:t>
      </w:r>
      <w:r w:rsidR="00FB7003" w:rsidRPr="0039004D">
        <w:rPr>
          <w:rFonts w:cs="Times New Roman"/>
          <w:lang w:val="es-ES"/>
        </w:rPr>
        <w:t>s</w:t>
      </w:r>
      <w:r w:rsidRPr="0039004D">
        <w:rPr>
          <w:rFonts w:cs="Times New Roman"/>
          <w:lang w:val="es-ES"/>
        </w:rPr>
        <w:t xml:space="preserve"> por cada </w:t>
      </w:r>
      <w:r w:rsidR="00FB7003" w:rsidRPr="0039004D">
        <w:rPr>
          <w:rFonts w:cs="Times New Roman"/>
          <w:lang w:val="es-ES"/>
        </w:rPr>
        <w:t>tipo de usuario y se observó la</w:t>
      </w:r>
      <w:r w:rsidR="00172054">
        <w:rPr>
          <w:rFonts w:cs="Times New Roman"/>
          <w:lang w:val="es-ES"/>
        </w:rPr>
        <w:t xml:space="preserve"> forma de</w:t>
      </w:r>
      <w:r w:rsidR="00FB7003" w:rsidRPr="0039004D">
        <w:rPr>
          <w:rFonts w:cs="Times New Roman"/>
          <w:lang w:val="es-ES"/>
        </w:rPr>
        <w:t xml:space="preserve"> realización de ella</w:t>
      </w:r>
      <w:r w:rsidR="00172054">
        <w:rPr>
          <w:rFonts w:cs="Times New Roman"/>
          <w:lang w:val="es-ES"/>
        </w:rPr>
        <w:t xml:space="preserve"> por los usuarios</w:t>
      </w:r>
      <w:r w:rsidR="00FB7003" w:rsidRPr="0039004D">
        <w:rPr>
          <w:rFonts w:cs="Times New Roman"/>
          <w:lang w:val="es-ES"/>
        </w:rPr>
        <w:t>. Con esto se determinó</w:t>
      </w:r>
      <w:r w:rsidRPr="0039004D">
        <w:rPr>
          <w:rFonts w:cs="Times New Roman"/>
          <w:lang w:val="es-ES"/>
        </w:rPr>
        <w:t xml:space="preserve"> </w:t>
      </w:r>
      <w:r w:rsidR="00FB7003" w:rsidRPr="0039004D">
        <w:rPr>
          <w:rFonts w:cs="Times New Roman"/>
          <w:lang w:val="es-ES"/>
        </w:rPr>
        <w:t xml:space="preserve">si el sistema funciona de la forma </w:t>
      </w:r>
      <w:r w:rsidR="000E6EA6">
        <w:rPr>
          <w:rFonts w:cs="Times New Roman"/>
          <w:lang w:val="es-ES"/>
        </w:rPr>
        <w:t>que</w:t>
      </w:r>
      <w:r w:rsidR="00FB7003" w:rsidRPr="0039004D">
        <w:rPr>
          <w:rFonts w:cs="Times New Roman"/>
          <w:lang w:val="es-ES"/>
        </w:rPr>
        <w:t xml:space="preserve"> el usuario esperaba que funcion</w:t>
      </w:r>
      <w:r w:rsidR="000E6EA6">
        <w:rPr>
          <w:rFonts w:cs="Times New Roman"/>
          <w:lang w:val="es-ES"/>
        </w:rPr>
        <w:t>e</w:t>
      </w:r>
      <w:r w:rsidRPr="0039004D">
        <w:rPr>
          <w:rFonts w:cs="Times New Roman"/>
          <w:lang w:val="es-ES"/>
        </w:rPr>
        <w:t>.</w:t>
      </w:r>
    </w:p>
    <w:p w14:paraId="0FC56170" w14:textId="77777777" w:rsidR="00BE7297" w:rsidRPr="00BE7297" w:rsidRDefault="00BE7297" w:rsidP="00BE7297">
      <w:pPr>
        <w:spacing w:line="360" w:lineRule="auto"/>
        <w:ind w:left="1080"/>
        <w:jc w:val="both"/>
        <w:rPr>
          <w:rFonts w:cs="Times New Roman"/>
          <w:lang w:val="es-ES"/>
        </w:rPr>
      </w:pPr>
    </w:p>
    <w:p w14:paraId="2237B592" w14:textId="77777777" w:rsidR="0053122A" w:rsidRDefault="00D9167B" w:rsidP="00262D6E">
      <w:pPr>
        <w:pStyle w:val="Prrafodelista"/>
        <w:numPr>
          <w:ilvl w:val="0"/>
          <w:numId w:val="12"/>
        </w:numPr>
        <w:spacing w:line="360" w:lineRule="auto"/>
        <w:jc w:val="both"/>
        <w:rPr>
          <w:rFonts w:cs="Times New Roman"/>
          <w:lang w:val="es-ES"/>
        </w:rPr>
      </w:pPr>
      <w:r w:rsidRPr="0039004D">
        <w:rPr>
          <w:rFonts w:cs="Times New Roman"/>
          <w:lang w:val="es-ES"/>
        </w:rPr>
        <w:t>Comprensión de la interfaz gráfica</w:t>
      </w:r>
      <w:r w:rsidR="00FB7003" w:rsidRPr="0039004D">
        <w:rPr>
          <w:rFonts w:cs="Times New Roman"/>
          <w:lang w:val="es-ES"/>
        </w:rPr>
        <w:t xml:space="preserve">: </w:t>
      </w:r>
      <w:r w:rsidR="00B075F0">
        <w:rPr>
          <w:rFonts w:cs="Times New Roman"/>
          <w:lang w:val="es-ES"/>
        </w:rPr>
        <w:t xml:space="preserve">Para esto </w:t>
      </w:r>
      <w:r w:rsidR="00FB7003" w:rsidRPr="0039004D">
        <w:rPr>
          <w:rFonts w:cs="Times New Roman"/>
          <w:lang w:val="es-ES"/>
        </w:rPr>
        <w:t xml:space="preserve">se </w:t>
      </w:r>
      <w:r w:rsidR="00BE7297" w:rsidRPr="0039004D">
        <w:rPr>
          <w:rFonts w:cs="Times New Roman"/>
          <w:lang w:val="es-ES"/>
        </w:rPr>
        <w:t>utilizó</w:t>
      </w:r>
      <w:r w:rsidR="005854B4">
        <w:rPr>
          <w:rFonts w:cs="Times New Roman"/>
          <w:lang w:val="es-ES"/>
        </w:rPr>
        <w:t xml:space="preserve"> el método ‘</w:t>
      </w:r>
      <w:r w:rsidR="005854B4" w:rsidRPr="0066664C">
        <w:rPr>
          <w:rFonts w:cs="Times New Roman"/>
          <w:lang w:val="es-PE"/>
        </w:rPr>
        <w:t>Think</w:t>
      </w:r>
      <w:r w:rsidR="005854B4">
        <w:rPr>
          <w:rFonts w:cs="Times New Roman"/>
          <w:lang w:val="es-ES"/>
        </w:rPr>
        <w:t>-</w:t>
      </w:r>
      <w:r w:rsidR="005854B4" w:rsidRPr="0066664C">
        <w:rPr>
          <w:rFonts w:cs="Times New Roman"/>
          <w:lang w:val="es-PE"/>
        </w:rPr>
        <w:t>Aloud</w:t>
      </w:r>
      <w:r w:rsidR="005854B4">
        <w:rPr>
          <w:rFonts w:cs="Times New Roman"/>
          <w:lang w:val="es-ES"/>
        </w:rPr>
        <w:t xml:space="preserve">’. Esto consiste en pedirle </w:t>
      </w:r>
      <w:r w:rsidR="00FB7003" w:rsidRPr="0039004D">
        <w:rPr>
          <w:rFonts w:cs="Times New Roman"/>
          <w:lang w:val="es-ES"/>
        </w:rPr>
        <w:t xml:space="preserve">al usuario que comentara en voz alta lo que iba viendo </w:t>
      </w:r>
      <w:r w:rsidR="00842F17" w:rsidRPr="0039004D">
        <w:rPr>
          <w:rFonts w:cs="Times New Roman"/>
          <w:lang w:val="es-ES"/>
        </w:rPr>
        <w:t>y lo que iba entendiendo del</w:t>
      </w:r>
      <w:r w:rsidR="00FB7003" w:rsidRPr="0039004D">
        <w:rPr>
          <w:rFonts w:cs="Times New Roman"/>
          <w:lang w:val="es-ES"/>
        </w:rPr>
        <w:t xml:space="preserve"> </w:t>
      </w:r>
      <w:r w:rsidR="00842F17" w:rsidRPr="0039004D">
        <w:rPr>
          <w:rFonts w:cs="Times New Roman"/>
          <w:lang w:val="es-ES"/>
        </w:rPr>
        <w:t>sistema</w:t>
      </w:r>
      <w:r w:rsidR="00FB7003" w:rsidRPr="0039004D">
        <w:rPr>
          <w:rFonts w:cs="Times New Roman"/>
          <w:lang w:val="es-ES"/>
        </w:rPr>
        <w:t>. Con esto se determinó</w:t>
      </w:r>
      <w:r w:rsidR="00BE7297">
        <w:rPr>
          <w:rFonts w:cs="Times New Roman"/>
          <w:lang w:val="es-ES"/>
        </w:rPr>
        <w:t xml:space="preserve"> si el usuario entendía fácilmente el propósito que cumplía cada pantalla del sistema</w:t>
      </w:r>
      <w:r w:rsidR="00FB7003" w:rsidRPr="0039004D">
        <w:rPr>
          <w:rFonts w:cs="Times New Roman"/>
          <w:lang w:val="es-ES"/>
        </w:rPr>
        <w:t xml:space="preserve">. </w:t>
      </w:r>
    </w:p>
    <w:p w14:paraId="4E3D5823" w14:textId="77777777" w:rsidR="00E340D1" w:rsidRPr="00E340D1" w:rsidRDefault="00E340D1" w:rsidP="00E340D1">
      <w:pPr>
        <w:pStyle w:val="Prrafodelista"/>
        <w:rPr>
          <w:rFonts w:cs="Times New Roman"/>
          <w:lang w:val="es-ES"/>
        </w:rPr>
      </w:pPr>
    </w:p>
    <w:p w14:paraId="226B161A" w14:textId="77777777" w:rsidR="00E340D1" w:rsidRDefault="00E340D1" w:rsidP="00E340D1">
      <w:pPr>
        <w:spacing w:line="360" w:lineRule="auto"/>
        <w:jc w:val="both"/>
      </w:pPr>
      <w:r>
        <w:t>A cada usuario se les dio una versión específica del prototipo que permitía acceso a las pantallas disponibles según su tipo de usuario. A cada uno se le pidi</w:t>
      </w:r>
      <w:r w:rsidR="008B0D80">
        <w:t xml:space="preserve">ó que realizara tareas </w:t>
      </w:r>
      <w:r w:rsidR="008B0D80">
        <w:lastRenderedPageBreak/>
        <w:t>planteadas</w:t>
      </w:r>
      <w:r>
        <w:t xml:space="preserve"> y que comentara en voz alta lo que iban viendo en cada pantalla, incluyendo lo que les parecía interesante, confuso y las sugerencias que se les ocurría. </w:t>
      </w:r>
    </w:p>
    <w:p w14:paraId="013B9FB1" w14:textId="77777777" w:rsidR="00DB066D" w:rsidRPr="0039004D" w:rsidRDefault="00DB066D" w:rsidP="00262D6E">
      <w:pPr>
        <w:spacing w:line="360" w:lineRule="auto"/>
        <w:jc w:val="both"/>
        <w:rPr>
          <w:rFonts w:cs="Times New Roman"/>
          <w:lang w:val="es-ES"/>
        </w:rPr>
      </w:pPr>
    </w:p>
    <w:p w14:paraId="6769FE46" w14:textId="77777777" w:rsidR="002257DE" w:rsidRDefault="00296153" w:rsidP="00262D6E">
      <w:pPr>
        <w:spacing w:line="360" w:lineRule="auto"/>
        <w:jc w:val="both"/>
        <w:rPr>
          <w:rFonts w:cs="Times New Roman"/>
          <w:lang w:val="es-ES"/>
        </w:rPr>
      </w:pPr>
      <w:r>
        <w:rPr>
          <w:rFonts w:cs="Times New Roman"/>
          <w:lang w:val="es-ES"/>
        </w:rPr>
        <w:t>Se utilizó la página web</w:t>
      </w:r>
      <w:r w:rsidR="00BE0437">
        <w:rPr>
          <w:rFonts w:cs="Times New Roman"/>
          <w:lang w:val="es-ES"/>
        </w:rPr>
        <w:t xml:space="preserve"> ShowMore</w:t>
      </w:r>
      <w:r w:rsidR="000635A6">
        <w:rPr>
          <w:rFonts w:cs="Times New Roman"/>
          <w:lang w:val="es-ES"/>
        </w:rPr>
        <w:t xml:space="preserve"> </w:t>
      </w:r>
      <w:r w:rsidR="00EC2BAF">
        <w:rPr>
          <w:rFonts w:cs="Times New Roman"/>
          <w:lang w:val="es-ES"/>
        </w:rPr>
        <w:fldChar w:fldCharType="begin" w:fldLock="1"/>
      </w:r>
      <w:r w:rsidR="00BD6E5F">
        <w:rPr>
          <w:rFonts w:cs="Times New Roman"/>
          <w:lang w:val="es-ES"/>
        </w:rPr>
        <w:instrText>ADDIN CSL_CITATION { "citationItems" : [ { "id" : "ITEM-1", "itemData" : { "URL" : "https://showmore.com/es/", "accessed" : { "date-parts" : [ [ "2018", "3", "27" ] ] }, "id" : "ITEM-1", "issued" : { "date-parts" : [ [ "0" ] ] }, "title" : "ShowMore - Grabar, cargar y compartir sus v\u00eddeos en la web f\u00e1cilmente", "type" : "webpage" }, "uris" : [ "http://www.mendeley.com/documents/?uuid=a25220eb-7780-34a0-ae64-be846b69abb6" ] } ], "mendeley" : { "formattedCitation" : "(43)", "plainTextFormattedCitation" : "(43)", "previouslyFormattedCitation" : "(43)" }, "properties" : {  }, "schema" : "https://github.com/citation-style-language/schema/raw/master/csl-citation.json" }</w:instrText>
      </w:r>
      <w:r w:rsidR="00EC2BAF">
        <w:rPr>
          <w:rFonts w:cs="Times New Roman"/>
          <w:lang w:val="es-ES"/>
        </w:rPr>
        <w:fldChar w:fldCharType="separate"/>
      </w:r>
      <w:r w:rsidR="00BD6E5F" w:rsidRPr="00BD6E5F">
        <w:rPr>
          <w:rFonts w:cs="Times New Roman"/>
          <w:noProof/>
          <w:lang w:val="es-ES"/>
        </w:rPr>
        <w:t>(43)</w:t>
      </w:r>
      <w:r w:rsidR="00EC2BAF">
        <w:rPr>
          <w:rFonts w:cs="Times New Roman"/>
          <w:lang w:val="es-ES"/>
        </w:rPr>
        <w:fldChar w:fldCharType="end"/>
      </w:r>
      <w:r w:rsidR="00BE0437">
        <w:rPr>
          <w:rFonts w:cs="Times New Roman"/>
          <w:lang w:val="es-ES"/>
        </w:rPr>
        <w:t xml:space="preserve"> </w:t>
      </w:r>
      <w:r w:rsidR="00F93763">
        <w:rPr>
          <w:rFonts w:cs="Times New Roman"/>
          <w:lang w:val="es-ES"/>
        </w:rPr>
        <w:t xml:space="preserve">producido por la empresa ShowMore con sede en Hong Kong </w:t>
      </w:r>
      <w:r w:rsidR="00BE0437">
        <w:rPr>
          <w:rFonts w:cs="Times New Roman"/>
          <w:lang w:val="es-ES"/>
        </w:rPr>
        <w:t xml:space="preserve">que permitía grabar la pantalla de la computadora y grabar lo que iba comentando la persona mediante el micrófono. </w:t>
      </w:r>
      <w:r w:rsidR="005854B4">
        <w:rPr>
          <w:rFonts w:cs="Times New Roman"/>
          <w:lang w:val="es-ES"/>
        </w:rPr>
        <w:t>Terminadas las pruebas, se observaba la grabación y se</w:t>
      </w:r>
      <w:r w:rsidR="00BE0437">
        <w:rPr>
          <w:rFonts w:cs="Times New Roman"/>
          <w:lang w:val="es-ES"/>
        </w:rPr>
        <w:t xml:space="preserve"> anotaban los resultados</w:t>
      </w:r>
      <w:r>
        <w:rPr>
          <w:rFonts w:cs="Times New Roman"/>
          <w:lang w:val="es-ES"/>
        </w:rPr>
        <w:t xml:space="preserve"> más importantes dentro de una hoja de c</w:t>
      </w:r>
      <w:r w:rsidR="00BE0437">
        <w:rPr>
          <w:rFonts w:cs="Times New Roman"/>
          <w:lang w:val="es-ES"/>
        </w:rPr>
        <w:t xml:space="preserve">álculo de Excel, de esta forma se podía dar una mirada rápida a los datos que se iban recopilando de todas las </w:t>
      </w:r>
      <w:r w:rsidR="005854B4">
        <w:rPr>
          <w:rFonts w:cs="Times New Roman"/>
          <w:lang w:val="es-ES"/>
        </w:rPr>
        <w:t>pruebas</w:t>
      </w:r>
      <w:r w:rsidR="00BE0437">
        <w:rPr>
          <w:rFonts w:cs="Times New Roman"/>
          <w:lang w:val="es-ES"/>
        </w:rPr>
        <w:t>.</w:t>
      </w:r>
    </w:p>
    <w:p w14:paraId="684CAD61" w14:textId="77777777" w:rsidR="00BC16E5" w:rsidRDefault="00BC16E5" w:rsidP="00262D6E">
      <w:pPr>
        <w:spacing w:line="360" w:lineRule="auto"/>
        <w:jc w:val="both"/>
        <w:rPr>
          <w:rFonts w:cs="Times New Roman"/>
          <w:lang w:val="es-ES"/>
        </w:rPr>
      </w:pPr>
    </w:p>
    <w:p w14:paraId="60A44165" w14:textId="77777777" w:rsidR="00A12DD0" w:rsidRPr="0039004D" w:rsidRDefault="00A12DD0" w:rsidP="009E44F3">
      <w:pPr>
        <w:pStyle w:val="Ttulo2"/>
        <w:rPr>
          <w:rStyle w:val="Ttulo3Car"/>
        </w:rPr>
      </w:pPr>
      <w:bookmarkStart w:id="36" w:name="_Toc510209112"/>
      <w:r w:rsidRPr="0039004D">
        <w:rPr>
          <w:rStyle w:val="Ttulo3Car"/>
        </w:rPr>
        <w:t>Consideraciones éticas</w:t>
      </w:r>
      <w:bookmarkEnd w:id="36"/>
    </w:p>
    <w:p w14:paraId="186DB3C2" w14:textId="77777777" w:rsidR="003F2CA5" w:rsidRPr="0039004D" w:rsidRDefault="003F2CA5" w:rsidP="003F2CA5">
      <w:pPr>
        <w:rPr>
          <w:lang w:val="es-ES"/>
        </w:rPr>
      </w:pPr>
    </w:p>
    <w:p w14:paraId="4395DAD0" w14:textId="77777777" w:rsidR="00913A3F" w:rsidRPr="0039004D" w:rsidRDefault="00F92F53" w:rsidP="009A4902">
      <w:pPr>
        <w:spacing w:line="360" w:lineRule="auto"/>
        <w:jc w:val="both"/>
        <w:rPr>
          <w:rFonts w:cs="Times New Roman"/>
          <w:lang w:val="es-ES"/>
        </w:rPr>
      </w:pPr>
      <w:r w:rsidRPr="0039004D">
        <w:rPr>
          <w:rFonts w:cs="Times New Roman"/>
          <w:lang w:val="es-ES"/>
        </w:rPr>
        <w:t>En</w:t>
      </w:r>
      <w:r w:rsidR="00AF6843" w:rsidRPr="0039004D">
        <w:rPr>
          <w:rFonts w:cs="Times New Roman"/>
          <w:lang w:val="es-ES"/>
        </w:rPr>
        <w:t xml:space="preserve"> este proyecto</w:t>
      </w:r>
      <w:r w:rsidRPr="0039004D">
        <w:rPr>
          <w:rFonts w:cs="Times New Roman"/>
          <w:lang w:val="es-ES"/>
        </w:rPr>
        <w:t xml:space="preserve"> no se utilizaron sujetos de experimentación humanos ni animales, y aunque se realizaron entrevistas personales a diversos tipos de usuarios identificados como clave</w:t>
      </w:r>
      <w:r w:rsidR="00BC16E5">
        <w:rPr>
          <w:rFonts w:cs="Times New Roman"/>
          <w:lang w:val="es-ES"/>
        </w:rPr>
        <w:t>s</w:t>
      </w:r>
      <w:r w:rsidRPr="0039004D">
        <w:rPr>
          <w:rFonts w:cs="Times New Roman"/>
          <w:lang w:val="es-ES"/>
        </w:rPr>
        <w:t>,</w:t>
      </w:r>
      <w:r w:rsidR="00AF6843" w:rsidRPr="0039004D">
        <w:rPr>
          <w:rFonts w:cs="Times New Roman"/>
          <w:lang w:val="es-ES"/>
        </w:rPr>
        <w:t xml:space="preserve"> no se identificaron riesgos que pudieran surgir hacia </w:t>
      </w:r>
      <w:r w:rsidR="00025CC1" w:rsidRPr="0039004D">
        <w:rPr>
          <w:rFonts w:cs="Times New Roman"/>
          <w:lang w:val="es-ES"/>
        </w:rPr>
        <w:t xml:space="preserve">ninguno de </w:t>
      </w:r>
      <w:r w:rsidR="005854B4">
        <w:rPr>
          <w:rFonts w:cs="Times New Roman"/>
          <w:lang w:val="es-ES"/>
        </w:rPr>
        <w:t>ellos</w:t>
      </w:r>
      <w:r w:rsidR="00AF6843" w:rsidRPr="0039004D">
        <w:rPr>
          <w:rFonts w:cs="Times New Roman"/>
          <w:lang w:val="es-ES"/>
        </w:rPr>
        <w:t xml:space="preserve"> </w:t>
      </w:r>
      <w:r w:rsidR="00913A3F" w:rsidRPr="0039004D">
        <w:rPr>
          <w:rFonts w:cs="Times New Roman"/>
          <w:lang w:val="es-ES"/>
        </w:rPr>
        <w:t>por pa</w:t>
      </w:r>
      <w:r w:rsidR="00296153">
        <w:rPr>
          <w:rFonts w:cs="Times New Roman"/>
          <w:lang w:val="es-ES"/>
        </w:rPr>
        <w:t>rticipar de este proyecto. Los g</w:t>
      </w:r>
      <w:r w:rsidR="00913A3F" w:rsidRPr="0039004D">
        <w:rPr>
          <w:rFonts w:cs="Times New Roman"/>
          <w:lang w:val="es-ES"/>
        </w:rPr>
        <w:t xml:space="preserve">estores de IPRESS y </w:t>
      </w:r>
      <w:r w:rsidR="00025CC1" w:rsidRPr="0039004D">
        <w:rPr>
          <w:rFonts w:cs="Times New Roman"/>
          <w:lang w:val="es-ES"/>
        </w:rPr>
        <w:t xml:space="preserve">el </w:t>
      </w:r>
      <w:r w:rsidR="00913A3F" w:rsidRPr="0039004D">
        <w:rPr>
          <w:rFonts w:cs="Times New Roman"/>
          <w:lang w:val="es-ES"/>
        </w:rPr>
        <w:t xml:space="preserve">personal de SUSALUD no representaban una población en riesgo </w:t>
      </w:r>
      <w:r w:rsidRPr="0039004D">
        <w:rPr>
          <w:rFonts w:cs="Times New Roman"/>
          <w:lang w:val="es-ES"/>
        </w:rPr>
        <w:t>ya que compartieron opiniones que no involucraban ningún tipo de da</w:t>
      </w:r>
      <w:r w:rsidR="005854B4">
        <w:rPr>
          <w:rFonts w:cs="Times New Roman"/>
          <w:lang w:val="es-ES"/>
        </w:rPr>
        <w:t>tos personal</w:t>
      </w:r>
      <w:r w:rsidR="00C12511">
        <w:rPr>
          <w:rFonts w:cs="Times New Roman"/>
          <w:lang w:val="es-ES"/>
        </w:rPr>
        <w:t>es</w:t>
      </w:r>
      <w:r w:rsidRPr="0039004D">
        <w:rPr>
          <w:rFonts w:cs="Times New Roman"/>
          <w:lang w:val="es-ES"/>
        </w:rPr>
        <w:t>. Los ciudadanos que fueron entrevist</w:t>
      </w:r>
      <w:r w:rsidR="00BC16E5">
        <w:rPr>
          <w:rFonts w:cs="Times New Roman"/>
          <w:lang w:val="es-ES"/>
        </w:rPr>
        <w:t>ados dentro del h</w:t>
      </w:r>
      <w:r w:rsidR="00944259" w:rsidRPr="0039004D">
        <w:rPr>
          <w:rFonts w:cs="Times New Roman"/>
          <w:lang w:val="es-ES"/>
        </w:rPr>
        <w:t xml:space="preserve">ospital para este proyecto, fueron encontrados mientras ellos esperaban </w:t>
      </w:r>
      <w:r w:rsidR="0043500B">
        <w:rPr>
          <w:rFonts w:cs="Times New Roman"/>
          <w:lang w:val="es-ES"/>
        </w:rPr>
        <w:t>que</w:t>
      </w:r>
      <w:r w:rsidR="00944259" w:rsidRPr="0039004D">
        <w:rPr>
          <w:rFonts w:cs="Times New Roman"/>
          <w:lang w:val="es-ES"/>
        </w:rPr>
        <w:t xml:space="preserve"> sus familiares </w:t>
      </w:r>
      <w:r w:rsidR="0043500B">
        <w:rPr>
          <w:rFonts w:cs="Times New Roman"/>
          <w:lang w:val="es-ES"/>
        </w:rPr>
        <w:t xml:space="preserve">sean </w:t>
      </w:r>
      <w:r w:rsidR="00944259" w:rsidRPr="0039004D">
        <w:rPr>
          <w:rFonts w:cs="Times New Roman"/>
          <w:lang w:val="es-ES"/>
        </w:rPr>
        <w:t xml:space="preserve">atendidos y no se pidió información personal sobre condición </w:t>
      </w:r>
      <w:r w:rsidR="009A4902" w:rsidRPr="0039004D">
        <w:rPr>
          <w:rFonts w:cs="Times New Roman"/>
          <w:lang w:val="es-ES"/>
        </w:rPr>
        <w:t>médica de ellos ni de sus familiares.</w:t>
      </w:r>
    </w:p>
    <w:p w14:paraId="66F84663" w14:textId="77777777" w:rsidR="003F2CA5" w:rsidRPr="0039004D" w:rsidRDefault="003F2CA5" w:rsidP="003F2CA5">
      <w:pPr>
        <w:rPr>
          <w:lang w:val="es-ES"/>
        </w:rPr>
      </w:pPr>
    </w:p>
    <w:p w14:paraId="5DB12239" w14:textId="77777777" w:rsidR="00A12DD0" w:rsidRPr="0039004D" w:rsidRDefault="002F42CB" w:rsidP="009E44F3">
      <w:pPr>
        <w:pStyle w:val="Ttulo2"/>
      </w:pPr>
      <w:bookmarkStart w:id="37" w:name="_Toc510209113"/>
      <w:r w:rsidRPr="0039004D">
        <w:t>A</w:t>
      </w:r>
      <w:r w:rsidR="00A12DD0" w:rsidRPr="0039004D">
        <w:t>nálisis</w:t>
      </w:r>
      <w:bookmarkEnd w:id="37"/>
    </w:p>
    <w:p w14:paraId="6F7AD1E0" w14:textId="77777777" w:rsidR="00025825" w:rsidRPr="0039004D" w:rsidRDefault="00025825" w:rsidP="00025825">
      <w:pPr>
        <w:rPr>
          <w:lang w:val="es-ES"/>
        </w:rPr>
      </w:pPr>
    </w:p>
    <w:p w14:paraId="55D2712A" w14:textId="77777777" w:rsidR="00A12DD0" w:rsidRPr="0039004D" w:rsidRDefault="00025825" w:rsidP="00262D6E">
      <w:pPr>
        <w:spacing w:line="360" w:lineRule="auto"/>
        <w:jc w:val="both"/>
        <w:rPr>
          <w:rFonts w:cs="Times New Roman"/>
          <w:lang w:val="es-ES"/>
        </w:rPr>
      </w:pPr>
      <w:r w:rsidRPr="0039004D">
        <w:rPr>
          <w:rFonts w:cs="Times New Roman"/>
          <w:lang w:val="es-ES"/>
        </w:rPr>
        <w:t>Para e</w:t>
      </w:r>
      <w:r w:rsidR="006B68D6" w:rsidRPr="0039004D">
        <w:rPr>
          <w:rFonts w:cs="Times New Roman"/>
          <w:lang w:val="es-ES"/>
        </w:rPr>
        <w:t>l análisis de la</w:t>
      </w:r>
      <w:r w:rsidRPr="0039004D">
        <w:rPr>
          <w:rFonts w:cs="Times New Roman"/>
          <w:lang w:val="es-ES"/>
        </w:rPr>
        <w:t xml:space="preserve"> fase exploratoria</w:t>
      </w:r>
      <w:r w:rsidR="006B68D6" w:rsidRPr="0039004D">
        <w:rPr>
          <w:rFonts w:cs="Times New Roman"/>
          <w:lang w:val="es-ES"/>
        </w:rPr>
        <w:t xml:space="preserve">, se realizó mediante el programa Atlas Ti versión 7.5.7 en el sistema operativo Windows 7. </w:t>
      </w:r>
      <w:r w:rsidR="00452FEE" w:rsidRPr="0039004D">
        <w:rPr>
          <w:rFonts w:cs="Times New Roman"/>
          <w:lang w:val="es-ES"/>
        </w:rPr>
        <w:t>Para esto, primero se transcribieron todas las en</w:t>
      </w:r>
      <w:r w:rsidR="00296153">
        <w:rPr>
          <w:rFonts w:cs="Times New Roman"/>
          <w:lang w:val="es-ES"/>
        </w:rPr>
        <w:t>trevistas utilizando la página web llamada</w:t>
      </w:r>
      <w:r w:rsidR="00452FEE" w:rsidRPr="0039004D">
        <w:rPr>
          <w:rFonts w:cs="Times New Roman"/>
          <w:lang w:val="es-ES"/>
        </w:rPr>
        <w:t xml:space="preserve"> OTranscribe</w:t>
      </w:r>
      <w:r w:rsidR="000635A6">
        <w:rPr>
          <w:rFonts w:cs="Times New Roman"/>
          <w:lang w:val="es-ES"/>
        </w:rPr>
        <w:t xml:space="preserve"> </w:t>
      </w:r>
      <w:r w:rsidR="00EC2BAF">
        <w:rPr>
          <w:rFonts w:cs="Times New Roman"/>
          <w:lang w:val="es-ES"/>
        </w:rPr>
        <w:fldChar w:fldCharType="begin" w:fldLock="1"/>
      </w:r>
      <w:r w:rsidR="00BD6E5F">
        <w:rPr>
          <w:rFonts w:cs="Times New Roman"/>
          <w:lang w:val="es-ES"/>
        </w:rPr>
        <w:instrText>ADDIN CSL_CITATION { "citationItems" : [ { "id" : "ITEM-1", "itemData" : { "URL" : "http://otranscribe.com/", "accessed" : { "date-parts" : [ [ "2018", "3", "27" ] ] }, "id" : "ITEM-1", "issued" : { "date-parts" : [ [ "0" ] ] }, "title" : "oTranscribe", "type" : "webpage" }, "uris" : [ "http://www.mendeley.com/documents/?uuid=a0b69d88-9a89-3ba2-bc2d-e8fc2e189542" ] } ], "mendeley" : { "formattedCitation" : "(44)", "plainTextFormattedCitation" : "(44)", "previouslyFormattedCitation" : "(44)" }, "properties" : {  }, "schema" : "https://github.com/citation-style-language/schema/raw/master/csl-citation.json" }</w:instrText>
      </w:r>
      <w:r w:rsidR="00EC2BAF">
        <w:rPr>
          <w:rFonts w:cs="Times New Roman"/>
          <w:lang w:val="es-ES"/>
        </w:rPr>
        <w:fldChar w:fldCharType="separate"/>
      </w:r>
      <w:r w:rsidR="00BD6E5F" w:rsidRPr="00BD6E5F">
        <w:rPr>
          <w:rFonts w:cs="Times New Roman"/>
          <w:noProof/>
          <w:lang w:val="es-ES"/>
        </w:rPr>
        <w:t>(44)</w:t>
      </w:r>
      <w:r w:rsidR="00EC2BAF">
        <w:rPr>
          <w:rFonts w:cs="Times New Roman"/>
          <w:lang w:val="es-ES"/>
        </w:rPr>
        <w:fldChar w:fldCharType="end"/>
      </w:r>
      <w:r w:rsidR="00296153">
        <w:rPr>
          <w:rFonts w:cs="Times New Roman"/>
          <w:lang w:val="es-ES"/>
        </w:rPr>
        <w:t>, creada por Elliot Bentley,</w:t>
      </w:r>
      <w:r w:rsidR="00452FEE" w:rsidRPr="0039004D">
        <w:rPr>
          <w:rFonts w:cs="Times New Roman"/>
          <w:lang w:val="es-ES"/>
        </w:rPr>
        <w:t xml:space="preserve"> que </w:t>
      </w:r>
      <w:r w:rsidR="00C47CD6" w:rsidRPr="0039004D">
        <w:rPr>
          <w:rFonts w:cs="Times New Roman"/>
          <w:lang w:val="es-ES"/>
        </w:rPr>
        <w:t>permitía</w:t>
      </w:r>
      <w:r w:rsidR="00452FEE" w:rsidRPr="0039004D">
        <w:rPr>
          <w:rFonts w:cs="Times New Roman"/>
          <w:lang w:val="es-ES"/>
        </w:rPr>
        <w:t xml:space="preserve"> disminuir la velocidad de los audios para poder hacer la transcripción. Luego, d</w:t>
      </w:r>
      <w:r w:rsidR="006B68D6" w:rsidRPr="0039004D">
        <w:rPr>
          <w:rFonts w:cs="Times New Roman"/>
          <w:lang w:val="es-ES"/>
        </w:rPr>
        <w:t xml:space="preserve">entro </w:t>
      </w:r>
      <w:r w:rsidR="00BF18DF" w:rsidRPr="0039004D">
        <w:rPr>
          <w:rFonts w:cs="Times New Roman"/>
          <w:lang w:val="es-ES"/>
        </w:rPr>
        <w:t>del programa</w:t>
      </w:r>
      <w:r w:rsidR="00452FEE" w:rsidRPr="0039004D">
        <w:rPr>
          <w:rFonts w:cs="Times New Roman"/>
          <w:lang w:val="es-ES"/>
        </w:rPr>
        <w:t xml:space="preserve"> Atlas Ti se utilizaron dichas transcripciones </w:t>
      </w:r>
      <w:r w:rsidR="00BF18DF" w:rsidRPr="0039004D">
        <w:rPr>
          <w:rFonts w:cs="Times New Roman"/>
          <w:lang w:val="es-ES"/>
        </w:rPr>
        <w:t xml:space="preserve">en el formato TXT </w:t>
      </w:r>
      <w:r w:rsidR="00452FEE" w:rsidRPr="0039004D">
        <w:rPr>
          <w:rFonts w:cs="Times New Roman"/>
          <w:lang w:val="es-ES"/>
        </w:rPr>
        <w:t>y</w:t>
      </w:r>
      <w:r w:rsidR="006B68D6" w:rsidRPr="0039004D">
        <w:rPr>
          <w:rFonts w:cs="Times New Roman"/>
          <w:lang w:val="es-ES"/>
        </w:rPr>
        <w:t xml:space="preserve"> se encontró citas referentes a temas de interés para el investigador las cuales fueron posteriormente </w:t>
      </w:r>
      <w:r w:rsidR="008D4B63" w:rsidRPr="0039004D">
        <w:rPr>
          <w:rFonts w:cs="Times New Roman"/>
          <w:lang w:val="es-ES"/>
        </w:rPr>
        <w:t xml:space="preserve">codificadas y analizadas por cada tipo de usuario del que </w:t>
      </w:r>
      <w:r w:rsidR="006C6CB1" w:rsidRPr="0039004D">
        <w:rPr>
          <w:rFonts w:cs="Times New Roman"/>
          <w:lang w:val="es-ES"/>
        </w:rPr>
        <w:t>provenía</w:t>
      </w:r>
      <w:r w:rsidR="008D4B63" w:rsidRPr="0039004D">
        <w:rPr>
          <w:rFonts w:cs="Times New Roman"/>
          <w:lang w:val="es-ES"/>
        </w:rPr>
        <w:t xml:space="preserve">. </w:t>
      </w:r>
      <w:r w:rsidR="006C6CB1" w:rsidRPr="0039004D">
        <w:rPr>
          <w:rFonts w:cs="Times New Roman"/>
          <w:lang w:val="es-ES"/>
        </w:rPr>
        <w:t>Dicho análisis consistió en la agru</w:t>
      </w:r>
      <w:r w:rsidR="008F214A">
        <w:rPr>
          <w:rFonts w:cs="Times New Roman"/>
          <w:lang w:val="es-ES"/>
        </w:rPr>
        <w:t>pación de percepciones</w:t>
      </w:r>
      <w:r w:rsidR="006C6CB1" w:rsidRPr="0039004D">
        <w:rPr>
          <w:rFonts w:cs="Times New Roman"/>
          <w:lang w:val="es-ES"/>
        </w:rPr>
        <w:t xml:space="preserve"> sobre los temas tratados </w:t>
      </w:r>
      <w:r w:rsidR="008F214A">
        <w:rPr>
          <w:rFonts w:cs="Times New Roman"/>
          <w:lang w:val="es-ES"/>
        </w:rPr>
        <w:t>durante la entrevista</w:t>
      </w:r>
      <w:r w:rsidR="006C6CB1" w:rsidRPr="0039004D">
        <w:rPr>
          <w:rFonts w:cs="Times New Roman"/>
          <w:lang w:val="es-ES"/>
        </w:rPr>
        <w:t>.</w:t>
      </w:r>
      <w:r w:rsidR="008D4B63" w:rsidRPr="0039004D">
        <w:rPr>
          <w:rFonts w:cs="Times New Roman"/>
          <w:lang w:val="es-ES"/>
        </w:rPr>
        <w:t xml:space="preserve"> </w:t>
      </w:r>
      <w:r w:rsidR="00C50DBC" w:rsidRPr="0039004D">
        <w:rPr>
          <w:rFonts w:cs="Times New Roman"/>
          <w:lang w:val="es-ES"/>
        </w:rPr>
        <w:t>Una v</w:t>
      </w:r>
      <w:r w:rsidR="008F214A">
        <w:rPr>
          <w:rFonts w:cs="Times New Roman"/>
          <w:lang w:val="es-ES"/>
        </w:rPr>
        <w:t>ez terminado el análisis de todas la</w:t>
      </w:r>
      <w:r w:rsidR="00C50DBC" w:rsidRPr="0039004D">
        <w:rPr>
          <w:rFonts w:cs="Times New Roman"/>
          <w:lang w:val="es-ES"/>
        </w:rPr>
        <w:t>s</w:t>
      </w:r>
      <w:r w:rsidR="008F214A">
        <w:rPr>
          <w:rFonts w:cs="Times New Roman"/>
          <w:lang w:val="es-ES"/>
        </w:rPr>
        <w:t xml:space="preserve"> percepciones</w:t>
      </w:r>
      <w:r w:rsidR="00C50DBC" w:rsidRPr="0039004D">
        <w:rPr>
          <w:rFonts w:cs="Times New Roman"/>
          <w:lang w:val="es-ES"/>
        </w:rPr>
        <w:t xml:space="preserve"> relevantes para el </w:t>
      </w:r>
      <w:r w:rsidR="00C50DBC" w:rsidRPr="0039004D">
        <w:rPr>
          <w:rFonts w:cs="Times New Roman"/>
          <w:lang w:val="es-ES"/>
        </w:rPr>
        <w:lastRenderedPageBreak/>
        <w:t xml:space="preserve">investigador, se </w:t>
      </w:r>
      <w:r w:rsidR="008338AD" w:rsidRPr="0039004D">
        <w:rPr>
          <w:rFonts w:cs="Times New Roman"/>
          <w:lang w:val="es-ES"/>
        </w:rPr>
        <w:t>realizó</w:t>
      </w:r>
      <w:r w:rsidR="00C50DBC" w:rsidRPr="0039004D">
        <w:rPr>
          <w:rFonts w:cs="Times New Roman"/>
          <w:lang w:val="es-ES"/>
        </w:rPr>
        <w:t xml:space="preserve"> el reporte respectivo d</w:t>
      </w:r>
      <w:r w:rsidR="008338AD" w:rsidRPr="0039004D">
        <w:rPr>
          <w:rFonts w:cs="Times New Roman"/>
          <w:lang w:val="es-ES"/>
        </w:rPr>
        <w:t>onde se detallan los</w:t>
      </w:r>
      <w:r w:rsidR="00C50DBC" w:rsidRPr="0039004D">
        <w:rPr>
          <w:rFonts w:cs="Times New Roman"/>
          <w:lang w:val="es-ES"/>
        </w:rPr>
        <w:t xml:space="preserve"> descubrimientos</w:t>
      </w:r>
      <w:r w:rsidR="008338AD" w:rsidRPr="0039004D">
        <w:rPr>
          <w:rFonts w:cs="Times New Roman"/>
          <w:lang w:val="es-ES"/>
        </w:rPr>
        <w:t xml:space="preserve"> hallados en las entrevistas a profundidad.</w:t>
      </w:r>
      <w:r w:rsidRPr="0039004D">
        <w:rPr>
          <w:rFonts w:cs="Times New Roman"/>
          <w:lang w:val="es-ES"/>
        </w:rPr>
        <w:t xml:space="preserve"> </w:t>
      </w:r>
    </w:p>
    <w:p w14:paraId="054C3C97" w14:textId="77777777" w:rsidR="00025825" w:rsidRPr="0039004D" w:rsidRDefault="00025825" w:rsidP="00262D6E">
      <w:pPr>
        <w:spacing w:line="360" w:lineRule="auto"/>
        <w:jc w:val="both"/>
        <w:rPr>
          <w:rFonts w:cs="Times New Roman"/>
          <w:lang w:val="es-ES"/>
        </w:rPr>
      </w:pPr>
    </w:p>
    <w:p w14:paraId="58BD28A6" w14:textId="77777777" w:rsidR="00025825" w:rsidRPr="0039004D" w:rsidRDefault="00025825" w:rsidP="00262D6E">
      <w:pPr>
        <w:spacing w:line="360" w:lineRule="auto"/>
        <w:jc w:val="both"/>
        <w:rPr>
          <w:rFonts w:cs="Times New Roman"/>
          <w:lang w:val="es-ES"/>
        </w:rPr>
      </w:pPr>
    </w:p>
    <w:p w14:paraId="6BCD4031" w14:textId="77777777" w:rsidR="00A12DD0" w:rsidRPr="0039004D" w:rsidRDefault="00A12DD0" w:rsidP="006B68D6">
      <w:pPr>
        <w:pStyle w:val="Ttulo1"/>
        <w:spacing w:line="360" w:lineRule="auto"/>
        <w:rPr>
          <w:rFonts w:cs="Times New Roman"/>
          <w:szCs w:val="24"/>
        </w:rPr>
      </w:pPr>
      <w:bookmarkStart w:id="38" w:name="_Toc510209114"/>
      <w:r w:rsidRPr="0039004D">
        <w:rPr>
          <w:rFonts w:cs="Times New Roman"/>
          <w:szCs w:val="24"/>
        </w:rPr>
        <w:lastRenderedPageBreak/>
        <w:t>Resultados</w:t>
      </w:r>
      <w:bookmarkEnd w:id="38"/>
    </w:p>
    <w:p w14:paraId="3C249A7A" w14:textId="77777777" w:rsidR="003034A7" w:rsidRDefault="003034A7" w:rsidP="003034A7">
      <w:pPr>
        <w:rPr>
          <w:lang w:val="es-ES"/>
        </w:rPr>
      </w:pPr>
    </w:p>
    <w:p w14:paraId="63470BC4" w14:textId="77777777" w:rsidR="00FE7867" w:rsidRPr="00F847EF" w:rsidRDefault="00FE7867" w:rsidP="00367B22">
      <w:pPr>
        <w:pStyle w:val="Ttulo2"/>
        <w:numPr>
          <w:ilvl w:val="0"/>
          <w:numId w:val="46"/>
        </w:numPr>
      </w:pPr>
      <w:bookmarkStart w:id="39" w:name="_Toc510209115"/>
      <w:r w:rsidRPr="00FE7867">
        <w:t>Fase Exploratori</w:t>
      </w:r>
      <w:bookmarkEnd w:id="39"/>
      <w:r w:rsidR="00F847EF">
        <w:t>a</w:t>
      </w:r>
    </w:p>
    <w:p w14:paraId="379B490D" w14:textId="77777777" w:rsidR="00F847EF" w:rsidRDefault="00452FEE" w:rsidP="00F847EF">
      <w:pPr>
        <w:spacing w:line="360" w:lineRule="auto"/>
        <w:jc w:val="both"/>
        <w:rPr>
          <w:rFonts w:cs="Times New Roman"/>
          <w:lang w:val="es-ES"/>
        </w:rPr>
      </w:pPr>
      <w:r w:rsidRPr="0039004D">
        <w:rPr>
          <w:rFonts w:cs="Times New Roman"/>
          <w:lang w:val="es-ES"/>
        </w:rPr>
        <w:t>Para este</w:t>
      </w:r>
      <w:r w:rsidR="00FA33B2" w:rsidRPr="0039004D">
        <w:rPr>
          <w:rFonts w:cs="Times New Roman"/>
          <w:lang w:val="es-ES"/>
        </w:rPr>
        <w:t xml:space="preserve"> componente, se </w:t>
      </w:r>
      <w:r w:rsidR="00D770DD" w:rsidRPr="0039004D">
        <w:rPr>
          <w:rFonts w:cs="Times New Roman"/>
          <w:lang w:val="es-ES"/>
        </w:rPr>
        <w:t>hizo el análisis por</w:t>
      </w:r>
      <w:r w:rsidR="00FE7867">
        <w:rPr>
          <w:rFonts w:cs="Times New Roman"/>
          <w:lang w:val="es-ES"/>
        </w:rPr>
        <w:t xml:space="preserve"> </w:t>
      </w:r>
      <w:r w:rsidR="00630815">
        <w:rPr>
          <w:rFonts w:cs="Times New Roman"/>
          <w:lang w:val="es-ES"/>
        </w:rPr>
        <w:t>tipo de usuario</w:t>
      </w:r>
      <w:r w:rsidR="00F84BBE">
        <w:rPr>
          <w:rFonts w:cs="Times New Roman"/>
          <w:lang w:val="es-ES"/>
        </w:rPr>
        <w:t>:</w:t>
      </w:r>
      <w:r w:rsidR="006746CC" w:rsidRPr="0039004D">
        <w:rPr>
          <w:rFonts w:cs="Times New Roman"/>
          <w:lang w:val="es-ES"/>
        </w:rPr>
        <w:t xml:space="preserve"> P</w:t>
      </w:r>
      <w:r w:rsidR="00C1339E">
        <w:rPr>
          <w:rFonts w:cs="Times New Roman"/>
          <w:lang w:val="es-ES"/>
        </w:rPr>
        <w:t>ersonal de SUSALUD, Gestores</w:t>
      </w:r>
      <w:r w:rsidR="00D770DD" w:rsidRPr="0039004D">
        <w:rPr>
          <w:rFonts w:cs="Times New Roman"/>
          <w:lang w:val="es-ES"/>
        </w:rPr>
        <w:t xml:space="preserve"> de IPRESS y Ciudadanos. </w:t>
      </w:r>
      <w:r w:rsidR="0015683A" w:rsidRPr="0039004D">
        <w:rPr>
          <w:rFonts w:cs="Times New Roman"/>
          <w:lang w:val="es-ES"/>
        </w:rPr>
        <w:t xml:space="preserve">A todos ellos se les hizo preguntas relacionadas a su percepción acerca de los reclamos, el rol que </w:t>
      </w:r>
      <w:r w:rsidR="00630815">
        <w:rPr>
          <w:rFonts w:cs="Times New Roman"/>
          <w:lang w:val="es-ES"/>
        </w:rPr>
        <w:t>tiene</w:t>
      </w:r>
      <w:r w:rsidR="0015683A" w:rsidRPr="0039004D">
        <w:rPr>
          <w:rFonts w:cs="Times New Roman"/>
          <w:lang w:val="es-ES"/>
        </w:rPr>
        <w:t xml:space="preserve"> ellos y sobre la propuesta de una herramienta informática para </w:t>
      </w:r>
      <w:r w:rsidR="00630815">
        <w:rPr>
          <w:rFonts w:cs="Times New Roman"/>
          <w:lang w:val="es-ES"/>
        </w:rPr>
        <w:t>su recepción y manejo</w:t>
      </w:r>
      <w:r w:rsidR="0015683A" w:rsidRPr="0039004D">
        <w:rPr>
          <w:rFonts w:cs="Times New Roman"/>
          <w:lang w:val="es-ES"/>
        </w:rPr>
        <w:t xml:space="preserve">. </w:t>
      </w:r>
      <w:r w:rsidR="00F847EF">
        <w:rPr>
          <w:rFonts w:cs="Times New Roman"/>
          <w:lang w:val="es-ES"/>
        </w:rPr>
        <w:t>Se entrevistaron en total a 21 personas y se dividían de la siguiente manera:</w:t>
      </w:r>
    </w:p>
    <w:p w14:paraId="5B4E524F" w14:textId="77777777" w:rsidR="00F847EF" w:rsidRDefault="00F847EF" w:rsidP="00F847EF">
      <w:pPr>
        <w:spacing w:line="360" w:lineRule="auto"/>
        <w:jc w:val="both"/>
        <w:rPr>
          <w:rFonts w:cs="Times New Roman"/>
          <w:lang w:val="es-ES"/>
        </w:rPr>
      </w:pPr>
    </w:p>
    <w:p w14:paraId="66B891B0" w14:textId="77777777" w:rsidR="00F847EF" w:rsidRPr="0039004D" w:rsidRDefault="00F847EF" w:rsidP="00F847EF">
      <w:pPr>
        <w:pStyle w:val="Prrafodelista"/>
        <w:numPr>
          <w:ilvl w:val="0"/>
          <w:numId w:val="13"/>
        </w:numPr>
        <w:spacing w:line="360" w:lineRule="auto"/>
        <w:jc w:val="both"/>
        <w:rPr>
          <w:rFonts w:cs="Times New Roman"/>
          <w:lang w:val="es-ES"/>
        </w:rPr>
      </w:pPr>
      <w:r>
        <w:rPr>
          <w:rFonts w:cs="Times New Roman"/>
          <w:lang w:val="es-ES"/>
        </w:rPr>
        <w:t>Personal a</w:t>
      </w:r>
      <w:r w:rsidRPr="0039004D">
        <w:rPr>
          <w:rFonts w:cs="Times New Roman"/>
          <w:lang w:val="es-ES"/>
        </w:rPr>
        <w:t xml:space="preserve">dministrativo de SUSALUD: </w:t>
      </w:r>
      <w:r>
        <w:rPr>
          <w:rFonts w:cs="Times New Roman"/>
          <w:lang w:val="es-ES"/>
        </w:rPr>
        <w:t xml:space="preserve">6 en total. </w:t>
      </w:r>
      <w:r w:rsidRPr="0039004D">
        <w:rPr>
          <w:rFonts w:cs="Times New Roman"/>
          <w:lang w:val="es-ES"/>
        </w:rPr>
        <w:t>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14:paraId="51BA09D8" w14:textId="77777777" w:rsidR="00F847EF" w:rsidRPr="0039004D" w:rsidRDefault="00F847EF" w:rsidP="00F847EF">
      <w:pPr>
        <w:pStyle w:val="Prrafodelista"/>
        <w:numPr>
          <w:ilvl w:val="0"/>
          <w:numId w:val="13"/>
        </w:numPr>
        <w:spacing w:line="360" w:lineRule="auto"/>
        <w:jc w:val="both"/>
        <w:rPr>
          <w:rFonts w:cs="Times New Roman"/>
          <w:lang w:val="es-ES"/>
        </w:rPr>
      </w:pPr>
      <w:r>
        <w:rPr>
          <w:rFonts w:cs="Times New Roman"/>
          <w:lang w:val="es-ES"/>
        </w:rPr>
        <w:t>Gestores</w:t>
      </w:r>
      <w:r w:rsidRPr="0039004D">
        <w:rPr>
          <w:rFonts w:cs="Times New Roman"/>
          <w:lang w:val="es-ES"/>
        </w:rPr>
        <w:t xml:space="preserve"> de IPRESS: </w:t>
      </w:r>
      <w:r>
        <w:rPr>
          <w:rFonts w:cs="Times New Roman"/>
          <w:lang w:val="es-ES"/>
        </w:rPr>
        <w:t xml:space="preserve">6 en total. </w:t>
      </w:r>
      <w:r w:rsidRPr="0039004D">
        <w:rPr>
          <w:rFonts w:cs="Times New Roman"/>
          <w:lang w:val="es-ES"/>
        </w:rPr>
        <w:t>Encontrados por recomendación dentro de la red del investigador.</w:t>
      </w:r>
    </w:p>
    <w:p w14:paraId="69187570" w14:textId="77777777" w:rsidR="00F847EF" w:rsidRPr="0039004D" w:rsidRDefault="00F847EF" w:rsidP="00F847EF">
      <w:pPr>
        <w:pStyle w:val="Prrafodelista"/>
        <w:numPr>
          <w:ilvl w:val="0"/>
          <w:numId w:val="13"/>
        </w:numPr>
        <w:spacing w:line="360" w:lineRule="auto"/>
        <w:jc w:val="both"/>
        <w:rPr>
          <w:rFonts w:cs="Times New Roman"/>
          <w:lang w:val="es-ES"/>
        </w:rPr>
      </w:pPr>
      <w:r>
        <w:rPr>
          <w:rFonts w:cs="Times New Roman"/>
          <w:lang w:val="es-ES"/>
        </w:rPr>
        <w:t>C</w:t>
      </w:r>
      <w:r w:rsidRPr="0039004D">
        <w:rPr>
          <w:rFonts w:cs="Times New Roman"/>
          <w:lang w:val="es-ES"/>
        </w:rPr>
        <w:t xml:space="preserve">iudadanos peruanos: </w:t>
      </w:r>
      <w:r>
        <w:rPr>
          <w:rFonts w:cs="Times New Roman"/>
          <w:lang w:val="es-ES"/>
        </w:rPr>
        <w:t xml:space="preserve">9 en total. </w:t>
      </w:r>
      <w:r w:rsidRPr="0039004D">
        <w:rPr>
          <w:rFonts w:cs="Times New Roman"/>
          <w:lang w:val="es-ES"/>
        </w:rPr>
        <w:t>3 fueron encontrados dentro de la red del investigador siendo personas con experiencia de haber presentado reclamos y otros 6 ciudadanos familiares de pacientes que estaban siendo atendidos en el Hospital Nacional Cayetano Heredia</w:t>
      </w:r>
    </w:p>
    <w:p w14:paraId="6A5E3EF3" w14:textId="77777777" w:rsidR="00F847EF" w:rsidRDefault="00F847EF" w:rsidP="00A0375B">
      <w:pPr>
        <w:spacing w:line="360" w:lineRule="auto"/>
        <w:jc w:val="both"/>
        <w:rPr>
          <w:rFonts w:cs="Times New Roman"/>
          <w:lang w:val="es-ES"/>
        </w:rPr>
      </w:pPr>
    </w:p>
    <w:p w14:paraId="3CA1D462" w14:textId="77777777" w:rsidR="0015683A" w:rsidRPr="0039004D" w:rsidRDefault="0015683A" w:rsidP="00A0375B">
      <w:pPr>
        <w:spacing w:line="360" w:lineRule="auto"/>
        <w:jc w:val="both"/>
        <w:rPr>
          <w:rFonts w:cs="Times New Roman"/>
          <w:lang w:val="es-ES"/>
        </w:rPr>
      </w:pPr>
      <w:r w:rsidRPr="0039004D">
        <w:rPr>
          <w:rFonts w:cs="Times New Roman"/>
          <w:lang w:val="es-ES"/>
        </w:rPr>
        <w:t xml:space="preserve">Las respuestas de ellos </w:t>
      </w:r>
      <w:r w:rsidR="006746CC" w:rsidRPr="0039004D">
        <w:rPr>
          <w:rFonts w:cs="Times New Roman"/>
          <w:lang w:val="es-ES"/>
        </w:rPr>
        <w:t>se presentan a continuación</w:t>
      </w:r>
      <w:r w:rsidRPr="0039004D">
        <w:rPr>
          <w:rFonts w:cs="Times New Roman"/>
          <w:lang w:val="es-ES"/>
        </w:rPr>
        <w:t>.</w:t>
      </w:r>
    </w:p>
    <w:p w14:paraId="275D80DB" w14:textId="77777777" w:rsidR="006746CC" w:rsidRPr="0039004D" w:rsidRDefault="006746CC" w:rsidP="0015683A">
      <w:pPr>
        <w:spacing w:line="360" w:lineRule="auto"/>
        <w:rPr>
          <w:rFonts w:cs="Times New Roman"/>
          <w:lang w:val="es-ES"/>
        </w:rPr>
      </w:pPr>
    </w:p>
    <w:p w14:paraId="49250F73" w14:textId="77777777" w:rsidR="00AD075D" w:rsidRPr="003E4E3C" w:rsidRDefault="006746CC" w:rsidP="004210F8">
      <w:pPr>
        <w:pStyle w:val="Ttulo3"/>
        <w:numPr>
          <w:ilvl w:val="1"/>
          <w:numId w:val="31"/>
        </w:numPr>
      </w:pPr>
      <w:bookmarkStart w:id="40" w:name="_Toc510209116"/>
      <w:r w:rsidRPr="00AD075D">
        <w:t>Personal de SUSALUD</w:t>
      </w:r>
      <w:bookmarkEnd w:id="40"/>
    </w:p>
    <w:p w14:paraId="2DCE89F7" w14:textId="77777777" w:rsidR="006746CC" w:rsidRPr="0039004D" w:rsidRDefault="002B60A2" w:rsidP="00FD2A04">
      <w:pPr>
        <w:spacing w:line="360" w:lineRule="auto"/>
        <w:jc w:val="both"/>
        <w:rPr>
          <w:rFonts w:cs="Times New Roman"/>
        </w:rPr>
      </w:pPr>
      <w:r>
        <w:rPr>
          <w:rFonts w:cs="Times New Roman"/>
        </w:rPr>
        <w:t>Definieron los reclamos como</w:t>
      </w:r>
      <w:r w:rsidR="006746CC" w:rsidRPr="0039004D">
        <w:rPr>
          <w:rFonts w:cs="Times New Roman"/>
        </w:rPr>
        <w:t xml:space="preserve"> una manifestación de incomodidad o insatisfacción con el servicio recibido</w:t>
      </w:r>
      <w:r>
        <w:rPr>
          <w:rFonts w:cs="Times New Roman"/>
        </w:rPr>
        <w:t xml:space="preserve"> y</w:t>
      </w:r>
      <w:r w:rsidR="006746CC" w:rsidRPr="0039004D">
        <w:rPr>
          <w:rFonts w:cs="Times New Roman"/>
        </w:rPr>
        <w:t xml:space="preserve"> son importantes porque permiten encontrar deficiencias en los procesos internos de la institución y plantear mejoras.</w:t>
      </w:r>
    </w:p>
    <w:p w14:paraId="678FA4BE" w14:textId="77777777" w:rsidR="006746CC" w:rsidRPr="0039004D" w:rsidRDefault="006746CC" w:rsidP="00FD2A04">
      <w:pPr>
        <w:spacing w:line="360" w:lineRule="auto"/>
        <w:jc w:val="both"/>
        <w:rPr>
          <w:rFonts w:cs="Times New Roman"/>
        </w:rPr>
      </w:pPr>
    </w:p>
    <w:p w14:paraId="0CAFE8F7" w14:textId="77777777" w:rsidR="006746CC" w:rsidRPr="0039004D" w:rsidRDefault="006746CC" w:rsidP="00FD2A04">
      <w:pPr>
        <w:pStyle w:val="Cita"/>
        <w:spacing w:line="360" w:lineRule="auto"/>
        <w:rPr>
          <w:rFonts w:cs="Times New Roman"/>
        </w:rPr>
      </w:pPr>
      <w:r w:rsidRPr="0039004D">
        <w:rPr>
          <w:rFonts w:cs="Times New Roman"/>
        </w:rPr>
        <w:t>“…Para mí lo más importante de un reclamo es que te permita encontrar las causas del reclamo y por lo tanto eliminarlas.”</w:t>
      </w:r>
    </w:p>
    <w:p w14:paraId="5388FA56" w14:textId="77777777" w:rsidR="006746CC" w:rsidRPr="0039004D" w:rsidRDefault="006746CC" w:rsidP="00FD2A04">
      <w:pPr>
        <w:spacing w:line="360" w:lineRule="auto"/>
        <w:jc w:val="both"/>
        <w:rPr>
          <w:rFonts w:cs="Times New Roman"/>
        </w:rPr>
      </w:pPr>
    </w:p>
    <w:p w14:paraId="48F88E55" w14:textId="77777777" w:rsidR="006746CC" w:rsidRPr="0039004D" w:rsidRDefault="006122C1" w:rsidP="00FD2A04">
      <w:pPr>
        <w:spacing w:line="360" w:lineRule="auto"/>
        <w:jc w:val="both"/>
        <w:rPr>
          <w:rFonts w:cs="Times New Roman"/>
        </w:rPr>
      </w:pPr>
      <w:r>
        <w:rPr>
          <w:rFonts w:cs="Times New Roman"/>
        </w:rPr>
        <w:lastRenderedPageBreak/>
        <w:t xml:space="preserve">El procedimiento que siguen cuando reciben un reclamo es que </w:t>
      </w:r>
      <w:r w:rsidR="0066763B" w:rsidRPr="0039004D">
        <w:rPr>
          <w:rFonts w:cs="Times New Roman"/>
        </w:rPr>
        <w:t>se contactan</w:t>
      </w:r>
      <w:r w:rsidR="006746CC" w:rsidRPr="0039004D">
        <w:rPr>
          <w:rFonts w:cs="Times New Roman"/>
        </w:rPr>
        <w:t xml:space="preserve"> con la </w:t>
      </w:r>
      <w:r w:rsidR="00AD075D">
        <w:rPr>
          <w:rFonts w:cs="Times New Roman"/>
        </w:rPr>
        <w:t>PAUS</w:t>
      </w:r>
      <w:r w:rsidR="006746CC" w:rsidRPr="0039004D">
        <w:rPr>
          <w:rFonts w:cs="Times New Roman"/>
        </w:rPr>
        <w:t xml:space="preserve"> de la IPRESS correspondiente </w:t>
      </w:r>
      <w:r>
        <w:rPr>
          <w:rFonts w:cs="Times New Roman"/>
        </w:rPr>
        <w:t>e indagan sobre qu</w:t>
      </w:r>
      <w:r w:rsidR="0012739C">
        <w:rPr>
          <w:rFonts w:cs="Times New Roman"/>
        </w:rPr>
        <w:t>é</w:t>
      </w:r>
      <w:r>
        <w:rPr>
          <w:rFonts w:cs="Times New Roman"/>
        </w:rPr>
        <w:t xml:space="preserve"> ocurrió y c</w:t>
      </w:r>
      <w:r w:rsidR="0012739C">
        <w:rPr>
          <w:rFonts w:cs="Times New Roman"/>
        </w:rPr>
        <w:t>ó</w:t>
      </w:r>
      <w:r>
        <w:rPr>
          <w:rFonts w:cs="Times New Roman"/>
        </w:rPr>
        <w:t>mo fue manejado para solucionar este problema. E</w:t>
      </w:r>
      <w:r w:rsidR="006746CC" w:rsidRPr="0039004D">
        <w:rPr>
          <w:rFonts w:cs="Times New Roman"/>
        </w:rPr>
        <w:t>s por esto que para ellos es importante que el ciudadano presente el reclamo en la misma IPRESS antes de presentarlo a SUSALUD</w:t>
      </w:r>
      <w:r w:rsidR="004C383F">
        <w:rPr>
          <w:rFonts w:cs="Times New Roman"/>
        </w:rPr>
        <w:t>.</w:t>
      </w:r>
      <w:r w:rsidR="006746CC" w:rsidRPr="0039004D">
        <w:rPr>
          <w:rFonts w:cs="Times New Roman"/>
        </w:rPr>
        <w:t xml:space="preserve"> </w:t>
      </w:r>
      <w:r w:rsidR="004C383F">
        <w:rPr>
          <w:rFonts w:cs="Times New Roman"/>
        </w:rPr>
        <w:t>C</w:t>
      </w:r>
      <w:r w:rsidR="006746CC" w:rsidRPr="0039004D">
        <w:rPr>
          <w:rFonts w:cs="Times New Roman"/>
        </w:rPr>
        <w:t>uando no han presentado</w:t>
      </w:r>
      <w:r>
        <w:rPr>
          <w:rFonts w:cs="Times New Roman"/>
        </w:rPr>
        <w:t xml:space="preserve"> el reclamo en la misma IPRESS se </w:t>
      </w:r>
      <w:r w:rsidR="004C383F">
        <w:rPr>
          <w:rFonts w:cs="Times New Roman"/>
        </w:rPr>
        <w:t>les indica</w:t>
      </w:r>
      <w:r w:rsidR="00CE044D">
        <w:rPr>
          <w:rFonts w:cs="Times New Roman"/>
        </w:rPr>
        <w:t xml:space="preserve"> que lo hagan</w:t>
      </w:r>
      <w:r w:rsidR="0012739C">
        <w:rPr>
          <w:rFonts w:cs="Times New Roman"/>
        </w:rPr>
        <w:t>.</w:t>
      </w:r>
      <w:r w:rsidR="006746CC" w:rsidRPr="0039004D">
        <w:rPr>
          <w:rFonts w:cs="Times New Roman"/>
        </w:rPr>
        <w:t xml:space="preserve"> </w:t>
      </w:r>
      <w:r w:rsidR="0012739C">
        <w:rPr>
          <w:rFonts w:cs="Times New Roman"/>
        </w:rPr>
        <w:t>E</w:t>
      </w:r>
      <w:r w:rsidR="006746CC" w:rsidRPr="0039004D">
        <w:rPr>
          <w:rFonts w:cs="Times New Roman"/>
        </w:rPr>
        <w:t>sto no solo facilita las investigaciones que se realizan sino que la misma institución puede tener conocimiento de lo que sucede dentro de sus instalaciones. En el caso que ellos no puedan contactarse con la PAUS de la IPRESS, se comunica</w:t>
      </w:r>
      <w:r w:rsidR="004C383F">
        <w:rPr>
          <w:rFonts w:cs="Times New Roman"/>
        </w:rPr>
        <w:t>n</w:t>
      </w:r>
      <w:r w:rsidR="006746CC" w:rsidRPr="0039004D">
        <w:rPr>
          <w:rFonts w:cs="Times New Roman"/>
        </w:rPr>
        <w:t xml:space="preserve"> vía telefónica con las jefatur</w:t>
      </w:r>
      <w:r>
        <w:rPr>
          <w:rFonts w:cs="Times New Roman"/>
        </w:rPr>
        <w:t xml:space="preserve">as inmediatas </w:t>
      </w:r>
      <w:r w:rsidR="004C383F">
        <w:rPr>
          <w:rFonts w:cs="Times New Roman"/>
        </w:rPr>
        <w:t>para</w:t>
      </w:r>
      <w:r w:rsidR="006746CC" w:rsidRPr="0039004D">
        <w:rPr>
          <w:rFonts w:cs="Times New Roman"/>
        </w:rPr>
        <w:t xml:space="preserve"> darle una respuesta al ciudadano.</w:t>
      </w:r>
    </w:p>
    <w:p w14:paraId="02792B99" w14:textId="77777777" w:rsidR="006746CC" w:rsidRPr="0039004D" w:rsidRDefault="006746CC" w:rsidP="00FD2A04">
      <w:pPr>
        <w:spacing w:line="360" w:lineRule="auto"/>
        <w:jc w:val="both"/>
        <w:rPr>
          <w:rFonts w:cs="Times New Roman"/>
        </w:rPr>
      </w:pPr>
    </w:p>
    <w:p w14:paraId="7D8A4274" w14:textId="77777777" w:rsidR="006746CC" w:rsidRPr="0039004D" w:rsidRDefault="00BE774A" w:rsidP="00FD2A04">
      <w:pPr>
        <w:spacing w:line="360" w:lineRule="auto"/>
        <w:jc w:val="both"/>
        <w:rPr>
          <w:rFonts w:cs="Times New Roman"/>
        </w:rPr>
      </w:pPr>
      <w:r w:rsidRPr="0039004D">
        <w:rPr>
          <w:rFonts w:cs="Times New Roman"/>
        </w:rPr>
        <w:t>Para ellos</w:t>
      </w:r>
      <w:r w:rsidR="006746CC" w:rsidRPr="0039004D">
        <w:rPr>
          <w:rFonts w:cs="Times New Roman"/>
        </w:rPr>
        <w:t>, la forma en c</w:t>
      </w:r>
      <w:r w:rsidR="00CE044D">
        <w:rPr>
          <w:rFonts w:cs="Times New Roman"/>
        </w:rPr>
        <w:t>ó</w:t>
      </w:r>
      <w:r w:rsidR="006746CC" w:rsidRPr="0039004D">
        <w:rPr>
          <w:rFonts w:cs="Times New Roman"/>
        </w:rPr>
        <w:t xml:space="preserve">mo se están manejando actualmente los reclamos no es óptima debido a que </w:t>
      </w:r>
      <w:r w:rsidR="006122C1">
        <w:rPr>
          <w:rFonts w:cs="Times New Roman"/>
        </w:rPr>
        <w:t>tienen la idea de que gestores de IPRESS</w:t>
      </w:r>
      <w:r w:rsidR="006746CC" w:rsidRPr="0039004D">
        <w:rPr>
          <w:rFonts w:cs="Times New Roman"/>
        </w:rPr>
        <w:t xml:space="preserve"> no tienen conocimiento sobre </w:t>
      </w:r>
      <w:r w:rsidR="006122C1">
        <w:rPr>
          <w:rFonts w:cs="Times New Roman"/>
        </w:rPr>
        <w:t>las</w:t>
      </w:r>
      <w:r w:rsidR="006746CC" w:rsidRPr="0039004D">
        <w:rPr>
          <w:rFonts w:cs="Times New Roman"/>
        </w:rPr>
        <w:t xml:space="preserve"> fallas </w:t>
      </w:r>
      <w:r w:rsidR="006122C1">
        <w:rPr>
          <w:rFonts w:cs="Times New Roman"/>
        </w:rPr>
        <w:t xml:space="preserve">que se presentan </w:t>
      </w:r>
      <w:r w:rsidR="006746CC" w:rsidRPr="0039004D">
        <w:rPr>
          <w:rFonts w:cs="Times New Roman"/>
        </w:rPr>
        <w:t xml:space="preserve">y tampoco </w:t>
      </w:r>
      <w:r w:rsidR="006122C1">
        <w:rPr>
          <w:rFonts w:cs="Times New Roman"/>
        </w:rPr>
        <w:t>tienen procedimientos claros sobre cómo dar solución a los reclamos presentados</w:t>
      </w:r>
      <w:r w:rsidR="006746CC" w:rsidRPr="0039004D">
        <w:rPr>
          <w:rFonts w:cs="Times New Roman"/>
        </w:rPr>
        <w:t>. Adicionalmente, como no todas las IPRESS tienen PAUS tod</w:t>
      </w:r>
      <w:r w:rsidR="003200E4">
        <w:rPr>
          <w:rFonts w:cs="Times New Roman"/>
        </w:rPr>
        <w:t xml:space="preserve">avía, </w:t>
      </w:r>
      <w:r w:rsidR="006122C1">
        <w:rPr>
          <w:rFonts w:cs="Times New Roman"/>
        </w:rPr>
        <w:t xml:space="preserve">existen IPRESS donde </w:t>
      </w:r>
      <w:r w:rsidR="003200E4">
        <w:rPr>
          <w:rFonts w:cs="Times New Roman"/>
        </w:rPr>
        <w:t>solamente se le entrega el</w:t>
      </w:r>
      <w:r w:rsidR="006746CC" w:rsidRPr="0039004D">
        <w:rPr>
          <w:rFonts w:cs="Times New Roman"/>
        </w:rPr>
        <w:t xml:space="preserve"> canal de</w:t>
      </w:r>
      <w:r w:rsidR="003200E4">
        <w:rPr>
          <w:rFonts w:cs="Times New Roman"/>
        </w:rPr>
        <w:t>l Libro de Reclamaciones</w:t>
      </w:r>
      <w:r w:rsidR="006746CC" w:rsidRPr="0039004D">
        <w:rPr>
          <w:rFonts w:cs="Times New Roman"/>
        </w:rPr>
        <w:t xml:space="preserve"> al ciud</w:t>
      </w:r>
      <w:r w:rsidR="003200E4">
        <w:rPr>
          <w:rFonts w:cs="Times New Roman"/>
        </w:rPr>
        <w:t>adano para hacer sus reclamos.</w:t>
      </w:r>
      <w:r w:rsidR="006746CC" w:rsidRPr="0039004D">
        <w:rPr>
          <w:rFonts w:cs="Times New Roman"/>
        </w:rPr>
        <w:t xml:space="preserve"> </w:t>
      </w:r>
      <w:r w:rsidR="003200E4">
        <w:rPr>
          <w:rFonts w:cs="Times New Roman"/>
        </w:rPr>
        <w:t xml:space="preserve">Esto </w:t>
      </w:r>
      <w:r w:rsidR="006122C1">
        <w:rPr>
          <w:rFonts w:cs="Times New Roman"/>
        </w:rPr>
        <w:t>lo ven como</w:t>
      </w:r>
      <w:r w:rsidR="003200E4">
        <w:rPr>
          <w:rFonts w:cs="Times New Roman"/>
        </w:rPr>
        <w:t xml:space="preserve"> un</w:t>
      </w:r>
      <w:r w:rsidR="006746CC" w:rsidRPr="0039004D">
        <w:rPr>
          <w:rFonts w:cs="Times New Roman"/>
        </w:rPr>
        <w:t xml:space="preserve"> gran limitan</w:t>
      </w:r>
      <w:r w:rsidR="003200E4">
        <w:rPr>
          <w:rFonts w:cs="Times New Roman"/>
        </w:rPr>
        <w:t>te</w:t>
      </w:r>
      <w:r w:rsidR="006746CC" w:rsidRPr="0039004D">
        <w:rPr>
          <w:rFonts w:cs="Times New Roman"/>
        </w:rPr>
        <w:t xml:space="preserve"> ya que </w:t>
      </w:r>
      <w:r w:rsidR="006122C1">
        <w:rPr>
          <w:rFonts w:cs="Times New Roman"/>
        </w:rPr>
        <w:t>este no se encuentra siempre disponible</w:t>
      </w:r>
      <w:r w:rsidRPr="0039004D">
        <w:rPr>
          <w:rFonts w:cs="Times New Roman"/>
        </w:rPr>
        <w:t>. Según ellos</w:t>
      </w:r>
      <w:r w:rsidR="006746CC" w:rsidRPr="0039004D">
        <w:rPr>
          <w:rFonts w:cs="Times New Roman"/>
        </w:rPr>
        <w:t>,</w:t>
      </w:r>
      <w:r w:rsidR="006122C1">
        <w:rPr>
          <w:rFonts w:cs="Times New Roman"/>
        </w:rPr>
        <w:t xml:space="preserve"> los reclamos siempre</w:t>
      </w:r>
      <w:r w:rsidR="006746CC" w:rsidRPr="0039004D">
        <w:rPr>
          <w:rFonts w:cs="Times New Roman"/>
        </w:rPr>
        <w:t xml:space="preserve"> </w:t>
      </w:r>
      <w:r w:rsidR="006122C1">
        <w:rPr>
          <w:rFonts w:cs="Times New Roman"/>
        </w:rPr>
        <w:t>deberían elevarse a directivos para que se manejen más rápido, así tengan que acortar sus procesos, y sean fuente para la toma de decisiones ya que es información que debe tratarse como una retroalimentación por parte de los ciudadanos.</w:t>
      </w:r>
    </w:p>
    <w:p w14:paraId="3C244CFC" w14:textId="77777777" w:rsidR="00BE774A" w:rsidRDefault="00BE774A" w:rsidP="00FD2A04">
      <w:pPr>
        <w:spacing w:line="360" w:lineRule="auto"/>
        <w:jc w:val="both"/>
        <w:rPr>
          <w:rFonts w:cs="Times New Roman"/>
        </w:rPr>
      </w:pPr>
    </w:p>
    <w:p w14:paraId="57AA3F3B" w14:textId="77777777" w:rsidR="003200E4" w:rsidRPr="0039004D" w:rsidRDefault="003200E4" w:rsidP="003200E4">
      <w:pPr>
        <w:pStyle w:val="Cita"/>
        <w:spacing w:line="360" w:lineRule="auto"/>
        <w:rPr>
          <w:rFonts w:cs="Times New Roman"/>
        </w:rPr>
      </w:pPr>
      <w:r w:rsidRPr="0039004D">
        <w:rPr>
          <w:rFonts w:cs="Times New Roman"/>
        </w:rPr>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14:paraId="3948928D" w14:textId="77777777" w:rsidR="00BE774A" w:rsidRPr="0039004D" w:rsidRDefault="0066763B" w:rsidP="00FD2A04">
      <w:pPr>
        <w:pStyle w:val="Cita"/>
        <w:spacing w:line="360" w:lineRule="auto"/>
        <w:rPr>
          <w:rFonts w:cs="Times New Roman"/>
        </w:rPr>
      </w:pPr>
      <w:r w:rsidRPr="0039004D">
        <w:rPr>
          <w:rFonts w:cs="Times New Roman"/>
        </w:rPr>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14:paraId="302AF614" w14:textId="77777777" w:rsidR="006746CC" w:rsidRPr="0039004D" w:rsidRDefault="006746CC" w:rsidP="00FD2A04">
      <w:pPr>
        <w:spacing w:line="360" w:lineRule="auto"/>
        <w:jc w:val="both"/>
        <w:rPr>
          <w:rFonts w:cs="Times New Roman"/>
        </w:rPr>
      </w:pPr>
    </w:p>
    <w:p w14:paraId="7B2F2259" w14:textId="77777777" w:rsidR="006746CC" w:rsidRPr="0039004D" w:rsidRDefault="00BE774A" w:rsidP="00FD2A04">
      <w:pPr>
        <w:spacing w:line="360" w:lineRule="auto"/>
        <w:jc w:val="both"/>
        <w:rPr>
          <w:rFonts w:cs="Times New Roman"/>
        </w:rPr>
      </w:pPr>
      <w:r w:rsidRPr="0039004D">
        <w:rPr>
          <w:rFonts w:cs="Times New Roman"/>
        </w:rPr>
        <w:lastRenderedPageBreak/>
        <w:t>Todos</w:t>
      </w:r>
      <w:r w:rsidR="006746CC" w:rsidRPr="0039004D">
        <w:rPr>
          <w:rFonts w:cs="Times New Roman"/>
        </w:rPr>
        <w:t xml:space="preserve"> consideraron que esta herramienta serviría para </w:t>
      </w:r>
      <w:r w:rsidR="001B0B1C">
        <w:rPr>
          <w:rFonts w:cs="Times New Roman"/>
        </w:rPr>
        <w:t>manejar los reclamos recibidos</w:t>
      </w:r>
      <w:r w:rsidR="00007DC8">
        <w:rPr>
          <w:rFonts w:cs="Times New Roman"/>
        </w:rPr>
        <w:t>,. C</w:t>
      </w:r>
      <w:r w:rsidR="006746CC" w:rsidRPr="0039004D">
        <w:rPr>
          <w:rFonts w:cs="Times New Roman"/>
        </w:rPr>
        <w:t>onsideran que</w:t>
      </w:r>
      <w:r w:rsidR="00007DC8">
        <w:rPr>
          <w:rFonts w:cs="Times New Roman"/>
        </w:rPr>
        <w:t xml:space="preserve"> los reclamos todavía son</w:t>
      </w:r>
      <w:r w:rsidR="006746CC" w:rsidRPr="0039004D">
        <w:rPr>
          <w:rFonts w:cs="Times New Roman"/>
        </w:rPr>
        <w:t xml:space="preserve"> visto</w:t>
      </w:r>
      <w:r w:rsidR="00007DC8">
        <w:rPr>
          <w:rFonts w:cs="Times New Roman"/>
        </w:rPr>
        <w:t>s</w:t>
      </w:r>
      <w:r w:rsidR="006746CC" w:rsidRPr="0039004D">
        <w:rPr>
          <w:rFonts w:cs="Times New Roman"/>
        </w:rPr>
        <w:t xml:space="preserve"> por los prestadores de salud como una traba o </w:t>
      </w:r>
      <w:r w:rsidR="00007DC8">
        <w:rPr>
          <w:rFonts w:cs="Times New Roman"/>
        </w:rPr>
        <w:t>una ofensa al servicio que</w:t>
      </w:r>
      <w:r w:rsidR="006746CC" w:rsidRPr="0039004D">
        <w:rPr>
          <w:rFonts w:cs="Times New Roman"/>
        </w:rPr>
        <w:t xml:space="preserve"> están brindando, </w:t>
      </w:r>
      <w:r w:rsidR="00007DC8">
        <w:rPr>
          <w:rFonts w:cs="Times New Roman"/>
        </w:rPr>
        <w:t>y que se necesita cambiar esta</w:t>
      </w:r>
      <w:r w:rsidR="006746CC" w:rsidRPr="0039004D">
        <w:rPr>
          <w:rFonts w:cs="Times New Roman"/>
        </w:rPr>
        <w:t xml:space="preserve"> percepción </w:t>
      </w:r>
      <w:r w:rsidR="003200E4">
        <w:rPr>
          <w:rFonts w:cs="Times New Roman"/>
        </w:rPr>
        <w:t>hacia</w:t>
      </w:r>
      <w:r w:rsidR="006746CC" w:rsidRPr="0039004D">
        <w:rPr>
          <w:rFonts w:cs="Times New Roman"/>
        </w:rPr>
        <w:t xml:space="preserve"> una oportunidad de mejora. Señalaron que los reclamos </w:t>
      </w:r>
      <w:r w:rsidR="003200E4">
        <w:rPr>
          <w:rFonts w:cs="Times New Roman"/>
        </w:rPr>
        <w:t>son</w:t>
      </w:r>
      <w:r w:rsidR="006746CC" w:rsidRPr="0039004D">
        <w:rPr>
          <w:rFonts w:cs="Times New Roman"/>
        </w:rPr>
        <w:t xml:space="preserve"> un beneficio hacia la institución </w:t>
      </w:r>
      <w:r w:rsidR="003200E4">
        <w:rPr>
          <w:rFonts w:cs="Times New Roman"/>
        </w:rPr>
        <w:t>ya que les permite encontrar</w:t>
      </w:r>
      <w:r w:rsidR="006746CC" w:rsidRPr="0039004D">
        <w:rPr>
          <w:rFonts w:cs="Times New Roman"/>
        </w:rPr>
        <w:t xml:space="preserve"> erro</w:t>
      </w:r>
      <w:r w:rsidR="00007DC8">
        <w:rPr>
          <w:rFonts w:cs="Times New Roman"/>
        </w:rPr>
        <w:t>res y subsanarlos positivamente. Esto</w:t>
      </w:r>
      <w:r w:rsidR="006746CC" w:rsidRPr="0039004D">
        <w:rPr>
          <w:rFonts w:cs="Times New Roman"/>
        </w:rPr>
        <w:t xml:space="preserve"> les da la oportunidad de revisar sus estándares y procesos para poder cumplir con las expectativas de los ciudadanos y poder dejarlos satisfechos con el servicio brindado. </w:t>
      </w:r>
    </w:p>
    <w:p w14:paraId="5A459C4D" w14:textId="77777777" w:rsidR="006746CC" w:rsidRPr="0039004D" w:rsidRDefault="006746CC" w:rsidP="00FD2A04">
      <w:pPr>
        <w:spacing w:line="360" w:lineRule="auto"/>
        <w:jc w:val="both"/>
        <w:rPr>
          <w:rFonts w:cs="Times New Roman"/>
        </w:rPr>
      </w:pPr>
    </w:p>
    <w:p w14:paraId="3B8A2C6F" w14:textId="77777777" w:rsidR="006746CC" w:rsidRDefault="00007DC8" w:rsidP="00FD2A04">
      <w:pPr>
        <w:spacing w:line="360" w:lineRule="auto"/>
        <w:jc w:val="both"/>
        <w:rPr>
          <w:rFonts w:cs="Times New Roman"/>
        </w:rPr>
      </w:pPr>
      <w:r w:rsidRPr="0039004D">
        <w:rPr>
          <w:rFonts w:cs="Times New Roman"/>
        </w:rPr>
        <w:t xml:space="preserve">La idea de esta herramienta les pareció atractiva debido a que serviría como un punto de comunicación entre los ciudadanos y las IPRESS. </w:t>
      </w:r>
      <w:r w:rsidR="006746CC" w:rsidRPr="0039004D">
        <w:rPr>
          <w:rFonts w:cs="Times New Roman"/>
        </w:rPr>
        <w:t xml:space="preserve">Sobre las características que desean que tenga la herramienta mencionaron que esta herramienta debe ser planteada </w:t>
      </w:r>
      <w:r>
        <w:rPr>
          <w:rFonts w:cs="Times New Roman"/>
        </w:rPr>
        <w:t>en</w:t>
      </w:r>
      <w:r w:rsidR="006746CC" w:rsidRPr="0039004D">
        <w:rPr>
          <w:rFonts w:cs="Times New Roman"/>
        </w:rPr>
        <w:t xml:space="preserve"> idiomas nativos y </w:t>
      </w:r>
      <w:r>
        <w:rPr>
          <w:rFonts w:cs="Times New Roman"/>
        </w:rPr>
        <w:t xml:space="preserve">debe contar </w:t>
      </w:r>
      <w:r w:rsidR="006746CC" w:rsidRPr="0039004D">
        <w:rPr>
          <w:rFonts w:cs="Times New Roman"/>
        </w:rPr>
        <w:t xml:space="preserve">con muchos gráficos e íconos para que sea fácilmente entendible por personas no letradas. Les parece importante que </w:t>
      </w:r>
      <w:r>
        <w:rPr>
          <w:rFonts w:cs="Times New Roman"/>
        </w:rPr>
        <w:t>una vez que los</w:t>
      </w:r>
      <w:r w:rsidRPr="0039004D">
        <w:rPr>
          <w:rFonts w:cs="Times New Roman"/>
        </w:rPr>
        <w:t xml:space="preserve"> reclamo</w:t>
      </w:r>
      <w:r w:rsidR="005B7537">
        <w:rPr>
          <w:rFonts w:cs="Times New Roman"/>
        </w:rPr>
        <w:t>s</w:t>
      </w:r>
      <w:r w:rsidRPr="0039004D">
        <w:rPr>
          <w:rFonts w:cs="Times New Roman"/>
        </w:rPr>
        <w:t xml:space="preserve"> haya</w:t>
      </w:r>
      <w:r>
        <w:rPr>
          <w:rFonts w:cs="Times New Roman"/>
        </w:rPr>
        <w:t>n</w:t>
      </w:r>
      <w:r w:rsidRPr="0039004D">
        <w:rPr>
          <w:rFonts w:cs="Times New Roman"/>
        </w:rPr>
        <w:t xml:space="preserve"> sido ingresado</w:t>
      </w:r>
      <w:r>
        <w:rPr>
          <w:rFonts w:cs="Times New Roman"/>
        </w:rPr>
        <w:t>s</w:t>
      </w:r>
      <w:r w:rsidRPr="0039004D">
        <w:rPr>
          <w:rFonts w:cs="Times New Roman"/>
        </w:rPr>
        <w:t xml:space="preserve"> al sistema</w:t>
      </w:r>
      <w:r>
        <w:rPr>
          <w:rFonts w:cs="Times New Roman"/>
        </w:rPr>
        <w:t>,</w:t>
      </w:r>
      <w:r w:rsidRPr="0039004D">
        <w:rPr>
          <w:rFonts w:cs="Times New Roman"/>
        </w:rPr>
        <w:t xml:space="preserve"> </w:t>
      </w:r>
      <w:r w:rsidR="006746CC" w:rsidRPr="0039004D">
        <w:rPr>
          <w:rFonts w:cs="Times New Roman"/>
        </w:rPr>
        <w:t>los ciudadanos</w:t>
      </w:r>
      <w:r>
        <w:rPr>
          <w:rFonts w:cs="Times New Roman"/>
        </w:rPr>
        <w:t xml:space="preserve"> </w:t>
      </w:r>
      <w:r w:rsidR="006746CC" w:rsidRPr="0039004D">
        <w:rPr>
          <w:rFonts w:cs="Times New Roman"/>
        </w:rPr>
        <w:t xml:space="preserve"> reciban una confirmación, y que también reciban el plazo máximo que </w:t>
      </w:r>
      <w:r>
        <w:rPr>
          <w:rFonts w:cs="Times New Roman"/>
        </w:rPr>
        <w:t xml:space="preserve">este </w:t>
      </w:r>
      <w:r w:rsidR="006746CC" w:rsidRPr="0039004D">
        <w:rPr>
          <w:rFonts w:cs="Times New Roman"/>
        </w:rPr>
        <w:t xml:space="preserve">demorará en ser resuelto. Ellos consideran que este sistema debe mostrar </w:t>
      </w:r>
      <w:r>
        <w:rPr>
          <w:rFonts w:cs="Times New Roman"/>
        </w:rPr>
        <w:t>reportes consolidados que sean</w:t>
      </w:r>
      <w:r w:rsidR="006746CC" w:rsidRPr="0039004D">
        <w:rPr>
          <w:rFonts w:cs="Times New Roman"/>
        </w:rPr>
        <w:t xml:space="preserve"> entendibles </w:t>
      </w:r>
      <w:r>
        <w:rPr>
          <w:rFonts w:cs="Times New Roman"/>
        </w:rPr>
        <w:t xml:space="preserve">rápidamente </w:t>
      </w:r>
      <w:r w:rsidR="006746CC" w:rsidRPr="0039004D">
        <w:rPr>
          <w:rFonts w:cs="Times New Roman"/>
        </w:rPr>
        <w:t xml:space="preserve">y que </w:t>
      </w:r>
      <w:r>
        <w:rPr>
          <w:rFonts w:cs="Times New Roman"/>
        </w:rPr>
        <w:t>permitan hacer filtros que funcionen para todas las IPRESS.</w:t>
      </w:r>
      <w:r w:rsidR="006746CC" w:rsidRPr="0039004D">
        <w:rPr>
          <w:rFonts w:cs="Times New Roman"/>
        </w:rPr>
        <w:t xml:space="preserve"> </w:t>
      </w:r>
    </w:p>
    <w:p w14:paraId="3ED77ED5" w14:textId="77777777" w:rsidR="00630088" w:rsidRDefault="00630088" w:rsidP="00FD2A04">
      <w:pPr>
        <w:spacing w:line="360" w:lineRule="auto"/>
        <w:jc w:val="both"/>
        <w:rPr>
          <w:rFonts w:cs="Times New Roman"/>
        </w:rPr>
      </w:pPr>
    </w:p>
    <w:p w14:paraId="6C29896B" w14:textId="77777777" w:rsidR="00630088" w:rsidRPr="0039004D" w:rsidRDefault="00630088" w:rsidP="00630088">
      <w:pPr>
        <w:pStyle w:val="Cita"/>
        <w:spacing w:line="360" w:lineRule="auto"/>
        <w:rPr>
          <w:rFonts w:cs="Times New Roman"/>
        </w:rPr>
      </w:pPr>
      <w:r w:rsidRPr="0039004D">
        <w:rPr>
          <w:rFonts w:cs="Times New Roman"/>
        </w:rPr>
        <w:t xml:space="preserve">“Pero la relevancia para </w:t>
      </w:r>
      <w:r w:rsidR="000D4362" w:rsidRPr="0039004D">
        <w:rPr>
          <w:rFonts w:cs="Times New Roman"/>
        </w:rPr>
        <w:t>mí</w:t>
      </w:r>
      <w:r w:rsidRPr="0039004D">
        <w:rPr>
          <w:rFonts w:cs="Times New Roman"/>
        </w:rPr>
        <w:t xml:space="preserve"> está en la atención de estos reclamos, </w:t>
      </w:r>
      <w:r w:rsidR="00EC7152">
        <w:rPr>
          <w:rFonts w:cs="Times New Roman"/>
        </w:rPr>
        <w:t>¿</w:t>
      </w:r>
      <w:r w:rsidRPr="0039004D">
        <w:rPr>
          <w:rFonts w:cs="Times New Roman"/>
        </w:rPr>
        <w:t>c</w:t>
      </w:r>
      <w:r w:rsidR="000D4362">
        <w:rPr>
          <w:rFonts w:cs="Times New Roman"/>
        </w:rPr>
        <w:t>ó</w:t>
      </w:r>
      <w:r w:rsidRPr="0039004D">
        <w:rPr>
          <w:rFonts w:cs="Times New Roman"/>
        </w:rPr>
        <w:t xml:space="preserve">mo atiendo, lo atiendo de forma oportuna? </w:t>
      </w:r>
      <w:r w:rsidR="00EC7152">
        <w:rPr>
          <w:rFonts w:cs="Times New Roman"/>
        </w:rPr>
        <w:t>S</w:t>
      </w:r>
      <w:r w:rsidR="00EC7152" w:rsidRPr="0039004D">
        <w:rPr>
          <w:rFonts w:cs="Times New Roman"/>
        </w:rPr>
        <w:t xml:space="preserve">i </w:t>
      </w:r>
      <w:r w:rsidRPr="0039004D">
        <w:rPr>
          <w:rFonts w:cs="Times New Roman"/>
        </w:rPr>
        <w:t>lo atiendo de forma oportuna y con calidad además que satisfaga al usuario, entonces yo creo que esa parte es la parte sustancial, yo puedo poner muchos canales, muchos canales de reclamos pero</w:t>
      </w:r>
      <w:r w:rsidR="00EC7152">
        <w:rPr>
          <w:rFonts w:cs="Times New Roman"/>
        </w:rPr>
        <w:t>,</w:t>
      </w:r>
      <w:r w:rsidRPr="0039004D">
        <w:rPr>
          <w:rFonts w:cs="Times New Roman"/>
        </w:rPr>
        <w:t xml:space="preserve"> </w:t>
      </w:r>
      <w:r w:rsidR="001F6250">
        <w:rPr>
          <w:rFonts w:cs="Times New Roman"/>
        </w:rPr>
        <w:t>¿</w:t>
      </w:r>
      <w:r w:rsidRPr="0039004D">
        <w:rPr>
          <w:rFonts w:cs="Times New Roman"/>
        </w:rPr>
        <w:t>qu</w:t>
      </w:r>
      <w:r w:rsidR="001F6250">
        <w:rPr>
          <w:rFonts w:cs="Times New Roman"/>
        </w:rPr>
        <w:t>é</w:t>
      </w:r>
      <w:r w:rsidRPr="0039004D">
        <w:rPr>
          <w:rFonts w:cs="Times New Roman"/>
        </w:rPr>
        <w:t xml:space="preserve"> pasaría si yo tengo un excelente canal pero no tengo una capacidad resolutiva para estos reclamos</w:t>
      </w:r>
      <w:r w:rsidR="001F6250">
        <w:rPr>
          <w:rFonts w:cs="Times New Roman"/>
        </w:rPr>
        <w:t>?</w:t>
      </w:r>
      <w:r w:rsidR="001F6250" w:rsidRPr="0039004D">
        <w:rPr>
          <w:rFonts w:cs="Times New Roman"/>
        </w:rPr>
        <w:t xml:space="preserve"> </w:t>
      </w:r>
      <w:r w:rsidR="001F6250">
        <w:rPr>
          <w:rFonts w:cs="Times New Roman"/>
        </w:rPr>
        <w:t>S</w:t>
      </w:r>
      <w:r w:rsidRPr="0039004D">
        <w:rPr>
          <w:rFonts w:cs="Times New Roman"/>
        </w:rPr>
        <w:t>ería incongruente, entonces para mí es muy importante la resolución, o sea la solución de los reclamos.”</w:t>
      </w:r>
    </w:p>
    <w:p w14:paraId="1089B81F" w14:textId="77777777" w:rsidR="006746CC" w:rsidRPr="0039004D" w:rsidRDefault="006746CC" w:rsidP="00FD2A04">
      <w:pPr>
        <w:spacing w:line="360" w:lineRule="auto"/>
        <w:jc w:val="both"/>
        <w:rPr>
          <w:rFonts w:cs="Times New Roman"/>
        </w:rPr>
      </w:pPr>
    </w:p>
    <w:p w14:paraId="0E69469F" w14:textId="77777777" w:rsidR="006746CC" w:rsidRDefault="006746CC" w:rsidP="00FD2A04">
      <w:pPr>
        <w:spacing w:line="360" w:lineRule="auto"/>
        <w:jc w:val="both"/>
        <w:rPr>
          <w:rFonts w:cs="Times New Roman"/>
        </w:rPr>
      </w:pPr>
      <w:r w:rsidRPr="0039004D">
        <w:rPr>
          <w:rFonts w:cs="Times New Roman"/>
        </w:rPr>
        <w:t xml:space="preserve">También les parece importante que esta herramienta tenga un componente educativo </w:t>
      </w:r>
      <w:r w:rsidR="00007DC8">
        <w:rPr>
          <w:rFonts w:cs="Times New Roman"/>
        </w:rPr>
        <w:t>que ayude a difundir</w:t>
      </w:r>
      <w:r w:rsidRPr="0039004D">
        <w:rPr>
          <w:rFonts w:cs="Times New Roman"/>
        </w:rPr>
        <w:t xml:space="preserve"> la cultura de derechos del ciudadano para </w:t>
      </w:r>
      <w:r w:rsidR="00007DC8">
        <w:rPr>
          <w:rFonts w:cs="Times New Roman"/>
        </w:rPr>
        <w:t>reclamar</w:t>
      </w:r>
      <w:r w:rsidRPr="0039004D">
        <w:rPr>
          <w:rFonts w:cs="Times New Roman"/>
        </w:rPr>
        <w:t xml:space="preserve"> con</w:t>
      </w:r>
      <w:r w:rsidR="002E1E27">
        <w:rPr>
          <w:rFonts w:cs="Times New Roman"/>
        </w:rPr>
        <w:t xml:space="preserve"> el fin de empoder</w:t>
      </w:r>
      <w:r w:rsidRPr="0039004D">
        <w:rPr>
          <w:rFonts w:cs="Times New Roman"/>
        </w:rPr>
        <w:t xml:space="preserve">arlos. Les gustaría que tuviera estadísticas, donde puedan ver reportes consolidados de los reclamos vigentes </w:t>
      </w:r>
      <w:r w:rsidR="00007DC8">
        <w:rPr>
          <w:rFonts w:cs="Times New Roman"/>
        </w:rPr>
        <w:t>junto con los</w:t>
      </w:r>
      <w:r w:rsidRPr="0039004D">
        <w:rPr>
          <w:rFonts w:cs="Times New Roman"/>
        </w:rPr>
        <w:t xml:space="preserve"> ya solucionados con </w:t>
      </w:r>
      <w:r w:rsidR="00007DC8">
        <w:rPr>
          <w:rFonts w:cs="Times New Roman"/>
        </w:rPr>
        <w:t>sus</w:t>
      </w:r>
      <w:r w:rsidRPr="0039004D">
        <w:rPr>
          <w:rFonts w:cs="Times New Roman"/>
        </w:rPr>
        <w:t xml:space="preserve"> pasos </w:t>
      </w:r>
      <w:r w:rsidR="00007DC8">
        <w:rPr>
          <w:rFonts w:cs="Times New Roman"/>
        </w:rPr>
        <w:t>seguidos para</w:t>
      </w:r>
      <w:r w:rsidRPr="0039004D">
        <w:rPr>
          <w:rFonts w:cs="Times New Roman"/>
        </w:rPr>
        <w:t xml:space="preserve"> darles solución</w:t>
      </w:r>
      <w:r w:rsidR="00007DC8">
        <w:rPr>
          <w:rFonts w:cs="Times New Roman"/>
        </w:rPr>
        <w:t xml:space="preserve">. </w:t>
      </w:r>
      <w:r w:rsidR="00007DC8" w:rsidRPr="0039004D">
        <w:rPr>
          <w:rFonts w:cs="Times New Roman"/>
        </w:rPr>
        <w:t xml:space="preserve">Ellos consideran que estos reportes servirían para dinamizar la toma de decisiones de parte de las IPRESS y servirían para crear diferentes </w:t>
      </w:r>
      <w:r w:rsidR="00007DC8" w:rsidRPr="0039004D">
        <w:rPr>
          <w:rFonts w:cs="Times New Roman"/>
        </w:rPr>
        <w:lastRenderedPageBreak/>
        <w:t>rankings en calidad de atención.</w:t>
      </w:r>
      <w:r w:rsidR="00007DC8">
        <w:rPr>
          <w:rFonts w:cs="Times New Roman"/>
        </w:rPr>
        <w:t xml:space="preserve"> Que los usuarios puedan ver los pasos seguidos es importante para ellos ya que lo ven como</w:t>
      </w:r>
      <w:r w:rsidRPr="0039004D">
        <w:rPr>
          <w:rFonts w:cs="Times New Roman"/>
        </w:rPr>
        <w:t xml:space="preserve"> una forma para que el ciudadano sea partícipe en el proceso de resolución de su disconformidad. Por último, consideran que toda esta información debe ser almacenada de tal forma que les permita guardar un back-up que sea accesible en el momento que lo requieran.</w:t>
      </w:r>
    </w:p>
    <w:p w14:paraId="77C6EE91" w14:textId="77777777" w:rsidR="00630088" w:rsidRDefault="00630088" w:rsidP="00FD2A04">
      <w:pPr>
        <w:spacing w:line="360" w:lineRule="auto"/>
        <w:jc w:val="both"/>
        <w:rPr>
          <w:rFonts w:cs="Times New Roman"/>
        </w:rPr>
      </w:pPr>
    </w:p>
    <w:p w14:paraId="25BB2258" w14:textId="77777777" w:rsidR="00630088" w:rsidRPr="0039004D" w:rsidRDefault="00630088" w:rsidP="00630088">
      <w:pPr>
        <w:pStyle w:val="Cita"/>
        <w:spacing w:line="360" w:lineRule="auto"/>
        <w:rPr>
          <w:rFonts w:cs="Times New Roman"/>
        </w:rPr>
      </w:pPr>
      <w:r w:rsidRPr="0039004D">
        <w:rPr>
          <w:rFonts w:cs="Times New Roman"/>
        </w:rPr>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14:paraId="17215294" w14:textId="77777777" w:rsidR="0066763B" w:rsidRPr="0039004D" w:rsidRDefault="0066763B" w:rsidP="00FD2A04">
      <w:pPr>
        <w:pStyle w:val="Cita"/>
        <w:spacing w:line="360" w:lineRule="auto"/>
        <w:rPr>
          <w:rFonts w:cs="Times New Roman"/>
        </w:rPr>
      </w:pPr>
      <w:r w:rsidRPr="0039004D">
        <w:rPr>
          <w:rFonts w:cs="Times New Roman"/>
        </w:rPr>
        <w:t xml:space="preserve">“La información debe ser tratada de la forma más objetiva y segundo de que definitivamente se debería de tener un back-up, algo donde esta información quede plasmada, </w:t>
      </w:r>
      <w:r w:rsidR="00006207">
        <w:rPr>
          <w:rFonts w:cs="Times New Roman"/>
        </w:rPr>
        <w:t>¿</w:t>
      </w:r>
      <w:r w:rsidR="00B8307F" w:rsidRPr="0039004D">
        <w:rPr>
          <w:rFonts w:cs="Times New Roman"/>
        </w:rPr>
        <w:t>cu</w:t>
      </w:r>
      <w:r w:rsidR="00B8307F">
        <w:rPr>
          <w:rFonts w:cs="Times New Roman"/>
        </w:rPr>
        <w:t>á</w:t>
      </w:r>
      <w:r w:rsidR="00B8307F" w:rsidRPr="0039004D">
        <w:rPr>
          <w:rFonts w:cs="Times New Roman"/>
        </w:rPr>
        <w:t xml:space="preserve">l </w:t>
      </w:r>
      <w:r w:rsidRPr="0039004D">
        <w:rPr>
          <w:rFonts w:cs="Times New Roman"/>
        </w:rPr>
        <w:t>fue el motivo por el cual se produjo el reclamo</w:t>
      </w:r>
      <w:r w:rsidR="00FB1082">
        <w:rPr>
          <w:rFonts w:cs="Times New Roman"/>
        </w:rPr>
        <w:t>?</w:t>
      </w:r>
      <w:r w:rsidRPr="0039004D">
        <w:rPr>
          <w:rFonts w:cs="Times New Roman"/>
        </w:rPr>
        <w:t>,</w:t>
      </w:r>
      <w:r w:rsidR="00FB1082">
        <w:rPr>
          <w:rFonts w:cs="Times New Roman"/>
        </w:rPr>
        <w:t>¿</w:t>
      </w:r>
      <w:r w:rsidRPr="0039004D">
        <w:rPr>
          <w:rFonts w:cs="Times New Roman"/>
        </w:rPr>
        <w:t xml:space="preserve"> </w:t>
      </w:r>
      <w:r w:rsidR="00B8307F" w:rsidRPr="0039004D">
        <w:rPr>
          <w:rFonts w:cs="Times New Roman"/>
        </w:rPr>
        <w:t>cu</w:t>
      </w:r>
      <w:r w:rsidR="00B8307F">
        <w:rPr>
          <w:rFonts w:cs="Times New Roman"/>
        </w:rPr>
        <w:t>á</w:t>
      </w:r>
      <w:r w:rsidR="00B8307F" w:rsidRPr="0039004D">
        <w:rPr>
          <w:rFonts w:cs="Times New Roman"/>
        </w:rPr>
        <w:t xml:space="preserve">l </w:t>
      </w:r>
      <w:r w:rsidRPr="0039004D">
        <w:rPr>
          <w:rFonts w:cs="Times New Roman"/>
        </w:rPr>
        <w:t>fueron las acciones que se tomaron, si el usuario quedo conforme posterior a la atención</w:t>
      </w:r>
      <w:r w:rsidR="00FB1082">
        <w:rPr>
          <w:rFonts w:cs="Times New Roman"/>
        </w:rPr>
        <w:t>?</w:t>
      </w:r>
      <w:r w:rsidRPr="0039004D">
        <w:rPr>
          <w:rFonts w:cs="Times New Roman"/>
        </w:rPr>
        <w:t xml:space="preserve">, </w:t>
      </w:r>
      <w:r w:rsidR="00FB1082">
        <w:rPr>
          <w:rFonts w:cs="Times New Roman"/>
        </w:rPr>
        <w:t>¿</w:t>
      </w:r>
      <w:r w:rsidRPr="0039004D">
        <w:rPr>
          <w:rFonts w:cs="Times New Roman"/>
        </w:rPr>
        <w:t>cu</w:t>
      </w:r>
      <w:r w:rsidR="00B8307F">
        <w:rPr>
          <w:rFonts w:cs="Times New Roman"/>
        </w:rPr>
        <w:t>á</w:t>
      </w:r>
      <w:r w:rsidRPr="0039004D">
        <w:rPr>
          <w:rFonts w:cs="Times New Roman"/>
        </w:rPr>
        <w:t>ndo sucedieron los hecho</w:t>
      </w:r>
      <w:r w:rsidR="00FB1082">
        <w:rPr>
          <w:rFonts w:cs="Times New Roman"/>
        </w:rPr>
        <w:t>?</w:t>
      </w:r>
      <w:r w:rsidRPr="0039004D">
        <w:rPr>
          <w:rFonts w:cs="Times New Roman"/>
        </w:rPr>
        <w:t xml:space="preserve">, </w:t>
      </w:r>
      <w:r w:rsidR="00006207">
        <w:rPr>
          <w:rFonts w:cs="Times New Roman"/>
        </w:rPr>
        <w:t>E</w:t>
      </w:r>
      <w:r w:rsidRPr="0039004D">
        <w:rPr>
          <w:rFonts w:cs="Times New Roman"/>
        </w:rPr>
        <w:t>ntonces considero que esta información debe ser valiosa, debe ser guardada pero también debe ser retroalimentada, cada cierto tiempo y probablemente debería haber un medio en que todos los usuarios internos podamos conocer esa información</w:t>
      </w:r>
      <w:r w:rsidR="00006207">
        <w:rPr>
          <w:rFonts w:cs="Times New Roman"/>
        </w:rPr>
        <w:t>.</w:t>
      </w:r>
      <w:r w:rsidRPr="0039004D">
        <w:rPr>
          <w:rFonts w:cs="Times New Roman"/>
        </w:rPr>
        <w:t xml:space="preserve"> </w:t>
      </w:r>
      <w:r w:rsidR="00006207">
        <w:rPr>
          <w:rFonts w:cs="Times New Roman"/>
        </w:rPr>
        <w:t>E</w:t>
      </w:r>
      <w:r w:rsidRPr="0039004D">
        <w:rPr>
          <w:rFonts w:cs="Times New Roman"/>
        </w:rPr>
        <w:t>ntonces es una retroalimentación”</w:t>
      </w:r>
    </w:p>
    <w:p w14:paraId="7469AB9D" w14:textId="77777777" w:rsidR="006746CC" w:rsidRPr="0039004D" w:rsidRDefault="006746CC" w:rsidP="00FD2A04">
      <w:pPr>
        <w:spacing w:line="360" w:lineRule="auto"/>
        <w:jc w:val="both"/>
        <w:rPr>
          <w:rFonts w:cs="Times New Roman"/>
        </w:rPr>
      </w:pPr>
    </w:p>
    <w:p w14:paraId="14E99A8D" w14:textId="77777777" w:rsidR="006746CC" w:rsidRPr="0039004D" w:rsidRDefault="00007DC8" w:rsidP="00FD2A04">
      <w:pPr>
        <w:spacing w:line="360" w:lineRule="auto"/>
        <w:jc w:val="both"/>
        <w:rPr>
          <w:rFonts w:cs="Times New Roman"/>
        </w:rPr>
      </w:pPr>
      <w:r>
        <w:rPr>
          <w:rFonts w:cs="Times New Roman"/>
        </w:rPr>
        <w:t>En estos reportes esperan</w:t>
      </w:r>
      <w:r w:rsidR="006746CC" w:rsidRPr="0039004D">
        <w:rPr>
          <w:rFonts w:cs="Times New Roman"/>
        </w:rPr>
        <w:t xml:space="preserve"> ver la totalidad de los reclamos, el motivo de ellos, su clasificación y a quienes han sido </w:t>
      </w:r>
      <w:r>
        <w:rPr>
          <w:rFonts w:cs="Times New Roman"/>
        </w:rPr>
        <w:t>encargados</w:t>
      </w:r>
      <w:r w:rsidR="006746CC" w:rsidRPr="0039004D">
        <w:rPr>
          <w:rFonts w:cs="Times New Roman"/>
        </w:rPr>
        <w:t xml:space="preserve">, incluyendo el tiempo </w:t>
      </w:r>
      <w:r>
        <w:rPr>
          <w:rFonts w:cs="Times New Roman"/>
        </w:rPr>
        <w:t xml:space="preserve">máximo </w:t>
      </w:r>
      <w:r w:rsidR="006746CC" w:rsidRPr="0039004D">
        <w:rPr>
          <w:rFonts w:cs="Times New Roman"/>
        </w:rPr>
        <w:t>de respuesta, todo esto va a servir para hacerle seguimiento al reclamo y de ello poder sacar estadísticas, indicadores y tendencias.</w:t>
      </w:r>
      <w:r>
        <w:rPr>
          <w:rFonts w:cs="Times New Roman"/>
        </w:rPr>
        <w:t xml:space="preserve"> D</w:t>
      </w:r>
      <w:r w:rsidR="006746CC" w:rsidRPr="0039004D">
        <w:rPr>
          <w:rFonts w:cs="Times New Roman"/>
        </w:rPr>
        <w:t>ijeron que también sería bueno no solo ver la parte negativa sino ver también la parte positiva, recibiendo felicitaciones o recomendaciones de p</w:t>
      </w:r>
      <w:r w:rsidR="00630088">
        <w:rPr>
          <w:rFonts w:cs="Times New Roman"/>
        </w:rPr>
        <w:t>arte de ciudadanos. Finalmente</w:t>
      </w:r>
      <w:r w:rsidR="006746CC" w:rsidRPr="0039004D">
        <w:rPr>
          <w:rFonts w:cs="Times New Roman"/>
        </w:rPr>
        <w:t>, todos señalaron que compartirían la herramienta en el caso esta fuera implementada.</w:t>
      </w:r>
    </w:p>
    <w:p w14:paraId="60DAD815" w14:textId="77777777" w:rsidR="006746CC" w:rsidRPr="0039004D" w:rsidRDefault="006746CC" w:rsidP="00FD2A04">
      <w:pPr>
        <w:spacing w:line="360" w:lineRule="auto"/>
        <w:jc w:val="both"/>
        <w:rPr>
          <w:rFonts w:cs="Times New Roman"/>
        </w:rPr>
      </w:pPr>
    </w:p>
    <w:p w14:paraId="46A074B2" w14:textId="77777777" w:rsidR="00BE774A" w:rsidRPr="0039004D" w:rsidRDefault="006746CC" w:rsidP="00FD2A04">
      <w:pPr>
        <w:spacing w:line="360" w:lineRule="auto"/>
        <w:jc w:val="both"/>
        <w:rPr>
          <w:rFonts w:cs="Times New Roman"/>
        </w:rPr>
      </w:pPr>
      <w:r w:rsidRPr="0039004D">
        <w:rPr>
          <w:rFonts w:cs="Times New Roman"/>
        </w:rPr>
        <w:t>Detallaron varios impedimentos para resolver los reclamos como una mala gestión de recursos económicos y que pareciera que las IPRESS no desean encontrar la</w:t>
      </w:r>
      <w:r w:rsidR="00630088">
        <w:rPr>
          <w:rFonts w:cs="Times New Roman"/>
        </w:rPr>
        <w:t xml:space="preserve">s causas de </w:t>
      </w:r>
      <w:r w:rsidR="00630088">
        <w:rPr>
          <w:rFonts w:cs="Times New Roman"/>
        </w:rPr>
        <w:lastRenderedPageBreak/>
        <w:t>los reclamos para</w:t>
      </w:r>
      <w:r w:rsidRPr="0039004D">
        <w:rPr>
          <w:rFonts w:cs="Times New Roman"/>
        </w:rPr>
        <w:t xml:space="preserve"> solucionarlos, incluso </w:t>
      </w:r>
      <w:r w:rsidR="00630088">
        <w:rPr>
          <w:rFonts w:cs="Times New Roman"/>
        </w:rPr>
        <w:t>tienen la percepción de</w:t>
      </w:r>
      <w:r w:rsidRPr="0039004D">
        <w:rPr>
          <w:rFonts w:cs="Times New Roman"/>
        </w:rPr>
        <w:t xml:space="preserve"> que están protegiendo al médico y a la institución que a los propios pacientes. </w:t>
      </w:r>
    </w:p>
    <w:p w14:paraId="14A9AD0E" w14:textId="77777777" w:rsidR="00BE774A" w:rsidRPr="0039004D" w:rsidRDefault="00BE774A" w:rsidP="00FD2A04">
      <w:pPr>
        <w:pStyle w:val="Cita"/>
        <w:spacing w:line="360" w:lineRule="auto"/>
        <w:rPr>
          <w:rFonts w:cs="Times New Roman"/>
        </w:rPr>
      </w:pPr>
      <w:r w:rsidRPr="0039004D">
        <w:rPr>
          <w:rFonts w:cs="Times New Roman"/>
        </w:rPr>
        <w:t>“Es un síntoma de que algo está mal, pero quieren evitarlo, no quieren verlo mucho menos encontrar las causas.”</w:t>
      </w:r>
    </w:p>
    <w:p w14:paraId="4C60A423" w14:textId="77777777" w:rsidR="006746CC" w:rsidRPr="0039004D" w:rsidRDefault="006746CC" w:rsidP="00FD2A04">
      <w:pPr>
        <w:spacing w:line="360" w:lineRule="auto"/>
        <w:jc w:val="both"/>
        <w:rPr>
          <w:rFonts w:cs="Times New Roman"/>
        </w:rPr>
      </w:pPr>
    </w:p>
    <w:p w14:paraId="3285B971" w14:textId="77777777" w:rsidR="00BE774A" w:rsidRPr="0039004D" w:rsidRDefault="00BE774A" w:rsidP="00630088">
      <w:pPr>
        <w:spacing w:line="360" w:lineRule="auto"/>
        <w:jc w:val="both"/>
        <w:rPr>
          <w:rFonts w:cs="Times New Roman"/>
        </w:rPr>
      </w:pPr>
      <w:r w:rsidRPr="0039004D">
        <w:rPr>
          <w:rFonts w:cs="Times New Roman"/>
        </w:rPr>
        <w:t>Adicionalmente, el personal de SUSALUD</w:t>
      </w:r>
      <w:r w:rsidR="006746CC" w:rsidRPr="0039004D">
        <w:rPr>
          <w:rFonts w:cs="Times New Roman"/>
        </w:rPr>
        <w:t xml:space="preserve"> </w:t>
      </w:r>
      <w:r w:rsidR="00630088">
        <w:rPr>
          <w:rFonts w:cs="Times New Roman"/>
        </w:rPr>
        <w:t>considero</w:t>
      </w:r>
      <w:r w:rsidR="006746CC" w:rsidRPr="0039004D">
        <w:rPr>
          <w:rFonts w:cs="Times New Roman"/>
        </w:rPr>
        <w:t xml:space="preserve"> necesario enfatizar en los siguientes tem</w:t>
      </w:r>
      <w:r w:rsidR="003E4E3C">
        <w:rPr>
          <w:rFonts w:cs="Times New Roman"/>
        </w:rPr>
        <w:t xml:space="preserve">as </w:t>
      </w:r>
      <w:r w:rsidR="00630088">
        <w:rPr>
          <w:rFonts w:cs="Times New Roman"/>
        </w:rPr>
        <w:t>aunque</w:t>
      </w:r>
      <w:r w:rsidR="003E4E3C">
        <w:rPr>
          <w:rFonts w:cs="Times New Roman"/>
        </w:rPr>
        <w:t xml:space="preserve"> no fueron </w:t>
      </w:r>
      <w:r w:rsidR="00630088">
        <w:rPr>
          <w:rFonts w:cs="Times New Roman"/>
        </w:rPr>
        <w:t>preguntados</w:t>
      </w:r>
      <w:r w:rsidR="006746CC" w:rsidRPr="0039004D">
        <w:rPr>
          <w:rFonts w:cs="Times New Roman"/>
        </w:rPr>
        <w:t xml:space="preserve"> directamente por el investigador. Ellos consideran </w:t>
      </w:r>
      <w:r w:rsidR="0071104C" w:rsidRPr="0039004D">
        <w:rPr>
          <w:rFonts w:cs="Times New Roman"/>
        </w:rPr>
        <w:t>que</w:t>
      </w:r>
      <w:r w:rsidR="006746CC" w:rsidRPr="0039004D">
        <w:rPr>
          <w:rFonts w:cs="Times New Roman"/>
        </w:rPr>
        <w:t xml:space="preserve"> para que la herramienta informática funcione, se necesita mucha difusión</w:t>
      </w:r>
      <w:r w:rsidR="00630088">
        <w:rPr>
          <w:rFonts w:cs="Times New Roman"/>
        </w:rPr>
        <w:t xml:space="preserve"> de ella y trabajo permanente de</w:t>
      </w:r>
      <w:r w:rsidR="006746CC" w:rsidRPr="0039004D">
        <w:rPr>
          <w:rFonts w:cs="Times New Roman"/>
        </w:rPr>
        <w:t xml:space="preserve"> capacitación, todo esto </w:t>
      </w:r>
      <w:r w:rsidR="00630088">
        <w:rPr>
          <w:rFonts w:cs="Times New Roman"/>
        </w:rPr>
        <w:t xml:space="preserve">en </w:t>
      </w:r>
      <w:r w:rsidR="0071104C">
        <w:rPr>
          <w:rFonts w:cs="Times New Roman"/>
        </w:rPr>
        <w:t>búsqueda</w:t>
      </w:r>
      <w:r w:rsidR="00630088">
        <w:rPr>
          <w:rFonts w:cs="Times New Roman"/>
        </w:rPr>
        <w:t xml:space="preserve"> de</w:t>
      </w:r>
      <w:r w:rsidR="006746CC" w:rsidRPr="0039004D">
        <w:rPr>
          <w:rFonts w:cs="Times New Roman"/>
        </w:rPr>
        <w:t xml:space="preserve"> desmitificar el reclamo para quitarle la connotación negativa que tiene actualmente. </w:t>
      </w:r>
      <w:r w:rsidR="00630088">
        <w:rPr>
          <w:rFonts w:cs="Times New Roman"/>
        </w:rPr>
        <w:t xml:space="preserve">Consideran </w:t>
      </w:r>
      <w:r w:rsidR="00A97E67">
        <w:rPr>
          <w:rFonts w:cs="Times New Roman"/>
        </w:rPr>
        <w:t>que</w:t>
      </w:r>
      <w:r w:rsidR="00630088">
        <w:rPr>
          <w:rFonts w:cs="Times New Roman"/>
        </w:rPr>
        <w:t xml:space="preserve"> para que este sistema sea utilizado es importante que los gestores de IPRESS vean la necesidad de mejorar.</w:t>
      </w:r>
      <w:r w:rsidR="006746CC" w:rsidRPr="0039004D">
        <w:rPr>
          <w:rFonts w:cs="Times New Roman"/>
        </w:rPr>
        <w:t xml:space="preserve"> Opinaron que con este sistema se podría conocer los niveles de calidad brindados por las IPRESS, aunque fueron claros al decir que </w:t>
      </w:r>
      <w:r w:rsidR="00630088">
        <w:rPr>
          <w:rFonts w:cs="Times New Roman"/>
        </w:rPr>
        <w:t>pocos reclamos en una IPRESS</w:t>
      </w:r>
      <w:r w:rsidR="002E1E27">
        <w:rPr>
          <w:rFonts w:cs="Times New Roman"/>
        </w:rPr>
        <w:t xml:space="preserve"> </w:t>
      </w:r>
      <w:r w:rsidR="00630088">
        <w:rPr>
          <w:rFonts w:cs="Times New Roman"/>
        </w:rPr>
        <w:t>no implica altos niveles de calidad.</w:t>
      </w:r>
      <w:r w:rsidR="006746CC" w:rsidRPr="0039004D">
        <w:rPr>
          <w:rFonts w:cs="Times New Roman"/>
        </w:rPr>
        <w:t xml:space="preserve"> Resaltaron que tener un formato en papel es aún necesario para poblaciones lejanas con poca conectivida</w:t>
      </w:r>
      <w:r w:rsidR="00630088">
        <w:rPr>
          <w:rFonts w:cs="Times New Roman"/>
        </w:rPr>
        <w:t xml:space="preserve">d o con poco uso de tecnología y que </w:t>
      </w:r>
      <w:r w:rsidR="006746CC" w:rsidRPr="0039004D">
        <w:rPr>
          <w:rFonts w:cs="Times New Roman"/>
        </w:rPr>
        <w:t xml:space="preserve">debe realizarse un manual sobre cómo utilizar el sistema planteado. </w:t>
      </w:r>
    </w:p>
    <w:p w14:paraId="4F27FF03" w14:textId="77777777" w:rsidR="006746CC" w:rsidRPr="0039004D" w:rsidRDefault="00BE774A" w:rsidP="00FD2A04">
      <w:pPr>
        <w:pStyle w:val="Cita"/>
        <w:spacing w:line="360" w:lineRule="auto"/>
        <w:rPr>
          <w:rFonts w:cs="Times New Roman"/>
          <w:b/>
        </w:rPr>
      </w:pPr>
      <w:r w:rsidRPr="0039004D">
        <w:rPr>
          <w:rFonts w:cs="Times New Roman"/>
        </w:rPr>
        <w:t>“…considerando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tu puedes decir que es mala, pero si una IPRESS no tiene reclamos no puedes decir que sea buena.”</w:t>
      </w:r>
    </w:p>
    <w:p w14:paraId="4C6F038F" w14:textId="77777777" w:rsidR="00CF177C" w:rsidRPr="003E4E3C" w:rsidRDefault="003E4E3C" w:rsidP="004210F8">
      <w:pPr>
        <w:pStyle w:val="Ttulo3"/>
        <w:numPr>
          <w:ilvl w:val="1"/>
          <w:numId w:val="33"/>
        </w:numPr>
      </w:pPr>
      <w:bookmarkStart w:id="41" w:name="_Toc510209117"/>
      <w:r>
        <w:t>Gestores</w:t>
      </w:r>
      <w:r w:rsidR="006746CC" w:rsidRPr="0039004D">
        <w:t xml:space="preserve"> de IPRESS</w:t>
      </w:r>
      <w:bookmarkEnd w:id="41"/>
    </w:p>
    <w:p w14:paraId="59E86D40" w14:textId="77777777" w:rsidR="000C417A" w:rsidRPr="0039004D" w:rsidRDefault="00FC4E53" w:rsidP="00172F6D">
      <w:pPr>
        <w:spacing w:line="360" w:lineRule="auto"/>
        <w:jc w:val="both"/>
        <w:rPr>
          <w:rFonts w:cs="Times New Roman"/>
        </w:rPr>
      </w:pPr>
      <w:r w:rsidRPr="0039004D">
        <w:rPr>
          <w:rFonts w:cs="Times New Roman"/>
        </w:rPr>
        <w:t xml:space="preserve">Los reclamos fueron definidos por los gestores como la expresión de un descontento de los ciudadanos hacia el servicio brindado de atención en salud y los consideran importantes porque los ven como una forma en que el ciudadano diga cómo es que desea que se le brinde la atención en salud y </w:t>
      </w:r>
      <w:r w:rsidR="000E7E6C">
        <w:rPr>
          <w:rFonts w:cs="Times New Roman"/>
        </w:rPr>
        <w:t xml:space="preserve">los </w:t>
      </w:r>
      <w:r w:rsidRPr="0039004D">
        <w:rPr>
          <w:rFonts w:cs="Times New Roman"/>
        </w:rPr>
        <w:t xml:space="preserve">ven como un reto. Los gestores consideran que actualmente los reclamos son vistos </w:t>
      </w:r>
      <w:r w:rsidR="000E7E6C">
        <w:rPr>
          <w:rFonts w:cs="Times New Roman"/>
        </w:rPr>
        <w:t>de forma negativa</w:t>
      </w:r>
      <w:r w:rsidRPr="0039004D">
        <w:rPr>
          <w:rFonts w:cs="Times New Roman"/>
        </w:rPr>
        <w:t xml:space="preserve">, ya que </w:t>
      </w:r>
      <w:r w:rsidR="000E7E6C">
        <w:rPr>
          <w:rFonts w:cs="Times New Roman"/>
        </w:rPr>
        <w:t xml:space="preserve">para </w:t>
      </w:r>
      <w:r w:rsidRPr="0039004D">
        <w:rPr>
          <w:rFonts w:cs="Times New Roman"/>
        </w:rPr>
        <w:t xml:space="preserve">los prestadores de salud </w:t>
      </w:r>
      <w:r w:rsidR="000E7E6C">
        <w:rPr>
          <w:rFonts w:cs="Times New Roman"/>
        </w:rPr>
        <w:t>son</w:t>
      </w:r>
      <w:r w:rsidRPr="0039004D">
        <w:rPr>
          <w:rFonts w:cs="Times New Roman"/>
        </w:rPr>
        <w:t xml:space="preserve"> una int</w:t>
      </w:r>
      <w:r w:rsidR="000E7E6C">
        <w:rPr>
          <w:rFonts w:cs="Times New Roman"/>
        </w:rPr>
        <w:t>erferencia en la atención y no</w:t>
      </w:r>
      <w:r w:rsidRPr="0039004D">
        <w:rPr>
          <w:rFonts w:cs="Times New Roman"/>
        </w:rPr>
        <w:t xml:space="preserve"> una oportunidad de mejora </w:t>
      </w:r>
      <w:r w:rsidR="000E7E6C">
        <w:rPr>
          <w:rFonts w:cs="Times New Roman"/>
        </w:rPr>
        <w:t>es por esto que prefieren esconderlos.</w:t>
      </w:r>
      <w:r w:rsidRPr="0039004D">
        <w:rPr>
          <w:rFonts w:cs="Times New Roman"/>
        </w:rPr>
        <w:t xml:space="preserve"> </w:t>
      </w:r>
      <w:r w:rsidR="000E7E6C">
        <w:rPr>
          <w:rFonts w:cs="Times New Roman"/>
        </w:rPr>
        <w:t>Sobre las formas que reciben los reclamos comentaron que tienen</w:t>
      </w:r>
      <w:r w:rsidRPr="0039004D">
        <w:rPr>
          <w:rFonts w:cs="Times New Roman"/>
        </w:rPr>
        <w:t xml:space="preserve"> </w:t>
      </w:r>
      <w:r w:rsidRPr="0039004D">
        <w:rPr>
          <w:rFonts w:cs="Times New Roman"/>
        </w:rPr>
        <w:lastRenderedPageBreak/>
        <w:t>las Pla</w:t>
      </w:r>
      <w:r w:rsidR="000E7E6C">
        <w:rPr>
          <w:rFonts w:cs="Times New Roman"/>
        </w:rPr>
        <w:t>taforma de Atención al Usuario,</w:t>
      </w:r>
      <w:r w:rsidRPr="0039004D">
        <w:rPr>
          <w:rFonts w:cs="Times New Roman"/>
        </w:rPr>
        <w:t xml:space="preserve"> el </w:t>
      </w:r>
      <w:r w:rsidRPr="00C618AF">
        <w:rPr>
          <w:rFonts w:cs="Times New Roman"/>
          <w:lang w:val="es-PE"/>
        </w:rPr>
        <w:t>Totem</w:t>
      </w:r>
      <w:r w:rsidRPr="0039004D">
        <w:rPr>
          <w:rFonts w:cs="Times New Roman"/>
        </w:rPr>
        <w:t xml:space="preserve"> </w:t>
      </w:r>
      <w:r w:rsidR="000E7E6C">
        <w:rPr>
          <w:rFonts w:cs="Times New Roman"/>
        </w:rPr>
        <w:t>de SUSALUD y</w:t>
      </w:r>
      <w:r w:rsidRPr="0039004D">
        <w:rPr>
          <w:rFonts w:cs="Times New Roman"/>
        </w:rPr>
        <w:t xml:space="preserve"> e</w:t>
      </w:r>
      <w:r w:rsidR="000E7E6C">
        <w:rPr>
          <w:rFonts w:cs="Times New Roman"/>
        </w:rPr>
        <w:t>l Libro de Reclamaciones.</w:t>
      </w:r>
    </w:p>
    <w:p w14:paraId="44B40418" w14:textId="77777777" w:rsidR="00FC4E53" w:rsidRPr="0039004D" w:rsidRDefault="00341389" w:rsidP="00172F6D">
      <w:pPr>
        <w:pStyle w:val="Cita"/>
        <w:spacing w:line="360" w:lineRule="auto"/>
        <w:rPr>
          <w:rFonts w:cs="Times New Roman"/>
        </w:rPr>
      </w:pPr>
      <w:r w:rsidRPr="0039004D">
        <w:t>“No,</w:t>
      </w:r>
      <w:r w:rsidR="000C417A" w:rsidRPr="0039004D">
        <w:t xml:space="preserve"> la queja es un reto para poder nosotros mejorar porque si yo no recibo quejas yo puedo decir 'o todo </w:t>
      </w:r>
      <w:r w:rsidRPr="0039004D">
        <w:t>está</w:t>
      </w:r>
      <w:r w:rsidR="000C417A" w:rsidRPr="0039004D">
        <w:t xml:space="preserve"> bien o realmente la gente es indiferente' y yo creo que la gente se queje para poder hacer las cosas mejores cada vez.</w:t>
      </w:r>
      <w:r w:rsidRPr="0039004D">
        <w:t xml:space="preserve"> Sí</w:t>
      </w:r>
      <w:r w:rsidR="000C417A" w:rsidRPr="0039004D">
        <w:t xml:space="preserve">, a </w:t>
      </w:r>
      <w:r w:rsidRPr="0039004D">
        <w:t>mí</w:t>
      </w:r>
      <w:r w:rsidR="000C417A" w:rsidRPr="0039004D">
        <w:t xml:space="preserve"> no me fastidian las quejas, yo les agradezco cuando se quejan, 'muchas gracias' les digo porque realmente </w:t>
      </w:r>
      <w:r w:rsidR="00B8443C" w:rsidRPr="0039004D">
        <w:t>sí</w:t>
      </w:r>
      <w:r w:rsidR="000C417A" w:rsidRPr="0039004D">
        <w:t xml:space="preserve">, porque eso me va a permitir tener, poder ingeniarme otra cosa para poder ver que eso se haga de la mejor manera, yo creo que siempre van a haber quejas porque siempre el ser humano va a lograr buscar lo mejor </w:t>
      </w:r>
      <w:r w:rsidRPr="0039004D">
        <w:t>¿</w:t>
      </w:r>
      <w:r w:rsidR="000C417A" w:rsidRPr="0039004D">
        <w:t>no es cierto?</w:t>
      </w:r>
      <w:r w:rsidRPr="0039004D">
        <w:t>”</w:t>
      </w:r>
    </w:p>
    <w:p w14:paraId="490DF060" w14:textId="77777777" w:rsidR="00FC4E53" w:rsidRPr="0039004D" w:rsidRDefault="00FC4E53" w:rsidP="00172F6D">
      <w:pPr>
        <w:spacing w:line="360" w:lineRule="auto"/>
        <w:jc w:val="both"/>
        <w:rPr>
          <w:rFonts w:cs="Times New Roman"/>
        </w:rPr>
      </w:pPr>
      <w:r w:rsidRPr="0039004D">
        <w:rPr>
          <w:rFonts w:cs="Times New Roman"/>
        </w:rPr>
        <w:t>Sobre el manejo actual que tienen los reclamos dentro de las IPRESS</w:t>
      </w:r>
      <w:r w:rsidR="0054574C">
        <w:rPr>
          <w:rFonts w:cs="Times New Roman"/>
        </w:rPr>
        <w:t xml:space="preserve"> contaron </w:t>
      </w:r>
      <w:r w:rsidRPr="0039004D">
        <w:rPr>
          <w:rFonts w:cs="Times New Roman"/>
        </w:rPr>
        <w:t>que realizan estadísticas de manera man</w:t>
      </w:r>
      <w:r w:rsidR="001E4FB2">
        <w:rPr>
          <w:rFonts w:cs="Times New Roman"/>
        </w:rPr>
        <w:t>ual para poder generar reportes y con estos reportes hacen algunas reuniones de personal</w:t>
      </w:r>
      <w:r w:rsidRPr="0039004D">
        <w:rPr>
          <w:rFonts w:cs="Times New Roman"/>
        </w:rPr>
        <w:t xml:space="preserve"> para poder encontrar cómo mejorar esa área específica a un nivel general. </w:t>
      </w:r>
      <w:r w:rsidR="001E4FB2">
        <w:rPr>
          <w:rFonts w:cs="Times New Roman"/>
        </w:rPr>
        <w:t>Algunos</w:t>
      </w:r>
      <w:r w:rsidRPr="0039004D">
        <w:rPr>
          <w:rFonts w:cs="Times New Roman"/>
        </w:rPr>
        <w:t xml:space="preserve"> contaron que</w:t>
      </w:r>
      <w:r w:rsidR="001E4FB2">
        <w:rPr>
          <w:rFonts w:cs="Times New Roman"/>
        </w:rPr>
        <w:t xml:space="preserve"> con</w:t>
      </w:r>
      <w:r w:rsidRPr="0039004D">
        <w:rPr>
          <w:rFonts w:cs="Times New Roman"/>
        </w:rPr>
        <w:t xml:space="preserve"> el sistema Totem </w:t>
      </w:r>
      <w:r w:rsidR="001E4FB2">
        <w:rPr>
          <w:rFonts w:cs="Times New Roman"/>
        </w:rPr>
        <w:t xml:space="preserve">se </w:t>
      </w:r>
      <w:r w:rsidRPr="0039004D">
        <w:rPr>
          <w:rFonts w:cs="Times New Roman"/>
        </w:rPr>
        <w:t>envía</w:t>
      </w:r>
      <w:r w:rsidR="001E4FB2">
        <w:rPr>
          <w:rFonts w:cs="Times New Roman"/>
        </w:rPr>
        <w:t>n</w:t>
      </w:r>
      <w:r w:rsidRPr="0039004D">
        <w:rPr>
          <w:rFonts w:cs="Times New Roman"/>
        </w:rPr>
        <w:t xml:space="preserve"> correos electrónicos a personas designadas con los últimos reclamos presentados para </w:t>
      </w:r>
      <w:r w:rsidR="001E4FB2">
        <w:rPr>
          <w:rFonts w:cs="Times New Roman"/>
        </w:rPr>
        <w:t>ser derivados adecuadamente para darles solución.</w:t>
      </w:r>
      <w:r w:rsidRPr="0039004D">
        <w:rPr>
          <w:rFonts w:cs="Times New Roman"/>
        </w:rPr>
        <w:t xml:space="preserve"> Explicaron cómo es que actualmente la mayoría de reclamos ingresa por las </w:t>
      </w:r>
      <w:r w:rsidR="003E4E3C">
        <w:rPr>
          <w:rFonts w:cs="Times New Roman"/>
        </w:rPr>
        <w:t>PAUS</w:t>
      </w:r>
      <w:r w:rsidRPr="0039004D">
        <w:rPr>
          <w:rFonts w:cs="Times New Roman"/>
        </w:rPr>
        <w:t xml:space="preserve"> y que </w:t>
      </w:r>
      <w:r w:rsidR="001E4FB2">
        <w:rPr>
          <w:rFonts w:cs="Times New Roman"/>
        </w:rPr>
        <w:t xml:space="preserve">se entabla </w:t>
      </w:r>
      <w:r w:rsidRPr="0039004D">
        <w:rPr>
          <w:rFonts w:cs="Times New Roman"/>
        </w:rPr>
        <w:t xml:space="preserve">una comunicación directa entre el ciudadano reclamante y el personal de la PAUS </w:t>
      </w:r>
      <w:r w:rsidR="001E4FB2">
        <w:rPr>
          <w:rFonts w:cs="Times New Roman"/>
        </w:rPr>
        <w:t>para intentar dar solución al reclamo al instante. Cuando se necesita hacer una investigación se realiza una verificación</w:t>
      </w:r>
      <w:r w:rsidRPr="0039004D">
        <w:rPr>
          <w:rFonts w:cs="Times New Roman"/>
        </w:rPr>
        <w:t xml:space="preserve"> para poder </w:t>
      </w:r>
      <w:r w:rsidR="001E4FB2">
        <w:rPr>
          <w:rFonts w:cs="Times New Roman"/>
        </w:rPr>
        <w:t>saber</w:t>
      </w:r>
      <w:r w:rsidRPr="0039004D">
        <w:rPr>
          <w:rFonts w:cs="Times New Roman"/>
        </w:rPr>
        <w:t xml:space="preserve"> si este reclamo necesita acceso a la historia clínica del paciente afectado</w:t>
      </w:r>
      <w:r w:rsidR="001E4FB2">
        <w:rPr>
          <w:rFonts w:cs="Times New Roman"/>
        </w:rPr>
        <w:t xml:space="preserve"> y hacer las indagaciones correspondientes</w:t>
      </w:r>
      <w:r w:rsidRPr="0039004D">
        <w:rPr>
          <w:rFonts w:cs="Times New Roman"/>
        </w:rPr>
        <w:t>. Sugieren que cambiarían cómo se m</w:t>
      </w:r>
      <w:r w:rsidR="001E4FB2">
        <w:rPr>
          <w:rFonts w:cs="Times New Roman"/>
        </w:rPr>
        <w:t>anejan los reclamos actualmente</w:t>
      </w:r>
      <w:r w:rsidRPr="0039004D">
        <w:rPr>
          <w:rFonts w:cs="Times New Roman"/>
        </w:rPr>
        <w:t xml:space="preserve"> </w:t>
      </w:r>
      <w:r w:rsidR="001E4FB2">
        <w:rPr>
          <w:rFonts w:cs="Times New Roman"/>
        </w:rPr>
        <w:t>mediante reuniones de gestión periódicas</w:t>
      </w:r>
      <w:r w:rsidRPr="0039004D">
        <w:rPr>
          <w:rFonts w:cs="Times New Roman"/>
        </w:rPr>
        <w:t xml:space="preserve"> en las que se revisen </w:t>
      </w:r>
      <w:r w:rsidR="001E4FB2">
        <w:rPr>
          <w:rFonts w:cs="Times New Roman"/>
        </w:rPr>
        <w:t>los</w:t>
      </w:r>
      <w:r w:rsidRPr="0039004D">
        <w:rPr>
          <w:rFonts w:cs="Times New Roman"/>
        </w:rPr>
        <w:t xml:space="preserve"> reclamos para poder identificar problemas que presenta la población y que no se resuelv</w:t>
      </w:r>
      <w:r w:rsidR="00012AD5">
        <w:rPr>
          <w:rFonts w:cs="Times New Roman"/>
        </w:rPr>
        <w:t>a solo de forma personal ante un</w:t>
      </w:r>
      <w:r w:rsidRPr="0039004D">
        <w:rPr>
          <w:rFonts w:cs="Times New Roman"/>
        </w:rPr>
        <w:t xml:space="preserve"> reclamante.</w:t>
      </w:r>
    </w:p>
    <w:p w14:paraId="36CB5CAE" w14:textId="77777777" w:rsidR="00FC4E53" w:rsidRPr="0039004D" w:rsidRDefault="000C417A" w:rsidP="00172F6D">
      <w:pPr>
        <w:pStyle w:val="Cita"/>
        <w:spacing w:line="360" w:lineRule="auto"/>
        <w:rPr>
          <w:rFonts w:cs="Times New Roman"/>
        </w:rPr>
      </w:pPr>
      <w:r w:rsidRPr="0039004D">
        <w:t>“He viajado a provincias para dictar unos cursos de postgrado y los alumnos me decían lo mismo 'Dr. las autoridades no nos visitan, nadie sabe lo que pasa en nuestra posta' y entonces si no sabemos cómo está la situación de la estructura de los procesos, mucho menos vamos a saber cómo le afecta al paciente, entonces hay un gran reto con lo que Ud. me dice.”</w:t>
      </w:r>
    </w:p>
    <w:p w14:paraId="32AF55D4" w14:textId="77777777" w:rsidR="00FC4E53" w:rsidRPr="0039004D" w:rsidRDefault="00FC4E53" w:rsidP="00172F6D">
      <w:pPr>
        <w:spacing w:line="360" w:lineRule="auto"/>
        <w:jc w:val="both"/>
        <w:rPr>
          <w:rFonts w:cs="Times New Roman"/>
        </w:rPr>
      </w:pPr>
      <w:r w:rsidRPr="0039004D">
        <w:rPr>
          <w:rFonts w:cs="Times New Roman"/>
        </w:rPr>
        <w:lastRenderedPageBreak/>
        <w:t xml:space="preserve">Igualmente mencionaron que para solucionar los reclamos existen muchos impedimentos como </w:t>
      </w:r>
      <w:r w:rsidR="00DE453E">
        <w:rPr>
          <w:rFonts w:cs="Times New Roman"/>
        </w:rPr>
        <w:t>la falta de comunicación con</w:t>
      </w:r>
      <w:r w:rsidRPr="0039004D">
        <w:rPr>
          <w:rFonts w:cs="Times New Roman"/>
        </w:rPr>
        <w:t xml:space="preserve"> SUSALUD </w:t>
      </w:r>
      <w:r w:rsidR="00DE453E">
        <w:rPr>
          <w:rFonts w:cs="Times New Roman"/>
        </w:rPr>
        <w:t>sobre</w:t>
      </w:r>
      <w:r w:rsidRPr="0039004D">
        <w:rPr>
          <w:rFonts w:cs="Times New Roman"/>
        </w:rPr>
        <w:t xml:space="preserve"> los reclamos presentados </w:t>
      </w:r>
      <w:r w:rsidR="00DE453E">
        <w:rPr>
          <w:rFonts w:cs="Times New Roman"/>
        </w:rPr>
        <w:t>mediante</w:t>
      </w:r>
      <w:r w:rsidRPr="0039004D">
        <w:rPr>
          <w:rFonts w:cs="Times New Roman"/>
        </w:rPr>
        <w:t xml:space="preserve"> el </w:t>
      </w:r>
      <w:r w:rsidRPr="00C618AF">
        <w:rPr>
          <w:rFonts w:cs="Times New Roman"/>
          <w:lang w:val="es-PE"/>
        </w:rPr>
        <w:t>Totem</w:t>
      </w:r>
      <w:r w:rsidRPr="0039004D">
        <w:rPr>
          <w:rFonts w:cs="Times New Roman"/>
        </w:rPr>
        <w:t xml:space="preserve">, identificaron que es necesario </w:t>
      </w:r>
      <w:r w:rsidR="00DE453E">
        <w:rPr>
          <w:rFonts w:cs="Times New Roman"/>
        </w:rPr>
        <w:t xml:space="preserve">que exista un sistema </w:t>
      </w:r>
      <w:r w:rsidR="00E87C58">
        <w:rPr>
          <w:rFonts w:cs="Times New Roman"/>
        </w:rPr>
        <w:t>único que también permita los reclamos de parte del personal interno de la IPRESS.</w:t>
      </w:r>
      <w:r w:rsidRPr="0039004D">
        <w:rPr>
          <w:rFonts w:cs="Times New Roman"/>
        </w:rPr>
        <w:t xml:space="preserve"> Adicionalmente, identificaron problemas de distintas índoles para poder resol</w:t>
      </w:r>
      <w:r w:rsidR="00E87C58">
        <w:rPr>
          <w:rFonts w:cs="Times New Roman"/>
        </w:rPr>
        <w:t>ver reclamos dentro del sector</w:t>
      </w:r>
      <w:r w:rsidRPr="0039004D">
        <w:rPr>
          <w:rFonts w:cs="Times New Roman"/>
        </w:rPr>
        <w:t>, como</w:t>
      </w:r>
      <w:r w:rsidR="00E87C58">
        <w:rPr>
          <w:rFonts w:cs="Times New Roman"/>
        </w:rPr>
        <w:t xml:space="preserve"> la falta de presupuesto,</w:t>
      </w:r>
      <w:r w:rsidRPr="0039004D">
        <w:rPr>
          <w:rFonts w:cs="Times New Roman"/>
        </w:rPr>
        <w:t xml:space="preserve"> corrupción,</w:t>
      </w:r>
      <w:r w:rsidR="00E87C58">
        <w:rPr>
          <w:rFonts w:cs="Times New Roman"/>
        </w:rPr>
        <w:t xml:space="preserve"> excesiva delegación,</w:t>
      </w:r>
      <w:r w:rsidRPr="0039004D">
        <w:rPr>
          <w:rFonts w:cs="Times New Roman"/>
        </w:rPr>
        <w:t xml:space="preserve"> problemas de comunicación dentro del mismo personal de salud</w:t>
      </w:r>
      <w:r w:rsidR="00E87C58">
        <w:rPr>
          <w:rFonts w:cs="Times New Roman"/>
        </w:rPr>
        <w:t xml:space="preserve"> y problemas </w:t>
      </w:r>
      <w:r w:rsidR="002E1E27">
        <w:rPr>
          <w:rFonts w:cs="Times New Roman"/>
        </w:rPr>
        <w:t>políticos</w:t>
      </w:r>
      <w:r w:rsidRPr="0039004D">
        <w:rPr>
          <w:rFonts w:cs="Times New Roman"/>
        </w:rPr>
        <w:t>.</w:t>
      </w:r>
    </w:p>
    <w:p w14:paraId="0B7C7EF6" w14:textId="77777777" w:rsidR="00FC4E53" w:rsidRPr="0039004D" w:rsidRDefault="00FC4E53" w:rsidP="00172F6D">
      <w:pPr>
        <w:pStyle w:val="Cita"/>
        <w:spacing w:line="360" w:lineRule="auto"/>
        <w:rPr>
          <w:rFonts w:cs="Times New Roman"/>
        </w:rPr>
      </w:pPr>
      <w:r w:rsidRPr="0039004D">
        <w:t xml:space="preserve">“nos causa mucha incomodidad es que el flujo es a un solo lado, o sea el paciente puede quejarse de que el </w:t>
      </w:r>
      <w:r w:rsidR="00BA4CC0" w:rsidRPr="0039004D">
        <w:t>médico</w:t>
      </w:r>
      <w:r w:rsidRPr="0039004D">
        <w:t xml:space="preserve"> lo agredió, pero si el paciente agredió al médico, el </w:t>
      </w:r>
      <w:r w:rsidR="00BA4CC0" w:rsidRPr="0039004D">
        <w:t>médico</w:t>
      </w:r>
      <w:r w:rsidRPr="0039004D">
        <w:t xml:space="preserve"> no puede quejarse, no tiene a donde lo único que le queda es ir a la comisaría, entonces el usuario tiene esa facilidad, porque el médico como un usuario no le podrían dar esa facilidad?”</w:t>
      </w:r>
    </w:p>
    <w:p w14:paraId="421F47C8" w14:textId="77777777" w:rsidR="00FC4E53" w:rsidRPr="0039004D" w:rsidRDefault="00FC4E53" w:rsidP="00172F6D">
      <w:pPr>
        <w:spacing w:line="360" w:lineRule="auto"/>
        <w:jc w:val="both"/>
        <w:rPr>
          <w:rFonts w:cs="Times New Roman"/>
        </w:rPr>
      </w:pPr>
      <w:r w:rsidRPr="0039004D">
        <w:rPr>
          <w:rFonts w:cs="Times New Roman"/>
        </w:rPr>
        <w:t xml:space="preserve">Dentro de estas experiencias laborales </w:t>
      </w:r>
      <w:r w:rsidR="00E87C58">
        <w:rPr>
          <w:rFonts w:cs="Times New Roman"/>
        </w:rPr>
        <w:t xml:space="preserve">que </w:t>
      </w:r>
      <w:r w:rsidRPr="0039004D">
        <w:rPr>
          <w:rFonts w:cs="Times New Roman"/>
        </w:rPr>
        <w:t>comen</w:t>
      </w:r>
      <w:r w:rsidR="00E87C58">
        <w:rPr>
          <w:rFonts w:cs="Times New Roman"/>
        </w:rPr>
        <w:t>taron identificaron</w:t>
      </w:r>
      <w:r w:rsidRPr="0039004D">
        <w:rPr>
          <w:rFonts w:cs="Times New Roman"/>
        </w:rPr>
        <w:t xml:space="preserve"> la gran confianza que existe hacia niveles inferiores y superiores para resolver un recl</w:t>
      </w:r>
      <w:r w:rsidR="002176C2">
        <w:rPr>
          <w:rFonts w:cs="Times New Roman"/>
        </w:rPr>
        <w:t xml:space="preserve">amo, </w:t>
      </w:r>
      <w:r w:rsidR="00E87C58">
        <w:rPr>
          <w:rFonts w:cs="Times New Roman"/>
        </w:rPr>
        <w:t>y que a veces</w:t>
      </w:r>
      <w:r w:rsidR="002176C2">
        <w:rPr>
          <w:rFonts w:cs="Times New Roman"/>
        </w:rPr>
        <w:t xml:space="preserve"> termina jugándoles en contra</w:t>
      </w:r>
      <w:r w:rsidR="00E87C58">
        <w:rPr>
          <w:rFonts w:cs="Times New Roman"/>
        </w:rPr>
        <w:t xml:space="preserve"> ya que</w:t>
      </w:r>
      <w:r w:rsidRPr="0039004D">
        <w:rPr>
          <w:rFonts w:cs="Times New Roman"/>
        </w:rPr>
        <w:t xml:space="preserve"> retrasa la resolución del mismo. Comentaron que ellos intentan hacer un seguimiento de los reclamos recibidos pero muchas veces no cuentan con los medios </w:t>
      </w:r>
      <w:r w:rsidR="000B6BB1">
        <w:rPr>
          <w:rFonts w:cs="Times New Roman"/>
        </w:rPr>
        <w:t>para hacerlo.</w:t>
      </w:r>
      <w:r w:rsidRPr="0039004D">
        <w:rPr>
          <w:rFonts w:cs="Times New Roman"/>
        </w:rPr>
        <w:t xml:space="preserve"> Contaron que existen muchos problemas sobre todo con historias clínicas, demoras en la atención, falta de medicamentos e insumos y aseguramiento; pero como tienen dificultades para </w:t>
      </w:r>
      <w:r w:rsidR="000B6BB1">
        <w:rPr>
          <w:rFonts w:cs="Times New Roman"/>
        </w:rPr>
        <w:t>verlo en estadísticas</w:t>
      </w:r>
      <w:r w:rsidRPr="0039004D">
        <w:rPr>
          <w:rFonts w:cs="Times New Roman"/>
        </w:rPr>
        <w:t xml:space="preserve">, la información con la que suelen tomar decisiones para mejorar servicios </w:t>
      </w:r>
      <w:r w:rsidR="000B6BB1">
        <w:rPr>
          <w:rFonts w:cs="Times New Roman"/>
        </w:rPr>
        <w:t>no es del todo precisa</w:t>
      </w:r>
      <w:r w:rsidRPr="0039004D">
        <w:rPr>
          <w:rFonts w:cs="Times New Roman"/>
        </w:rPr>
        <w:t>. Ellos consideran que la población debería participar activamente en la gestión de la IPRESS y que por eso toda la información de reclamos debería ser de acceso público.</w:t>
      </w:r>
    </w:p>
    <w:p w14:paraId="4511A823" w14:textId="77777777" w:rsidR="00FC4E53" w:rsidRPr="0039004D" w:rsidRDefault="00FC4E53" w:rsidP="00172F6D">
      <w:pPr>
        <w:spacing w:line="360" w:lineRule="auto"/>
        <w:jc w:val="both"/>
        <w:rPr>
          <w:rFonts w:cs="Times New Roman"/>
        </w:rPr>
      </w:pPr>
    </w:p>
    <w:p w14:paraId="516C1072" w14:textId="77777777" w:rsidR="000C417A" w:rsidRPr="0039004D" w:rsidRDefault="00FC4E53" w:rsidP="00172F6D">
      <w:pPr>
        <w:spacing w:line="360" w:lineRule="auto"/>
        <w:jc w:val="both"/>
        <w:rPr>
          <w:rFonts w:cs="Times New Roman"/>
          <w:lang w:val="es-ES"/>
        </w:rPr>
      </w:pPr>
      <w:r w:rsidRPr="0039004D">
        <w:rPr>
          <w:rFonts w:cs="Times New Roman"/>
          <w:lang w:val="es-ES"/>
        </w:rPr>
        <w:t>Sobre la herramienta informática propuesta, los gestores consideran que sí serviría y que les permitiría conocer el día a día de la institución</w:t>
      </w:r>
      <w:r w:rsidR="000B6BB1">
        <w:rPr>
          <w:rFonts w:cs="Times New Roman"/>
          <w:lang w:val="es-ES"/>
        </w:rPr>
        <w:t xml:space="preserve"> para implementar mejoras</w:t>
      </w:r>
      <w:r w:rsidRPr="0039004D">
        <w:rPr>
          <w:rFonts w:cs="Times New Roman"/>
          <w:lang w:val="es-ES"/>
        </w:rPr>
        <w:t xml:space="preserve">, además que facilitaría la rápida resolución de los reclamos. Para lograr esto, ellos quisieran poder ver fácilmente </w:t>
      </w:r>
      <w:r w:rsidR="000B6BB1">
        <w:rPr>
          <w:rFonts w:cs="Times New Roman"/>
          <w:lang w:val="es-ES"/>
        </w:rPr>
        <w:t>los tipos más frecuentes de reclamos</w:t>
      </w:r>
      <w:r w:rsidRPr="0039004D">
        <w:rPr>
          <w:rFonts w:cs="Times New Roman"/>
          <w:lang w:val="es-ES"/>
        </w:rPr>
        <w:t>, la fecha máxima que tienen para dar</w:t>
      </w:r>
      <w:r w:rsidR="000B6BB1">
        <w:rPr>
          <w:rFonts w:cs="Times New Roman"/>
          <w:lang w:val="es-ES"/>
        </w:rPr>
        <w:t>les una respuesta y</w:t>
      </w:r>
      <w:r w:rsidRPr="0039004D">
        <w:rPr>
          <w:rFonts w:cs="Times New Roman"/>
          <w:lang w:val="es-ES"/>
        </w:rPr>
        <w:t xml:space="preserve"> cuál es el servicio que está presentando más problemas. Además, consideran que de todas maneras compartirían esta herramienta, especialmente para hacer reuniones con sus respectivos comités.</w:t>
      </w:r>
    </w:p>
    <w:p w14:paraId="39BFB510" w14:textId="77777777" w:rsidR="00341389" w:rsidRPr="0039004D" w:rsidRDefault="000C417A" w:rsidP="00172F6D">
      <w:pPr>
        <w:pStyle w:val="Cita"/>
        <w:spacing w:line="360" w:lineRule="auto"/>
      </w:pPr>
      <w:r w:rsidRPr="0039004D">
        <w:lastRenderedPageBreak/>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14:paraId="0A9203E1" w14:textId="77777777" w:rsidR="00341389" w:rsidRPr="0039004D" w:rsidRDefault="00341389" w:rsidP="00172F6D">
      <w:pPr>
        <w:spacing w:line="360" w:lineRule="auto"/>
      </w:pPr>
    </w:p>
    <w:p w14:paraId="1EAB72C8" w14:textId="77777777" w:rsidR="00FC4E53" w:rsidRPr="0039004D" w:rsidRDefault="00341389" w:rsidP="00172F6D">
      <w:pPr>
        <w:pStyle w:val="Cita"/>
        <w:spacing w:line="360" w:lineRule="auto"/>
      </w:pPr>
      <w:r w:rsidRPr="0039004D">
        <w:t xml:space="preserve">“Y falta la retroalimentación de SUSALUD, debería ser un sistema compartido, de acceso compartido, porque SUSALUD podría mandar toda eso a fin de mes, pero ya de que me sirve esa información tan tardíamente, entonces si es inmediatamente </w:t>
      </w:r>
      <w:r w:rsidR="003E4E3C" w:rsidRPr="0039004D">
        <w:t>sería</w:t>
      </w:r>
      <w:r w:rsidRPr="0039004D">
        <w:t xml:space="preserve"> mucho más rápido, es que ahí hay los extremos si solamente se queda a nivel local</w:t>
      </w:r>
      <w:r w:rsidR="00172F6D" w:rsidRPr="0039004D">
        <w:t xml:space="preserve"> comienzan los contubernios</w:t>
      </w:r>
      <w:r w:rsidRPr="0039004D">
        <w:t>, el apañe y no pasa nada. Si se va solamente allá, de repente hay un buen jefe que quiere hacer cambios, pero no se entera, entonces compartir esas quejas sería bueno en tiempo real.”</w:t>
      </w:r>
      <w:r w:rsidR="00172F6D" w:rsidRPr="0039004D">
        <w:rPr>
          <w:rFonts w:cs="Times New Roman"/>
          <w:lang w:val="es-ES"/>
        </w:rPr>
        <w:tab/>
      </w:r>
    </w:p>
    <w:p w14:paraId="325F244B" w14:textId="77777777" w:rsidR="00FC4E53" w:rsidRPr="0039004D" w:rsidRDefault="00FC4E53" w:rsidP="00172F6D">
      <w:pPr>
        <w:spacing w:line="360" w:lineRule="auto"/>
        <w:jc w:val="both"/>
        <w:rPr>
          <w:rFonts w:cs="Times New Roman"/>
          <w:lang w:val="es-ES"/>
        </w:rPr>
      </w:pPr>
      <w:r w:rsidRPr="0039004D">
        <w:rPr>
          <w:rFonts w:cs="Times New Roman"/>
          <w:lang w:val="es-ES"/>
        </w:rPr>
        <w:t>Ellos vieron como características import</w:t>
      </w:r>
      <w:r w:rsidR="009919B2">
        <w:rPr>
          <w:rFonts w:cs="Times New Roman"/>
          <w:lang w:val="es-ES"/>
        </w:rPr>
        <w:t>antes que esta herramienta sea útil, sincera y oportuna</w:t>
      </w:r>
      <w:r w:rsidRPr="0039004D">
        <w:rPr>
          <w:rFonts w:cs="Times New Roman"/>
          <w:lang w:val="es-ES"/>
        </w:rPr>
        <w:t xml:space="preserve">. </w:t>
      </w:r>
      <w:r w:rsidR="009919B2">
        <w:rPr>
          <w:rFonts w:cs="Times New Roman"/>
          <w:lang w:val="es-ES"/>
        </w:rPr>
        <w:t>Y que permita educar</w:t>
      </w:r>
      <w:r w:rsidRPr="0039004D">
        <w:rPr>
          <w:rFonts w:cs="Times New Roman"/>
          <w:lang w:val="es-ES"/>
        </w:rPr>
        <w:t xml:space="preserve"> a los ciudadanos </w:t>
      </w:r>
      <w:r w:rsidR="009919B2">
        <w:rPr>
          <w:rFonts w:cs="Times New Roman"/>
          <w:lang w:val="es-ES"/>
        </w:rPr>
        <w:t xml:space="preserve">sobre </w:t>
      </w:r>
      <w:r w:rsidRPr="0039004D">
        <w:rPr>
          <w:rFonts w:cs="Times New Roman"/>
          <w:lang w:val="es-ES"/>
        </w:rPr>
        <w:t>los servicios d</w:t>
      </w:r>
      <w:r w:rsidR="009919B2">
        <w:rPr>
          <w:rFonts w:cs="Times New Roman"/>
          <w:lang w:val="es-ES"/>
        </w:rPr>
        <w:t xml:space="preserve">e salud brindados y cómo </w:t>
      </w:r>
      <w:r w:rsidRPr="0039004D">
        <w:rPr>
          <w:rFonts w:cs="Times New Roman"/>
          <w:lang w:val="es-ES"/>
        </w:rPr>
        <w:t>se brinda</w:t>
      </w:r>
      <w:r w:rsidR="009919B2">
        <w:rPr>
          <w:rFonts w:cs="Times New Roman"/>
          <w:lang w:val="es-ES"/>
        </w:rPr>
        <w:t>n estos</w:t>
      </w:r>
      <w:r w:rsidRPr="0039004D">
        <w:rPr>
          <w:rFonts w:cs="Times New Roman"/>
          <w:lang w:val="es-ES"/>
        </w:rPr>
        <w:t xml:space="preserve"> servicio,</w:t>
      </w:r>
      <w:r w:rsidR="009919B2">
        <w:rPr>
          <w:rFonts w:cs="Times New Roman"/>
          <w:lang w:val="es-ES"/>
        </w:rPr>
        <w:t xml:space="preserve"> ya que consideraron que si los ciudadanos saben que se les puede brindar</w:t>
      </w:r>
      <w:r w:rsidRPr="0039004D">
        <w:rPr>
          <w:rFonts w:cs="Times New Roman"/>
          <w:lang w:val="es-ES"/>
        </w:rPr>
        <w:t xml:space="preserve"> la cantidad de reclamos va a disminuir. Consideraron que </w:t>
      </w:r>
      <w:r w:rsidR="009919B2">
        <w:rPr>
          <w:rFonts w:cs="Times New Roman"/>
          <w:lang w:val="es-ES"/>
        </w:rPr>
        <w:t>con esta</w:t>
      </w:r>
      <w:r w:rsidRPr="0039004D">
        <w:rPr>
          <w:rFonts w:cs="Times New Roman"/>
          <w:lang w:val="es-ES"/>
        </w:rPr>
        <w:t xml:space="preserve"> herramienta </w:t>
      </w:r>
      <w:r w:rsidR="009919B2">
        <w:rPr>
          <w:rFonts w:cs="Times New Roman"/>
          <w:lang w:val="es-ES"/>
        </w:rPr>
        <w:t>podrían conocer</w:t>
      </w:r>
      <w:r w:rsidRPr="0039004D">
        <w:rPr>
          <w:rFonts w:cs="Times New Roman"/>
          <w:lang w:val="es-ES"/>
        </w:rPr>
        <w:t xml:space="preserve"> cuáles son los problemas que están presentándose </w:t>
      </w:r>
      <w:r w:rsidR="009919B2">
        <w:rPr>
          <w:rFonts w:cs="Times New Roman"/>
          <w:lang w:val="es-ES"/>
        </w:rPr>
        <w:t>mediante</w:t>
      </w:r>
      <w:r w:rsidRPr="0039004D">
        <w:rPr>
          <w:rFonts w:cs="Times New Roman"/>
          <w:lang w:val="es-ES"/>
        </w:rPr>
        <w:t xml:space="preserve"> reportes con información concisa sobre los problemas presentados en IPRESS. Adicionalmente, dijeron que estos reclamos podrían ser colocados </w:t>
      </w:r>
      <w:r w:rsidR="009919B2">
        <w:rPr>
          <w:rFonts w:cs="Times New Roman"/>
          <w:lang w:val="es-ES"/>
        </w:rPr>
        <w:t>de forma anónima incluso y que</w:t>
      </w:r>
      <w:r w:rsidRPr="0039004D">
        <w:rPr>
          <w:rFonts w:cs="Times New Roman"/>
          <w:lang w:val="es-ES"/>
        </w:rPr>
        <w:t>, es importante contar con un formato físico que pueda</w:t>
      </w:r>
      <w:r w:rsidR="009919B2">
        <w:rPr>
          <w:rFonts w:cs="Times New Roman"/>
          <w:lang w:val="es-ES"/>
        </w:rPr>
        <w:t xml:space="preserve"> ser usado en</w:t>
      </w:r>
      <w:r w:rsidRPr="0039004D">
        <w:rPr>
          <w:rFonts w:cs="Times New Roman"/>
          <w:lang w:val="es-ES"/>
        </w:rPr>
        <w:t xml:space="preserve"> </w:t>
      </w:r>
      <w:r w:rsidR="009919B2">
        <w:rPr>
          <w:rFonts w:cs="Times New Roman"/>
          <w:lang w:val="es-ES"/>
        </w:rPr>
        <w:t>zonas donde la conectividad es</w:t>
      </w:r>
      <w:r w:rsidRPr="0039004D">
        <w:rPr>
          <w:rFonts w:cs="Times New Roman"/>
          <w:lang w:val="es-ES"/>
        </w:rPr>
        <w:t xml:space="preserve"> limitada o nula. </w:t>
      </w:r>
    </w:p>
    <w:p w14:paraId="07002F96" w14:textId="77777777" w:rsidR="00FC4E53" w:rsidRPr="0039004D" w:rsidRDefault="00341389" w:rsidP="00172F6D">
      <w:pPr>
        <w:pStyle w:val="Cita"/>
        <w:spacing w:line="360" w:lineRule="auto"/>
        <w:rPr>
          <w:rFonts w:cs="Times New Roman"/>
          <w:lang w:val="es-ES"/>
        </w:rPr>
      </w:pPr>
      <w:r w:rsidRPr="0039004D">
        <w:t>“Lo que Ud. está buscando operativizar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14:paraId="2D2E34E8" w14:textId="77777777" w:rsidR="000C417A" w:rsidRPr="0039004D" w:rsidRDefault="00FC4E53" w:rsidP="00172F6D">
      <w:pPr>
        <w:spacing w:line="360" w:lineRule="auto"/>
        <w:jc w:val="both"/>
        <w:rPr>
          <w:rFonts w:cs="Times New Roman"/>
          <w:lang w:val="es-ES"/>
        </w:rPr>
      </w:pPr>
      <w:r w:rsidRPr="0039004D">
        <w:rPr>
          <w:rFonts w:cs="Times New Roman"/>
          <w:lang w:val="es-ES"/>
        </w:rPr>
        <w:t>Los gestores indicaron que necesita</w:t>
      </w:r>
      <w:r w:rsidR="004C68A1">
        <w:rPr>
          <w:rFonts w:cs="Times New Roman"/>
          <w:lang w:val="es-ES"/>
        </w:rPr>
        <w:t>n</w:t>
      </w:r>
      <w:r w:rsidRPr="0039004D">
        <w:rPr>
          <w:rFonts w:cs="Times New Roman"/>
          <w:lang w:val="es-ES"/>
        </w:rPr>
        <w:t xml:space="preserve"> identificar en qué parte del proceso de atención están fallando para poder dar una solución al problema de manera general</w:t>
      </w:r>
      <w:r w:rsidR="004C68A1">
        <w:rPr>
          <w:rFonts w:cs="Times New Roman"/>
          <w:lang w:val="es-ES"/>
        </w:rPr>
        <w:t>. Adicionalmente, l</w:t>
      </w:r>
      <w:r w:rsidRPr="0039004D">
        <w:rPr>
          <w:rFonts w:cs="Times New Roman"/>
          <w:lang w:val="es-ES"/>
        </w:rPr>
        <w:t xml:space="preserve">es </w:t>
      </w:r>
      <w:r w:rsidRPr="0039004D">
        <w:rPr>
          <w:rFonts w:cs="Times New Roman"/>
          <w:lang w:val="es-ES"/>
        </w:rPr>
        <w:lastRenderedPageBreak/>
        <w:t xml:space="preserve">interesa mucho saber las recomendaciones que puedan tener los </w:t>
      </w:r>
      <w:r w:rsidR="004C68A1">
        <w:rPr>
          <w:rFonts w:cs="Times New Roman"/>
          <w:lang w:val="es-ES"/>
        </w:rPr>
        <w:t>ciudadanos sobre cómo mejorar los</w:t>
      </w:r>
      <w:r w:rsidRPr="0039004D">
        <w:rPr>
          <w:rFonts w:cs="Times New Roman"/>
          <w:lang w:val="es-ES"/>
        </w:rPr>
        <w:t xml:space="preserve"> servicio</w:t>
      </w:r>
      <w:r w:rsidR="004C68A1">
        <w:rPr>
          <w:rFonts w:cs="Times New Roman"/>
          <w:lang w:val="es-ES"/>
        </w:rPr>
        <w:t>s.</w:t>
      </w:r>
      <w:r w:rsidRPr="0039004D">
        <w:rPr>
          <w:rFonts w:cs="Times New Roman"/>
          <w:lang w:val="es-ES"/>
        </w:rPr>
        <w:t xml:space="preserve"> Consideran que esta información es de acceso público y que debería existir un consolidado de reclamos ya resueltos con su debida solución para poder tomarlo de referencia para siguientes casos. </w:t>
      </w:r>
      <w:r w:rsidR="004C68A1">
        <w:rPr>
          <w:rFonts w:cs="Times New Roman"/>
          <w:lang w:val="es-ES"/>
        </w:rPr>
        <w:t>Pero que hay que tener cuidado ya</w:t>
      </w:r>
      <w:r w:rsidRPr="0039004D">
        <w:rPr>
          <w:rFonts w:cs="Times New Roman"/>
          <w:lang w:val="es-ES"/>
        </w:rPr>
        <w:t xml:space="preserve"> que existen muchos ciudadanos que presentan reclamos de cosas que no </w:t>
      </w:r>
      <w:r w:rsidR="004C68A1">
        <w:rPr>
          <w:rFonts w:cs="Times New Roman"/>
          <w:lang w:val="es-ES"/>
        </w:rPr>
        <w:t>corresponden a la institución</w:t>
      </w:r>
      <w:r w:rsidRPr="0039004D">
        <w:rPr>
          <w:rFonts w:cs="Times New Roman"/>
          <w:lang w:val="es-ES"/>
        </w:rPr>
        <w:t xml:space="preserve"> y es por ello que desearían poder tener un filtro sobre qué tipo de reclamos admitir y cuáles no. También mencionaron que existen ciudadanos que </w:t>
      </w:r>
      <w:r w:rsidR="004C68A1">
        <w:rPr>
          <w:rFonts w:cs="Times New Roman"/>
          <w:lang w:val="es-ES"/>
        </w:rPr>
        <w:t>aunque</w:t>
      </w:r>
      <w:r w:rsidRPr="0039004D">
        <w:rPr>
          <w:rFonts w:cs="Times New Roman"/>
          <w:lang w:val="es-ES"/>
        </w:rPr>
        <w:t xml:space="preserve"> se les resuelva el reclamo presentado, </w:t>
      </w:r>
      <w:r w:rsidR="004C68A1">
        <w:rPr>
          <w:rFonts w:cs="Times New Roman"/>
          <w:lang w:val="es-ES"/>
        </w:rPr>
        <w:t>siguen reclamando</w:t>
      </w:r>
      <w:r w:rsidRPr="0039004D">
        <w:rPr>
          <w:rFonts w:cs="Times New Roman"/>
          <w:lang w:val="es-ES"/>
        </w:rPr>
        <w:t xml:space="preserve"> por lo mismo, sobre este tema sugirieron que un filtro de ciudadanos quejosos regulares pueda ser implementado para poder identificar de manera oportuna a estas personas. Ellos consideran que la mejor forma de solucionar esto es educando a la población sobre </w:t>
      </w:r>
      <w:r w:rsidR="004C68A1">
        <w:rPr>
          <w:rFonts w:cs="Times New Roman"/>
          <w:lang w:val="es-ES"/>
        </w:rPr>
        <w:t>cuando reclamar porque, para ellos, la mayor cantidad de reclamos es por problemas de comunicación entre el ciudadano y su IPRESS</w:t>
      </w:r>
      <w:r w:rsidRPr="0039004D">
        <w:rPr>
          <w:rFonts w:cs="Times New Roman"/>
          <w:lang w:val="es-ES"/>
        </w:rPr>
        <w:t xml:space="preserve">.  </w:t>
      </w:r>
    </w:p>
    <w:p w14:paraId="60B07096" w14:textId="77777777" w:rsidR="00FC4E53" w:rsidRPr="0039004D" w:rsidRDefault="000C417A" w:rsidP="00172F6D">
      <w:pPr>
        <w:pStyle w:val="Cita"/>
        <w:spacing w:line="360" w:lineRule="auto"/>
        <w:rPr>
          <w:rFonts w:cs="Times New Roman"/>
          <w:lang w:val="es-ES"/>
        </w:rPr>
      </w:pPr>
      <w:r w:rsidRPr="0039004D">
        <w:t xml:space="preserve">“El problema en el sector salud en el Perú es información y falta de comunicación, yo hago algo y hablo con </w:t>
      </w:r>
      <w:r w:rsidR="00172F6D" w:rsidRPr="0039004D">
        <w:t>alguien,</w:t>
      </w:r>
      <w:r w:rsidRPr="0039004D">
        <w:t xml:space="preserve"> pero el resto nunca se entera, y eso yo lo veo porque a veces yo hago e imparto algunas cosas a mis jefes de </w:t>
      </w:r>
      <w:r w:rsidR="00172F6D" w:rsidRPr="0039004D">
        <w:t>departamento,</w:t>
      </w:r>
      <w:r w:rsidRPr="0039004D">
        <w:t xml:space="preserve"> pero veo que no baja la información. Entonces, cuando hablo con alguien dice '</w:t>
      </w:r>
      <w:r w:rsidR="00172F6D" w:rsidRPr="0039004D">
        <w:t>¿Qué? ¿E</w:t>
      </w:r>
      <w:r w:rsidRPr="0039004D">
        <w:t xml:space="preserve">so </w:t>
      </w:r>
      <w:r w:rsidR="00172F6D" w:rsidRPr="0039004D">
        <w:t>estás</w:t>
      </w:r>
      <w:r w:rsidRPr="0039004D">
        <w:t xml:space="preserve"> haciendo?' entonces el problema de comunicación creo que es en todo el sector, que debemos mejorarlo sí, de repente con la informatización va a ser más fácil la comunicación.”</w:t>
      </w:r>
    </w:p>
    <w:p w14:paraId="6BDC0F32" w14:textId="77777777" w:rsidR="00FC4E53" w:rsidRPr="0039004D" w:rsidRDefault="00FC4E53" w:rsidP="00172F6D">
      <w:pPr>
        <w:spacing w:line="360" w:lineRule="auto"/>
        <w:jc w:val="both"/>
        <w:rPr>
          <w:rFonts w:cs="Times New Roman"/>
        </w:rPr>
      </w:pPr>
      <w:r w:rsidRPr="0039004D">
        <w:rPr>
          <w:rFonts w:cs="Times New Roman"/>
        </w:rPr>
        <w:t>Finalmente, los gestores resaltaron que la herramienta informática planteada podría ser de una gran ayuda para manejar la información contenida dentro de los reclamos.</w:t>
      </w:r>
    </w:p>
    <w:p w14:paraId="743FCFCC" w14:textId="77777777" w:rsidR="00FC4E53" w:rsidRPr="0039004D" w:rsidRDefault="00FC4E53" w:rsidP="00FC4E53">
      <w:pPr>
        <w:rPr>
          <w:rFonts w:cs="Consolas"/>
          <w:sz w:val="22"/>
          <w:szCs w:val="22"/>
        </w:rPr>
      </w:pPr>
    </w:p>
    <w:p w14:paraId="4F13AED5" w14:textId="77777777" w:rsidR="00E77F1B" w:rsidRPr="003E4E3C" w:rsidRDefault="006746CC" w:rsidP="004210F8">
      <w:pPr>
        <w:pStyle w:val="Ttulo3"/>
        <w:numPr>
          <w:ilvl w:val="1"/>
          <w:numId w:val="32"/>
        </w:numPr>
      </w:pPr>
      <w:bookmarkStart w:id="42" w:name="_Toc510209118"/>
      <w:r w:rsidRPr="0039004D">
        <w:t>Ciudadanos</w:t>
      </w:r>
      <w:bookmarkEnd w:id="42"/>
    </w:p>
    <w:p w14:paraId="4127069B" w14:textId="77777777" w:rsidR="00E77F1B" w:rsidRPr="0039004D" w:rsidRDefault="00E77F1B" w:rsidP="00703434">
      <w:pPr>
        <w:spacing w:line="360" w:lineRule="auto"/>
        <w:jc w:val="both"/>
        <w:rPr>
          <w:rFonts w:cs="Times New Roman"/>
        </w:rPr>
      </w:pPr>
      <w:r w:rsidRPr="0039004D">
        <w:rPr>
          <w:rFonts w:cs="Times New Roman"/>
        </w:rPr>
        <w:t>Sobre el tema de la definición de los reclamos, los ciudadanos lo definieron de distintas maneras, algunos como la forma de expresión de una incomodidad</w:t>
      </w:r>
      <w:r w:rsidR="000F66CB">
        <w:rPr>
          <w:rFonts w:cs="Times New Roman"/>
        </w:rPr>
        <w:t xml:space="preserve">, </w:t>
      </w:r>
      <w:r w:rsidR="000F66CB" w:rsidRPr="0039004D">
        <w:rPr>
          <w:rFonts w:cs="Times New Roman"/>
        </w:rPr>
        <w:t>insatisfacción, inconformidad</w:t>
      </w:r>
      <w:r w:rsidRPr="0039004D">
        <w:rPr>
          <w:rFonts w:cs="Times New Roman"/>
        </w:rPr>
        <w:t xml:space="preserve"> po</w:t>
      </w:r>
      <w:r w:rsidR="000F66CB">
        <w:rPr>
          <w:rFonts w:cs="Times New Roman"/>
        </w:rPr>
        <w:t xml:space="preserve">r algún producto o servicio, </w:t>
      </w:r>
      <w:r w:rsidRPr="0039004D">
        <w:rPr>
          <w:rFonts w:cs="Times New Roman"/>
        </w:rPr>
        <w:t>una forma de mostrar</w:t>
      </w:r>
      <w:r w:rsidR="000F66CB">
        <w:rPr>
          <w:rFonts w:cs="Times New Roman"/>
        </w:rPr>
        <w:t xml:space="preserve"> las dificultades del ciudadano</w:t>
      </w:r>
      <w:r w:rsidRPr="0039004D">
        <w:rPr>
          <w:rFonts w:cs="Times New Roman"/>
        </w:rPr>
        <w:t xml:space="preserve"> y que</w:t>
      </w:r>
      <w:r w:rsidR="00832A78">
        <w:rPr>
          <w:rFonts w:cs="Times New Roman"/>
        </w:rPr>
        <w:t xml:space="preserve"> ellos</w:t>
      </w:r>
      <w:r w:rsidRPr="0039004D">
        <w:rPr>
          <w:rFonts w:cs="Times New Roman"/>
        </w:rPr>
        <w:t xml:space="preserve"> utilizan los reclamos como una forma de pedir que se les dé una buena atención. </w:t>
      </w:r>
    </w:p>
    <w:p w14:paraId="1135515C" w14:textId="77777777" w:rsidR="00E77F1B" w:rsidRPr="0039004D" w:rsidRDefault="00E77F1B" w:rsidP="00703434">
      <w:pPr>
        <w:spacing w:line="360" w:lineRule="auto"/>
        <w:jc w:val="both"/>
        <w:rPr>
          <w:rFonts w:cs="Times New Roman"/>
        </w:rPr>
      </w:pPr>
    </w:p>
    <w:p w14:paraId="457F0339" w14:textId="77777777" w:rsidR="00E77F1B" w:rsidRPr="0039004D" w:rsidRDefault="005912AE" w:rsidP="00703434">
      <w:pPr>
        <w:spacing w:line="360" w:lineRule="auto"/>
        <w:jc w:val="both"/>
        <w:rPr>
          <w:rFonts w:cs="Times New Roman"/>
        </w:rPr>
      </w:pPr>
      <w:r>
        <w:rPr>
          <w:rFonts w:cs="Times New Roman"/>
        </w:rPr>
        <w:t>A</w:t>
      </w:r>
      <w:r w:rsidR="00E77F1B" w:rsidRPr="0039004D">
        <w:rPr>
          <w:rFonts w:cs="Times New Roman"/>
        </w:rPr>
        <w:t xml:space="preserve">rgumentaron </w:t>
      </w:r>
      <w:r w:rsidR="008A3A08" w:rsidRPr="0039004D">
        <w:rPr>
          <w:rFonts w:cs="Times New Roman"/>
        </w:rPr>
        <w:t>que</w:t>
      </w:r>
      <w:r w:rsidR="00E77F1B" w:rsidRPr="0039004D">
        <w:rPr>
          <w:rFonts w:cs="Times New Roman"/>
        </w:rPr>
        <w:t xml:space="preserve"> son importantes ya que es la forma en que la entidad se puede enterar de la</w:t>
      </w:r>
      <w:r>
        <w:rPr>
          <w:rFonts w:cs="Times New Roman"/>
        </w:rPr>
        <w:t>s fallas que tienen y que brinden</w:t>
      </w:r>
      <w:r w:rsidR="00E77F1B" w:rsidRPr="0039004D">
        <w:rPr>
          <w:rFonts w:cs="Times New Roman"/>
        </w:rPr>
        <w:t xml:space="preserve"> un mejor servicio </w:t>
      </w:r>
      <w:r>
        <w:rPr>
          <w:rFonts w:cs="Times New Roman"/>
        </w:rPr>
        <w:t>cumpliendo sus</w:t>
      </w:r>
      <w:r w:rsidR="00E77F1B" w:rsidRPr="0039004D">
        <w:rPr>
          <w:rFonts w:cs="Times New Roman"/>
        </w:rPr>
        <w:t xml:space="preserve"> expectativas.</w:t>
      </w:r>
    </w:p>
    <w:p w14:paraId="34AB8284" w14:textId="77777777" w:rsidR="00954D43" w:rsidRPr="0039004D" w:rsidRDefault="00954D43" w:rsidP="00703434">
      <w:pPr>
        <w:pStyle w:val="Cita"/>
        <w:spacing w:line="360" w:lineRule="auto"/>
        <w:rPr>
          <w:rFonts w:cs="Times New Roman"/>
        </w:rPr>
      </w:pPr>
      <w:r w:rsidRPr="0039004D">
        <w:lastRenderedPageBreak/>
        <w:t>“Es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malas, pero para ver con el reclamo, también resaltar algunas cosas que han sido buenas y eso lo pueda percibir la otra parte.”</w:t>
      </w:r>
    </w:p>
    <w:p w14:paraId="32BACF81" w14:textId="77777777" w:rsidR="00E77F1B" w:rsidRPr="0039004D" w:rsidRDefault="00E77F1B" w:rsidP="00703434">
      <w:pPr>
        <w:spacing w:line="360" w:lineRule="auto"/>
        <w:jc w:val="both"/>
        <w:rPr>
          <w:rFonts w:cs="Times New Roman"/>
        </w:rPr>
      </w:pPr>
    </w:p>
    <w:p w14:paraId="43B761A1" w14:textId="77777777" w:rsidR="00E77F1B" w:rsidRPr="0039004D" w:rsidRDefault="00E77F1B" w:rsidP="00703434">
      <w:pPr>
        <w:spacing w:line="360" w:lineRule="auto"/>
        <w:jc w:val="both"/>
        <w:rPr>
          <w:rFonts w:cs="Times New Roman"/>
        </w:rPr>
      </w:pPr>
      <w:r w:rsidRPr="0039004D">
        <w:rPr>
          <w:rFonts w:cs="Times New Roman"/>
        </w:rPr>
        <w:t xml:space="preserve">Sobre cuál es el procedimiento que deben realizar para presentar un reclamo dentro de una IPRESS, algunos decían que irían a preguntar a Admisión sobre cómo presentar un reclamo, otros decían que irían a la Oficina de Comunicaciones para hacer la misma consulta, otros que irían de frente a pedir el libro de reclamaciones, pero no </w:t>
      </w:r>
      <w:r w:rsidR="005912AE">
        <w:rPr>
          <w:rFonts w:cs="Times New Roman"/>
        </w:rPr>
        <w:t xml:space="preserve">conocían dónde podían pedirlo, otro argumentó que </w:t>
      </w:r>
      <w:r w:rsidRPr="0039004D">
        <w:rPr>
          <w:rFonts w:cs="Times New Roman"/>
        </w:rPr>
        <w:t xml:space="preserve">escribiría de frente en redes sociales. Otros decían que presentaría su reclamo directamente a la enfermera o médico tratante o preguntaría a personal uniformado dentro del mismo </w:t>
      </w:r>
      <w:r w:rsidR="00887A03">
        <w:rPr>
          <w:rFonts w:cs="Times New Roman"/>
        </w:rPr>
        <w:t>establecimiento de salud</w:t>
      </w:r>
      <w:r w:rsidRPr="0039004D">
        <w:rPr>
          <w:rFonts w:cs="Times New Roman"/>
        </w:rPr>
        <w:t>.</w:t>
      </w:r>
    </w:p>
    <w:p w14:paraId="6D292830" w14:textId="77777777" w:rsidR="00E77F1B" w:rsidRPr="0039004D" w:rsidRDefault="00E77F1B" w:rsidP="00703434">
      <w:pPr>
        <w:spacing w:line="360" w:lineRule="auto"/>
        <w:jc w:val="both"/>
        <w:rPr>
          <w:rFonts w:cs="Times New Roman"/>
        </w:rPr>
      </w:pPr>
    </w:p>
    <w:p w14:paraId="5EF7BD4F" w14:textId="77777777" w:rsidR="00E77F1B" w:rsidRPr="0039004D" w:rsidRDefault="00E77F1B" w:rsidP="00703434">
      <w:pPr>
        <w:spacing w:line="360" w:lineRule="auto"/>
        <w:jc w:val="both"/>
        <w:rPr>
          <w:rFonts w:cs="Times New Roman"/>
        </w:rPr>
      </w:pPr>
      <w:r w:rsidRPr="0039004D">
        <w:rPr>
          <w:rFonts w:cs="Times New Roman"/>
        </w:rPr>
        <w:t xml:space="preserve">Los ciudadanos expresaron que </w:t>
      </w:r>
      <w:r w:rsidR="005912AE">
        <w:rPr>
          <w:rFonts w:cs="Times New Roman"/>
        </w:rPr>
        <w:t xml:space="preserve">el manejo de </w:t>
      </w:r>
      <w:r w:rsidRPr="0039004D">
        <w:rPr>
          <w:rFonts w:cs="Times New Roman"/>
        </w:rPr>
        <w:t xml:space="preserve">los reclamos </w:t>
      </w:r>
      <w:r w:rsidR="005912AE">
        <w:rPr>
          <w:rFonts w:cs="Times New Roman"/>
        </w:rPr>
        <w:t>presenta varios problemas</w:t>
      </w:r>
      <w:r w:rsidRPr="0039004D">
        <w:rPr>
          <w:rFonts w:cs="Times New Roman"/>
        </w:rPr>
        <w:t>, siendo el principal el largo plazo que tienen para ser resueltos, seguido por la alta</w:t>
      </w:r>
      <w:r w:rsidR="005912AE">
        <w:rPr>
          <w:rFonts w:cs="Times New Roman"/>
        </w:rPr>
        <w:t xml:space="preserve"> burocracia que existe para que sea resuelto. Identificaron que</w:t>
      </w:r>
      <w:r w:rsidRPr="0039004D">
        <w:rPr>
          <w:rFonts w:cs="Times New Roman"/>
        </w:rPr>
        <w:t xml:space="preserv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14:paraId="612673E9" w14:textId="77777777" w:rsidR="00E77F1B" w:rsidRPr="0039004D" w:rsidRDefault="0015501B" w:rsidP="00703434">
      <w:pPr>
        <w:pStyle w:val="Cita"/>
        <w:spacing w:line="360" w:lineRule="auto"/>
      </w:pPr>
      <w:r w:rsidRPr="0039004D">
        <w:t xml:space="preserve">“Los procesos y la autonomía, o sea tienes tu autonomía de A a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w:t>
      </w:r>
      <w:r w:rsidRPr="0039004D">
        <w:lastRenderedPageBreak/>
        <w:t>automáticas pero que lo mande porque si lo excede y sabe quién lo va a resolver, pues que lo mande directo para que tendría que pasar 10 pasos, o sea para que le pagamos a 10 personas para que digan 'ahh sí, yo no lo puedo resolver, siguiente', no tiene sentido.”</w:t>
      </w:r>
    </w:p>
    <w:p w14:paraId="1B39A749" w14:textId="77777777" w:rsidR="0033734E" w:rsidRPr="0039004D" w:rsidRDefault="0033734E" w:rsidP="00703434">
      <w:pPr>
        <w:spacing w:line="360" w:lineRule="auto"/>
      </w:pPr>
    </w:p>
    <w:p w14:paraId="0DD355BE" w14:textId="77777777" w:rsidR="00E77F1B" w:rsidRPr="0039004D" w:rsidRDefault="00E77F1B" w:rsidP="00703434">
      <w:pPr>
        <w:spacing w:line="360" w:lineRule="auto"/>
        <w:jc w:val="both"/>
        <w:rPr>
          <w:rFonts w:cs="Times New Roman"/>
        </w:rPr>
      </w:pPr>
      <w:r w:rsidRPr="0039004D">
        <w:rPr>
          <w:rFonts w:cs="Times New Roman"/>
        </w:rPr>
        <w:t xml:space="preserve">Sobre el rol que tienen actualmente los reclamos, los ciudadanos perciben que actualmente los reclamos son vistos como algo fastidioso o una carga a la que </w:t>
      </w:r>
      <w:r w:rsidR="002C4CA9">
        <w:rPr>
          <w:rFonts w:cs="Times New Roman"/>
        </w:rPr>
        <w:t xml:space="preserve">los prestadores </w:t>
      </w:r>
      <w:r w:rsidRPr="0039004D">
        <w:rPr>
          <w:rFonts w:cs="Times New Roman"/>
        </w:rPr>
        <w:t>no le dan importancia, cuando deberían ser vistos como un reflejo del servicio que están brindando y que con ello pueden mejorar, encontrando fácilmente lo que no está funcionando dentro de su institución.</w:t>
      </w:r>
    </w:p>
    <w:p w14:paraId="7F8D12AA" w14:textId="77777777" w:rsidR="00E77F1B" w:rsidRPr="0039004D" w:rsidRDefault="00E77F1B" w:rsidP="00703434">
      <w:pPr>
        <w:spacing w:line="360" w:lineRule="auto"/>
        <w:jc w:val="both"/>
        <w:rPr>
          <w:rFonts w:cs="Times New Roman"/>
          <w:lang w:val="es-ES"/>
        </w:rPr>
      </w:pPr>
    </w:p>
    <w:p w14:paraId="6212103F" w14:textId="77777777" w:rsidR="00E77F1B" w:rsidRPr="0039004D" w:rsidRDefault="00E77F1B" w:rsidP="00703434">
      <w:pPr>
        <w:spacing w:line="360" w:lineRule="auto"/>
        <w:jc w:val="both"/>
        <w:rPr>
          <w:rFonts w:cs="Times New Roman"/>
        </w:rPr>
      </w:pPr>
      <w:r w:rsidRPr="0039004D">
        <w:rPr>
          <w:rFonts w:cs="Times New Roman"/>
          <w:lang w:val="es-ES"/>
        </w:rPr>
        <w:t xml:space="preserve">Sobre el manejo de reclamos que se viene dando en las IPRESS actualmente, existieron opiniones divididas sobre el tema. Algunos consideran que se les toma poca importancia y que ‘los dejan en visto’, otros dicen que dependiendo de la IPRESS es que revisan los reclamos que los ciudadanos colocan, pero que igual no manejan la </w:t>
      </w:r>
      <w:r w:rsidR="00946A0E">
        <w:rPr>
          <w:rFonts w:cs="Times New Roman"/>
          <w:lang w:val="es-ES"/>
        </w:rPr>
        <w:t>información que recibida</w:t>
      </w:r>
      <w:r w:rsidRPr="0039004D">
        <w:rPr>
          <w:rFonts w:cs="Times New Roman"/>
          <w:lang w:val="es-ES"/>
        </w:rPr>
        <w:t xml:space="preserve">; otros dijeron que sí manejan la </w:t>
      </w:r>
      <w:r w:rsidR="00946A0E">
        <w:rPr>
          <w:rFonts w:cs="Times New Roman"/>
          <w:lang w:val="es-ES"/>
        </w:rPr>
        <w:t>información proveniente de reclamos</w:t>
      </w:r>
      <w:r w:rsidRPr="0039004D">
        <w:rPr>
          <w:rFonts w:cs="Times New Roman"/>
          <w:lang w:val="es-ES"/>
        </w:rPr>
        <w:t xml:space="preserve"> pero que lo hacen de manera lenta y que no</w:t>
      </w:r>
      <w:r w:rsidR="00946A0E">
        <w:rPr>
          <w:rFonts w:cs="Times New Roman"/>
          <w:lang w:val="es-ES"/>
        </w:rPr>
        <w:t xml:space="preserve"> la</w:t>
      </w:r>
      <w:r w:rsidRPr="0039004D">
        <w:rPr>
          <w:rFonts w:cs="Times New Roman"/>
          <w:lang w:val="es-ES"/>
        </w:rPr>
        <w:t xml:space="preserve"> absorben. Incluso hubo una opinión de que solamente le toman importancia a los reclamos que llegan a los medios de comunicación. </w:t>
      </w:r>
    </w:p>
    <w:p w14:paraId="6A0630E7" w14:textId="77777777" w:rsidR="00E77F1B" w:rsidRPr="0039004D" w:rsidRDefault="00E77F1B" w:rsidP="00703434">
      <w:pPr>
        <w:pStyle w:val="Prrafodelista"/>
        <w:spacing w:line="360" w:lineRule="auto"/>
        <w:ind w:left="1800"/>
        <w:jc w:val="both"/>
        <w:rPr>
          <w:rFonts w:cs="Times New Roman"/>
        </w:rPr>
      </w:pPr>
    </w:p>
    <w:p w14:paraId="0A8EFCF7" w14:textId="77777777" w:rsidR="00E77F1B" w:rsidRPr="0039004D" w:rsidRDefault="00E77F1B" w:rsidP="00703434">
      <w:pPr>
        <w:spacing w:line="360" w:lineRule="auto"/>
        <w:jc w:val="both"/>
        <w:rPr>
          <w:rFonts w:cs="Times New Roman"/>
        </w:rPr>
      </w:pPr>
      <w:r w:rsidRPr="0039004D">
        <w:rPr>
          <w:rFonts w:cs="Times New Roman"/>
        </w:rPr>
        <w:t xml:space="preserve">Expresaron que, para ellos, la forma en que consideran que los reclamos deberían ser gestionados es teniendo </w:t>
      </w:r>
      <w:r w:rsidR="00946A0E">
        <w:rPr>
          <w:rFonts w:cs="Times New Roman"/>
        </w:rPr>
        <w:t xml:space="preserve">intenciones de resolverlo a </w:t>
      </w:r>
      <w:r w:rsidRPr="0039004D">
        <w:rPr>
          <w:rFonts w:cs="Times New Roman"/>
        </w:rPr>
        <w:t xml:space="preserve">profundidad mediante algún tipo de investigación que puedan realizar hacia el </w:t>
      </w:r>
      <w:r w:rsidR="00946A0E">
        <w:rPr>
          <w:rFonts w:cs="Times New Roman"/>
        </w:rPr>
        <w:t>problema del ciudadano afectado. Creen que</w:t>
      </w:r>
      <w:r w:rsidRPr="0039004D">
        <w:rPr>
          <w:rFonts w:cs="Times New Roman"/>
        </w:rPr>
        <w:t xml:space="preserve"> si hubiera una buena comunicación entre IPRESS y ciudadano, se podrían solucionar mejor las cosas. Adicionalmente, estuvieron a favor de que cuando un reclamo sea presentado, la solución brindada debería ser pensando en que este problema no se vuelva a presentar para ningún ciudadano y no debería ser resuelta de manera individual por reclamante.</w:t>
      </w:r>
    </w:p>
    <w:p w14:paraId="2A8B4A8D" w14:textId="77777777" w:rsidR="0033734E" w:rsidRPr="0039004D" w:rsidRDefault="0033734E" w:rsidP="00703434">
      <w:pPr>
        <w:pStyle w:val="Cita"/>
        <w:spacing w:line="360" w:lineRule="auto"/>
        <w:rPr>
          <w:rFonts w:cs="Times New Roman"/>
        </w:rPr>
      </w:pPr>
      <w:r w:rsidRPr="0039004D">
        <w:t xml:space="preserve">“Porque lo ideal es que haya una comunicación muchísimo más fluida, o sea que realmente la gente pueda hablar con gente o que por lo menos haya un sistema suficientemente inteligente como para que te </w:t>
      </w:r>
      <w:r w:rsidR="005C6825" w:rsidRPr="0039004D">
        <w:t>dé</w:t>
      </w:r>
      <w:r w:rsidRPr="0039004D">
        <w:t xml:space="preserve"> respuestas inmediatas y que las cosas se automaticen e incluso por un tema de costos”</w:t>
      </w:r>
    </w:p>
    <w:p w14:paraId="3CB7CD41" w14:textId="77777777" w:rsidR="00946A0E" w:rsidRDefault="00946A0E" w:rsidP="00946A0E">
      <w:pPr>
        <w:spacing w:line="360" w:lineRule="auto"/>
        <w:jc w:val="both"/>
        <w:rPr>
          <w:rFonts w:cs="Times New Roman"/>
          <w:lang w:val="es-ES"/>
        </w:rPr>
      </w:pPr>
      <w:r w:rsidRPr="0039004D">
        <w:rPr>
          <w:rFonts w:cs="Times New Roman"/>
          <w:lang w:val="es-ES"/>
        </w:rPr>
        <w:lastRenderedPageBreak/>
        <w:t xml:space="preserve">La propuesta de esta nueva herramienta les pareció muy importante ya que consideran que mejoraría el control y el orden dentro de las IPRESS y </w:t>
      </w:r>
      <w:r>
        <w:rPr>
          <w:rFonts w:cs="Times New Roman"/>
          <w:lang w:val="es-ES"/>
        </w:rPr>
        <w:t>consideraron</w:t>
      </w:r>
      <w:r w:rsidRPr="0039004D">
        <w:rPr>
          <w:rFonts w:cs="Times New Roman"/>
          <w:lang w:val="es-ES"/>
        </w:rPr>
        <w:t xml:space="preserve"> que sería muy útil. Sin embargo, algunos resaltaron que por más que esta herramienta serviría para dar visibilidad a los reclamos, esta herramienta no serviría mucho si es que las autoridades no estuvieran en constante contacto con ella, ya que consideran que solo la manejarían personas que no cuentan con capacidad de decisión dentro de la IPRESS. Dijeron que esta herramienta poco podría hacer si es que los procesos para resolver reclamos siguen siendo tan engorrosos por falta de autonomía d</w:t>
      </w:r>
      <w:r>
        <w:rPr>
          <w:rFonts w:cs="Times New Roman"/>
          <w:lang w:val="es-ES"/>
        </w:rPr>
        <w:t>e procesos dentro de las IPRESS</w:t>
      </w:r>
      <w:r w:rsidRPr="0039004D">
        <w:rPr>
          <w:rFonts w:cs="Times New Roman"/>
          <w:lang w:val="es-ES"/>
        </w:rPr>
        <w:t>. Asimismo, consideraron que es necesario educar a la ciudadanía sobre los reclamos para que la información que llegue al sistema tenga la importancia debida y ayude a mostrar mejor</w:t>
      </w:r>
      <w:r>
        <w:rPr>
          <w:rFonts w:cs="Times New Roman"/>
          <w:lang w:val="es-ES"/>
        </w:rPr>
        <w:t>as dentro del sistema de salud;</w:t>
      </w:r>
      <w:r w:rsidRPr="0039004D">
        <w:rPr>
          <w:rFonts w:cs="Times New Roman"/>
          <w:lang w:val="es-ES"/>
        </w:rPr>
        <w:t xml:space="preserve"> es por ello que consideraron que es necesario que el ciudadano se identifique con algún documento de identidad. </w:t>
      </w:r>
    </w:p>
    <w:p w14:paraId="7249FBC5" w14:textId="77777777" w:rsidR="00946A0E" w:rsidRDefault="00946A0E" w:rsidP="00946A0E">
      <w:pPr>
        <w:spacing w:line="360" w:lineRule="auto"/>
        <w:jc w:val="both"/>
        <w:rPr>
          <w:rFonts w:cs="Times New Roman"/>
          <w:lang w:val="es-ES"/>
        </w:rPr>
      </w:pPr>
    </w:p>
    <w:p w14:paraId="1B4CA782" w14:textId="77777777" w:rsidR="00946A0E" w:rsidRPr="0039004D" w:rsidRDefault="00946A0E" w:rsidP="00946A0E">
      <w:pPr>
        <w:pStyle w:val="Cita"/>
        <w:spacing w:line="360" w:lineRule="auto"/>
        <w:rPr>
          <w:rFonts w:cs="Times New Roman"/>
          <w:lang w:val="es-ES"/>
        </w:rPr>
      </w:pPr>
      <w:r w:rsidRPr="0039004D">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14:paraId="66C2F247" w14:textId="77777777" w:rsidR="00946A0E" w:rsidRPr="00946A0E" w:rsidRDefault="00946A0E" w:rsidP="00703434">
      <w:pPr>
        <w:spacing w:line="360" w:lineRule="auto"/>
        <w:jc w:val="both"/>
        <w:rPr>
          <w:rFonts w:cs="Times New Roman"/>
          <w:lang w:val="es-ES"/>
        </w:rPr>
      </w:pPr>
      <w:r w:rsidRPr="0039004D">
        <w:rPr>
          <w:rFonts w:cs="Times New Roman"/>
          <w:lang w:val="es-ES"/>
        </w:rPr>
        <w:t xml:space="preserve">Sobre la herramienta respondieron que consideraban como características importantes que esta herramienta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w:t>
      </w:r>
      <w:r>
        <w:rPr>
          <w:rFonts w:cs="Times New Roman"/>
          <w:lang w:val="es-ES"/>
        </w:rPr>
        <w:t xml:space="preserve">resaltados por los ciudadanos. </w:t>
      </w:r>
    </w:p>
    <w:p w14:paraId="5FD575A4" w14:textId="77777777" w:rsidR="00946A0E" w:rsidRDefault="00946A0E" w:rsidP="00703434">
      <w:pPr>
        <w:spacing w:line="360" w:lineRule="auto"/>
        <w:jc w:val="both"/>
        <w:rPr>
          <w:rFonts w:cs="Times New Roman"/>
          <w:lang w:val="es-ES"/>
        </w:rPr>
      </w:pPr>
    </w:p>
    <w:p w14:paraId="1B0F0B58" w14:textId="77777777" w:rsidR="00946A0E" w:rsidRDefault="00E77F1B" w:rsidP="00703434">
      <w:pPr>
        <w:spacing w:line="360" w:lineRule="auto"/>
        <w:jc w:val="both"/>
        <w:rPr>
          <w:rFonts w:cs="Times New Roman"/>
          <w:lang w:val="es-ES"/>
        </w:rPr>
      </w:pPr>
      <w:r w:rsidRPr="0039004D">
        <w:rPr>
          <w:rFonts w:cs="Times New Roman"/>
          <w:lang w:val="es-ES"/>
        </w:rPr>
        <w:t xml:space="preserve">Todos los entrevistados contestaron que compartirían esta herramienta en caso de ser desarrollada y afirmaron que al ver esta información sentirían que sus reclamos están siendo leídos y que su opinión está siendo tomada en cuenta. Consideraron que generar </w:t>
      </w:r>
      <w:r w:rsidRPr="0039004D">
        <w:rPr>
          <w:rFonts w:cs="Times New Roman"/>
          <w:lang w:val="es-ES"/>
        </w:rPr>
        <w:lastRenderedPageBreak/>
        <w:t xml:space="preserve">un nuevo reclamo por cada persona no sería lo </w:t>
      </w:r>
      <w:r w:rsidR="00614B17" w:rsidRPr="0039004D">
        <w:rPr>
          <w:rFonts w:cs="Times New Roman"/>
          <w:lang w:val="es-ES"/>
        </w:rPr>
        <w:t>mejor,</w:t>
      </w:r>
      <w:r w:rsidRPr="0039004D">
        <w:rPr>
          <w:rFonts w:cs="Times New Roman"/>
          <w:lang w:val="es-ES"/>
        </w:rPr>
        <w:t xml:space="preserve"> sino que deberían poder unirse a reclamos similares que ya hayan sido presentados.</w:t>
      </w:r>
    </w:p>
    <w:p w14:paraId="2B32DEA0" w14:textId="77777777" w:rsidR="00717F0C" w:rsidRDefault="00717F0C" w:rsidP="00703434">
      <w:pPr>
        <w:spacing w:line="360" w:lineRule="auto"/>
        <w:jc w:val="both"/>
        <w:rPr>
          <w:rFonts w:cs="Times New Roman"/>
          <w:lang w:val="es-ES"/>
        </w:rPr>
      </w:pPr>
    </w:p>
    <w:p w14:paraId="599367AE" w14:textId="77777777" w:rsidR="00717F0C" w:rsidRPr="00717F0C" w:rsidRDefault="00717F0C" w:rsidP="00703434">
      <w:pPr>
        <w:spacing w:line="360" w:lineRule="auto"/>
        <w:jc w:val="both"/>
        <w:rPr>
          <w:rFonts w:cs="Times New Roman"/>
        </w:rPr>
      </w:pPr>
      <w:r>
        <w:rPr>
          <w:lang w:val="es-ES"/>
        </w:rPr>
        <w:t xml:space="preserve">Los entrevistados aceptaron sin problemas de que se utilice el término ‘Solicitudes’ en lugar del término ‘Reclamos’ para el nombre del sistema, solo 2 entrevistados dijeron de que sería mejor que se manejara solo como ‘Reclamos’ pero otros entrevistados resaltaron la importancia de no solo mostrar las cosas negativas. </w:t>
      </w:r>
    </w:p>
    <w:p w14:paraId="06FD69F6" w14:textId="77777777" w:rsidR="008C4674" w:rsidRDefault="008C4674" w:rsidP="00703434">
      <w:pPr>
        <w:spacing w:line="360" w:lineRule="auto"/>
        <w:jc w:val="both"/>
        <w:rPr>
          <w:rFonts w:cs="Times New Roman"/>
          <w:lang w:val="es-ES"/>
        </w:rPr>
      </w:pPr>
    </w:p>
    <w:p w14:paraId="42D6BD7C" w14:textId="77777777" w:rsidR="00A0375B" w:rsidRPr="00FC02F0" w:rsidRDefault="00A0375B" w:rsidP="004210F8">
      <w:pPr>
        <w:pStyle w:val="Ttulo3"/>
        <w:numPr>
          <w:ilvl w:val="1"/>
          <w:numId w:val="34"/>
        </w:numPr>
      </w:pPr>
      <w:bookmarkStart w:id="43" w:name="_Toc510209119"/>
      <w:r>
        <w:t>Tabla de hallazgos resaltantes</w:t>
      </w:r>
      <w:bookmarkEnd w:id="43"/>
      <w:r w:rsidR="001C33EF">
        <w:t xml:space="preserve"> </w:t>
      </w:r>
    </w:p>
    <w:p w14:paraId="433023F3" w14:textId="77777777" w:rsidR="00E92670" w:rsidRPr="0039004D" w:rsidRDefault="00A0375B" w:rsidP="000E179A">
      <w:pPr>
        <w:spacing w:line="360" w:lineRule="auto"/>
        <w:jc w:val="both"/>
        <w:rPr>
          <w:rFonts w:cs="Times New Roman"/>
        </w:rPr>
      </w:pPr>
      <w:r>
        <w:rPr>
          <w:rFonts w:cs="Times New Roman"/>
        </w:rPr>
        <w:t>Luego de realizar el análisis por tipo de usuario, se resumieron los hallazgos más resaltantes en la siguiente tabla.</w:t>
      </w:r>
    </w:p>
    <w:p w14:paraId="28DFFC51" w14:textId="77777777" w:rsidR="00EA0533" w:rsidRPr="0039004D" w:rsidRDefault="00EA0533" w:rsidP="00EA0533">
      <w:pPr>
        <w:spacing w:line="360" w:lineRule="auto"/>
        <w:rPr>
          <w:rFonts w:cs="Times New Roman"/>
        </w:rPr>
      </w:pPr>
    </w:p>
    <w:tbl>
      <w:tblPr>
        <w:tblStyle w:val="Tablaconcuadrcula"/>
        <w:tblW w:w="0" w:type="auto"/>
        <w:tblLook w:val="04A0" w:firstRow="1" w:lastRow="0" w:firstColumn="1" w:lastColumn="0" w:noHBand="0" w:noVBand="1"/>
      </w:tblPr>
      <w:tblGrid>
        <w:gridCol w:w="1736"/>
        <w:gridCol w:w="2526"/>
        <w:gridCol w:w="2118"/>
        <w:gridCol w:w="2108"/>
      </w:tblGrid>
      <w:tr w:rsidR="00EA0533" w:rsidRPr="0039004D" w14:paraId="03E9A649" w14:textId="77777777" w:rsidTr="000E179A">
        <w:trPr>
          <w:trHeight w:val="865"/>
        </w:trPr>
        <w:tc>
          <w:tcPr>
            <w:tcW w:w="1736" w:type="dxa"/>
          </w:tcPr>
          <w:p w14:paraId="33DF7D81" w14:textId="77777777" w:rsidR="00EA0533" w:rsidRPr="0039004D" w:rsidRDefault="00EA0533" w:rsidP="002E1E27">
            <w:pPr>
              <w:spacing w:line="360" w:lineRule="auto"/>
              <w:rPr>
                <w:rFonts w:cs="Times New Roman"/>
                <w:b/>
              </w:rPr>
            </w:pPr>
          </w:p>
        </w:tc>
        <w:tc>
          <w:tcPr>
            <w:tcW w:w="2526" w:type="dxa"/>
          </w:tcPr>
          <w:p w14:paraId="1FDE7BAE" w14:textId="77777777" w:rsidR="00EA0533" w:rsidRPr="0039004D" w:rsidRDefault="00EA0533" w:rsidP="002E1E27">
            <w:pPr>
              <w:spacing w:line="360" w:lineRule="auto"/>
              <w:rPr>
                <w:rFonts w:cs="Times New Roman"/>
                <w:b/>
              </w:rPr>
            </w:pPr>
            <w:r w:rsidRPr="0039004D">
              <w:rPr>
                <w:rFonts w:cs="Times New Roman"/>
                <w:b/>
              </w:rPr>
              <w:t>Personal de SUSALUD</w:t>
            </w:r>
          </w:p>
        </w:tc>
        <w:tc>
          <w:tcPr>
            <w:tcW w:w="2118" w:type="dxa"/>
          </w:tcPr>
          <w:p w14:paraId="353B966E" w14:textId="77777777" w:rsidR="00EA0533" w:rsidRPr="0039004D" w:rsidRDefault="002E1E27" w:rsidP="002E1E27">
            <w:pPr>
              <w:spacing w:line="360" w:lineRule="auto"/>
              <w:rPr>
                <w:rFonts w:cs="Times New Roman"/>
                <w:b/>
              </w:rPr>
            </w:pPr>
            <w:r>
              <w:rPr>
                <w:rFonts w:cs="Times New Roman"/>
                <w:b/>
              </w:rPr>
              <w:t>Gestores de</w:t>
            </w:r>
            <w:r w:rsidR="00EA0533" w:rsidRPr="0039004D">
              <w:rPr>
                <w:rFonts w:cs="Times New Roman"/>
                <w:b/>
              </w:rPr>
              <w:t xml:space="preserve"> IPRESS</w:t>
            </w:r>
          </w:p>
        </w:tc>
        <w:tc>
          <w:tcPr>
            <w:tcW w:w="2108" w:type="dxa"/>
          </w:tcPr>
          <w:p w14:paraId="4A06DA18" w14:textId="77777777" w:rsidR="00EA0533" w:rsidRPr="0039004D" w:rsidRDefault="00EA0533" w:rsidP="002E1E27">
            <w:pPr>
              <w:spacing w:line="360" w:lineRule="auto"/>
              <w:rPr>
                <w:rFonts w:cs="Times New Roman"/>
                <w:b/>
              </w:rPr>
            </w:pPr>
            <w:r w:rsidRPr="0039004D">
              <w:rPr>
                <w:rFonts w:cs="Times New Roman"/>
                <w:b/>
              </w:rPr>
              <w:t>Ciudadanos</w:t>
            </w:r>
          </w:p>
        </w:tc>
      </w:tr>
      <w:tr w:rsidR="00EA0533" w:rsidRPr="0039004D" w14:paraId="39829CB1" w14:textId="77777777" w:rsidTr="000E179A">
        <w:tc>
          <w:tcPr>
            <w:tcW w:w="1736" w:type="dxa"/>
          </w:tcPr>
          <w:p w14:paraId="359CF0A6" w14:textId="77777777" w:rsidR="00EA0533" w:rsidRPr="0039004D" w:rsidRDefault="00EA0533" w:rsidP="002E1E27">
            <w:pPr>
              <w:spacing w:line="360" w:lineRule="auto"/>
              <w:rPr>
                <w:rFonts w:cs="Times New Roman"/>
                <w:b/>
              </w:rPr>
            </w:pPr>
            <w:r w:rsidRPr="0039004D">
              <w:rPr>
                <w:rFonts w:cs="Times New Roman"/>
                <w:b/>
              </w:rPr>
              <w:t>Objetivos a cumplir</w:t>
            </w:r>
            <w:r w:rsidR="00BA239F">
              <w:rPr>
                <w:rFonts w:cs="Times New Roman"/>
                <w:b/>
              </w:rPr>
              <w:t xml:space="preserve"> dentro del sistema</w:t>
            </w:r>
          </w:p>
        </w:tc>
        <w:tc>
          <w:tcPr>
            <w:tcW w:w="2526" w:type="dxa"/>
          </w:tcPr>
          <w:p w14:paraId="60C8D7A2"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 xml:space="preserve">Educación de la población sobre </w:t>
            </w:r>
            <w:r w:rsidR="000B5E7F">
              <w:rPr>
                <w:rFonts w:cs="Times New Roman"/>
              </w:rPr>
              <w:t>los reclamos.</w:t>
            </w:r>
          </w:p>
          <w:p w14:paraId="14055F0F"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Desmitificar el reclamo</w:t>
            </w:r>
          </w:p>
          <w:p w14:paraId="2D1C89EF"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Que los gestores den propuestas de mejora</w:t>
            </w:r>
          </w:p>
          <w:p w14:paraId="3AE4543D"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Que IPRESS conozcan las causas de los reclamos y las eliminen</w:t>
            </w:r>
          </w:p>
          <w:p w14:paraId="64808DC3"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Mejore la comunicación entre paciente e IPRESS</w:t>
            </w:r>
          </w:p>
          <w:p w14:paraId="32CB575E"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 xml:space="preserve">Mejorar la capacidad resolutiva de las </w:t>
            </w:r>
            <w:r w:rsidRPr="0039004D">
              <w:rPr>
                <w:rFonts w:cs="Times New Roman"/>
              </w:rPr>
              <w:lastRenderedPageBreak/>
              <w:t>IPRESS ante los reclamos</w:t>
            </w:r>
          </w:p>
        </w:tc>
        <w:tc>
          <w:tcPr>
            <w:tcW w:w="2118" w:type="dxa"/>
          </w:tcPr>
          <w:p w14:paraId="3DE38FB5"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lastRenderedPageBreak/>
              <w:t xml:space="preserve">Ingresar reclamos e indicar pasos </w:t>
            </w:r>
            <w:r w:rsidR="008E39D3" w:rsidRPr="0039004D">
              <w:rPr>
                <w:rFonts w:cs="Times New Roman"/>
              </w:rPr>
              <w:t>realizados buscando resolverlos.</w:t>
            </w:r>
          </w:p>
          <w:p w14:paraId="5E0CF56F" w14:textId="77777777" w:rsidR="00EA0533" w:rsidRPr="0039004D" w:rsidRDefault="000B5E7F" w:rsidP="002E1E27">
            <w:pPr>
              <w:pStyle w:val="Prrafodelista"/>
              <w:numPr>
                <w:ilvl w:val="0"/>
                <w:numId w:val="21"/>
              </w:numPr>
              <w:spacing w:line="360" w:lineRule="auto"/>
              <w:rPr>
                <w:rFonts w:cs="Times New Roman"/>
              </w:rPr>
            </w:pPr>
            <w:r>
              <w:rPr>
                <w:rFonts w:cs="Times New Roman"/>
              </w:rPr>
              <w:t xml:space="preserve">Ver </w:t>
            </w:r>
            <w:r w:rsidR="00EA0533" w:rsidRPr="0039004D">
              <w:rPr>
                <w:rFonts w:cs="Times New Roman"/>
              </w:rPr>
              <w:t>estadística</w:t>
            </w:r>
            <w:r>
              <w:rPr>
                <w:rFonts w:cs="Times New Roman"/>
              </w:rPr>
              <w:t>s y reportes</w:t>
            </w:r>
            <w:r w:rsidR="00EA0533" w:rsidRPr="0039004D">
              <w:rPr>
                <w:rFonts w:cs="Times New Roman"/>
              </w:rPr>
              <w:t xml:space="preserve"> </w:t>
            </w:r>
            <w:r>
              <w:rPr>
                <w:rFonts w:cs="Times New Roman"/>
              </w:rPr>
              <w:t>con información</w:t>
            </w:r>
            <w:r w:rsidR="00EA0533" w:rsidRPr="0039004D">
              <w:rPr>
                <w:rFonts w:cs="Times New Roman"/>
              </w:rPr>
              <w:t xml:space="preserve"> </w:t>
            </w:r>
            <w:r>
              <w:rPr>
                <w:rFonts w:cs="Times New Roman"/>
              </w:rPr>
              <w:t>que permitan</w:t>
            </w:r>
            <w:r w:rsidR="00EA0533" w:rsidRPr="0039004D">
              <w:rPr>
                <w:rFonts w:cs="Times New Roman"/>
              </w:rPr>
              <w:t xml:space="preserve"> tomar decisiones</w:t>
            </w:r>
            <w:r w:rsidR="008E39D3" w:rsidRPr="0039004D">
              <w:rPr>
                <w:rFonts w:cs="Times New Roman"/>
              </w:rPr>
              <w:t xml:space="preserve"> de gestión</w:t>
            </w:r>
          </w:p>
          <w:p w14:paraId="323085A2" w14:textId="77777777" w:rsidR="00EA0533" w:rsidRPr="0039004D" w:rsidRDefault="00EA0533" w:rsidP="002E1E27">
            <w:pPr>
              <w:spacing w:line="360" w:lineRule="auto"/>
              <w:rPr>
                <w:rFonts w:cs="Times New Roman"/>
              </w:rPr>
            </w:pPr>
          </w:p>
        </w:tc>
        <w:tc>
          <w:tcPr>
            <w:tcW w:w="2108" w:type="dxa"/>
          </w:tcPr>
          <w:p w14:paraId="0A835752"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 xml:space="preserve">Colocar un reclamo y ver en qué estado va su reclamo. </w:t>
            </w:r>
          </w:p>
          <w:p w14:paraId="6BB9927E"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Tomar decisiones sobre donde</w:t>
            </w:r>
            <w:r w:rsidR="000B5E7F">
              <w:rPr>
                <w:rFonts w:cs="Times New Roman"/>
              </w:rPr>
              <w:t xml:space="preserve"> irse a atender basándose en</w:t>
            </w:r>
            <w:r w:rsidRPr="0039004D">
              <w:rPr>
                <w:rFonts w:cs="Times New Roman"/>
              </w:rPr>
              <w:t xml:space="preserve"> reclamos presentados </w:t>
            </w:r>
            <w:r w:rsidR="000B5E7F">
              <w:rPr>
                <w:rFonts w:cs="Times New Roman"/>
              </w:rPr>
              <w:t>por otros</w:t>
            </w:r>
            <w:r w:rsidRPr="0039004D">
              <w:rPr>
                <w:rFonts w:cs="Times New Roman"/>
              </w:rPr>
              <w:t xml:space="preserve">. </w:t>
            </w:r>
          </w:p>
          <w:p w14:paraId="4935E455"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 xml:space="preserve">Ver que alguien se preocupa por el reclamo que han presentado. </w:t>
            </w:r>
          </w:p>
          <w:p w14:paraId="338574C2"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lastRenderedPageBreak/>
              <w:t>Recibir confirmación de reclamo.</w:t>
            </w:r>
          </w:p>
          <w:p w14:paraId="21DD1530" w14:textId="77777777" w:rsidR="00EA0533" w:rsidRPr="0039004D" w:rsidRDefault="00EA0533" w:rsidP="002E1E27">
            <w:pPr>
              <w:spacing w:line="360" w:lineRule="auto"/>
              <w:rPr>
                <w:rFonts w:cs="Times New Roman"/>
              </w:rPr>
            </w:pPr>
          </w:p>
        </w:tc>
      </w:tr>
      <w:tr w:rsidR="00EA0533" w:rsidRPr="0039004D" w14:paraId="4FED506D" w14:textId="77777777" w:rsidTr="000E179A">
        <w:tc>
          <w:tcPr>
            <w:tcW w:w="1736" w:type="dxa"/>
          </w:tcPr>
          <w:p w14:paraId="62C20C5D" w14:textId="77777777" w:rsidR="00EA0533" w:rsidRPr="0039004D" w:rsidRDefault="00EA0533" w:rsidP="002E1E27">
            <w:pPr>
              <w:spacing w:line="360" w:lineRule="auto"/>
              <w:rPr>
                <w:rFonts w:cs="Times New Roman"/>
                <w:b/>
              </w:rPr>
            </w:pPr>
            <w:r w:rsidRPr="0039004D">
              <w:rPr>
                <w:rFonts w:cs="Times New Roman"/>
                <w:b/>
              </w:rPr>
              <w:t>Desafíos y Limitaciones</w:t>
            </w:r>
          </w:p>
        </w:tc>
        <w:tc>
          <w:tcPr>
            <w:tcW w:w="2526" w:type="dxa"/>
          </w:tcPr>
          <w:p w14:paraId="4961325D" w14:textId="77777777" w:rsidR="00EA0533" w:rsidRPr="0039004D" w:rsidRDefault="000B5E7F" w:rsidP="002E1E27">
            <w:pPr>
              <w:pStyle w:val="Prrafodelista"/>
              <w:numPr>
                <w:ilvl w:val="0"/>
                <w:numId w:val="22"/>
              </w:numPr>
              <w:spacing w:line="360" w:lineRule="auto"/>
              <w:rPr>
                <w:rFonts w:cs="Times New Roman"/>
              </w:rPr>
            </w:pPr>
            <w:r>
              <w:rPr>
                <w:rFonts w:cs="Times New Roman"/>
              </w:rPr>
              <w:t>Imagen de ente solo interesado en sancionar</w:t>
            </w:r>
          </w:p>
          <w:p w14:paraId="30D5E6D0"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Tiempo muy extenso para dar solución a reclamos</w:t>
            </w:r>
          </w:p>
          <w:p w14:paraId="190488EA"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Muchos hacen solo cambios cosméticos</w:t>
            </w:r>
          </w:p>
          <w:p w14:paraId="5E053A32"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No</w:t>
            </w:r>
            <w:r w:rsidR="008E39D3" w:rsidRPr="0039004D">
              <w:rPr>
                <w:rFonts w:cs="Times New Roman"/>
              </w:rPr>
              <w:t xml:space="preserve"> todas las IPRESS tienen PAUS aú</w:t>
            </w:r>
            <w:r w:rsidRPr="0039004D">
              <w:rPr>
                <w:rFonts w:cs="Times New Roman"/>
              </w:rPr>
              <w:t>n</w:t>
            </w:r>
          </w:p>
          <w:p w14:paraId="09966B0E"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Mala gestión de recursos económicos</w:t>
            </w:r>
          </w:p>
        </w:tc>
        <w:tc>
          <w:tcPr>
            <w:tcW w:w="2118" w:type="dxa"/>
          </w:tcPr>
          <w:p w14:paraId="6A95B839" w14:textId="77777777" w:rsidR="00EA0533" w:rsidRPr="0039004D" w:rsidRDefault="008E39D3" w:rsidP="002E1E27">
            <w:pPr>
              <w:pStyle w:val="Prrafodelista"/>
              <w:numPr>
                <w:ilvl w:val="0"/>
                <w:numId w:val="21"/>
              </w:numPr>
              <w:spacing w:line="360" w:lineRule="auto"/>
              <w:rPr>
                <w:rFonts w:cs="Times New Roman"/>
              </w:rPr>
            </w:pPr>
            <w:r w:rsidRPr="0039004D">
              <w:rPr>
                <w:rFonts w:cs="Times New Roman"/>
              </w:rPr>
              <w:t>Imagen de SUSALUD no es bien recibida</w:t>
            </w:r>
          </w:p>
          <w:p w14:paraId="0CC94F22"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Flujo de reclamos en una sola vía</w:t>
            </w:r>
          </w:p>
          <w:p w14:paraId="21ED7876"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Problemas de presupuesto</w:t>
            </w:r>
          </w:p>
          <w:p w14:paraId="2E3307AE"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Problemas de Infraestructura e insumos</w:t>
            </w:r>
          </w:p>
          <w:p w14:paraId="76BA7C9E"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 xml:space="preserve">Procedimientos largos y engorrosos </w:t>
            </w:r>
            <w:r w:rsidR="008E39D3" w:rsidRPr="0039004D">
              <w:rPr>
                <w:rFonts w:cs="Times New Roman"/>
              </w:rPr>
              <w:t xml:space="preserve">en </w:t>
            </w:r>
            <w:r w:rsidR="000B5E7F">
              <w:rPr>
                <w:rFonts w:cs="Times New Roman"/>
              </w:rPr>
              <w:t xml:space="preserve">manejo </w:t>
            </w:r>
            <w:r w:rsidR="00495635">
              <w:rPr>
                <w:rFonts w:cs="Times New Roman"/>
              </w:rPr>
              <w:t>logístico</w:t>
            </w:r>
          </w:p>
          <w:p w14:paraId="6B4BB481" w14:textId="77777777" w:rsidR="00EA0533" w:rsidRPr="0039004D" w:rsidRDefault="00EA0533" w:rsidP="002E1E27">
            <w:pPr>
              <w:spacing w:line="360" w:lineRule="auto"/>
              <w:rPr>
                <w:rFonts w:cs="Times New Roman"/>
              </w:rPr>
            </w:pPr>
          </w:p>
        </w:tc>
        <w:tc>
          <w:tcPr>
            <w:tcW w:w="2108" w:type="dxa"/>
          </w:tcPr>
          <w:p w14:paraId="5258A37C" w14:textId="77777777" w:rsidR="00EA0533" w:rsidRPr="0039004D" w:rsidRDefault="000B5E7F" w:rsidP="002E1E27">
            <w:pPr>
              <w:pStyle w:val="Prrafodelista"/>
              <w:numPr>
                <w:ilvl w:val="0"/>
                <w:numId w:val="20"/>
              </w:numPr>
              <w:spacing w:line="360" w:lineRule="auto"/>
              <w:rPr>
                <w:rFonts w:cs="Times New Roman"/>
              </w:rPr>
            </w:pPr>
            <w:r>
              <w:rPr>
                <w:rFonts w:cs="Times New Roman"/>
              </w:rPr>
              <w:t>Personas con poco dominio de dispositivos</w:t>
            </w:r>
            <w:r w:rsidR="00EA0533" w:rsidRPr="0039004D">
              <w:rPr>
                <w:rFonts w:cs="Times New Roman"/>
              </w:rPr>
              <w:t xml:space="preserve"> digital</w:t>
            </w:r>
            <w:r>
              <w:rPr>
                <w:rFonts w:cs="Times New Roman"/>
              </w:rPr>
              <w:t>es</w:t>
            </w:r>
          </w:p>
          <w:p w14:paraId="2D84B82B"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Personas no letradas</w:t>
            </w:r>
          </w:p>
          <w:p w14:paraId="579A2794" w14:textId="77777777" w:rsidR="00EA0533" w:rsidRPr="0039004D" w:rsidRDefault="00EA0533" w:rsidP="002E1E27">
            <w:pPr>
              <w:spacing w:line="360" w:lineRule="auto"/>
              <w:rPr>
                <w:rFonts w:cs="Times New Roman"/>
              </w:rPr>
            </w:pPr>
          </w:p>
        </w:tc>
      </w:tr>
    </w:tbl>
    <w:p w14:paraId="5E334282" w14:textId="77777777" w:rsidR="00A0375B" w:rsidRDefault="000E179A" w:rsidP="00F26C78">
      <w:pPr>
        <w:spacing w:line="360" w:lineRule="auto"/>
        <w:jc w:val="center"/>
        <w:rPr>
          <w:rFonts w:cs="Times New Roman"/>
        </w:rPr>
      </w:pPr>
      <w:r w:rsidRPr="0039004D">
        <w:rPr>
          <w:rFonts w:cs="Times New Roman"/>
        </w:rPr>
        <w:t xml:space="preserve">Tabla Nº 1. Tabla de </w:t>
      </w:r>
      <w:r w:rsidR="00A0375B">
        <w:rPr>
          <w:rFonts w:cs="Times New Roman"/>
        </w:rPr>
        <w:t xml:space="preserve">hallazgos resaltantes </w:t>
      </w:r>
      <w:r w:rsidRPr="0039004D">
        <w:rPr>
          <w:rFonts w:cs="Times New Roman"/>
        </w:rPr>
        <w:t>por tipo de usuario.</w:t>
      </w:r>
    </w:p>
    <w:p w14:paraId="6F8B580E" w14:textId="77777777" w:rsidR="00820042" w:rsidRPr="000B5E7F" w:rsidRDefault="00820042" w:rsidP="000B5E7F">
      <w:pPr>
        <w:pStyle w:val="Ttulo3"/>
        <w:numPr>
          <w:ilvl w:val="1"/>
          <w:numId w:val="36"/>
        </w:numPr>
      </w:pPr>
      <w:bookmarkStart w:id="44" w:name="_Toc510209120"/>
      <w:r w:rsidRPr="00820042">
        <w:t>Tabla de requerimientos</w:t>
      </w:r>
      <w:bookmarkEnd w:id="44"/>
    </w:p>
    <w:p w14:paraId="4FBE0154" w14:textId="77777777" w:rsidR="00820042" w:rsidRDefault="0068015C" w:rsidP="000E179A">
      <w:pPr>
        <w:spacing w:line="360" w:lineRule="auto"/>
        <w:jc w:val="both"/>
        <w:rPr>
          <w:rFonts w:cs="Times New Roman"/>
        </w:rPr>
      </w:pPr>
      <w:r>
        <w:rPr>
          <w:rFonts w:cs="Times New Roman"/>
        </w:rPr>
        <w:t xml:space="preserve">Con el análisis hecho se </w:t>
      </w:r>
      <w:r w:rsidR="00495635">
        <w:rPr>
          <w:rFonts w:cs="Times New Roman"/>
        </w:rPr>
        <w:t>realizó</w:t>
      </w:r>
      <w:r>
        <w:rPr>
          <w:rFonts w:cs="Times New Roman"/>
        </w:rPr>
        <w:t xml:space="preserve"> una tabla de las necesidades de cada tipo de usuario. Se tuvieron en total 58 necesidades por los 3 tipos de usuarios</w:t>
      </w:r>
      <w:r w:rsidR="00820042" w:rsidRPr="0039004D">
        <w:rPr>
          <w:rFonts w:cs="Times New Roman"/>
        </w:rPr>
        <w:t xml:space="preserve">, se eliminaron 3 de </w:t>
      </w:r>
      <w:r w:rsidR="00E47C11">
        <w:rPr>
          <w:rFonts w:cs="Times New Roman"/>
        </w:rPr>
        <w:t>ellas</w:t>
      </w:r>
      <w:r w:rsidR="00820042" w:rsidRPr="0039004D">
        <w:rPr>
          <w:rFonts w:cs="Times New Roman"/>
        </w:rPr>
        <w:t xml:space="preserve"> por </w:t>
      </w:r>
      <w:r w:rsidR="00FC02F0">
        <w:rPr>
          <w:rFonts w:cs="Times New Roman"/>
        </w:rPr>
        <w:t>no estar en las competencias del estudio</w:t>
      </w:r>
      <w:r w:rsidR="00820042" w:rsidRPr="0039004D">
        <w:rPr>
          <w:rFonts w:cs="Times New Roman"/>
        </w:rPr>
        <w:t>. Posteriormente, se pasó a encontrar necesidades similares entre los distintos tipos de usuario, encontrándose 35 necesidades que se repetían entre los distintos tipos de usuario. De ellas, se identificaron 11 requerimientos</w:t>
      </w:r>
      <w:r w:rsidR="00E47C11">
        <w:rPr>
          <w:rFonts w:cs="Times New Roman"/>
        </w:rPr>
        <w:t xml:space="preserve"> del sistema</w:t>
      </w:r>
      <w:r w:rsidR="00820042" w:rsidRPr="0039004D">
        <w:rPr>
          <w:rFonts w:cs="Times New Roman"/>
        </w:rPr>
        <w:t xml:space="preserve"> que podían resolver las 35 necesidades y se identificó 1 requerimiento por cada una de las 20 necesidades restantes. Se obtuvo una tabla </w:t>
      </w:r>
      <w:r w:rsidR="00E47C11">
        <w:rPr>
          <w:rFonts w:cs="Times New Roman"/>
        </w:rPr>
        <w:t>con</w:t>
      </w:r>
      <w:r w:rsidR="00820042" w:rsidRPr="0039004D">
        <w:rPr>
          <w:rFonts w:cs="Times New Roman"/>
        </w:rPr>
        <w:t xml:space="preserve"> un total de 31 requerimientos, a los cuales se les dio un </w:t>
      </w:r>
      <w:r w:rsidR="00E47C11">
        <w:rPr>
          <w:rFonts w:cs="Times New Roman"/>
        </w:rPr>
        <w:t>valor</w:t>
      </w:r>
      <w:r w:rsidR="00820042" w:rsidRPr="0039004D">
        <w:rPr>
          <w:rFonts w:cs="Times New Roman"/>
        </w:rPr>
        <w:t xml:space="preserve"> de prioridad</w:t>
      </w:r>
      <w:r w:rsidR="00E47C11">
        <w:rPr>
          <w:rFonts w:cs="Times New Roman"/>
        </w:rPr>
        <w:t xml:space="preserve"> a cada uno, siend</w:t>
      </w:r>
      <w:r w:rsidR="00820042" w:rsidRPr="0039004D">
        <w:rPr>
          <w:rFonts w:cs="Times New Roman"/>
        </w:rPr>
        <w:t>o “1” por prioridad baja, “2” por prioridad media y “3” por prioridad alta.</w:t>
      </w:r>
    </w:p>
    <w:p w14:paraId="4745D140" w14:textId="77777777" w:rsidR="001C33EF" w:rsidRDefault="001C33EF" w:rsidP="000E179A">
      <w:pPr>
        <w:spacing w:line="360" w:lineRule="auto"/>
        <w:jc w:val="both"/>
        <w:rPr>
          <w:rFonts w:cs="Times New Roman"/>
        </w:rPr>
      </w:pPr>
    </w:p>
    <w:p w14:paraId="5C796701" w14:textId="77777777" w:rsidR="002B7590" w:rsidRDefault="00D8310C" w:rsidP="000E179A">
      <w:pPr>
        <w:spacing w:line="360" w:lineRule="auto"/>
        <w:jc w:val="both"/>
        <w:rPr>
          <w:rFonts w:cs="Times New Roman"/>
        </w:rPr>
      </w:pPr>
      <w:r w:rsidRPr="0039004D">
        <w:rPr>
          <w:rFonts w:cs="Times New Roman"/>
        </w:rPr>
        <w:lastRenderedPageBreak/>
        <w:t>Al finalizar la etapa de análisis de necesidades y requerimientos, se vio necesario</w:t>
      </w:r>
      <w:r w:rsidR="006F4488" w:rsidRPr="0039004D">
        <w:rPr>
          <w:rFonts w:cs="Times New Roman"/>
        </w:rPr>
        <w:t xml:space="preserve"> continuar con el modelo de </w:t>
      </w:r>
      <w:r w:rsidR="00495635">
        <w:rPr>
          <w:rFonts w:cs="Times New Roman"/>
        </w:rPr>
        <w:t>‘</w:t>
      </w:r>
      <w:r w:rsidR="006F4488" w:rsidRPr="0039004D">
        <w:rPr>
          <w:rFonts w:cs="Times New Roman"/>
        </w:rPr>
        <w:t>Solicitudes</w:t>
      </w:r>
      <w:r w:rsidR="00495635">
        <w:rPr>
          <w:rFonts w:cs="Times New Roman"/>
        </w:rPr>
        <w:t>’</w:t>
      </w:r>
      <w:r w:rsidR="006F4488" w:rsidRPr="0039004D">
        <w:rPr>
          <w:rFonts w:cs="Times New Roman"/>
        </w:rPr>
        <w:t xml:space="preserve"> </w:t>
      </w:r>
      <w:r w:rsidR="00495635">
        <w:rPr>
          <w:rFonts w:cs="Times New Roman"/>
        </w:rPr>
        <w:t>usado</w:t>
      </w:r>
      <w:r w:rsidR="006F4488" w:rsidRPr="0039004D">
        <w:rPr>
          <w:rFonts w:cs="Times New Roman"/>
        </w:rPr>
        <w:t xml:space="preserve"> por SUSALUD. Con </w:t>
      </w:r>
      <w:r w:rsidR="00495635">
        <w:rPr>
          <w:rFonts w:cs="Times New Roman"/>
        </w:rPr>
        <w:t>este modelo</w:t>
      </w:r>
      <w:r w:rsidR="006F4488" w:rsidRPr="0039004D">
        <w:rPr>
          <w:rFonts w:cs="Times New Roman"/>
        </w:rPr>
        <w:t xml:space="preserve">, se iban a poder recibir tanto reclamos, </w:t>
      </w:r>
      <w:r w:rsidR="00241C1B">
        <w:rPr>
          <w:rFonts w:cs="Times New Roman"/>
        </w:rPr>
        <w:t xml:space="preserve">como </w:t>
      </w:r>
      <w:r w:rsidR="006F4488" w:rsidRPr="0039004D">
        <w:rPr>
          <w:rFonts w:cs="Times New Roman"/>
        </w:rPr>
        <w:t xml:space="preserve">consultas y sugerencias dentro del mismo sistema sin tener que realizar un sistema diferente para cada uno de ellos. Lo único que agregaría a la idea original </w:t>
      </w:r>
      <w:r w:rsidR="00980B82" w:rsidRPr="0039004D">
        <w:rPr>
          <w:rFonts w:cs="Times New Roman"/>
        </w:rPr>
        <w:t>sería</w:t>
      </w:r>
      <w:r w:rsidR="006F4488" w:rsidRPr="0039004D">
        <w:rPr>
          <w:rFonts w:cs="Times New Roman"/>
        </w:rPr>
        <w:t xml:space="preserve"> una opción donde se tiene que elegir el tipo de solicitud se desea presentar.</w:t>
      </w:r>
    </w:p>
    <w:p w14:paraId="38717AA3" w14:textId="77777777" w:rsidR="00BD5BF4" w:rsidRDefault="00BD5BF4" w:rsidP="000E179A">
      <w:pPr>
        <w:spacing w:line="360" w:lineRule="auto"/>
        <w:jc w:val="both"/>
        <w:rPr>
          <w:rFonts w:cs="Times New Roman"/>
        </w:rPr>
      </w:pPr>
    </w:p>
    <w:p w14:paraId="747AA0EB" w14:textId="77777777" w:rsidR="00BD5BF4" w:rsidRDefault="00BD5BF4" w:rsidP="000E179A">
      <w:pPr>
        <w:spacing w:line="360" w:lineRule="auto"/>
        <w:jc w:val="both"/>
        <w:rPr>
          <w:rFonts w:cs="Times New Roman"/>
        </w:rPr>
      </w:pPr>
      <w:r>
        <w:rPr>
          <w:rFonts w:cs="Times New Roman"/>
        </w:rPr>
        <w:t>La tabla de requerimientos se presenta a continuación.</w:t>
      </w:r>
    </w:p>
    <w:p w14:paraId="1F7C522E" w14:textId="77777777" w:rsidR="00BD5BF4" w:rsidRDefault="00BD5BF4" w:rsidP="000E179A">
      <w:pPr>
        <w:spacing w:line="360" w:lineRule="auto"/>
        <w:jc w:val="both"/>
        <w:rPr>
          <w:rFonts w:cs="Times New Roman"/>
        </w:rPr>
      </w:pPr>
    </w:p>
    <w:p w14:paraId="7F697D75" w14:textId="77777777" w:rsidR="00BD5BF4" w:rsidRDefault="00BD5BF4" w:rsidP="000E179A">
      <w:pPr>
        <w:spacing w:line="360" w:lineRule="auto"/>
        <w:jc w:val="both"/>
        <w:rPr>
          <w:rFonts w:cs="Times New Roman"/>
        </w:rPr>
      </w:pPr>
    </w:p>
    <w:p w14:paraId="0CFEEE0A" w14:textId="77777777" w:rsidR="00BD5BF4" w:rsidRDefault="00BD5BF4" w:rsidP="000E179A">
      <w:pPr>
        <w:spacing w:line="360" w:lineRule="auto"/>
        <w:jc w:val="both"/>
        <w:rPr>
          <w:rFonts w:cs="Times New Roman"/>
        </w:rPr>
      </w:pPr>
    </w:p>
    <w:p w14:paraId="2AFEA4EA" w14:textId="77777777" w:rsidR="00BD5BF4" w:rsidRDefault="00BD5BF4" w:rsidP="000E179A">
      <w:pPr>
        <w:spacing w:line="360" w:lineRule="auto"/>
        <w:jc w:val="both"/>
        <w:rPr>
          <w:rFonts w:cs="Times New Roman"/>
        </w:rPr>
        <w:sectPr w:rsidR="00BD5BF4" w:rsidSect="00F27EDB">
          <w:footerReference w:type="even" r:id="rId10"/>
          <w:footerReference w:type="default" r:id="rId11"/>
          <w:pgSz w:w="11900" w:h="16840"/>
          <w:pgMar w:top="1417" w:right="1701" w:bottom="1417" w:left="1701" w:header="708" w:footer="708" w:gutter="0"/>
          <w:cols w:space="708"/>
          <w:titlePg/>
          <w:docGrid w:linePitch="360"/>
        </w:sectPr>
      </w:pPr>
    </w:p>
    <w:p w14:paraId="06097017" w14:textId="77777777" w:rsidR="00BD5BF4" w:rsidRPr="00ED4396" w:rsidRDefault="00BD5BF4" w:rsidP="00ED4396">
      <w:pPr>
        <w:spacing w:line="360" w:lineRule="auto"/>
        <w:jc w:val="center"/>
        <w:rPr>
          <w:rFonts w:cs="Times New Roman"/>
          <w:b/>
        </w:rPr>
      </w:pPr>
      <w:r w:rsidRPr="00ED4396">
        <w:rPr>
          <w:rFonts w:cs="Times New Roman"/>
          <w:b/>
        </w:rPr>
        <w:lastRenderedPageBreak/>
        <w:t>Tabla de requerimientos</w:t>
      </w:r>
    </w:p>
    <w:tbl>
      <w:tblPr>
        <w:tblW w:w="14000"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04"/>
        <w:gridCol w:w="1715"/>
        <w:gridCol w:w="2501"/>
        <w:gridCol w:w="5380"/>
        <w:gridCol w:w="2341"/>
        <w:gridCol w:w="1559"/>
      </w:tblGrid>
      <w:tr w:rsidR="00ED4396" w:rsidRPr="00ED4396" w14:paraId="314C7A5B" w14:textId="77777777" w:rsidTr="00ED4396">
        <w:tc>
          <w:tcPr>
            <w:tcW w:w="504" w:type="dxa"/>
            <w:tcBorders>
              <w:top w:val="single" w:sz="8" w:space="0" w:color="000000"/>
              <w:left w:val="single" w:sz="8" w:space="0" w:color="000000"/>
              <w:bottom w:val="single" w:sz="8" w:space="0" w:color="000000"/>
              <w:right w:val="single" w:sz="8" w:space="0" w:color="000000"/>
            </w:tcBorders>
            <w:shd w:val="clear" w:color="auto" w:fill="A5B9E1"/>
            <w:vAlign w:val="bottom"/>
          </w:tcPr>
          <w:p w14:paraId="331DD5FB"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Nº</w:t>
            </w:r>
          </w:p>
        </w:tc>
        <w:tc>
          <w:tcPr>
            <w:tcW w:w="1715" w:type="dxa"/>
            <w:tcBorders>
              <w:top w:val="single" w:sz="8" w:space="0" w:color="000000"/>
              <w:bottom w:val="single" w:sz="8" w:space="0" w:color="000000"/>
              <w:right w:val="single" w:sz="8" w:space="0" w:color="000000"/>
            </w:tcBorders>
            <w:shd w:val="clear" w:color="auto" w:fill="A5B9E1"/>
            <w:vAlign w:val="bottom"/>
          </w:tcPr>
          <w:p w14:paraId="1AA6DDCB"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Tipo de Usuario</w:t>
            </w:r>
          </w:p>
        </w:tc>
        <w:tc>
          <w:tcPr>
            <w:tcW w:w="2501" w:type="dxa"/>
            <w:tcBorders>
              <w:top w:val="single" w:sz="8" w:space="0" w:color="000000"/>
              <w:bottom w:val="single" w:sz="8" w:space="0" w:color="000000"/>
              <w:right w:val="single" w:sz="8" w:space="0" w:color="000000"/>
            </w:tcBorders>
            <w:shd w:val="clear" w:color="auto" w:fill="A5B9E1"/>
            <w:vAlign w:val="bottom"/>
          </w:tcPr>
          <w:p w14:paraId="0E9785E6"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Requerimiento</w:t>
            </w:r>
          </w:p>
        </w:tc>
        <w:tc>
          <w:tcPr>
            <w:tcW w:w="5380" w:type="dxa"/>
            <w:tcBorders>
              <w:top w:val="single" w:sz="8" w:space="0" w:color="000000"/>
              <w:bottom w:val="single" w:sz="8" w:space="0" w:color="000000"/>
              <w:right w:val="single" w:sz="8" w:space="0" w:color="000000"/>
            </w:tcBorders>
            <w:shd w:val="clear" w:color="auto" w:fill="A5B9E1"/>
            <w:vAlign w:val="bottom"/>
          </w:tcPr>
          <w:p w14:paraId="65F8712A"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Historia de Usuario</w:t>
            </w:r>
          </w:p>
        </w:tc>
        <w:tc>
          <w:tcPr>
            <w:tcW w:w="2341" w:type="dxa"/>
            <w:tcBorders>
              <w:top w:val="single" w:sz="8" w:space="0" w:color="000000"/>
              <w:bottom w:val="single" w:sz="8" w:space="0" w:color="000000"/>
              <w:right w:val="single" w:sz="8" w:space="0" w:color="000000"/>
            </w:tcBorders>
            <w:shd w:val="clear" w:color="auto" w:fill="A5B9E1"/>
            <w:vAlign w:val="bottom"/>
          </w:tcPr>
          <w:p w14:paraId="071A4356"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Caracteristicas de Diseño</w:t>
            </w:r>
          </w:p>
        </w:tc>
        <w:tc>
          <w:tcPr>
            <w:tcW w:w="1559" w:type="dxa"/>
            <w:tcBorders>
              <w:top w:val="single" w:sz="8" w:space="0" w:color="000000"/>
              <w:bottom w:val="single" w:sz="8" w:space="0" w:color="000000"/>
              <w:right w:val="single" w:sz="8" w:space="0" w:color="000000"/>
            </w:tcBorders>
            <w:shd w:val="clear" w:color="auto" w:fill="A5B9E1"/>
            <w:vAlign w:val="bottom"/>
          </w:tcPr>
          <w:p w14:paraId="1595DD03" w14:textId="77777777" w:rsidR="00ED4396" w:rsidRPr="00ED4396" w:rsidRDefault="00ED4396" w:rsidP="00ED4396">
            <w:pPr>
              <w:autoSpaceDE w:val="0"/>
              <w:autoSpaceDN w:val="0"/>
              <w:adjustRightInd w:val="0"/>
              <w:spacing w:line="360" w:lineRule="atLeast"/>
              <w:ind w:right="395"/>
              <w:rPr>
                <w:rFonts w:eastAsiaTheme="minorHAnsi" w:cs="Times New Roman"/>
                <w:b/>
                <w:bCs/>
                <w:color w:val="000000"/>
                <w:lang w:val="es-PE"/>
              </w:rPr>
            </w:pPr>
            <w:r w:rsidRPr="00ED4396">
              <w:rPr>
                <w:rFonts w:eastAsiaTheme="minorHAnsi" w:cs="Times New Roman"/>
                <w:b/>
                <w:bCs/>
                <w:color w:val="000000"/>
                <w:lang w:val="es-PE"/>
              </w:rPr>
              <w:t>Prioridad</w:t>
            </w:r>
          </w:p>
        </w:tc>
      </w:tr>
      <w:tr w:rsidR="00ED4396" w:rsidRPr="00ED4396" w14:paraId="35F4583B"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5DFECCB9"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w:t>
            </w:r>
          </w:p>
        </w:tc>
        <w:tc>
          <w:tcPr>
            <w:tcW w:w="1715" w:type="dxa"/>
            <w:tcBorders>
              <w:bottom w:val="single" w:sz="8" w:space="0" w:color="000000"/>
              <w:right w:val="single" w:sz="8" w:space="0" w:color="000000"/>
            </w:tcBorders>
            <w:vAlign w:val="bottom"/>
          </w:tcPr>
          <w:p w14:paraId="1300C2F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1F44CEA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Motivos de reclamos</w:t>
            </w:r>
          </w:p>
        </w:tc>
        <w:tc>
          <w:tcPr>
            <w:tcW w:w="5380" w:type="dxa"/>
            <w:tcBorders>
              <w:bottom w:val="single" w:sz="8" w:space="0" w:color="000000"/>
              <w:right w:val="single" w:sz="8" w:space="0" w:color="000000"/>
            </w:tcBorders>
            <w:vAlign w:val="bottom"/>
          </w:tcPr>
          <w:p w14:paraId="2DB7E037"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conocer los motivos de los reclamos para saber donde proponer mejoras</w:t>
            </w:r>
          </w:p>
        </w:tc>
        <w:tc>
          <w:tcPr>
            <w:tcW w:w="2341" w:type="dxa"/>
            <w:tcBorders>
              <w:bottom w:val="single" w:sz="8" w:space="0" w:color="000000"/>
              <w:right w:val="single" w:sz="8" w:space="0" w:color="000000"/>
            </w:tcBorders>
            <w:vAlign w:val="bottom"/>
          </w:tcPr>
          <w:p w14:paraId="02215CC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Gráficos por tipo de reclamo (pie chart)</w:t>
            </w:r>
          </w:p>
        </w:tc>
        <w:tc>
          <w:tcPr>
            <w:tcW w:w="1559" w:type="dxa"/>
            <w:tcBorders>
              <w:bottom w:val="single" w:sz="8" w:space="0" w:color="000000"/>
              <w:right w:val="single" w:sz="8" w:space="0" w:color="000000"/>
            </w:tcBorders>
            <w:vAlign w:val="bottom"/>
          </w:tcPr>
          <w:p w14:paraId="54F0D3A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6CB07587"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79E9A081"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w:t>
            </w:r>
          </w:p>
        </w:tc>
        <w:tc>
          <w:tcPr>
            <w:tcW w:w="1715" w:type="dxa"/>
            <w:tcBorders>
              <w:bottom w:val="single" w:sz="8" w:space="0" w:color="000000"/>
              <w:right w:val="single" w:sz="8" w:space="0" w:color="000000"/>
            </w:tcBorders>
            <w:shd w:val="clear" w:color="auto" w:fill="E1E0E0"/>
            <w:vAlign w:val="bottom"/>
          </w:tcPr>
          <w:p w14:paraId="12BF633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534EBDB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Inclusivo (gente con otras lenguas y discapacitadas)</w:t>
            </w:r>
          </w:p>
        </w:tc>
        <w:tc>
          <w:tcPr>
            <w:tcW w:w="5380" w:type="dxa"/>
            <w:tcBorders>
              <w:bottom w:val="single" w:sz="8" w:space="0" w:color="000000"/>
              <w:right w:val="single" w:sz="8" w:space="0" w:color="000000"/>
            </w:tcBorders>
            <w:shd w:val="clear" w:color="auto" w:fill="E1E0E0"/>
            <w:vAlign w:val="bottom"/>
          </w:tcPr>
          <w:p w14:paraId="0ED0721E"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que este sistema sea inclusivo para poder incluir a todos los ciudadanos</w:t>
            </w:r>
          </w:p>
        </w:tc>
        <w:tc>
          <w:tcPr>
            <w:tcW w:w="2341" w:type="dxa"/>
            <w:tcBorders>
              <w:bottom w:val="single" w:sz="8" w:space="0" w:color="000000"/>
              <w:right w:val="single" w:sz="8" w:space="0" w:color="000000"/>
            </w:tcBorders>
            <w:shd w:val="clear" w:color="auto" w:fill="E1E0E0"/>
            <w:vAlign w:val="bottom"/>
          </w:tcPr>
          <w:p w14:paraId="6DB6A69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Gestión de contenido para diversos idiomas</w:t>
            </w:r>
          </w:p>
        </w:tc>
        <w:tc>
          <w:tcPr>
            <w:tcW w:w="1559" w:type="dxa"/>
            <w:tcBorders>
              <w:bottom w:val="single" w:sz="8" w:space="0" w:color="000000"/>
              <w:right w:val="single" w:sz="8" w:space="0" w:color="000000"/>
            </w:tcBorders>
            <w:shd w:val="clear" w:color="auto" w:fill="E1E0E0"/>
            <w:vAlign w:val="bottom"/>
          </w:tcPr>
          <w:p w14:paraId="1320CEF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40F22FDE"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4899A4CB"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3</w:t>
            </w:r>
          </w:p>
        </w:tc>
        <w:tc>
          <w:tcPr>
            <w:tcW w:w="1715" w:type="dxa"/>
            <w:tcBorders>
              <w:bottom w:val="single" w:sz="8" w:space="0" w:color="000000"/>
              <w:right w:val="single" w:sz="8" w:space="0" w:color="000000"/>
            </w:tcBorders>
            <w:vAlign w:val="bottom"/>
          </w:tcPr>
          <w:p w14:paraId="4953D73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3073254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Respuestas no específicas sino en general</w:t>
            </w:r>
          </w:p>
        </w:tc>
        <w:tc>
          <w:tcPr>
            <w:tcW w:w="5380" w:type="dxa"/>
            <w:tcBorders>
              <w:bottom w:val="single" w:sz="8" w:space="0" w:color="000000"/>
              <w:right w:val="single" w:sz="8" w:space="0" w:color="000000"/>
            </w:tcBorders>
            <w:vAlign w:val="bottom"/>
          </w:tcPr>
          <w:p w14:paraId="4C6AE525"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que se implementen mejoras para todos los ciudadanos para poder mejorar el servicio de atención en salud</w:t>
            </w:r>
          </w:p>
        </w:tc>
        <w:tc>
          <w:tcPr>
            <w:tcW w:w="2341" w:type="dxa"/>
            <w:tcBorders>
              <w:bottom w:val="single" w:sz="8" w:space="0" w:color="000000"/>
              <w:right w:val="single" w:sz="8" w:space="0" w:color="000000"/>
            </w:tcBorders>
            <w:vAlign w:val="bottom"/>
          </w:tcPr>
          <w:p w14:paraId="3BE5A50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Análisis del reclamo para solución general sobre el tipo de reclamo</w:t>
            </w:r>
          </w:p>
        </w:tc>
        <w:tc>
          <w:tcPr>
            <w:tcW w:w="1559" w:type="dxa"/>
            <w:tcBorders>
              <w:bottom w:val="single" w:sz="8" w:space="0" w:color="000000"/>
              <w:right w:val="single" w:sz="8" w:space="0" w:color="000000"/>
            </w:tcBorders>
            <w:vAlign w:val="bottom"/>
          </w:tcPr>
          <w:p w14:paraId="73F9605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7FD94FCB"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2623231A"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4</w:t>
            </w:r>
          </w:p>
        </w:tc>
        <w:tc>
          <w:tcPr>
            <w:tcW w:w="1715" w:type="dxa"/>
            <w:tcBorders>
              <w:bottom w:val="single" w:sz="8" w:space="0" w:color="000000"/>
              <w:right w:val="single" w:sz="8" w:space="0" w:color="000000"/>
            </w:tcBorders>
            <w:shd w:val="clear" w:color="auto" w:fill="E1E0E0"/>
            <w:vAlign w:val="bottom"/>
          </w:tcPr>
          <w:p w14:paraId="2D0672E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6B73460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Amigable e intuitivo (iconos y Gráficos)</w:t>
            </w:r>
          </w:p>
        </w:tc>
        <w:tc>
          <w:tcPr>
            <w:tcW w:w="5380" w:type="dxa"/>
            <w:tcBorders>
              <w:bottom w:val="single" w:sz="8" w:space="0" w:color="000000"/>
              <w:right w:val="single" w:sz="8" w:space="0" w:color="000000"/>
            </w:tcBorders>
            <w:shd w:val="clear" w:color="auto" w:fill="E1E0E0"/>
            <w:vAlign w:val="bottom"/>
          </w:tcPr>
          <w:p w14:paraId="4051B41C"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que el sistema sea amigable e intuitivo para poder buscar información de forma fácil</w:t>
            </w:r>
          </w:p>
        </w:tc>
        <w:tc>
          <w:tcPr>
            <w:tcW w:w="2341" w:type="dxa"/>
            <w:tcBorders>
              <w:bottom w:val="single" w:sz="8" w:space="0" w:color="000000"/>
              <w:right w:val="single" w:sz="8" w:space="0" w:color="000000"/>
            </w:tcBorders>
            <w:shd w:val="clear" w:color="auto" w:fill="E1E0E0"/>
            <w:vAlign w:val="bottom"/>
          </w:tcPr>
          <w:p w14:paraId="197779E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Definir paleta de colores, utilizar font awesome y hacerlo bastante visual</w:t>
            </w:r>
          </w:p>
        </w:tc>
        <w:tc>
          <w:tcPr>
            <w:tcW w:w="1559" w:type="dxa"/>
            <w:tcBorders>
              <w:bottom w:val="single" w:sz="8" w:space="0" w:color="000000"/>
              <w:right w:val="single" w:sz="8" w:space="0" w:color="000000"/>
            </w:tcBorders>
            <w:shd w:val="clear" w:color="auto" w:fill="E1E0E0"/>
            <w:vAlign w:val="bottom"/>
          </w:tcPr>
          <w:p w14:paraId="178C63B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02A83CF9"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4ED71E6C"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5</w:t>
            </w:r>
          </w:p>
        </w:tc>
        <w:tc>
          <w:tcPr>
            <w:tcW w:w="1715" w:type="dxa"/>
            <w:tcBorders>
              <w:bottom w:val="single" w:sz="8" w:space="0" w:color="000000"/>
              <w:right w:val="single" w:sz="8" w:space="0" w:color="000000"/>
            </w:tcBorders>
            <w:vAlign w:val="bottom"/>
          </w:tcPr>
          <w:p w14:paraId="2DB702D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60F55B6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backup de reclamos</w:t>
            </w:r>
          </w:p>
        </w:tc>
        <w:tc>
          <w:tcPr>
            <w:tcW w:w="5380" w:type="dxa"/>
            <w:tcBorders>
              <w:bottom w:val="single" w:sz="8" w:space="0" w:color="000000"/>
              <w:right w:val="single" w:sz="8" w:space="0" w:color="000000"/>
            </w:tcBorders>
            <w:vAlign w:val="bottom"/>
          </w:tcPr>
          <w:p w14:paraId="3FC17CED"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contar con un backup de todos los reclamos para poder tener un resguardo para cualquier eventualidad</w:t>
            </w:r>
          </w:p>
        </w:tc>
        <w:tc>
          <w:tcPr>
            <w:tcW w:w="2341" w:type="dxa"/>
            <w:tcBorders>
              <w:bottom w:val="single" w:sz="8" w:space="0" w:color="000000"/>
              <w:right w:val="single" w:sz="8" w:space="0" w:color="000000"/>
            </w:tcBorders>
            <w:vAlign w:val="bottom"/>
          </w:tcPr>
          <w:p w14:paraId="7CE2748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Realizar backups periódicos</w:t>
            </w:r>
          </w:p>
        </w:tc>
        <w:tc>
          <w:tcPr>
            <w:tcW w:w="1559" w:type="dxa"/>
            <w:tcBorders>
              <w:bottom w:val="single" w:sz="8" w:space="0" w:color="000000"/>
              <w:right w:val="single" w:sz="8" w:space="0" w:color="000000"/>
            </w:tcBorders>
            <w:vAlign w:val="bottom"/>
          </w:tcPr>
          <w:p w14:paraId="169C3BA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3825780C"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0B37D9C0"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6</w:t>
            </w:r>
          </w:p>
        </w:tc>
        <w:tc>
          <w:tcPr>
            <w:tcW w:w="1715" w:type="dxa"/>
            <w:tcBorders>
              <w:bottom w:val="single" w:sz="8" w:space="0" w:color="000000"/>
              <w:right w:val="single" w:sz="8" w:space="0" w:color="000000"/>
            </w:tcBorders>
            <w:shd w:val="clear" w:color="auto" w:fill="E1E0E0"/>
            <w:vAlign w:val="bottom"/>
          </w:tcPr>
          <w:p w14:paraId="78A9648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1583893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Pasos seguidos para solucionar un reclamo</w:t>
            </w:r>
          </w:p>
        </w:tc>
        <w:tc>
          <w:tcPr>
            <w:tcW w:w="5380" w:type="dxa"/>
            <w:tcBorders>
              <w:bottom w:val="single" w:sz="8" w:space="0" w:color="000000"/>
              <w:right w:val="single" w:sz="8" w:space="0" w:color="000000"/>
            </w:tcBorders>
            <w:shd w:val="clear" w:color="auto" w:fill="E1E0E0"/>
            <w:vAlign w:val="bottom"/>
          </w:tcPr>
          <w:p w14:paraId="72332A30"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 xml:space="preserve">ómo trabajador administrativo de SUSALUD quiero ver los pasos seguidos por la IPRESS para dar </w:t>
            </w:r>
            <w:r w:rsidRPr="00ED4396">
              <w:rPr>
                <w:rFonts w:eastAsiaTheme="minorHAnsi" w:cs="Times New Roman"/>
                <w:color w:val="000000"/>
                <w:lang w:val="es-PE"/>
              </w:rPr>
              <w:lastRenderedPageBreak/>
              <w:t>solución a un reclamo para poder saber que se están tomando medidas</w:t>
            </w:r>
          </w:p>
        </w:tc>
        <w:tc>
          <w:tcPr>
            <w:tcW w:w="2341" w:type="dxa"/>
            <w:tcBorders>
              <w:bottom w:val="single" w:sz="8" w:space="0" w:color="000000"/>
              <w:right w:val="single" w:sz="8" w:space="0" w:color="000000"/>
            </w:tcBorders>
            <w:shd w:val="clear" w:color="auto" w:fill="E1E0E0"/>
            <w:vAlign w:val="bottom"/>
          </w:tcPr>
          <w:p w14:paraId="2FE66A4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lastRenderedPageBreak/>
              <w:t xml:space="preserve">Mostrar dentro de la tabla de reclamos un desplegable donde se </w:t>
            </w:r>
            <w:r w:rsidRPr="00ED4396">
              <w:rPr>
                <w:rFonts w:eastAsiaTheme="minorHAnsi" w:cs="Times New Roman"/>
                <w:color w:val="000000"/>
                <w:lang w:val="es-PE"/>
              </w:rPr>
              <w:lastRenderedPageBreak/>
              <w:t>pueda ver los pasos realizados</w:t>
            </w:r>
          </w:p>
        </w:tc>
        <w:tc>
          <w:tcPr>
            <w:tcW w:w="1559" w:type="dxa"/>
            <w:tcBorders>
              <w:bottom w:val="single" w:sz="8" w:space="0" w:color="000000"/>
              <w:right w:val="single" w:sz="8" w:space="0" w:color="000000"/>
            </w:tcBorders>
            <w:shd w:val="clear" w:color="auto" w:fill="E1E0E0"/>
            <w:vAlign w:val="bottom"/>
          </w:tcPr>
          <w:p w14:paraId="3587DC9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lastRenderedPageBreak/>
              <w:t>Medio - 2</w:t>
            </w:r>
          </w:p>
        </w:tc>
      </w:tr>
      <w:tr w:rsidR="00ED4396" w:rsidRPr="00ED4396" w14:paraId="4BC11FEC"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107B483E"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7</w:t>
            </w:r>
          </w:p>
        </w:tc>
        <w:tc>
          <w:tcPr>
            <w:tcW w:w="1715" w:type="dxa"/>
            <w:tcBorders>
              <w:bottom w:val="single" w:sz="8" w:space="0" w:color="000000"/>
              <w:right w:val="single" w:sz="8" w:space="0" w:color="000000"/>
            </w:tcBorders>
            <w:vAlign w:val="bottom"/>
          </w:tcPr>
          <w:p w14:paraId="648F2AD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636C774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Compartir con trabajadores internos</w:t>
            </w:r>
          </w:p>
        </w:tc>
        <w:tc>
          <w:tcPr>
            <w:tcW w:w="5380" w:type="dxa"/>
            <w:tcBorders>
              <w:bottom w:val="single" w:sz="8" w:space="0" w:color="000000"/>
              <w:right w:val="single" w:sz="8" w:space="0" w:color="000000"/>
            </w:tcBorders>
            <w:vAlign w:val="bottom"/>
          </w:tcPr>
          <w:p w14:paraId="532845C4"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poder compartir dicha información con otros trabajadores de SUSALUD para poder estar enterados todos cómo entidad</w:t>
            </w:r>
          </w:p>
        </w:tc>
        <w:tc>
          <w:tcPr>
            <w:tcW w:w="2341" w:type="dxa"/>
            <w:tcBorders>
              <w:bottom w:val="single" w:sz="8" w:space="0" w:color="000000"/>
              <w:right w:val="single" w:sz="8" w:space="0" w:color="000000"/>
            </w:tcBorders>
            <w:vAlign w:val="bottom"/>
          </w:tcPr>
          <w:p w14:paraId="4B0956C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Crear usuario genérico para visualización</w:t>
            </w:r>
          </w:p>
        </w:tc>
        <w:tc>
          <w:tcPr>
            <w:tcW w:w="1559" w:type="dxa"/>
            <w:tcBorders>
              <w:bottom w:val="single" w:sz="8" w:space="0" w:color="000000"/>
              <w:right w:val="single" w:sz="8" w:space="0" w:color="000000"/>
            </w:tcBorders>
            <w:vAlign w:val="bottom"/>
          </w:tcPr>
          <w:p w14:paraId="405303A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4F4CCCDE"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4AF28849"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8</w:t>
            </w:r>
          </w:p>
        </w:tc>
        <w:tc>
          <w:tcPr>
            <w:tcW w:w="1715" w:type="dxa"/>
            <w:tcBorders>
              <w:bottom w:val="single" w:sz="8" w:space="0" w:color="000000"/>
              <w:right w:val="single" w:sz="8" w:space="0" w:color="000000"/>
            </w:tcBorders>
            <w:shd w:val="clear" w:color="auto" w:fill="E1E0E0"/>
            <w:vAlign w:val="bottom"/>
          </w:tcPr>
          <w:p w14:paraId="5563336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59B8034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Clasificación del reclamo</w:t>
            </w:r>
          </w:p>
        </w:tc>
        <w:tc>
          <w:tcPr>
            <w:tcW w:w="5380" w:type="dxa"/>
            <w:tcBorders>
              <w:bottom w:val="single" w:sz="8" w:space="0" w:color="000000"/>
              <w:right w:val="single" w:sz="8" w:space="0" w:color="000000"/>
            </w:tcBorders>
            <w:shd w:val="clear" w:color="auto" w:fill="E1E0E0"/>
            <w:vAlign w:val="bottom"/>
          </w:tcPr>
          <w:p w14:paraId="0362CD95"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contar con una clasificación simple de reclamos para poder ordenar de forma sencilla los problemas más recurrentes</w:t>
            </w:r>
          </w:p>
        </w:tc>
        <w:tc>
          <w:tcPr>
            <w:tcW w:w="2341" w:type="dxa"/>
            <w:tcBorders>
              <w:bottom w:val="single" w:sz="8" w:space="0" w:color="000000"/>
              <w:right w:val="single" w:sz="8" w:space="0" w:color="000000"/>
            </w:tcBorders>
            <w:shd w:val="clear" w:color="auto" w:fill="E1E0E0"/>
            <w:vAlign w:val="bottom"/>
          </w:tcPr>
          <w:p w14:paraId="00757A3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Hacer clasificación de reclamos</w:t>
            </w:r>
          </w:p>
        </w:tc>
        <w:tc>
          <w:tcPr>
            <w:tcW w:w="1559" w:type="dxa"/>
            <w:tcBorders>
              <w:bottom w:val="single" w:sz="8" w:space="0" w:color="000000"/>
              <w:right w:val="single" w:sz="8" w:space="0" w:color="000000"/>
            </w:tcBorders>
            <w:shd w:val="clear" w:color="auto" w:fill="E1E0E0"/>
            <w:vAlign w:val="bottom"/>
          </w:tcPr>
          <w:p w14:paraId="35DF36F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57C7BBFC"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505C40DB"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9</w:t>
            </w:r>
          </w:p>
        </w:tc>
        <w:tc>
          <w:tcPr>
            <w:tcW w:w="1715" w:type="dxa"/>
            <w:tcBorders>
              <w:bottom w:val="single" w:sz="8" w:space="0" w:color="000000"/>
              <w:right w:val="single" w:sz="8" w:space="0" w:color="000000"/>
            </w:tcBorders>
            <w:vAlign w:val="bottom"/>
          </w:tcPr>
          <w:p w14:paraId="7E30F41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3710EAB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Clasificacion por tipo de seguro</w:t>
            </w:r>
          </w:p>
        </w:tc>
        <w:tc>
          <w:tcPr>
            <w:tcW w:w="5380" w:type="dxa"/>
            <w:tcBorders>
              <w:bottom w:val="single" w:sz="8" w:space="0" w:color="000000"/>
              <w:right w:val="single" w:sz="8" w:space="0" w:color="000000"/>
            </w:tcBorders>
            <w:vAlign w:val="bottom"/>
          </w:tcPr>
          <w:p w14:paraId="1F09A96E"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poder filtrar por tipo de seguro que tenga el ciudadano para poder ver si hay diferencias en atención de asegurados</w:t>
            </w:r>
          </w:p>
        </w:tc>
        <w:tc>
          <w:tcPr>
            <w:tcW w:w="2341" w:type="dxa"/>
            <w:tcBorders>
              <w:bottom w:val="single" w:sz="8" w:space="0" w:color="000000"/>
              <w:right w:val="single" w:sz="8" w:space="0" w:color="000000"/>
            </w:tcBorders>
            <w:vAlign w:val="bottom"/>
          </w:tcPr>
          <w:p w14:paraId="50B59BD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Filtro por tipo de seguro que se jale desde el servicio de SUSALUD</w:t>
            </w:r>
          </w:p>
        </w:tc>
        <w:tc>
          <w:tcPr>
            <w:tcW w:w="1559" w:type="dxa"/>
            <w:tcBorders>
              <w:bottom w:val="single" w:sz="8" w:space="0" w:color="000000"/>
              <w:right w:val="single" w:sz="8" w:space="0" w:color="000000"/>
            </w:tcBorders>
            <w:vAlign w:val="bottom"/>
          </w:tcPr>
          <w:p w14:paraId="6228F18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69BA626D"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2483A5DD"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10</w:t>
            </w:r>
          </w:p>
        </w:tc>
        <w:tc>
          <w:tcPr>
            <w:tcW w:w="1715" w:type="dxa"/>
            <w:tcBorders>
              <w:bottom w:val="single" w:sz="8" w:space="0" w:color="000000"/>
              <w:right w:val="single" w:sz="8" w:space="0" w:color="000000"/>
            </w:tcBorders>
            <w:shd w:val="clear" w:color="auto" w:fill="E1E0E0"/>
            <w:vAlign w:val="bottom"/>
          </w:tcPr>
          <w:p w14:paraId="697ED7A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4224806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Confirmación de registro de reclamo</w:t>
            </w:r>
          </w:p>
        </w:tc>
        <w:tc>
          <w:tcPr>
            <w:tcW w:w="5380" w:type="dxa"/>
            <w:tcBorders>
              <w:bottom w:val="single" w:sz="8" w:space="0" w:color="000000"/>
              <w:right w:val="single" w:sz="8" w:space="0" w:color="000000"/>
            </w:tcBorders>
            <w:shd w:val="clear" w:color="auto" w:fill="E1E0E0"/>
            <w:vAlign w:val="bottom"/>
          </w:tcPr>
          <w:p w14:paraId="0D5FD67A"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recibir una confirmación del registro del reclamo para poder estar seguro que se registró correctamente</w:t>
            </w:r>
          </w:p>
        </w:tc>
        <w:tc>
          <w:tcPr>
            <w:tcW w:w="2341" w:type="dxa"/>
            <w:tcBorders>
              <w:bottom w:val="single" w:sz="8" w:space="0" w:color="000000"/>
              <w:right w:val="single" w:sz="8" w:space="0" w:color="000000"/>
            </w:tcBorders>
            <w:shd w:val="clear" w:color="auto" w:fill="E1E0E0"/>
            <w:vAlign w:val="bottom"/>
          </w:tcPr>
          <w:p w14:paraId="30B3C9F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Enviar correo de confirmación / sms con # de reclamo</w:t>
            </w:r>
          </w:p>
        </w:tc>
        <w:tc>
          <w:tcPr>
            <w:tcW w:w="1559" w:type="dxa"/>
            <w:tcBorders>
              <w:bottom w:val="single" w:sz="8" w:space="0" w:color="000000"/>
              <w:right w:val="single" w:sz="8" w:space="0" w:color="000000"/>
            </w:tcBorders>
            <w:shd w:val="clear" w:color="auto" w:fill="E1E0E0"/>
            <w:vAlign w:val="bottom"/>
          </w:tcPr>
          <w:p w14:paraId="7C587CD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297E7421"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2E5EE875"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11</w:t>
            </w:r>
          </w:p>
        </w:tc>
        <w:tc>
          <w:tcPr>
            <w:tcW w:w="1715" w:type="dxa"/>
            <w:tcBorders>
              <w:bottom w:val="single" w:sz="8" w:space="0" w:color="000000"/>
              <w:right w:val="single" w:sz="8" w:space="0" w:color="000000"/>
            </w:tcBorders>
            <w:vAlign w:val="bottom"/>
          </w:tcPr>
          <w:p w14:paraId="0A08A9D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0967A48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Identificación</w:t>
            </w:r>
          </w:p>
        </w:tc>
        <w:tc>
          <w:tcPr>
            <w:tcW w:w="5380" w:type="dxa"/>
            <w:tcBorders>
              <w:bottom w:val="single" w:sz="8" w:space="0" w:color="000000"/>
              <w:right w:val="single" w:sz="8" w:space="0" w:color="000000"/>
            </w:tcBorders>
            <w:vAlign w:val="bottom"/>
          </w:tcPr>
          <w:p w14:paraId="68205EBB"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presentar un reclamo identificandome para poder acelerar el proceso de resolución del reclamo</w:t>
            </w:r>
          </w:p>
        </w:tc>
        <w:tc>
          <w:tcPr>
            <w:tcW w:w="2341" w:type="dxa"/>
            <w:tcBorders>
              <w:bottom w:val="single" w:sz="8" w:space="0" w:color="000000"/>
              <w:right w:val="single" w:sz="8" w:space="0" w:color="000000"/>
            </w:tcBorders>
            <w:vAlign w:val="bottom"/>
          </w:tcPr>
          <w:p w14:paraId="3CDF1DE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Pedir DNI del que se queja y validarlo con fecha de cumpleaños</w:t>
            </w:r>
          </w:p>
        </w:tc>
        <w:tc>
          <w:tcPr>
            <w:tcW w:w="1559" w:type="dxa"/>
            <w:tcBorders>
              <w:bottom w:val="single" w:sz="8" w:space="0" w:color="000000"/>
              <w:right w:val="single" w:sz="8" w:space="0" w:color="000000"/>
            </w:tcBorders>
            <w:vAlign w:val="bottom"/>
          </w:tcPr>
          <w:p w14:paraId="568AE4F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1D8BBECF"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7339E9C1"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12</w:t>
            </w:r>
          </w:p>
        </w:tc>
        <w:tc>
          <w:tcPr>
            <w:tcW w:w="1715" w:type="dxa"/>
            <w:tcBorders>
              <w:bottom w:val="single" w:sz="8" w:space="0" w:color="000000"/>
              <w:right w:val="single" w:sz="8" w:space="0" w:color="000000"/>
            </w:tcBorders>
            <w:shd w:val="clear" w:color="auto" w:fill="E1E0E0"/>
            <w:vAlign w:val="bottom"/>
          </w:tcPr>
          <w:p w14:paraId="0FC9942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4345DD4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Temas parecidos a su reclamo y hot topics</w:t>
            </w:r>
          </w:p>
        </w:tc>
        <w:tc>
          <w:tcPr>
            <w:tcW w:w="5380" w:type="dxa"/>
            <w:tcBorders>
              <w:bottom w:val="single" w:sz="8" w:space="0" w:color="000000"/>
              <w:right w:val="single" w:sz="8" w:space="0" w:color="000000"/>
            </w:tcBorders>
            <w:shd w:val="clear" w:color="auto" w:fill="E1E0E0"/>
            <w:vAlign w:val="bottom"/>
          </w:tcPr>
          <w:p w14:paraId="6A460A2F"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ver temas parecidos a mi reclamo y hot topics para poder comprobar que los problemas suceden a todos</w:t>
            </w:r>
          </w:p>
        </w:tc>
        <w:tc>
          <w:tcPr>
            <w:tcW w:w="2341" w:type="dxa"/>
            <w:tcBorders>
              <w:bottom w:val="single" w:sz="8" w:space="0" w:color="000000"/>
              <w:right w:val="single" w:sz="8" w:space="0" w:color="000000"/>
            </w:tcBorders>
            <w:shd w:val="clear" w:color="auto" w:fill="E1E0E0"/>
            <w:vAlign w:val="bottom"/>
          </w:tcPr>
          <w:p w14:paraId="1C01ABC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Armar web de tendencias y de temas populares</w:t>
            </w:r>
          </w:p>
        </w:tc>
        <w:tc>
          <w:tcPr>
            <w:tcW w:w="1559" w:type="dxa"/>
            <w:tcBorders>
              <w:bottom w:val="single" w:sz="8" w:space="0" w:color="000000"/>
              <w:right w:val="single" w:sz="8" w:space="0" w:color="000000"/>
            </w:tcBorders>
            <w:shd w:val="clear" w:color="auto" w:fill="E1E0E0"/>
            <w:vAlign w:val="bottom"/>
          </w:tcPr>
          <w:p w14:paraId="0727D10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42F31ED6"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1523D1EF"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lastRenderedPageBreak/>
              <w:t>13</w:t>
            </w:r>
          </w:p>
        </w:tc>
        <w:tc>
          <w:tcPr>
            <w:tcW w:w="1715" w:type="dxa"/>
            <w:tcBorders>
              <w:bottom w:val="single" w:sz="8" w:space="0" w:color="000000"/>
              <w:right w:val="single" w:sz="8" w:space="0" w:color="000000"/>
            </w:tcBorders>
            <w:vAlign w:val="bottom"/>
          </w:tcPr>
          <w:p w14:paraId="1A39834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2B6E499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Asegurarse que el reclamo lo reciba alguien</w:t>
            </w:r>
          </w:p>
        </w:tc>
        <w:tc>
          <w:tcPr>
            <w:tcW w:w="5380" w:type="dxa"/>
            <w:tcBorders>
              <w:bottom w:val="single" w:sz="8" w:space="0" w:color="000000"/>
              <w:right w:val="single" w:sz="8" w:space="0" w:color="000000"/>
            </w:tcBorders>
            <w:vAlign w:val="bottom"/>
          </w:tcPr>
          <w:p w14:paraId="410AA117"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asegurarme que mi reclamo sea recibido para poder sentirme tranquilo de que lo están revisando</w:t>
            </w:r>
          </w:p>
        </w:tc>
        <w:tc>
          <w:tcPr>
            <w:tcW w:w="2341" w:type="dxa"/>
            <w:tcBorders>
              <w:bottom w:val="single" w:sz="8" w:space="0" w:color="000000"/>
              <w:right w:val="single" w:sz="8" w:space="0" w:color="000000"/>
            </w:tcBorders>
            <w:vAlign w:val="bottom"/>
          </w:tcPr>
          <w:p w14:paraId="4FD2CAC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Asignar reclamo a alguien por cada IPRESS y que tenga opción de Leído</w:t>
            </w:r>
          </w:p>
        </w:tc>
        <w:tc>
          <w:tcPr>
            <w:tcW w:w="1559" w:type="dxa"/>
            <w:tcBorders>
              <w:bottom w:val="single" w:sz="8" w:space="0" w:color="000000"/>
              <w:right w:val="single" w:sz="8" w:space="0" w:color="000000"/>
            </w:tcBorders>
            <w:vAlign w:val="bottom"/>
          </w:tcPr>
          <w:p w14:paraId="64B9B21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49BADBDB"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03F2CDD7"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14</w:t>
            </w:r>
          </w:p>
        </w:tc>
        <w:tc>
          <w:tcPr>
            <w:tcW w:w="1715" w:type="dxa"/>
            <w:tcBorders>
              <w:bottom w:val="single" w:sz="8" w:space="0" w:color="000000"/>
              <w:right w:val="single" w:sz="8" w:space="0" w:color="000000"/>
            </w:tcBorders>
            <w:shd w:val="clear" w:color="auto" w:fill="E1E0E0"/>
            <w:vAlign w:val="bottom"/>
          </w:tcPr>
          <w:p w14:paraId="14CF594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71A06D5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Subir fotos y videos cómo pruebas</w:t>
            </w:r>
          </w:p>
        </w:tc>
        <w:tc>
          <w:tcPr>
            <w:tcW w:w="5380" w:type="dxa"/>
            <w:tcBorders>
              <w:bottom w:val="single" w:sz="8" w:space="0" w:color="000000"/>
              <w:right w:val="single" w:sz="8" w:space="0" w:color="000000"/>
            </w:tcBorders>
            <w:shd w:val="clear" w:color="auto" w:fill="E1E0E0"/>
            <w:vAlign w:val="bottom"/>
          </w:tcPr>
          <w:p w14:paraId="328F1160"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colocar evidencia multimedia de lo que me ocurrió para poder sustentar mi reclamo</w:t>
            </w:r>
          </w:p>
        </w:tc>
        <w:tc>
          <w:tcPr>
            <w:tcW w:w="2341" w:type="dxa"/>
            <w:tcBorders>
              <w:bottom w:val="single" w:sz="8" w:space="0" w:color="000000"/>
              <w:right w:val="single" w:sz="8" w:space="0" w:color="000000"/>
            </w:tcBorders>
            <w:shd w:val="clear" w:color="auto" w:fill="E1E0E0"/>
            <w:vAlign w:val="bottom"/>
          </w:tcPr>
          <w:p w14:paraId="359A4C0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Colocar opción para subir foto/video al momento de colocar el reclamo</w:t>
            </w:r>
          </w:p>
        </w:tc>
        <w:tc>
          <w:tcPr>
            <w:tcW w:w="1559" w:type="dxa"/>
            <w:tcBorders>
              <w:bottom w:val="single" w:sz="8" w:space="0" w:color="000000"/>
              <w:right w:val="single" w:sz="8" w:space="0" w:color="000000"/>
            </w:tcBorders>
            <w:shd w:val="clear" w:color="auto" w:fill="E1E0E0"/>
            <w:vAlign w:val="bottom"/>
          </w:tcPr>
          <w:p w14:paraId="7B64165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22C65F34"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209133F5"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15</w:t>
            </w:r>
          </w:p>
        </w:tc>
        <w:tc>
          <w:tcPr>
            <w:tcW w:w="1715" w:type="dxa"/>
            <w:tcBorders>
              <w:bottom w:val="single" w:sz="8" w:space="0" w:color="000000"/>
              <w:right w:val="single" w:sz="8" w:space="0" w:color="000000"/>
            </w:tcBorders>
            <w:vAlign w:val="bottom"/>
          </w:tcPr>
          <w:p w14:paraId="7D82F7D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246B225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Ejemplos de casos que fueron a favor del ciudadano. Si se soluciono o no.</w:t>
            </w:r>
          </w:p>
        </w:tc>
        <w:tc>
          <w:tcPr>
            <w:tcW w:w="5380" w:type="dxa"/>
            <w:tcBorders>
              <w:bottom w:val="single" w:sz="8" w:space="0" w:color="000000"/>
              <w:right w:val="single" w:sz="8" w:space="0" w:color="000000"/>
            </w:tcBorders>
            <w:vAlign w:val="bottom"/>
          </w:tcPr>
          <w:p w14:paraId="3D121E3B"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ver si hay casos similares que fueron solucionados para poder saber que mi reclamo será tomado en cuenta</w:t>
            </w:r>
          </w:p>
        </w:tc>
        <w:tc>
          <w:tcPr>
            <w:tcW w:w="2341" w:type="dxa"/>
            <w:tcBorders>
              <w:bottom w:val="single" w:sz="8" w:space="0" w:color="000000"/>
              <w:right w:val="single" w:sz="8" w:space="0" w:color="000000"/>
            </w:tcBorders>
            <w:vAlign w:val="bottom"/>
          </w:tcPr>
          <w:p w14:paraId="7B1E8C1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Listado de reclamos de la IPRESS luego de presentar el reclamo</w:t>
            </w:r>
          </w:p>
        </w:tc>
        <w:tc>
          <w:tcPr>
            <w:tcW w:w="1559" w:type="dxa"/>
            <w:tcBorders>
              <w:bottom w:val="single" w:sz="8" w:space="0" w:color="000000"/>
              <w:right w:val="single" w:sz="8" w:space="0" w:color="000000"/>
            </w:tcBorders>
            <w:vAlign w:val="bottom"/>
          </w:tcPr>
          <w:p w14:paraId="5DF1DD5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6C836BF1"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2F3F11A1"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16</w:t>
            </w:r>
          </w:p>
        </w:tc>
        <w:tc>
          <w:tcPr>
            <w:tcW w:w="1715" w:type="dxa"/>
            <w:tcBorders>
              <w:bottom w:val="single" w:sz="8" w:space="0" w:color="000000"/>
              <w:right w:val="single" w:sz="8" w:space="0" w:color="000000"/>
            </w:tcBorders>
            <w:shd w:val="clear" w:color="auto" w:fill="E1E0E0"/>
            <w:vAlign w:val="bottom"/>
          </w:tcPr>
          <w:p w14:paraId="219408C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4720C7F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Tiempo de respuesta estimada</w:t>
            </w:r>
          </w:p>
        </w:tc>
        <w:tc>
          <w:tcPr>
            <w:tcW w:w="5380" w:type="dxa"/>
            <w:tcBorders>
              <w:bottom w:val="single" w:sz="8" w:space="0" w:color="000000"/>
              <w:right w:val="single" w:sz="8" w:space="0" w:color="000000"/>
            </w:tcBorders>
            <w:shd w:val="clear" w:color="auto" w:fill="E1E0E0"/>
            <w:vAlign w:val="bottom"/>
          </w:tcPr>
          <w:p w14:paraId="4FA3AE70"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saber para que fecha me estarán contestando del reclamo para poder programar mis tiempos para darle seguimiento</w:t>
            </w:r>
          </w:p>
        </w:tc>
        <w:tc>
          <w:tcPr>
            <w:tcW w:w="2341" w:type="dxa"/>
            <w:tcBorders>
              <w:bottom w:val="single" w:sz="8" w:space="0" w:color="000000"/>
              <w:right w:val="single" w:sz="8" w:space="0" w:color="000000"/>
            </w:tcBorders>
            <w:shd w:val="clear" w:color="auto" w:fill="E1E0E0"/>
            <w:vAlign w:val="bottom"/>
          </w:tcPr>
          <w:p w14:paraId="5567CD8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 mandar confirmación del reclamo, enviar una posible fecha de respuesta (ideal en menos de 20 días)</w:t>
            </w:r>
          </w:p>
        </w:tc>
        <w:tc>
          <w:tcPr>
            <w:tcW w:w="1559" w:type="dxa"/>
            <w:tcBorders>
              <w:bottom w:val="single" w:sz="8" w:space="0" w:color="000000"/>
              <w:right w:val="single" w:sz="8" w:space="0" w:color="000000"/>
            </w:tcBorders>
            <w:shd w:val="clear" w:color="auto" w:fill="E1E0E0"/>
            <w:vAlign w:val="bottom"/>
          </w:tcPr>
          <w:p w14:paraId="0A43F7B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7DA00F9D"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08D0E06F"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17</w:t>
            </w:r>
          </w:p>
        </w:tc>
        <w:tc>
          <w:tcPr>
            <w:tcW w:w="1715" w:type="dxa"/>
            <w:tcBorders>
              <w:bottom w:val="single" w:sz="8" w:space="0" w:color="000000"/>
              <w:right w:val="single" w:sz="8" w:space="0" w:color="000000"/>
            </w:tcBorders>
            <w:vAlign w:val="bottom"/>
          </w:tcPr>
          <w:p w14:paraId="503EBAB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118F029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Que no sea engorroso presentar un reclamo</w:t>
            </w:r>
          </w:p>
        </w:tc>
        <w:tc>
          <w:tcPr>
            <w:tcW w:w="5380" w:type="dxa"/>
            <w:tcBorders>
              <w:bottom w:val="single" w:sz="8" w:space="0" w:color="000000"/>
              <w:right w:val="single" w:sz="8" w:space="0" w:color="000000"/>
            </w:tcBorders>
            <w:vAlign w:val="bottom"/>
          </w:tcPr>
          <w:p w14:paraId="3663F09E"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presentar un reclamo de forma sencilla para poder presentar todos los reclamos que me ocurran</w:t>
            </w:r>
          </w:p>
        </w:tc>
        <w:tc>
          <w:tcPr>
            <w:tcW w:w="2341" w:type="dxa"/>
            <w:tcBorders>
              <w:bottom w:val="single" w:sz="8" w:space="0" w:color="000000"/>
              <w:right w:val="single" w:sz="8" w:space="0" w:color="000000"/>
            </w:tcBorders>
            <w:vAlign w:val="bottom"/>
          </w:tcPr>
          <w:p w14:paraId="33129DF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Hacer el sistema en pocos pasos y que sean sencillos</w:t>
            </w:r>
          </w:p>
        </w:tc>
        <w:tc>
          <w:tcPr>
            <w:tcW w:w="1559" w:type="dxa"/>
            <w:tcBorders>
              <w:bottom w:val="single" w:sz="8" w:space="0" w:color="000000"/>
              <w:right w:val="single" w:sz="8" w:space="0" w:color="000000"/>
            </w:tcBorders>
            <w:vAlign w:val="bottom"/>
          </w:tcPr>
          <w:p w14:paraId="6C43BC6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2A170B2E"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0083E377"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lastRenderedPageBreak/>
              <w:t>18</w:t>
            </w:r>
          </w:p>
        </w:tc>
        <w:tc>
          <w:tcPr>
            <w:tcW w:w="1715" w:type="dxa"/>
            <w:tcBorders>
              <w:bottom w:val="single" w:sz="8" w:space="0" w:color="000000"/>
              <w:right w:val="single" w:sz="8" w:space="0" w:color="000000"/>
            </w:tcBorders>
            <w:shd w:val="clear" w:color="auto" w:fill="E1E0E0"/>
            <w:vAlign w:val="bottom"/>
          </w:tcPr>
          <w:p w14:paraId="5EB9EF3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Gestor de IPRESS</w:t>
            </w:r>
          </w:p>
        </w:tc>
        <w:tc>
          <w:tcPr>
            <w:tcW w:w="2501" w:type="dxa"/>
            <w:tcBorders>
              <w:bottom w:val="single" w:sz="8" w:space="0" w:color="000000"/>
              <w:right w:val="single" w:sz="8" w:space="0" w:color="000000"/>
            </w:tcBorders>
            <w:shd w:val="clear" w:color="auto" w:fill="E1E0E0"/>
            <w:vAlign w:val="bottom"/>
          </w:tcPr>
          <w:p w14:paraId="1E1B30E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Identificar ciudadano quejosos recurrentes</w:t>
            </w:r>
          </w:p>
        </w:tc>
        <w:tc>
          <w:tcPr>
            <w:tcW w:w="5380" w:type="dxa"/>
            <w:tcBorders>
              <w:bottom w:val="single" w:sz="8" w:space="0" w:color="000000"/>
              <w:right w:val="single" w:sz="8" w:space="0" w:color="000000"/>
            </w:tcBorders>
            <w:shd w:val="clear" w:color="auto" w:fill="E1E0E0"/>
            <w:vAlign w:val="bottom"/>
          </w:tcPr>
          <w:p w14:paraId="142EFE82"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gestor de una IPRESS quiero identificar a los ciudadanos quejosos recurrentes para poder tomar medidas sobre esos casos</w:t>
            </w:r>
          </w:p>
        </w:tc>
        <w:tc>
          <w:tcPr>
            <w:tcW w:w="2341" w:type="dxa"/>
            <w:tcBorders>
              <w:bottom w:val="single" w:sz="8" w:space="0" w:color="000000"/>
              <w:right w:val="single" w:sz="8" w:space="0" w:color="000000"/>
            </w:tcBorders>
            <w:shd w:val="clear" w:color="auto" w:fill="E1E0E0"/>
            <w:vAlign w:val="bottom"/>
          </w:tcPr>
          <w:p w14:paraId="69E681B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Perfil del ciudadano que se queja donde se pueda ver el historial de los reclamos que ha presentado</w:t>
            </w:r>
          </w:p>
        </w:tc>
        <w:tc>
          <w:tcPr>
            <w:tcW w:w="1559" w:type="dxa"/>
            <w:tcBorders>
              <w:bottom w:val="single" w:sz="8" w:space="0" w:color="000000"/>
              <w:right w:val="single" w:sz="8" w:space="0" w:color="000000"/>
            </w:tcBorders>
            <w:shd w:val="clear" w:color="auto" w:fill="E1E0E0"/>
            <w:vAlign w:val="bottom"/>
          </w:tcPr>
          <w:p w14:paraId="4B0C188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3716EB08"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5114A665"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19</w:t>
            </w:r>
          </w:p>
        </w:tc>
        <w:tc>
          <w:tcPr>
            <w:tcW w:w="1715" w:type="dxa"/>
            <w:tcBorders>
              <w:bottom w:val="single" w:sz="8" w:space="0" w:color="000000"/>
              <w:right w:val="single" w:sz="8" w:space="0" w:color="000000"/>
            </w:tcBorders>
            <w:vAlign w:val="bottom"/>
          </w:tcPr>
          <w:p w14:paraId="204063D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Gestor de IPRESS</w:t>
            </w:r>
          </w:p>
        </w:tc>
        <w:tc>
          <w:tcPr>
            <w:tcW w:w="2501" w:type="dxa"/>
            <w:tcBorders>
              <w:bottom w:val="single" w:sz="8" w:space="0" w:color="000000"/>
              <w:right w:val="single" w:sz="8" w:space="0" w:color="000000"/>
            </w:tcBorders>
            <w:vAlign w:val="bottom"/>
          </w:tcPr>
          <w:p w14:paraId="6143A95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Llegar a al menos 2 personas encargadas para darle solución</w:t>
            </w:r>
          </w:p>
        </w:tc>
        <w:tc>
          <w:tcPr>
            <w:tcW w:w="5380" w:type="dxa"/>
            <w:tcBorders>
              <w:bottom w:val="single" w:sz="8" w:space="0" w:color="000000"/>
              <w:right w:val="single" w:sz="8" w:space="0" w:color="000000"/>
            </w:tcBorders>
            <w:vAlign w:val="bottom"/>
          </w:tcPr>
          <w:p w14:paraId="7BC548B2"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gestor de una IPRESS quiero que cuando ingresen reclamos lleguen al menos a dos personas para poder evitar que se pierdan estos reclamos</w:t>
            </w:r>
          </w:p>
        </w:tc>
        <w:tc>
          <w:tcPr>
            <w:tcW w:w="2341" w:type="dxa"/>
            <w:tcBorders>
              <w:bottom w:val="single" w:sz="8" w:space="0" w:color="000000"/>
              <w:right w:val="single" w:sz="8" w:space="0" w:color="000000"/>
            </w:tcBorders>
            <w:vAlign w:val="bottom"/>
          </w:tcPr>
          <w:p w14:paraId="5A82D4C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Enviar correo electrónico a personas designadas para recibir estos reclamos</w:t>
            </w:r>
          </w:p>
        </w:tc>
        <w:tc>
          <w:tcPr>
            <w:tcW w:w="1559" w:type="dxa"/>
            <w:tcBorders>
              <w:bottom w:val="single" w:sz="8" w:space="0" w:color="000000"/>
              <w:right w:val="single" w:sz="8" w:space="0" w:color="000000"/>
            </w:tcBorders>
            <w:vAlign w:val="bottom"/>
          </w:tcPr>
          <w:p w14:paraId="682A3A9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554C1432"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05435785"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20</w:t>
            </w:r>
          </w:p>
        </w:tc>
        <w:tc>
          <w:tcPr>
            <w:tcW w:w="1715" w:type="dxa"/>
            <w:tcBorders>
              <w:bottom w:val="single" w:sz="8" w:space="0" w:color="000000"/>
              <w:right w:val="single" w:sz="8" w:space="0" w:color="000000"/>
            </w:tcBorders>
            <w:shd w:val="clear" w:color="auto" w:fill="E1E0E0"/>
            <w:vAlign w:val="bottom"/>
          </w:tcPr>
          <w:p w14:paraId="038132F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Gestor de IPRESS</w:t>
            </w:r>
          </w:p>
        </w:tc>
        <w:tc>
          <w:tcPr>
            <w:tcW w:w="2501" w:type="dxa"/>
            <w:tcBorders>
              <w:bottom w:val="single" w:sz="8" w:space="0" w:color="000000"/>
              <w:right w:val="single" w:sz="8" w:space="0" w:color="000000"/>
            </w:tcBorders>
            <w:shd w:val="clear" w:color="auto" w:fill="E1E0E0"/>
            <w:vAlign w:val="bottom"/>
          </w:tcPr>
          <w:p w14:paraId="0E8D7A5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Filtro de reclamos que no pertenezcan a la institución</w:t>
            </w:r>
          </w:p>
        </w:tc>
        <w:tc>
          <w:tcPr>
            <w:tcW w:w="5380" w:type="dxa"/>
            <w:tcBorders>
              <w:bottom w:val="single" w:sz="8" w:space="0" w:color="000000"/>
              <w:right w:val="single" w:sz="8" w:space="0" w:color="000000"/>
            </w:tcBorders>
            <w:shd w:val="clear" w:color="auto" w:fill="E1E0E0"/>
            <w:vAlign w:val="bottom"/>
          </w:tcPr>
          <w:p w14:paraId="649BF795"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gestor de una IPRESS quiero filtrar reclamos que no pertenezcan a mi institución para poder tener información verídica sin adicionales</w:t>
            </w:r>
          </w:p>
        </w:tc>
        <w:tc>
          <w:tcPr>
            <w:tcW w:w="2341" w:type="dxa"/>
            <w:tcBorders>
              <w:bottom w:val="single" w:sz="8" w:space="0" w:color="000000"/>
              <w:right w:val="single" w:sz="8" w:space="0" w:color="000000"/>
            </w:tcBorders>
            <w:shd w:val="clear" w:color="auto" w:fill="E1E0E0"/>
            <w:vAlign w:val="bottom"/>
          </w:tcPr>
          <w:p w14:paraId="4E75F90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nuevos reclamos que ingresen los usuarios deben ser aceptados por la IPRESS</w:t>
            </w:r>
          </w:p>
        </w:tc>
        <w:tc>
          <w:tcPr>
            <w:tcW w:w="1559" w:type="dxa"/>
            <w:tcBorders>
              <w:bottom w:val="single" w:sz="8" w:space="0" w:color="000000"/>
              <w:right w:val="single" w:sz="8" w:space="0" w:color="000000"/>
            </w:tcBorders>
            <w:shd w:val="clear" w:color="auto" w:fill="E1E0E0"/>
            <w:vAlign w:val="bottom"/>
          </w:tcPr>
          <w:p w14:paraId="1EDE681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5CAFAD66"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62AF93D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21</w:t>
            </w:r>
          </w:p>
        </w:tc>
        <w:tc>
          <w:tcPr>
            <w:tcW w:w="1715" w:type="dxa"/>
            <w:tcBorders>
              <w:bottom w:val="single" w:sz="8" w:space="0" w:color="000000"/>
              <w:right w:val="single" w:sz="8" w:space="0" w:color="000000"/>
            </w:tcBorders>
            <w:vAlign w:val="bottom"/>
          </w:tcPr>
          <w:p w14:paraId="04C7522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6DA6B09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Servicios y servidor más reclamados, y más felicitado</w:t>
            </w:r>
          </w:p>
        </w:tc>
        <w:tc>
          <w:tcPr>
            <w:tcW w:w="5380" w:type="dxa"/>
            <w:tcBorders>
              <w:bottom w:val="single" w:sz="8" w:space="0" w:color="000000"/>
              <w:right w:val="single" w:sz="8" w:space="0" w:color="000000"/>
            </w:tcBorders>
            <w:vAlign w:val="bottom"/>
          </w:tcPr>
          <w:p w14:paraId="2ED0E985"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conocer cuales son los servicios y servidor más reclamados y felicitados para poder tomar decisiones sobre el servicio</w:t>
            </w:r>
          </w:p>
        </w:tc>
        <w:tc>
          <w:tcPr>
            <w:tcW w:w="2341" w:type="dxa"/>
            <w:tcBorders>
              <w:bottom w:val="single" w:sz="8" w:space="0" w:color="000000"/>
              <w:right w:val="single" w:sz="8" w:space="0" w:color="000000"/>
            </w:tcBorders>
            <w:vAlign w:val="bottom"/>
          </w:tcPr>
          <w:p w14:paraId="1F9B5F5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Listado de reclamos y felicitaciones por servicio y servidor</w:t>
            </w:r>
          </w:p>
        </w:tc>
        <w:tc>
          <w:tcPr>
            <w:tcW w:w="1559" w:type="dxa"/>
            <w:tcBorders>
              <w:bottom w:val="single" w:sz="8" w:space="0" w:color="000000"/>
              <w:right w:val="single" w:sz="8" w:space="0" w:color="000000"/>
            </w:tcBorders>
            <w:vAlign w:val="bottom"/>
          </w:tcPr>
          <w:p w14:paraId="26A6810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168F69CF"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5A9BF812"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22</w:t>
            </w:r>
          </w:p>
        </w:tc>
        <w:tc>
          <w:tcPr>
            <w:tcW w:w="1715" w:type="dxa"/>
            <w:tcBorders>
              <w:bottom w:val="single" w:sz="8" w:space="0" w:color="000000"/>
              <w:right w:val="single" w:sz="8" w:space="0" w:color="000000"/>
            </w:tcBorders>
            <w:shd w:val="clear" w:color="auto" w:fill="E1E0E0"/>
            <w:vAlign w:val="bottom"/>
          </w:tcPr>
          <w:p w14:paraId="2C88B87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14194C4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Estado del reclamo</w:t>
            </w:r>
          </w:p>
        </w:tc>
        <w:tc>
          <w:tcPr>
            <w:tcW w:w="5380" w:type="dxa"/>
            <w:tcBorders>
              <w:bottom w:val="single" w:sz="8" w:space="0" w:color="000000"/>
              <w:right w:val="single" w:sz="8" w:space="0" w:color="000000"/>
            </w:tcBorders>
            <w:shd w:val="clear" w:color="auto" w:fill="E1E0E0"/>
            <w:vAlign w:val="bottom"/>
          </w:tcPr>
          <w:p w14:paraId="298F14BC"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conocer el estado de los reclamos para poder saber cuando intervenir por los ciudadanos</w:t>
            </w:r>
          </w:p>
        </w:tc>
        <w:tc>
          <w:tcPr>
            <w:tcW w:w="2341" w:type="dxa"/>
            <w:tcBorders>
              <w:bottom w:val="single" w:sz="8" w:space="0" w:color="000000"/>
              <w:right w:val="single" w:sz="8" w:space="0" w:color="000000"/>
            </w:tcBorders>
            <w:shd w:val="clear" w:color="auto" w:fill="E1E0E0"/>
            <w:vAlign w:val="bottom"/>
          </w:tcPr>
          <w:p w14:paraId="711B2FD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Incluir estado del reclamo mediante semáforo (verde para &gt;10 días, 10 días&gt; amarillo para &lt; 20 días, &gt;20 días rojo)</w:t>
            </w:r>
          </w:p>
        </w:tc>
        <w:tc>
          <w:tcPr>
            <w:tcW w:w="1559" w:type="dxa"/>
            <w:tcBorders>
              <w:bottom w:val="single" w:sz="8" w:space="0" w:color="000000"/>
              <w:right w:val="single" w:sz="8" w:space="0" w:color="000000"/>
            </w:tcBorders>
            <w:shd w:val="clear" w:color="auto" w:fill="E1E0E0"/>
            <w:vAlign w:val="bottom"/>
          </w:tcPr>
          <w:p w14:paraId="3B06FFC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51E9A1D2"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16DAEEFC"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lastRenderedPageBreak/>
              <w:t>23</w:t>
            </w:r>
          </w:p>
        </w:tc>
        <w:tc>
          <w:tcPr>
            <w:tcW w:w="1715" w:type="dxa"/>
            <w:tcBorders>
              <w:bottom w:val="single" w:sz="8" w:space="0" w:color="000000"/>
              <w:right w:val="single" w:sz="8" w:space="0" w:color="000000"/>
            </w:tcBorders>
            <w:vAlign w:val="bottom"/>
          </w:tcPr>
          <w:p w14:paraId="680F09A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23F1DF7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Dispositivo móvil (cualquier terminal)</w:t>
            </w:r>
          </w:p>
        </w:tc>
        <w:tc>
          <w:tcPr>
            <w:tcW w:w="5380" w:type="dxa"/>
            <w:tcBorders>
              <w:bottom w:val="single" w:sz="8" w:space="0" w:color="000000"/>
              <w:right w:val="single" w:sz="8" w:space="0" w:color="000000"/>
            </w:tcBorders>
            <w:vAlign w:val="bottom"/>
          </w:tcPr>
          <w:p w14:paraId="111616D2"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revisar el sistema desde mi celular para poder ver datos de forma rápida</w:t>
            </w:r>
          </w:p>
        </w:tc>
        <w:tc>
          <w:tcPr>
            <w:tcW w:w="2341" w:type="dxa"/>
            <w:tcBorders>
              <w:bottom w:val="single" w:sz="8" w:space="0" w:color="000000"/>
              <w:right w:val="single" w:sz="8" w:space="0" w:color="000000"/>
            </w:tcBorders>
            <w:vAlign w:val="bottom"/>
          </w:tcPr>
          <w:p w14:paraId="17763A2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App con usuario y contraseña</w:t>
            </w:r>
          </w:p>
        </w:tc>
        <w:tc>
          <w:tcPr>
            <w:tcW w:w="1559" w:type="dxa"/>
            <w:tcBorders>
              <w:bottom w:val="single" w:sz="8" w:space="0" w:color="000000"/>
              <w:right w:val="single" w:sz="8" w:space="0" w:color="000000"/>
            </w:tcBorders>
            <w:vAlign w:val="bottom"/>
          </w:tcPr>
          <w:p w14:paraId="2DA2998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2CA3BF97"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0AF1C8D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24</w:t>
            </w:r>
          </w:p>
        </w:tc>
        <w:tc>
          <w:tcPr>
            <w:tcW w:w="1715" w:type="dxa"/>
            <w:tcBorders>
              <w:bottom w:val="single" w:sz="8" w:space="0" w:color="000000"/>
              <w:right w:val="single" w:sz="8" w:space="0" w:color="000000"/>
            </w:tcBorders>
            <w:shd w:val="clear" w:color="auto" w:fill="E1E0E0"/>
            <w:vAlign w:val="bottom"/>
          </w:tcPr>
          <w:p w14:paraId="78B2818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731FCBF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Estadisticas de distintas IPRESS y ranking, tendencias e indicadores</w:t>
            </w:r>
          </w:p>
        </w:tc>
        <w:tc>
          <w:tcPr>
            <w:tcW w:w="5380" w:type="dxa"/>
            <w:tcBorders>
              <w:bottom w:val="single" w:sz="8" w:space="0" w:color="000000"/>
              <w:right w:val="single" w:sz="8" w:space="0" w:color="000000"/>
            </w:tcBorders>
            <w:shd w:val="clear" w:color="auto" w:fill="E1E0E0"/>
            <w:vAlign w:val="bottom"/>
          </w:tcPr>
          <w:p w14:paraId="25E0BE4A"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realizar un monitoreo general para poder planificar mis visitas</w:t>
            </w:r>
          </w:p>
        </w:tc>
        <w:tc>
          <w:tcPr>
            <w:tcW w:w="2341" w:type="dxa"/>
            <w:tcBorders>
              <w:bottom w:val="single" w:sz="8" w:space="0" w:color="000000"/>
              <w:right w:val="single" w:sz="8" w:space="0" w:color="000000"/>
            </w:tcBorders>
            <w:shd w:val="clear" w:color="auto" w:fill="E1E0E0"/>
            <w:vAlign w:val="bottom"/>
          </w:tcPr>
          <w:p w14:paraId="39F0E49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Cuadros estadísticos y gráficas de los datos presentados</w:t>
            </w:r>
          </w:p>
        </w:tc>
        <w:tc>
          <w:tcPr>
            <w:tcW w:w="1559" w:type="dxa"/>
            <w:tcBorders>
              <w:bottom w:val="single" w:sz="8" w:space="0" w:color="000000"/>
              <w:right w:val="single" w:sz="8" w:space="0" w:color="000000"/>
            </w:tcBorders>
            <w:shd w:val="clear" w:color="auto" w:fill="E1E0E0"/>
            <w:vAlign w:val="bottom"/>
          </w:tcPr>
          <w:p w14:paraId="697E482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7B305A08"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20F9C425"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25</w:t>
            </w:r>
          </w:p>
        </w:tc>
        <w:tc>
          <w:tcPr>
            <w:tcW w:w="1715" w:type="dxa"/>
            <w:tcBorders>
              <w:bottom w:val="single" w:sz="8" w:space="0" w:color="000000"/>
              <w:right w:val="single" w:sz="8" w:space="0" w:color="000000"/>
            </w:tcBorders>
            <w:vAlign w:val="bottom"/>
          </w:tcPr>
          <w:p w14:paraId="28E6937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30B2FAE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Reportes consolidados (por tipo de nivel)</w:t>
            </w:r>
          </w:p>
        </w:tc>
        <w:tc>
          <w:tcPr>
            <w:tcW w:w="5380" w:type="dxa"/>
            <w:tcBorders>
              <w:bottom w:val="single" w:sz="8" w:space="0" w:color="000000"/>
              <w:right w:val="single" w:sz="8" w:space="0" w:color="000000"/>
            </w:tcBorders>
            <w:vAlign w:val="bottom"/>
          </w:tcPr>
          <w:p w14:paraId="5D50CAEF"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ver reportes de todos los reclamos presentados en diversas IPRESS clasificados por niveles para poder elaborar planes de acción en distintos niveles</w:t>
            </w:r>
          </w:p>
        </w:tc>
        <w:tc>
          <w:tcPr>
            <w:tcW w:w="2341" w:type="dxa"/>
            <w:tcBorders>
              <w:bottom w:val="single" w:sz="8" w:space="0" w:color="000000"/>
              <w:right w:val="single" w:sz="8" w:space="0" w:color="000000"/>
            </w:tcBorders>
            <w:vAlign w:val="bottom"/>
          </w:tcPr>
          <w:p w14:paraId="7F860A3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Tabla de reporte consolidado de todos los reclamos presentados. Descargable en Excel y PDF.</w:t>
            </w:r>
          </w:p>
        </w:tc>
        <w:tc>
          <w:tcPr>
            <w:tcW w:w="1559" w:type="dxa"/>
            <w:tcBorders>
              <w:bottom w:val="single" w:sz="8" w:space="0" w:color="000000"/>
              <w:right w:val="single" w:sz="8" w:space="0" w:color="000000"/>
            </w:tcBorders>
            <w:vAlign w:val="bottom"/>
          </w:tcPr>
          <w:p w14:paraId="5441CBB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1A9FC4EC"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08FAD41B"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26</w:t>
            </w:r>
          </w:p>
        </w:tc>
        <w:tc>
          <w:tcPr>
            <w:tcW w:w="1715" w:type="dxa"/>
            <w:tcBorders>
              <w:bottom w:val="single" w:sz="8" w:space="0" w:color="000000"/>
              <w:right w:val="single" w:sz="8" w:space="0" w:color="000000"/>
            </w:tcBorders>
            <w:shd w:val="clear" w:color="auto" w:fill="E1E0E0"/>
            <w:vAlign w:val="bottom"/>
          </w:tcPr>
          <w:p w14:paraId="19A7B23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516C36A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Componente educativo</w:t>
            </w:r>
          </w:p>
        </w:tc>
        <w:tc>
          <w:tcPr>
            <w:tcW w:w="5380" w:type="dxa"/>
            <w:tcBorders>
              <w:bottom w:val="single" w:sz="8" w:space="0" w:color="000000"/>
              <w:right w:val="single" w:sz="8" w:space="0" w:color="000000"/>
            </w:tcBorders>
            <w:shd w:val="clear" w:color="auto" w:fill="E1E0E0"/>
            <w:vAlign w:val="bottom"/>
          </w:tcPr>
          <w:p w14:paraId="3F7A771F"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inculcar la cultura de los reclamos a los ciudadano para poder tener buena información que sea verdaderamente reclamo</w:t>
            </w:r>
          </w:p>
        </w:tc>
        <w:tc>
          <w:tcPr>
            <w:tcW w:w="2341" w:type="dxa"/>
            <w:tcBorders>
              <w:bottom w:val="single" w:sz="8" w:space="0" w:color="000000"/>
              <w:right w:val="single" w:sz="8" w:space="0" w:color="000000"/>
            </w:tcBorders>
            <w:shd w:val="clear" w:color="auto" w:fill="E1E0E0"/>
            <w:vAlign w:val="bottom"/>
          </w:tcPr>
          <w:p w14:paraId="5838A5C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Pequeño tutorial para poder explicar cómo funciona el sistema y mostrar diferencias de reclamo, queja y sugerencia</w:t>
            </w:r>
          </w:p>
        </w:tc>
        <w:tc>
          <w:tcPr>
            <w:tcW w:w="1559" w:type="dxa"/>
            <w:tcBorders>
              <w:bottom w:val="single" w:sz="8" w:space="0" w:color="000000"/>
              <w:right w:val="single" w:sz="8" w:space="0" w:color="000000"/>
            </w:tcBorders>
            <w:shd w:val="clear" w:color="auto" w:fill="E1E0E0"/>
            <w:vAlign w:val="bottom"/>
          </w:tcPr>
          <w:p w14:paraId="103D4C2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57440E68"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7E524728"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27</w:t>
            </w:r>
          </w:p>
        </w:tc>
        <w:tc>
          <w:tcPr>
            <w:tcW w:w="1715" w:type="dxa"/>
            <w:tcBorders>
              <w:bottom w:val="single" w:sz="8" w:space="0" w:color="000000"/>
              <w:right w:val="single" w:sz="8" w:space="0" w:color="000000"/>
            </w:tcBorders>
            <w:vAlign w:val="bottom"/>
          </w:tcPr>
          <w:p w14:paraId="3580B6E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25F6836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Mostrar que mejoras se hicieron x reclamos presentados</w:t>
            </w:r>
          </w:p>
        </w:tc>
        <w:tc>
          <w:tcPr>
            <w:tcW w:w="5380" w:type="dxa"/>
            <w:tcBorders>
              <w:bottom w:val="single" w:sz="8" w:space="0" w:color="000000"/>
              <w:right w:val="single" w:sz="8" w:space="0" w:color="000000"/>
            </w:tcBorders>
            <w:vAlign w:val="bottom"/>
          </w:tcPr>
          <w:p w14:paraId="7D1CEAEC"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ver que mejoras se han implementado en la IPRESS para poder verificar la correcta inversión de recursos económicos</w:t>
            </w:r>
          </w:p>
        </w:tc>
        <w:tc>
          <w:tcPr>
            <w:tcW w:w="2341" w:type="dxa"/>
            <w:tcBorders>
              <w:bottom w:val="single" w:sz="8" w:space="0" w:color="000000"/>
              <w:right w:val="single" w:sz="8" w:space="0" w:color="000000"/>
            </w:tcBorders>
            <w:vAlign w:val="bottom"/>
          </w:tcPr>
          <w:p w14:paraId="596D696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Parte que enseñe las mejoras que se hicieron por diversos reclamos</w:t>
            </w:r>
          </w:p>
        </w:tc>
        <w:tc>
          <w:tcPr>
            <w:tcW w:w="1559" w:type="dxa"/>
            <w:tcBorders>
              <w:bottom w:val="single" w:sz="8" w:space="0" w:color="000000"/>
              <w:right w:val="single" w:sz="8" w:space="0" w:color="000000"/>
            </w:tcBorders>
            <w:vAlign w:val="bottom"/>
          </w:tcPr>
          <w:p w14:paraId="55707BA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0B583691"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68E97EBA"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lastRenderedPageBreak/>
              <w:t>28</w:t>
            </w:r>
          </w:p>
        </w:tc>
        <w:tc>
          <w:tcPr>
            <w:tcW w:w="1715" w:type="dxa"/>
            <w:tcBorders>
              <w:bottom w:val="single" w:sz="8" w:space="0" w:color="000000"/>
              <w:right w:val="single" w:sz="8" w:space="0" w:color="000000"/>
            </w:tcBorders>
            <w:shd w:val="clear" w:color="auto" w:fill="E1E0E0"/>
            <w:vAlign w:val="bottom"/>
          </w:tcPr>
          <w:p w14:paraId="60AF825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4827CBC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Que directivos se enteren de lo que ocurre en la IPRESS</w:t>
            </w:r>
          </w:p>
        </w:tc>
        <w:tc>
          <w:tcPr>
            <w:tcW w:w="5380" w:type="dxa"/>
            <w:tcBorders>
              <w:bottom w:val="single" w:sz="8" w:space="0" w:color="000000"/>
              <w:right w:val="single" w:sz="8" w:space="0" w:color="000000"/>
            </w:tcBorders>
            <w:shd w:val="clear" w:color="auto" w:fill="E1E0E0"/>
            <w:vAlign w:val="bottom"/>
          </w:tcPr>
          <w:p w14:paraId="39C13D0D"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que los gestores de IPRESS se enteren de todo lo que ocurre dentro para poder ver las mejoras que propongan a estos problemas</w:t>
            </w:r>
          </w:p>
        </w:tc>
        <w:tc>
          <w:tcPr>
            <w:tcW w:w="2341" w:type="dxa"/>
            <w:tcBorders>
              <w:bottom w:val="single" w:sz="8" w:space="0" w:color="000000"/>
              <w:right w:val="single" w:sz="8" w:space="0" w:color="000000"/>
            </w:tcBorders>
            <w:shd w:val="clear" w:color="auto" w:fill="E1E0E0"/>
            <w:vAlign w:val="bottom"/>
          </w:tcPr>
          <w:p w14:paraId="454FF88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Función de visto por ciertos gestores en parte de reclamos</w:t>
            </w:r>
          </w:p>
        </w:tc>
        <w:tc>
          <w:tcPr>
            <w:tcW w:w="1559" w:type="dxa"/>
            <w:tcBorders>
              <w:bottom w:val="single" w:sz="8" w:space="0" w:color="000000"/>
              <w:right w:val="single" w:sz="8" w:space="0" w:color="000000"/>
            </w:tcBorders>
            <w:shd w:val="clear" w:color="auto" w:fill="E1E0E0"/>
            <w:vAlign w:val="bottom"/>
          </w:tcPr>
          <w:p w14:paraId="27FF61D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637EAF01"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52320F8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29</w:t>
            </w:r>
          </w:p>
        </w:tc>
        <w:tc>
          <w:tcPr>
            <w:tcW w:w="1715" w:type="dxa"/>
            <w:tcBorders>
              <w:bottom w:val="single" w:sz="8" w:space="0" w:color="000000"/>
              <w:right w:val="single" w:sz="8" w:space="0" w:color="000000"/>
            </w:tcBorders>
            <w:vAlign w:val="bottom"/>
          </w:tcPr>
          <w:p w14:paraId="658A600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08927F9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Juntar reclamos para mostrar cuantos tienen el problema y posibles soluciones</w:t>
            </w:r>
          </w:p>
        </w:tc>
        <w:tc>
          <w:tcPr>
            <w:tcW w:w="5380" w:type="dxa"/>
            <w:tcBorders>
              <w:bottom w:val="single" w:sz="8" w:space="0" w:color="000000"/>
              <w:right w:val="single" w:sz="8" w:space="0" w:color="000000"/>
            </w:tcBorders>
            <w:vAlign w:val="bottom"/>
          </w:tcPr>
          <w:p w14:paraId="7735097C"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agrupar reclamos para poder que tan recurrente es dicho reclamo</w:t>
            </w:r>
          </w:p>
        </w:tc>
        <w:tc>
          <w:tcPr>
            <w:tcW w:w="2341" w:type="dxa"/>
            <w:tcBorders>
              <w:bottom w:val="single" w:sz="8" w:space="0" w:color="000000"/>
              <w:right w:val="single" w:sz="8" w:space="0" w:color="000000"/>
            </w:tcBorders>
            <w:vAlign w:val="bottom"/>
          </w:tcPr>
          <w:p w14:paraId="48B9C72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Agrupación de reclamos por tipo. Filtro</w:t>
            </w:r>
          </w:p>
        </w:tc>
        <w:tc>
          <w:tcPr>
            <w:tcW w:w="1559" w:type="dxa"/>
            <w:tcBorders>
              <w:bottom w:val="single" w:sz="8" w:space="0" w:color="000000"/>
              <w:right w:val="single" w:sz="8" w:space="0" w:color="000000"/>
            </w:tcBorders>
            <w:vAlign w:val="bottom"/>
          </w:tcPr>
          <w:p w14:paraId="1A199BE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234338B3"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0E0C9B2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30</w:t>
            </w:r>
          </w:p>
        </w:tc>
        <w:tc>
          <w:tcPr>
            <w:tcW w:w="1715" w:type="dxa"/>
            <w:tcBorders>
              <w:bottom w:val="single" w:sz="8" w:space="0" w:color="000000"/>
              <w:right w:val="single" w:sz="8" w:space="0" w:color="000000"/>
            </w:tcBorders>
            <w:shd w:val="clear" w:color="auto" w:fill="E1E0E0"/>
            <w:vAlign w:val="bottom"/>
          </w:tcPr>
          <w:p w14:paraId="14A8B5D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27555D1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Que el ciudadano pueda participar</w:t>
            </w:r>
          </w:p>
        </w:tc>
        <w:tc>
          <w:tcPr>
            <w:tcW w:w="5380" w:type="dxa"/>
            <w:tcBorders>
              <w:bottom w:val="single" w:sz="8" w:space="0" w:color="000000"/>
              <w:right w:val="single" w:sz="8" w:space="0" w:color="000000"/>
            </w:tcBorders>
            <w:shd w:val="clear" w:color="auto" w:fill="E1E0E0"/>
            <w:vAlign w:val="bottom"/>
          </w:tcPr>
          <w:p w14:paraId="10E1F11D"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ser participe de las mejoras de mi centro de salud para poder dar mi opinión sobre los cambios hechos</w:t>
            </w:r>
          </w:p>
        </w:tc>
        <w:tc>
          <w:tcPr>
            <w:tcW w:w="2341" w:type="dxa"/>
            <w:tcBorders>
              <w:bottom w:val="single" w:sz="8" w:space="0" w:color="000000"/>
              <w:right w:val="single" w:sz="8" w:space="0" w:color="000000"/>
            </w:tcBorders>
            <w:shd w:val="clear" w:color="auto" w:fill="E1E0E0"/>
            <w:vAlign w:val="bottom"/>
          </w:tcPr>
          <w:p w14:paraId="46EB954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Recabar no solo reclamos sino también opiniones o ideas de mejora para el centro de salud</w:t>
            </w:r>
          </w:p>
        </w:tc>
        <w:tc>
          <w:tcPr>
            <w:tcW w:w="1559" w:type="dxa"/>
            <w:tcBorders>
              <w:bottom w:val="single" w:sz="8" w:space="0" w:color="000000"/>
              <w:right w:val="single" w:sz="8" w:space="0" w:color="000000"/>
            </w:tcBorders>
            <w:shd w:val="clear" w:color="auto" w:fill="E1E0E0"/>
            <w:vAlign w:val="bottom"/>
          </w:tcPr>
          <w:p w14:paraId="56CA203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3174E35F" w14:textId="77777777" w:rsidTr="00ED4396">
        <w:tc>
          <w:tcPr>
            <w:tcW w:w="504" w:type="dxa"/>
            <w:tcBorders>
              <w:left w:val="single" w:sz="8" w:space="0" w:color="000000"/>
              <w:bottom w:val="single" w:sz="8" w:space="0" w:color="000000"/>
              <w:right w:val="single" w:sz="8" w:space="0" w:color="000000"/>
            </w:tcBorders>
            <w:vAlign w:val="bottom"/>
          </w:tcPr>
          <w:p w14:paraId="64E2E685"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31</w:t>
            </w:r>
          </w:p>
        </w:tc>
        <w:tc>
          <w:tcPr>
            <w:tcW w:w="1715" w:type="dxa"/>
            <w:tcBorders>
              <w:bottom w:val="single" w:sz="8" w:space="0" w:color="000000"/>
              <w:right w:val="single" w:sz="8" w:space="0" w:color="000000"/>
            </w:tcBorders>
            <w:vAlign w:val="bottom"/>
          </w:tcPr>
          <w:p w14:paraId="6FB25EB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28E7BF7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Mejorar comunicación con IPRESS</w:t>
            </w:r>
          </w:p>
        </w:tc>
        <w:tc>
          <w:tcPr>
            <w:tcW w:w="5380" w:type="dxa"/>
            <w:tcBorders>
              <w:bottom w:val="single" w:sz="8" w:space="0" w:color="000000"/>
              <w:right w:val="single" w:sz="8" w:space="0" w:color="000000"/>
            </w:tcBorders>
            <w:vAlign w:val="bottom"/>
          </w:tcPr>
          <w:p w14:paraId="5DA8E1D0"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comunicarme de forma más fácil con mi centro de salud para poder expresar mis insatisfacciones</w:t>
            </w:r>
          </w:p>
        </w:tc>
        <w:tc>
          <w:tcPr>
            <w:tcW w:w="2341" w:type="dxa"/>
            <w:tcBorders>
              <w:bottom w:val="single" w:sz="8" w:space="0" w:color="000000"/>
              <w:right w:val="single" w:sz="8" w:space="0" w:color="000000"/>
            </w:tcBorders>
            <w:vAlign w:val="bottom"/>
          </w:tcPr>
          <w:p w14:paraId="32EBE17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Hacer el sistema de gestión de reclamos</w:t>
            </w:r>
          </w:p>
        </w:tc>
        <w:tc>
          <w:tcPr>
            <w:tcW w:w="1559" w:type="dxa"/>
            <w:tcBorders>
              <w:bottom w:val="single" w:sz="8" w:space="0" w:color="000000"/>
              <w:right w:val="single" w:sz="8" w:space="0" w:color="000000"/>
            </w:tcBorders>
            <w:vAlign w:val="bottom"/>
          </w:tcPr>
          <w:p w14:paraId="1E36A56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bl>
    <w:p w14:paraId="6C4383C2" w14:textId="77777777" w:rsidR="00ED4396" w:rsidRDefault="00ED4396" w:rsidP="000E179A">
      <w:pPr>
        <w:spacing w:line="360" w:lineRule="auto"/>
        <w:jc w:val="both"/>
        <w:rPr>
          <w:rFonts w:cs="Times New Roman"/>
        </w:rPr>
        <w:sectPr w:rsidR="00ED4396" w:rsidSect="00BD5BF4">
          <w:pgSz w:w="16840" w:h="11900" w:orient="landscape"/>
          <w:pgMar w:top="1701" w:right="1418" w:bottom="1701" w:left="1418" w:header="709" w:footer="709" w:gutter="0"/>
          <w:cols w:space="708"/>
          <w:titlePg/>
          <w:docGrid w:linePitch="360"/>
        </w:sectPr>
      </w:pPr>
    </w:p>
    <w:p w14:paraId="752297EB" w14:textId="77777777" w:rsidR="00A04522" w:rsidRPr="00A04522" w:rsidRDefault="00A04522" w:rsidP="004210F8">
      <w:pPr>
        <w:pStyle w:val="Ttulo3"/>
        <w:numPr>
          <w:ilvl w:val="1"/>
          <w:numId w:val="35"/>
        </w:numPr>
      </w:pPr>
      <w:bookmarkStart w:id="45" w:name="_Toc510209121"/>
      <w:r>
        <w:lastRenderedPageBreak/>
        <w:t>Reclasificación de la Tabla de Clasificación de Reclamos</w:t>
      </w:r>
      <w:bookmarkEnd w:id="45"/>
    </w:p>
    <w:p w14:paraId="4B2B08AF" w14:textId="77777777" w:rsidR="00A04522" w:rsidRDefault="00A04522" w:rsidP="00A04522">
      <w:pPr>
        <w:spacing w:line="360" w:lineRule="auto"/>
        <w:jc w:val="both"/>
        <w:rPr>
          <w:rFonts w:cs="Times New Roman"/>
        </w:rPr>
      </w:pPr>
      <w:r>
        <w:rPr>
          <w:rFonts w:cs="Times New Roman"/>
        </w:rPr>
        <w:t xml:space="preserve">Para realizar la reclasificación de la tabla de clasificación de reclamos, </w:t>
      </w:r>
      <w:r w:rsidR="00B36961" w:rsidRPr="0039004D">
        <w:rPr>
          <w:rFonts w:cs="Times New Roman"/>
        </w:rPr>
        <w:t xml:space="preserve">se </w:t>
      </w:r>
      <w:r w:rsidR="00ED4396">
        <w:rPr>
          <w:rFonts w:cs="Times New Roman"/>
        </w:rPr>
        <w:t>revisó</w:t>
      </w:r>
      <w:r w:rsidR="00F6143B" w:rsidRPr="0039004D">
        <w:rPr>
          <w:rFonts w:cs="Times New Roman"/>
        </w:rPr>
        <w:t xml:space="preserve"> la tabla de clasificación actual </w:t>
      </w:r>
      <w:r w:rsidR="00F95012" w:rsidRPr="0039004D">
        <w:rPr>
          <w:rFonts w:cs="Times New Roman"/>
        </w:rPr>
        <w:t>y se encontraron var</w:t>
      </w:r>
      <w:r w:rsidR="00AB571D" w:rsidRPr="0039004D">
        <w:rPr>
          <w:rFonts w:cs="Times New Roman"/>
        </w:rPr>
        <w:t xml:space="preserve">ios tipos de reclamos </w:t>
      </w:r>
      <w:r w:rsidR="00B36961" w:rsidRPr="0039004D">
        <w:rPr>
          <w:rFonts w:cs="Times New Roman"/>
        </w:rPr>
        <w:t>repetidos</w:t>
      </w:r>
      <w:r w:rsidR="00AB571D" w:rsidRPr="0039004D">
        <w:rPr>
          <w:rFonts w:cs="Times New Roman"/>
        </w:rPr>
        <w:t xml:space="preserve"> o que podían ser contenidos dentro de otros</w:t>
      </w:r>
      <w:r w:rsidR="00EA6649" w:rsidRPr="0039004D">
        <w:rPr>
          <w:rFonts w:cs="Times New Roman"/>
        </w:rPr>
        <w:t xml:space="preserve">. </w:t>
      </w:r>
      <w:r w:rsidR="006612B4" w:rsidRPr="0039004D">
        <w:rPr>
          <w:rFonts w:cs="Times New Roman"/>
        </w:rPr>
        <w:t xml:space="preserve">Como este trabajo de investigación </w:t>
      </w:r>
      <w:r w:rsidR="00BD17E8" w:rsidRPr="0039004D">
        <w:rPr>
          <w:rFonts w:cs="Times New Roman"/>
        </w:rPr>
        <w:t>está</w:t>
      </w:r>
      <w:r w:rsidR="006612B4" w:rsidRPr="0039004D">
        <w:rPr>
          <w:rFonts w:cs="Times New Roman"/>
        </w:rPr>
        <w:t xml:space="preserve"> enfocado en reclamos presentados en IPRES</w:t>
      </w:r>
      <w:r w:rsidR="00A246A7">
        <w:rPr>
          <w:rFonts w:cs="Times New Roman"/>
        </w:rPr>
        <w:t>S se hizo una depuración</w:t>
      </w:r>
      <w:r w:rsidR="006612B4" w:rsidRPr="0039004D">
        <w:rPr>
          <w:rFonts w:cs="Times New Roman"/>
        </w:rPr>
        <w:t xml:space="preserve"> </w:t>
      </w:r>
      <w:r w:rsidR="002E1E27">
        <w:rPr>
          <w:rFonts w:cs="Times New Roman"/>
        </w:rPr>
        <w:t>con el enfoque</w:t>
      </w:r>
      <w:r w:rsidR="006612B4" w:rsidRPr="0039004D">
        <w:rPr>
          <w:rFonts w:cs="Times New Roman"/>
        </w:rPr>
        <w:t xml:space="preserve"> solo en este tipo de reclamos</w:t>
      </w:r>
      <w:r w:rsidR="00EA6649" w:rsidRPr="0039004D">
        <w:rPr>
          <w:rFonts w:cs="Times New Roman"/>
        </w:rPr>
        <w:t xml:space="preserve"> y se obtuvieron </w:t>
      </w:r>
      <w:r w:rsidR="00BD17E8" w:rsidRPr="0039004D">
        <w:rPr>
          <w:rFonts w:cs="Times New Roman"/>
        </w:rPr>
        <w:t>en total 45</w:t>
      </w:r>
      <w:r w:rsidR="00441AF6" w:rsidRPr="0039004D">
        <w:rPr>
          <w:rFonts w:cs="Times New Roman"/>
        </w:rPr>
        <w:t xml:space="preserve"> tipos de reclamos. </w:t>
      </w:r>
      <w:r w:rsidR="00A246A7">
        <w:rPr>
          <w:rFonts w:cs="Times New Roman"/>
        </w:rPr>
        <w:t>C</w:t>
      </w:r>
      <w:r w:rsidR="009C17A7" w:rsidRPr="0039004D">
        <w:rPr>
          <w:rFonts w:cs="Times New Roman"/>
        </w:rPr>
        <w:t>on la</w:t>
      </w:r>
      <w:r w:rsidR="00FD0F65" w:rsidRPr="0039004D">
        <w:rPr>
          <w:rFonts w:cs="Times New Roman"/>
        </w:rPr>
        <w:t>s</w:t>
      </w:r>
      <w:r w:rsidR="009C17A7" w:rsidRPr="0039004D">
        <w:rPr>
          <w:rFonts w:cs="Times New Roman"/>
        </w:rPr>
        <w:t xml:space="preserve"> 45 tarjetas entregadas identifico una tarjeta que se había escrito de manera muy general y la desgloso en 3 tarjetas diferentes. Posteriormente </w:t>
      </w:r>
      <w:r w:rsidR="001318C5" w:rsidRPr="0039004D">
        <w:rPr>
          <w:rFonts w:cs="Times New Roman"/>
        </w:rPr>
        <w:t>agrego 6</w:t>
      </w:r>
      <w:r w:rsidR="009C17A7" w:rsidRPr="0039004D">
        <w:rPr>
          <w:rFonts w:cs="Times New Roman"/>
        </w:rPr>
        <w:t xml:space="preserve"> nuevos tipos de reclamos que consideraba que faltaban </w:t>
      </w:r>
      <w:r w:rsidR="001318C5" w:rsidRPr="0039004D">
        <w:rPr>
          <w:rFonts w:cs="Times New Roman"/>
        </w:rPr>
        <w:t>y retiro 7 tarjetas de tipos</w:t>
      </w:r>
      <w:r w:rsidR="00A246A7">
        <w:rPr>
          <w:rFonts w:cs="Times New Roman"/>
        </w:rPr>
        <w:t xml:space="preserve"> de reclamos que consideraba</w:t>
      </w:r>
      <w:r w:rsidR="001318C5" w:rsidRPr="0039004D">
        <w:rPr>
          <w:rFonts w:cs="Times New Roman"/>
        </w:rPr>
        <w:t xml:space="preserve"> podían ser agrupados en </w:t>
      </w:r>
      <w:r w:rsidR="00A246A7">
        <w:rPr>
          <w:rFonts w:cs="Times New Roman"/>
        </w:rPr>
        <w:t>otros</w:t>
      </w:r>
      <w:r w:rsidR="001318C5" w:rsidRPr="0039004D">
        <w:rPr>
          <w:rFonts w:cs="Times New Roman"/>
        </w:rPr>
        <w:t xml:space="preserve"> ya especificados</w:t>
      </w:r>
      <w:r w:rsidR="00513B68" w:rsidRPr="0039004D">
        <w:rPr>
          <w:rFonts w:cs="Times New Roman"/>
        </w:rPr>
        <w:t>, para esto detallo má</w:t>
      </w:r>
      <w:r w:rsidR="00AC529C" w:rsidRPr="0039004D">
        <w:rPr>
          <w:rFonts w:cs="Times New Roman"/>
        </w:rPr>
        <w:t>s la descripción de algunos tipos de reclamos</w:t>
      </w:r>
      <w:r w:rsidR="001318C5" w:rsidRPr="0039004D">
        <w:rPr>
          <w:rFonts w:cs="Times New Roman"/>
        </w:rPr>
        <w:t>. P</w:t>
      </w:r>
      <w:r w:rsidR="00513B68" w:rsidRPr="0039004D">
        <w:rPr>
          <w:rFonts w:cs="Times New Roman"/>
        </w:rPr>
        <w:t xml:space="preserve">or </w:t>
      </w:r>
      <w:r w:rsidR="00AC529C" w:rsidRPr="0039004D">
        <w:rPr>
          <w:rFonts w:cs="Times New Roman"/>
        </w:rPr>
        <w:t>último</w:t>
      </w:r>
      <w:r w:rsidR="00F935C7" w:rsidRPr="0039004D">
        <w:rPr>
          <w:rFonts w:cs="Times New Roman"/>
        </w:rPr>
        <w:t>, reviso nuevamente</w:t>
      </w:r>
      <w:r w:rsidR="00513B68" w:rsidRPr="0039004D">
        <w:rPr>
          <w:rFonts w:cs="Times New Roman"/>
        </w:rPr>
        <w:t xml:space="preserve"> los tipos de reclamo</w:t>
      </w:r>
      <w:r w:rsidR="001318C5" w:rsidRPr="0039004D">
        <w:rPr>
          <w:rFonts w:cs="Times New Roman"/>
        </w:rPr>
        <w:t xml:space="preserve"> para cerciorarse que el lenguaje utilizado </w:t>
      </w:r>
      <w:r w:rsidR="00513B68" w:rsidRPr="0039004D">
        <w:rPr>
          <w:rFonts w:cs="Times New Roman"/>
        </w:rPr>
        <w:t xml:space="preserve">fuera correcto y simple. </w:t>
      </w:r>
      <w:r w:rsidR="00F935C7" w:rsidRPr="0039004D">
        <w:rPr>
          <w:rFonts w:cs="Times New Roman"/>
        </w:rPr>
        <w:t xml:space="preserve">Al finalizar esta dinámica, se </w:t>
      </w:r>
      <w:r w:rsidR="00526C7F" w:rsidRPr="0039004D">
        <w:rPr>
          <w:rFonts w:cs="Times New Roman"/>
        </w:rPr>
        <w:t>obtuv</w:t>
      </w:r>
      <w:r w:rsidR="00526C7F">
        <w:rPr>
          <w:rFonts w:cs="Times New Roman"/>
        </w:rPr>
        <w:t>o</w:t>
      </w:r>
      <w:r w:rsidR="00526C7F" w:rsidRPr="0039004D">
        <w:rPr>
          <w:rFonts w:cs="Times New Roman"/>
        </w:rPr>
        <w:t xml:space="preserve"> </w:t>
      </w:r>
      <w:r w:rsidR="00F935C7" w:rsidRPr="0039004D">
        <w:rPr>
          <w:rFonts w:cs="Times New Roman"/>
        </w:rPr>
        <w:t>en total 10 categorías diferentes que contenían un total de 46 tarjetas.  Esta organización planteada por la primera persona experta en reclamos posibles en IPRESS fue mostrada a</w:t>
      </w:r>
      <w:r w:rsidR="003E111A">
        <w:rPr>
          <w:rFonts w:cs="Times New Roman"/>
        </w:rPr>
        <w:t>l siguientes entrevistado</w:t>
      </w:r>
      <w:r w:rsidR="00F935C7" w:rsidRPr="0039004D">
        <w:rPr>
          <w:rFonts w:cs="Times New Roman"/>
        </w:rPr>
        <w:t xml:space="preserve"> que cumplieran con el rol de </w:t>
      </w:r>
      <w:r w:rsidR="003E111A">
        <w:rPr>
          <w:rFonts w:cs="Times New Roman"/>
        </w:rPr>
        <w:t xml:space="preserve">Gestores </w:t>
      </w:r>
      <w:r w:rsidR="00F935C7" w:rsidRPr="0039004D">
        <w:rPr>
          <w:rFonts w:cs="Times New Roman"/>
        </w:rPr>
        <w:t>de IPRESS y Personal de SUSALUD, cada entrevistado reviso la organización planteada y se le dio l</w:t>
      </w:r>
      <w:r w:rsidR="003E111A">
        <w:rPr>
          <w:rFonts w:cs="Times New Roman"/>
        </w:rPr>
        <w:t>a posibilidad de hacer cambios,</w:t>
      </w:r>
      <w:r w:rsidR="00F935C7" w:rsidRPr="0039004D">
        <w:rPr>
          <w:rFonts w:cs="Times New Roman"/>
        </w:rPr>
        <w:t xml:space="preserve"> agregar</w:t>
      </w:r>
      <w:r w:rsidR="003E111A">
        <w:rPr>
          <w:rFonts w:cs="Times New Roman"/>
        </w:rPr>
        <w:t xml:space="preserve"> y eliminar</w:t>
      </w:r>
      <w:r w:rsidR="00F935C7" w:rsidRPr="0039004D">
        <w:rPr>
          <w:rFonts w:cs="Times New Roman"/>
        </w:rPr>
        <w:t xml:space="preserve"> tipos de reclamos en ella para que se tuviera una versión mejorada de la clasificación de reclamos</w:t>
      </w:r>
      <w:r w:rsidR="003E111A">
        <w:rPr>
          <w:rFonts w:cs="Times New Roman"/>
        </w:rPr>
        <w:t>. L</w:t>
      </w:r>
      <w:r w:rsidR="00515F83" w:rsidRPr="0039004D">
        <w:rPr>
          <w:rFonts w:cs="Times New Roman"/>
        </w:rPr>
        <w:t>uego esta versión mejorada se le dio al siguiente entrevistado que cumpliera alguno de los roles antes especificados para que lo mejorará y así sucesivamente</w:t>
      </w:r>
      <w:r w:rsidR="003E111A">
        <w:rPr>
          <w:rFonts w:cs="Times New Roman"/>
        </w:rPr>
        <w:t xml:space="preserve"> hasta llegar a la versión final</w:t>
      </w:r>
      <w:r w:rsidR="00515F83" w:rsidRPr="0039004D">
        <w:rPr>
          <w:rFonts w:cs="Times New Roman"/>
        </w:rPr>
        <w:t>.</w:t>
      </w:r>
      <w:r w:rsidR="008245D8">
        <w:rPr>
          <w:rFonts w:cs="Times New Roman"/>
        </w:rPr>
        <w:t xml:space="preserve"> La versión final de esta tabla se presenta a continuación.</w:t>
      </w:r>
    </w:p>
    <w:p w14:paraId="4CF8F438" w14:textId="77777777" w:rsidR="008245D8" w:rsidRDefault="008245D8" w:rsidP="00A04522">
      <w:pPr>
        <w:spacing w:line="360" w:lineRule="auto"/>
        <w:jc w:val="both"/>
        <w:rPr>
          <w:rFonts w:cs="Times New Roman"/>
        </w:rPr>
      </w:pPr>
    </w:p>
    <w:p w14:paraId="05BDEF99" w14:textId="77777777" w:rsidR="008245D8" w:rsidRDefault="008245D8" w:rsidP="00A04522">
      <w:pPr>
        <w:spacing w:line="360" w:lineRule="auto"/>
        <w:jc w:val="both"/>
        <w:rPr>
          <w:rFonts w:cs="Times New Roman"/>
        </w:rPr>
      </w:pPr>
    </w:p>
    <w:p w14:paraId="629D7F98" w14:textId="77777777" w:rsidR="008245D8" w:rsidRDefault="008245D8" w:rsidP="00A04522">
      <w:pPr>
        <w:spacing w:line="360" w:lineRule="auto"/>
        <w:jc w:val="both"/>
        <w:rPr>
          <w:rFonts w:cs="Times New Roman"/>
        </w:rPr>
      </w:pPr>
    </w:p>
    <w:p w14:paraId="4F34E134" w14:textId="77777777" w:rsidR="008245D8" w:rsidRDefault="008245D8" w:rsidP="00A04522">
      <w:pPr>
        <w:spacing w:line="360" w:lineRule="auto"/>
        <w:jc w:val="both"/>
        <w:rPr>
          <w:rFonts w:cs="Times New Roman"/>
        </w:rPr>
      </w:pPr>
    </w:p>
    <w:p w14:paraId="3AB072D0" w14:textId="77777777" w:rsidR="008245D8" w:rsidRDefault="008245D8" w:rsidP="00A04522">
      <w:pPr>
        <w:spacing w:line="360" w:lineRule="auto"/>
        <w:jc w:val="both"/>
        <w:rPr>
          <w:rFonts w:cs="Times New Roman"/>
        </w:rPr>
      </w:pPr>
    </w:p>
    <w:p w14:paraId="1E31771F" w14:textId="77777777" w:rsidR="008245D8" w:rsidRDefault="008245D8" w:rsidP="00A04522">
      <w:pPr>
        <w:spacing w:line="360" w:lineRule="auto"/>
        <w:jc w:val="both"/>
        <w:rPr>
          <w:rFonts w:cs="Times New Roman"/>
        </w:rPr>
      </w:pPr>
    </w:p>
    <w:p w14:paraId="6AB3A6C4" w14:textId="77777777" w:rsidR="008245D8" w:rsidRDefault="008245D8" w:rsidP="00A04522">
      <w:pPr>
        <w:spacing w:line="360" w:lineRule="auto"/>
        <w:jc w:val="both"/>
        <w:rPr>
          <w:rFonts w:cs="Times New Roman"/>
        </w:rPr>
      </w:pPr>
    </w:p>
    <w:p w14:paraId="0911AA7D" w14:textId="77777777" w:rsidR="008245D8" w:rsidRDefault="008245D8" w:rsidP="00A04522">
      <w:pPr>
        <w:spacing w:line="360" w:lineRule="auto"/>
        <w:jc w:val="both"/>
        <w:rPr>
          <w:rFonts w:cs="Times New Roman"/>
        </w:rPr>
      </w:pPr>
    </w:p>
    <w:p w14:paraId="05C62580" w14:textId="77777777" w:rsidR="008245D8" w:rsidRDefault="008245D8" w:rsidP="00A04522">
      <w:pPr>
        <w:spacing w:line="360" w:lineRule="auto"/>
        <w:jc w:val="both"/>
        <w:rPr>
          <w:rFonts w:cs="Times New Roman"/>
        </w:rPr>
      </w:pPr>
    </w:p>
    <w:p w14:paraId="1D9959CC" w14:textId="77777777" w:rsidR="008245D8" w:rsidRDefault="008245D8" w:rsidP="00A04522">
      <w:pPr>
        <w:spacing w:line="360" w:lineRule="auto"/>
        <w:jc w:val="both"/>
        <w:rPr>
          <w:rFonts w:cs="Times New Roman"/>
        </w:rPr>
      </w:pPr>
    </w:p>
    <w:p w14:paraId="1F16A6BA" w14:textId="77777777" w:rsidR="008245D8" w:rsidRDefault="008245D8" w:rsidP="00A04522">
      <w:pPr>
        <w:spacing w:line="360" w:lineRule="auto"/>
        <w:jc w:val="both"/>
        <w:rPr>
          <w:rFonts w:cs="Times New Roman"/>
        </w:rPr>
      </w:pPr>
    </w:p>
    <w:p w14:paraId="4306E937" w14:textId="77777777" w:rsidR="008245D8" w:rsidRDefault="008245D8" w:rsidP="00A04522">
      <w:pPr>
        <w:spacing w:line="360" w:lineRule="auto"/>
        <w:jc w:val="both"/>
        <w:rPr>
          <w:rFonts w:cs="Times New Roman"/>
        </w:rPr>
      </w:pPr>
    </w:p>
    <w:p w14:paraId="7B2DACEE" w14:textId="77777777" w:rsidR="00BD5BF4" w:rsidRDefault="00BD5BF4" w:rsidP="00A04522">
      <w:pPr>
        <w:spacing w:line="360" w:lineRule="auto"/>
        <w:jc w:val="both"/>
        <w:rPr>
          <w:rFonts w:cs="Times New Roman"/>
        </w:rPr>
        <w:sectPr w:rsidR="00BD5BF4" w:rsidSect="00F27EDB">
          <w:pgSz w:w="11900" w:h="16840"/>
          <w:pgMar w:top="1417" w:right="1701" w:bottom="1417" w:left="1701" w:header="708" w:footer="708" w:gutter="0"/>
          <w:cols w:space="708"/>
          <w:titlePg/>
          <w:docGrid w:linePitch="360"/>
        </w:sectPr>
      </w:pPr>
    </w:p>
    <w:p w14:paraId="22503161" w14:textId="77777777" w:rsidR="008245D8" w:rsidRPr="00BD5BF4" w:rsidRDefault="008245D8" w:rsidP="00BD5BF4">
      <w:pPr>
        <w:spacing w:line="360" w:lineRule="auto"/>
        <w:jc w:val="center"/>
        <w:rPr>
          <w:rFonts w:cs="Times New Roman"/>
          <w:b/>
        </w:rPr>
      </w:pPr>
      <w:r w:rsidRPr="00BD5BF4">
        <w:rPr>
          <w:rFonts w:cs="Times New Roman"/>
          <w:b/>
        </w:rPr>
        <w:lastRenderedPageBreak/>
        <w:t>Tabla</w:t>
      </w:r>
      <w:r w:rsidR="00BD5BF4">
        <w:rPr>
          <w:rFonts w:cs="Times New Roman"/>
          <w:b/>
        </w:rPr>
        <w:t xml:space="preserve"> Final</w:t>
      </w:r>
      <w:r w:rsidRPr="00BD5BF4">
        <w:rPr>
          <w:rFonts w:cs="Times New Roman"/>
          <w:b/>
        </w:rPr>
        <w:t xml:space="preserve"> de Clasificación de Reclamos</w:t>
      </w:r>
    </w:p>
    <w:tbl>
      <w:tblPr>
        <w:tblW w:w="14193"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1741"/>
        <w:gridCol w:w="12452"/>
      </w:tblGrid>
      <w:tr w:rsidR="008245D8" w14:paraId="2A3E6DD9" w14:textId="77777777" w:rsidTr="008245D8">
        <w:tc>
          <w:tcPr>
            <w:tcW w:w="1741" w:type="dxa"/>
            <w:tcBorders>
              <w:top w:val="single" w:sz="8" w:space="0" w:color="000000"/>
              <w:left w:val="single" w:sz="8" w:space="0" w:color="000000"/>
              <w:bottom w:val="single" w:sz="8" w:space="0" w:color="000000"/>
              <w:right w:val="single" w:sz="8" w:space="0" w:color="000000"/>
            </w:tcBorders>
            <w:shd w:val="clear" w:color="auto" w:fill="A5B9E1"/>
            <w:vAlign w:val="bottom"/>
          </w:tcPr>
          <w:p w14:paraId="7983271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top w:val="single" w:sz="8" w:space="0" w:color="000000"/>
              <w:bottom w:val="single" w:sz="8" w:space="0" w:color="000000"/>
              <w:right w:val="single" w:sz="8" w:space="0" w:color="000000"/>
            </w:tcBorders>
            <w:shd w:val="clear" w:color="auto" w:fill="A5B9E1"/>
            <w:vAlign w:val="bottom"/>
          </w:tcPr>
          <w:p w14:paraId="377F507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 Infraestructura y/o mobiliario</w:t>
            </w:r>
          </w:p>
        </w:tc>
      </w:tr>
      <w:tr w:rsidR="008245D8" w14:paraId="0B5F6B28"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3808F36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4A6E7A8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Deficiencias en el orden y limpieza de la infraestructura de la IPRESS</w:t>
            </w:r>
          </w:p>
        </w:tc>
      </w:tr>
      <w:tr w:rsidR="008245D8" w14:paraId="37AEA993"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14:paraId="669E966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bottom w:val="single" w:sz="8" w:space="0" w:color="000000"/>
              <w:right w:val="single" w:sz="8" w:space="0" w:color="000000"/>
            </w:tcBorders>
            <w:shd w:val="clear" w:color="auto" w:fill="E1E0E0"/>
            <w:vAlign w:val="bottom"/>
          </w:tcPr>
          <w:p w14:paraId="6CFCC21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 o falta de infraestructura y/o mobiliario</w:t>
            </w:r>
          </w:p>
        </w:tc>
      </w:tr>
      <w:tr w:rsidR="008245D8" w14:paraId="2D0AE703"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42AC2F5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629FF1C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del Seguro (SIS)</w:t>
            </w:r>
          </w:p>
        </w:tc>
      </w:tr>
      <w:tr w:rsidR="008245D8" w14:paraId="0C568B09"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164D2CC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29BB2A6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Cobros relacionados al seguro (copago, deducibles, reembolsos)</w:t>
            </w:r>
          </w:p>
        </w:tc>
      </w:tr>
      <w:tr w:rsidR="008245D8" w14:paraId="062A936F"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6F20950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5002600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 la cobertura</w:t>
            </w:r>
          </w:p>
        </w:tc>
      </w:tr>
      <w:tr w:rsidR="008245D8" w14:paraId="3810A1A2"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14:paraId="2A66C73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bottom w:val="single" w:sz="8" w:space="0" w:color="000000"/>
              <w:right w:val="single" w:sz="8" w:space="0" w:color="000000"/>
            </w:tcBorders>
            <w:vAlign w:val="bottom"/>
          </w:tcPr>
          <w:p w14:paraId="43F5642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 Afiliación de Seguro</w:t>
            </w:r>
          </w:p>
        </w:tc>
      </w:tr>
      <w:tr w:rsidR="008245D8" w14:paraId="40FB9EEF"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71159FC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659FDD5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Privacidad y Confidencialidad del Asegurado</w:t>
            </w:r>
          </w:p>
        </w:tc>
      </w:tr>
      <w:tr w:rsidR="008245D8" w14:paraId="7F42DFA6"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100D1D7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6230A55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relacionada al consentimiento informado</w:t>
            </w:r>
          </w:p>
        </w:tc>
      </w:tr>
      <w:tr w:rsidR="008245D8" w14:paraId="2B8ECB43"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438AF19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44632BA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Atención de salud brindada en condiciones de exposición</w:t>
            </w:r>
          </w:p>
        </w:tc>
      </w:tr>
      <w:tr w:rsidR="008245D8" w14:paraId="3A1A0623"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20188D2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68EBD36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Presencia de personal no autorizado por el usuario en la evaluación médica</w:t>
            </w:r>
          </w:p>
        </w:tc>
      </w:tr>
      <w:tr w:rsidR="008245D8" w14:paraId="1DD3F819"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14:paraId="136A3FE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bottom w:val="single" w:sz="8" w:space="0" w:color="000000"/>
              <w:right w:val="single" w:sz="8" w:space="0" w:color="000000"/>
            </w:tcBorders>
            <w:shd w:val="clear" w:color="auto" w:fill="E1E0E0"/>
            <w:vAlign w:val="bottom"/>
          </w:tcPr>
          <w:p w14:paraId="6E21B2C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Falta y/o violación de la confidencialidad del asegurado (Refiriéndose a datos, diagnóstico y/o material multimedia)</w:t>
            </w:r>
          </w:p>
        </w:tc>
      </w:tr>
      <w:tr w:rsidR="008245D8" w14:paraId="39864BCB"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67E1AA5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57502AC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en Información</w:t>
            </w:r>
          </w:p>
        </w:tc>
      </w:tr>
      <w:tr w:rsidR="008245D8" w14:paraId="107B0FCD"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70167E5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29FAAAE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procedimientos, diagnósticos y/o tratamiento médico</w:t>
            </w:r>
          </w:p>
        </w:tc>
      </w:tr>
      <w:tr w:rsidR="008245D8" w14:paraId="69AB7AD6"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5C19E19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67EF7D6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el personal asistencial</w:t>
            </w:r>
          </w:p>
        </w:tc>
      </w:tr>
      <w:tr w:rsidR="008245D8" w14:paraId="432EF5D8"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7294657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42048A0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 de información en PAUS</w:t>
            </w:r>
          </w:p>
        </w:tc>
      </w:tr>
      <w:tr w:rsidR="008245D8" w14:paraId="79340EA6"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7B9A431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right w:val="single" w:sz="8" w:space="0" w:color="000000"/>
            </w:tcBorders>
            <w:shd w:val="clear" w:color="auto" w:fill="E1E0E0"/>
            <w:vAlign w:val="bottom"/>
          </w:tcPr>
          <w:p w14:paraId="680DEC6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los procedimientos administrativos</w:t>
            </w:r>
          </w:p>
        </w:tc>
      </w:tr>
      <w:tr w:rsidR="008245D8" w14:paraId="1F8B9417"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14:paraId="5D22FC9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bottom w:val="single" w:sz="8" w:space="0" w:color="000000"/>
              <w:right w:val="single" w:sz="8" w:space="0" w:color="000000"/>
            </w:tcBorders>
            <w:vAlign w:val="bottom"/>
          </w:tcPr>
          <w:p w14:paraId="2240806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procedimientos asistenciales no médicos (exámenes de laboratorio, etc.)</w:t>
            </w:r>
          </w:p>
        </w:tc>
      </w:tr>
      <w:tr w:rsidR="008245D8" w14:paraId="3A78CEC7"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48BCFC9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153201B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Historia Clínica</w:t>
            </w:r>
          </w:p>
        </w:tc>
      </w:tr>
      <w:tr w:rsidR="008245D8" w14:paraId="279C31CF"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47A1877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lastRenderedPageBreak/>
              <w:t>Item #1</w:t>
            </w:r>
          </w:p>
        </w:tc>
        <w:tc>
          <w:tcPr>
            <w:tcW w:w="12452" w:type="dxa"/>
            <w:tcBorders>
              <w:right w:val="single" w:sz="8" w:space="0" w:color="000000"/>
            </w:tcBorders>
            <w:vAlign w:val="bottom"/>
          </w:tcPr>
          <w:p w14:paraId="1AD63AD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Perdida de Historia Clínica</w:t>
            </w:r>
          </w:p>
        </w:tc>
      </w:tr>
      <w:tr w:rsidR="008245D8" w14:paraId="72EAF4D6"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2E2F94A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7266F5A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Duplicidad de Historia Clínica</w:t>
            </w:r>
          </w:p>
        </w:tc>
      </w:tr>
      <w:tr w:rsidR="008245D8" w14:paraId="4C495137"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14:paraId="3ABFA89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bottom w:val="single" w:sz="8" w:space="0" w:color="000000"/>
              <w:right w:val="single" w:sz="8" w:space="0" w:color="000000"/>
            </w:tcBorders>
            <w:vAlign w:val="bottom"/>
          </w:tcPr>
          <w:p w14:paraId="65B42DA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Mal manejo de Historia Clínica (maltrato, mal compaginamiento, ilegibilidad, etc.)</w:t>
            </w:r>
          </w:p>
        </w:tc>
      </w:tr>
      <w:tr w:rsidR="008245D8" w14:paraId="56777011"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33BD7F2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07C2C7C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con Medicamentos, Insumos y/o reactivos</w:t>
            </w:r>
          </w:p>
        </w:tc>
      </w:tr>
      <w:tr w:rsidR="008245D8" w14:paraId="0BBA4688"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3F13144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59FE4C1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Medicamentos excluidos del petitorio</w:t>
            </w:r>
          </w:p>
        </w:tc>
      </w:tr>
      <w:tr w:rsidR="008245D8" w14:paraId="3FBA43DC"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0430950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56D18A7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Falta de medicamentos, insumos y/o reactivos en las IPRESS</w:t>
            </w:r>
          </w:p>
        </w:tc>
      </w:tr>
      <w:tr w:rsidR="008245D8" w14:paraId="26AA5797"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14:paraId="67CA2B1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bottom w:val="single" w:sz="8" w:space="0" w:color="000000"/>
              <w:right w:val="single" w:sz="8" w:space="0" w:color="000000"/>
            </w:tcBorders>
            <w:vAlign w:val="bottom"/>
          </w:tcPr>
          <w:p w14:paraId="51E3AE8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 en la entrega de medicamentos, reactivos e/o insumos</w:t>
            </w:r>
          </w:p>
        </w:tc>
      </w:tr>
      <w:tr w:rsidR="008245D8" w14:paraId="655EFFC8"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6FEF15B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42201F5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con el trato al asegurado</w:t>
            </w:r>
          </w:p>
        </w:tc>
      </w:tr>
      <w:tr w:rsidR="008245D8" w14:paraId="09366334"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088777D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500C76C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Descortesía del personal no médico</w:t>
            </w:r>
          </w:p>
        </w:tc>
      </w:tr>
      <w:tr w:rsidR="008245D8" w14:paraId="1CC119AE"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0688755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3C0B68D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Descortesía del personal médico</w:t>
            </w:r>
          </w:p>
        </w:tc>
      </w:tr>
      <w:tr w:rsidR="008245D8" w14:paraId="43C5A507"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3702F67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07B4F27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Descortesía del personal administrativo</w:t>
            </w:r>
          </w:p>
        </w:tc>
      </w:tr>
      <w:tr w:rsidR="008245D8" w14:paraId="5C91E48A"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1058DE6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right w:val="single" w:sz="8" w:space="0" w:color="000000"/>
            </w:tcBorders>
            <w:shd w:val="clear" w:color="auto" w:fill="E1E0E0"/>
            <w:vAlign w:val="bottom"/>
          </w:tcPr>
          <w:p w14:paraId="3C59D01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Discriminación en la IPRESS</w:t>
            </w:r>
          </w:p>
        </w:tc>
      </w:tr>
      <w:tr w:rsidR="008245D8" w14:paraId="19EFE3F0"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63F9739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right w:val="single" w:sz="8" w:space="0" w:color="000000"/>
            </w:tcBorders>
            <w:vAlign w:val="bottom"/>
          </w:tcPr>
          <w:p w14:paraId="73D3A86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Irrupción del ambiente de tranquilidad y descanso</w:t>
            </w:r>
          </w:p>
        </w:tc>
      </w:tr>
      <w:tr w:rsidR="008245D8" w14:paraId="5CD34A0D"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14:paraId="23083F5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#6</w:t>
            </w:r>
          </w:p>
        </w:tc>
        <w:tc>
          <w:tcPr>
            <w:tcW w:w="12452" w:type="dxa"/>
            <w:tcBorders>
              <w:bottom w:val="single" w:sz="8" w:space="0" w:color="000000"/>
              <w:right w:val="single" w:sz="8" w:space="0" w:color="000000"/>
            </w:tcBorders>
            <w:shd w:val="clear" w:color="auto" w:fill="E1E0E0"/>
            <w:vAlign w:val="bottom"/>
          </w:tcPr>
          <w:p w14:paraId="0E72953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Maltrato al paciente</w:t>
            </w:r>
          </w:p>
        </w:tc>
      </w:tr>
      <w:tr w:rsidR="008245D8" w14:paraId="4E577656"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30CCC43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3A90569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con las citas</w:t>
            </w:r>
          </w:p>
        </w:tc>
      </w:tr>
      <w:tr w:rsidR="008245D8" w14:paraId="4C5CD847"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0C63AF0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673DE3E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Incumplimiento de citas</w:t>
            </w:r>
          </w:p>
        </w:tc>
      </w:tr>
      <w:tr w:rsidR="008245D8" w14:paraId="72FD788E"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14:paraId="20E200F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bottom w:val="single" w:sz="8" w:space="0" w:color="000000"/>
              <w:right w:val="single" w:sz="8" w:space="0" w:color="000000"/>
            </w:tcBorders>
            <w:shd w:val="clear" w:color="auto" w:fill="E1E0E0"/>
            <w:vAlign w:val="bottom"/>
          </w:tcPr>
          <w:p w14:paraId="194B25F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Falta de citas</w:t>
            </w:r>
          </w:p>
        </w:tc>
      </w:tr>
      <w:tr w:rsidR="008245D8" w14:paraId="095FAABB"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0106E66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00C10EC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en la atención al paciente</w:t>
            </w:r>
          </w:p>
        </w:tc>
      </w:tr>
      <w:tr w:rsidR="008245D8" w14:paraId="47EBB40B"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362571C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558AC67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de la atención y/o tratamiento médico ambulatorio, domiciliario y/o emergencia</w:t>
            </w:r>
          </w:p>
        </w:tc>
      </w:tr>
      <w:tr w:rsidR="008245D8" w14:paraId="55420659"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3866DF6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5D95C20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relacionada a la atención en hospitalización</w:t>
            </w:r>
          </w:p>
        </w:tc>
      </w:tr>
      <w:tr w:rsidR="008245D8" w14:paraId="25D09EA5"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60FA62D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00ADC7A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Mal diagnóstico o procedimiento que ponga en riesgo la vida del paciente (por parte del Personal Asistencial)</w:t>
            </w:r>
          </w:p>
        </w:tc>
      </w:tr>
      <w:tr w:rsidR="008245D8" w14:paraId="3AB2E420"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4F62DF0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lastRenderedPageBreak/>
              <w:t>Item #4</w:t>
            </w:r>
          </w:p>
        </w:tc>
        <w:tc>
          <w:tcPr>
            <w:tcW w:w="12452" w:type="dxa"/>
            <w:tcBorders>
              <w:right w:val="single" w:sz="8" w:space="0" w:color="000000"/>
            </w:tcBorders>
            <w:shd w:val="clear" w:color="auto" w:fill="E1E0E0"/>
            <w:vAlign w:val="bottom"/>
          </w:tcPr>
          <w:p w14:paraId="1F13190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con los procedimientos asistenciales realizados</w:t>
            </w:r>
          </w:p>
        </w:tc>
      </w:tr>
      <w:tr w:rsidR="008245D8" w14:paraId="5DD810F4"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7BE6724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right w:val="single" w:sz="8" w:space="0" w:color="000000"/>
            </w:tcBorders>
            <w:vAlign w:val="bottom"/>
          </w:tcPr>
          <w:p w14:paraId="52BAA85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Cambio de médico tratante de forma arbitraria</w:t>
            </w:r>
          </w:p>
        </w:tc>
      </w:tr>
      <w:tr w:rsidR="008245D8" w14:paraId="790F558F"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450F3F3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#6</w:t>
            </w:r>
          </w:p>
        </w:tc>
        <w:tc>
          <w:tcPr>
            <w:tcW w:w="12452" w:type="dxa"/>
            <w:tcBorders>
              <w:right w:val="single" w:sz="8" w:space="0" w:color="000000"/>
            </w:tcBorders>
            <w:shd w:val="clear" w:color="auto" w:fill="E1E0E0"/>
            <w:vAlign w:val="bottom"/>
          </w:tcPr>
          <w:p w14:paraId="74F86A3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con la referencia y/o traslado</w:t>
            </w:r>
          </w:p>
        </w:tc>
      </w:tr>
      <w:tr w:rsidR="008245D8" w14:paraId="472EC3DA"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5C5234C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#7</w:t>
            </w:r>
          </w:p>
        </w:tc>
        <w:tc>
          <w:tcPr>
            <w:tcW w:w="12452" w:type="dxa"/>
            <w:tcBorders>
              <w:right w:val="single" w:sz="8" w:space="0" w:color="000000"/>
            </w:tcBorders>
            <w:vAlign w:val="bottom"/>
          </w:tcPr>
          <w:p w14:paraId="58BF8A7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Incumplimiento del horario de atención</w:t>
            </w:r>
          </w:p>
        </w:tc>
      </w:tr>
      <w:tr w:rsidR="008245D8" w14:paraId="7536B869"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14:paraId="681C61E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#8</w:t>
            </w:r>
          </w:p>
        </w:tc>
        <w:tc>
          <w:tcPr>
            <w:tcW w:w="12452" w:type="dxa"/>
            <w:tcBorders>
              <w:bottom w:val="single" w:sz="8" w:space="0" w:color="000000"/>
              <w:right w:val="single" w:sz="8" w:space="0" w:color="000000"/>
            </w:tcBorders>
            <w:shd w:val="clear" w:color="auto" w:fill="E1E0E0"/>
            <w:vAlign w:val="bottom"/>
          </w:tcPr>
          <w:p w14:paraId="23E3CCD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con los procedimientos administrativos realizados</w:t>
            </w:r>
          </w:p>
        </w:tc>
      </w:tr>
      <w:tr w:rsidR="008245D8" w14:paraId="797FE7C7"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4F4D7F9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6B24AFF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Demoras</w:t>
            </w:r>
          </w:p>
        </w:tc>
      </w:tr>
      <w:tr w:rsidR="008245D8" w14:paraId="41C8A4B5"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3AEBB51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7F8F915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y/o falta de servicio de ambulancias</w:t>
            </w:r>
          </w:p>
        </w:tc>
      </w:tr>
      <w:tr w:rsidR="008245D8" w14:paraId="4A860D35"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49637A6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085BF30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entrega de documentos (recetas, órdenes, altas, certificados, etc.)</w:t>
            </w:r>
          </w:p>
        </w:tc>
      </w:tr>
      <w:tr w:rsidR="008245D8" w14:paraId="598EC2AC"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13B58BA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36BBB15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atención al usuario por teléfono</w:t>
            </w:r>
          </w:p>
        </w:tc>
      </w:tr>
      <w:tr w:rsidR="008245D8" w14:paraId="5A1144C6"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54CF348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right w:val="single" w:sz="8" w:space="0" w:color="000000"/>
            </w:tcBorders>
            <w:shd w:val="clear" w:color="auto" w:fill="E1E0E0"/>
            <w:vAlign w:val="bottom"/>
          </w:tcPr>
          <w:p w14:paraId="2C1FC69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hospitalización</w:t>
            </w:r>
          </w:p>
        </w:tc>
      </w:tr>
      <w:tr w:rsidR="008245D8" w14:paraId="6BA5C119"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63883E3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right w:val="single" w:sz="8" w:space="0" w:color="000000"/>
            </w:tcBorders>
            <w:vAlign w:val="bottom"/>
          </w:tcPr>
          <w:p w14:paraId="7CC6A49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realización de exámenes</w:t>
            </w:r>
          </w:p>
        </w:tc>
      </w:tr>
      <w:tr w:rsidR="008245D8" w14:paraId="056067BD"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50EDC06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#6</w:t>
            </w:r>
          </w:p>
        </w:tc>
        <w:tc>
          <w:tcPr>
            <w:tcW w:w="12452" w:type="dxa"/>
            <w:tcBorders>
              <w:right w:val="single" w:sz="8" w:space="0" w:color="000000"/>
            </w:tcBorders>
            <w:shd w:val="clear" w:color="auto" w:fill="E1E0E0"/>
            <w:vAlign w:val="bottom"/>
          </w:tcPr>
          <w:p w14:paraId="4BFB5E6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intervención quirúrgica</w:t>
            </w:r>
          </w:p>
        </w:tc>
      </w:tr>
      <w:tr w:rsidR="008245D8" w14:paraId="0BFC1EC3"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5E786F7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#7</w:t>
            </w:r>
          </w:p>
        </w:tc>
        <w:tc>
          <w:tcPr>
            <w:tcW w:w="12452" w:type="dxa"/>
            <w:tcBorders>
              <w:right w:val="single" w:sz="8" w:space="0" w:color="000000"/>
            </w:tcBorders>
            <w:vAlign w:val="bottom"/>
          </w:tcPr>
          <w:p w14:paraId="4D59E03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consultorio externo</w:t>
            </w:r>
          </w:p>
        </w:tc>
      </w:tr>
      <w:tr w:rsidR="008245D8" w14:paraId="55F2A677"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6234E4D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#8</w:t>
            </w:r>
          </w:p>
        </w:tc>
        <w:tc>
          <w:tcPr>
            <w:tcW w:w="12452" w:type="dxa"/>
            <w:tcBorders>
              <w:right w:val="single" w:sz="8" w:space="0" w:color="000000"/>
            </w:tcBorders>
            <w:shd w:val="clear" w:color="auto" w:fill="E1E0E0"/>
            <w:vAlign w:val="bottom"/>
          </w:tcPr>
          <w:p w14:paraId="223B3F2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atención en emergencia</w:t>
            </w:r>
          </w:p>
        </w:tc>
      </w:tr>
      <w:tr w:rsidR="008245D8" w14:paraId="716EB3E2" w14:textId="77777777" w:rsidTr="008245D8">
        <w:tc>
          <w:tcPr>
            <w:tcW w:w="1741" w:type="dxa"/>
            <w:tcBorders>
              <w:left w:val="single" w:sz="8" w:space="0" w:color="000000"/>
              <w:bottom w:val="single" w:sz="8" w:space="0" w:color="000000"/>
              <w:right w:val="single" w:sz="8" w:space="0" w:color="000000"/>
            </w:tcBorders>
            <w:vAlign w:val="bottom"/>
          </w:tcPr>
          <w:p w14:paraId="58E9014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#9</w:t>
            </w:r>
          </w:p>
        </w:tc>
        <w:tc>
          <w:tcPr>
            <w:tcW w:w="12452" w:type="dxa"/>
            <w:tcBorders>
              <w:bottom w:val="single" w:sz="8" w:space="0" w:color="000000"/>
              <w:right w:val="single" w:sz="8" w:space="0" w:color="000000"/>
            </w:tcBorders>
            <w:vAlign w:val="bottom"/>
          </w:tcPr>
          <w:p w14:paraId="7DE265F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el proceso de admisión del asegurado (por personal no médico)</w:t>
            </w:r>
          </w:p>
        </w:tc>
      </w:tr>
    </w:tbl>
    <w:p w14:paraId="3EF7C862" w14:textId="77777777" w:rsidR="008245D8" w:rsidRPr="008245D8" w:rsidRDefault="008245D8" w:rsidP="00A04522">
      <w:pPr>
        <w:spacing w:line="360" w:lineRule="auto"/>
        <w:jc w:val="both"/>
        <w:rPr>
          <w:rFonts w:cs="Times New Roman"/>
          <w:lang w:val="es-PE"/>
        </w:rPr>
      </w:pPr>
    </w:p>
    <w:p w14:paraId="42CF2501" w14:textId="77777777" w:rsidR="00BD5BF4" w:rsidRDefault="00BD5BF4" w:rsidP="00A04522">
      <w:pPr>
        <w:spacing w:line="360" w:lineRule="auto"/>
        <w:jc w:val="both"/>
        <w:rPr>
          <w:rFonts w:cs="Times New Roman"/>
        </w:rPr>
        <w:sectPr w:rsidR="00BD5BF4" w:rsidSect="00BD5BF4">
          <w:pgSz w:w="16840" w:h="11900" w:orient="landscape"/>
          <w:pgMar w:top="1701" w:right="1418" w:bottom="1701" w:left="1418" w:header="709" w:footer="709" w:gutter="0"/>
          <w:cols w:space="708"/>
          <w:titlePg/>
          <w:docGrid w:linePitch="360"/>
        </w:sectPr>
      </w:pPr>
    </w:p>
    <w:p w14:paraId="1FCB6331" w14:textId="77777777" w:rsidR="00A04522" w:rsidRPr="00FF1E1B" w:rsidRDefault="00A04522" w:rsidP="009E44F3">
      <w:pPr>
        <w:pStyle w:val="Ttulo2"/>
      </w:pPr>
      <w:bookmarkStart w:id="46" w:name="_Toc510209122"/>
      <w:r w:rsidRPr="00FF1E1B">
        <w:lastRenderedPageBreak/>
        <w:t>Fase de Diseño</w:t>
      </w:r>
      <w:bookmarkEnd w:id="46"/>
    </w:p>
    <w:p w14:paraId="58A921BF" w14:textId="77777777" w:rsidR="00A04522" w:rsidRPr="00A04522" w:rsidRDefault="00A04522" w:rsidP="00A04522">
      <w:pPr>
        <w:spacing w:line="360" w:lineRule="auto"/>
      </w:pPr>
    </w:p>
    <w:p w14:paraId="6B807925" w14:textId="77777777" w:rsidR="007A411A" w:rsidRPr="0039004D" w:rsidRDefault="003E111A" w:rsidP="00A04522">
      <w:pPr>
        <w:spacing w:line="360" w:lineRule="auto"/>
        <w:jc w:val="both"/>
        <w:rPr>
          <w:rFonts w:cs="Times New Roman"/>
        </w:rPr>
      </w:pPr>
      <w:r>
        <w:rPr>
          <w:rFonts w:cs="Times New Roman"/>
        </w:rPr>
        <w:t xml:space="preserve">Con los requerimientos del sistema identificados, se </w:t>
      </w:r>
      <w:r w:rsidR="00F931EE">
        <w:rPr>
          <w:rFonts w:cs="Times New Roman"/>
        </w:rPr>
        <w:t>pasó</w:t>
      </w:r>
      <w:r>
        <w:rPr>
          <w:rFonts w:cs="Times New Roman"/>
        </w:rPr>
        <w:t xml:space="preserve"> a la fase de diseño</w:t>
      </w:r>
      <w:r w:rsidR="008B5507" w:rsidRPr="0039004D">
        <w:rPr>
          <w:rFonts w:cs="Times New Roman"/>
        </w:rPr>
        <w:t xml:space="preserve">. </w:t>
      </w:r>
      <w:r>
        <w:rPr>
          <w:rFonts w:cs="Times New Roman"/>
        </w:rPr>
        <w:t>P</w:t>
      </w:r>
      <w:r w:rsidR="008D3E42" w:rsidRPr="0039004D">
        <w:rPr>
          <w:rFonts w:cs="Times New Roman"/>
        </w:rPr>
        <w:t xml:space="preserve">rimero se </w:t>
      </w:r>
      <w:r w:rsidR="00B561E1" w:rsidRPr="0039004D">
        <w:rPr>
          <w:rFonts w:cs="Times New Roman"/>
        </w:rPr>
        <w:t xml:space="preserve">plantearon diversos </w:t>
      </w:r>
      <w:r w:rsidR="008D3E42" w:rsidRPr="0039004D">
        <w:rPr>
          <w:rFonts w:cs="Times New Roman"/>
        </w:rPr>
        <w:t>flujo</w:t>
      </w:r>
      <w:r w:rsidR="00B561E1" w:rsidRPr="0039004D">
        <w:rPr>
          <w:rFonts w:cs="Times New Roman"/>
        </w:rPr>
        <w:t>s</w:t>
      </w:r>
      <w:r w:rsidR="008D3E42" w:rsidRPr="0039004D">
        <w:rPr>
          <w:rFonts w:cs="Times New Roman"/>
        </w:rPr>
        <w:t xml:space="preserve"> que</w:t>
      </w:r>
      <w:r w:rsidR="00B561E1" w:rsidRPr="0039004D">
        <w:rPr>
          <w:rFonts w:cs="Times New Roman"/>
        </w:rPr>
        <w:t xml:space="preserve"> podría seguir cada tipo de usuario cuando usara el sistema, se realizaron varios </w:t>
      </w:r>
      <w:r>
        <w:rPr>
          <w:rFonts w:cs="Times New Roman"/>
        </w:rPr>
        <w:t>para encontrar un</w:t>
      </w:r>
      <w:r w:rsidR="00C016D8" w:rsidRPr="0039004D">
        <w:rPr>
          <w:rFonts w:cs="Times New Roman"/>
        </w:rPr>
        <w:t xml:space="preserve"> </w:t>
      </w:r>
      <w:r w:rsidR="007A411A" w:rsidRPr="0039004D">
        <w:rPr>
          <w:rFonts w:cs="Times New Roman"/>
        </w:rPr>
        <w:t>f</w:t>
      </w:r>
      <w:r>
        <w:rPr>
          <w:rFonts w:cs="Times New Roman"/>
        </w:rPr>
        <w:t>lujo que se adaptara a lo</w:t>
      </w:r>
      <w:r w:rsidR="00362A81" w:rsidRPr="0039004D">
        <w:rPr>
          <w:rFonts w:cs="Times New Roman"/>
        </w:rPr>
        <w:t>s</w:t>
      </w:r>
      <w:r>
        <w:rPr>
          <w:rFonts w:cs="Times New Roman"/>
        </w:rPr>
        <w:t xml:space="preserve"> requerimientos</w:t>
      </w:r>
      <w:r w:rsidR="00362A81" w:rsidRPr="0039004D">
        <w:rPr>
          <w:rFonts w:cs="Times New Roman"/>
        </w:rPr>
        <w:t xml:space="preserve"> </w:t>
      </w:r>
      <w:r>
        <w:rPr>
          <w:rFonts w:cs="Times New Roman"/>
        </w:rPr>
        <w:t>encontrado</w:t>
      </w:r>
      <w:r w:rsidR="00362A81" w:rsidRPr="0039004D">
        <w:rPr>
          <w:rFonts w:cs="Times New Roman"/>
        </w:rPr>
        <w:t xml:space="preserve">s por el investigador </w:t>
      </w:r>
      <w:r>
        <w:rPr>
          <w:rFonts w:cs="Times New Roman"/>
        </w:rPr>
        <w:t>en</w:t>
      </w:r>
      <w:r w:rsidR="002F25C8" w:rsidRPr="0039004D">
        <w:rPr>
          <w:rFonts w:cs="Times New Roman"/>
        </w:rPr>
        <w:t xml:space="preserve"> cada tipo de usuario. Estos flujos se </w:t>
      </w:r>
      <w:r w:rsidR="00F855AA" w:rsidRPr="0039004D">
        <w:rPr>
          <w:rFonts w:cs="Times New Roman"/>
        </w:rPr>
        <w:t xml:space="preserve">utilizaron para saber cuáles </w:t>
      </w:r>
      <w:r w:rsidR="00CC4980" w:rsidRPr="0039004D">
        <w:rPr>
          <w:rFonts w:cs="Times New Roman"/>
        </w:rPr>
        <w:t xml:space="preserve">y cuantas </w:t>
      </w:r>
      <w:r w:rsidR="00F855AA" w:rsidRPr="0039004D">
        <w:rPr>
          <w:rFonts w:cs="Times New Roman"/>
        </w:rPr>
        <w:t xml:space="preserve">eran las pantallas necesarias </w:t>
      </w:r>
      <w:r w:rsidR="00CC4980" w:rsidRPr="0039004D">
        <w:rPr>
          <w:rFonts w:cs="Times New Roman"/>
        </w:rPr>
        <w:t>a diseñar</w:t>
      </w:r>
      <w:r w:rsidR="00AD77F1" w:rsidRPr="0039004D">
        <w:rPr>
          <w:rFonts w:cs="Times New Roman"/>
        </w:rPr>
        <w:t xml:space="preserve"> en esta etapa. Una v</w:t>
      </w:r>
      <w:r w:rsidR="00766B86">
        <w:rPr>
          <w:rFonts w:cs="Times New Roman"/>
        </w:rPr>
        <w:t>ez</w:t>
      </w:r>
      <w:r w:rsidR="00B92B5C" w:rsidRPr="0039004D">
        <w:rPr>
          <w:rFonts w:cs="Times New Roman"/>
        </w:rPr>
        <w:t xml:space="preserve"> se tuvo </w:t>
      </w:r>
      <w:r w:rsidR="00766B86">
        <w:rPr>
          <w:rFonts w:cs="Times New Roman"/>
        </w:rPr>
        <w:t>delimitado el flujo a seguir en</w:t>
      </w:r>
      <w:r w:rsidR="00B92B5C" w:rsidRPr="0039004D">
        <w:rPr>
          <w:rFonts w:cs="Times New Roman"/>
        </w:rPr>
        <w:t xml:space="preserve"> cada tipo d</w:t>
      </w:r>
      <w:r w:rsidR="00D5095B" w:rsidRPr="0039004D">
        <w:rPr>
          <w:rFonts w:cs="Times New Roman"/>
        </w:rPr>
        <w:t>e usuario en el sistema, se determinó</w:t>
      </w:r>
      <w:r w:rsidR="00B92B5C" w:rsidRPr="0039004D">
        <w:rPr>
          <w:rFonts w:cs="Times New Roman"/>
        </w:rPr>
        <w:t xml:space="preserve"> que se diseñarían</w:t>
      </w:r>
      <w:r w:rsidR="00AD5B2F" w:rsidRPr="0039004D">
        <w:rPr>
          <w:rFonts w:cs="Times New Roman"/>
        </w:rPr>
        <w:t xml:space="preserve">, </w:t>
      </w:r>
      <w:r w:rsidR="00D5095B" w:rsidRPr="0039004D">
        <w:rPr>
          <w:rFonts w:cs="Times New Roman"/>
        </w:rPr>
        <w:t xml:space="preserve">15 pantallas para </w:t>
      </w:r>
      <w:r w:rsidR="001F439D" w:rsidRPr="0039004D">
        <w:rPr>
          <w:rFonts w:cs="Times New Roman"/>
        </w:rPr>
        <w:t xml:space="preserve">cumplir las tareas de todos los usuarios. Se </w:t>
      </w:r>
      <w:r w:rsidR="00766B86">
        <w:rPr>
          <w:rFonts w:cs="Times New Roman"/>
        </w:rPr>
        <w:t>plantearon</w:t>
      </w:r>
      <w:r w:rsidR="001F439D" w:rsidRPr="0039004D">
        <w:rPr>
          <w:rFonts w:cs="Times New Roman"/>
        </w:rPr>
        <w:t xml:space="preserve"> pantallas para el llenado de un nuevo tipo de solicitud</w:t>
      </w:r>
      <w:r w:rsidR="00FA4EA4" w:rsidRPr="0039004D">
        <w:rPr>
          <w:rFonts w:cs="Times New Roman"/>
        </w:rPr>
        <w:t>, listado</w:t>
      </w:r>
      <w:r w:rsidR="001F439D" w:rsidRPr="0039004D">
        <w:rPr>
          <w:rFonts w:cs="Times New Roman"/>
        </w:rPr>
        <w:t xml:space="preserve"> de </w:t>
      </w:r>
      <w:r w:rsidR="00FA4EA4" w:rsidRPr="0039004D">
        <w:rPr>
          <w:rFonts w:cs="Times New Roman"/>
        </w:rPr>
        <w:t>solicitudes</w:t>
      </w:r>
      <w:r w:rsidR="001F439D" w:rsidRPr="0039004D">
        <w:rPr>
          <w:rFonts w:cs="Times New Roman"/>
        </w:rPr>
        <w:t xml:space="preserve"> vigentes, </w:t>
      </w:r>
      <w:r w:rsidR="00FA4EA4" w:rsidRPr="0039004D">
        <w:rPr>
          <w:rFonts w:cs="Times New Roman"/>
        </w:rPr>
        <w:t>listado de histórico de solicitudes, gestión de solicitudes vigentes y estadísticas.</w:t>
      </w:r>
      <w:r w:rsidR="001B1619" w:rsidRPr="0039004D">
        <w:rPr>
          <w:rFonts w:cs="Times New Roman"/>
        </w:rPr>
        <w:t xml:space="preserve"> Debido a que los tipos de usuario tienen tareas diferentes </w:t>
      </w:r>
      <w:r w:rsidR="00766B86">
        <w:rPr>
          <w:rFonts w:cs="Times New Roman"/>
        </w:rPr>
        <w:t>a</w:t>
      </w:r>
      <w:r w:rsidR="001B1619" w:rsidRPr="0039004D">
        <w:rPr>
          <w:rFonts w:cs="Times New Roman"/>
        </w:rPr>
        <w:t xml:space="preserve"> realizar, no todos van a poder acceder a las 15 pantallas </w:t>
      </w:r>
      <w:r w:rsidR="00766B86">
        <w:rPr>
          <w:rFonts w:cs="Times New Roman"/>
        </w:rPr>
        <w:t>diseñadas</w:t>
      </w:r>
      <w:r w:rsidR="001B1619" w:rsidRPr="0039004D">
        <w:rPr>
          <w:rFonts w:cs="Times New Roman"/>
        </w:rPr>
        <w:t>, se delimito que el acceso a las pantallas seria de la siguiente manera:</w:t>
      </w:r>
    </w:p>
    <w:p w14:paraId="3AB47BB3"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 xml:space="preserve">Personal de SUSALUD: Login con usuario y contraseña, </w:t>
      </w:r>
      <w:r w:rsidR="00AD5B2F" w:rsidRPr="0039004D">
        <w:rPr>
          <w:rFonts w:cs="Times New Roman"/>
        </w:rPr>
        <w:t>estadísticas, listado de solicitudes vigentes, gestión de solicitudes e histórico de solicitudes.</w:t>
      </w:r>
    </w:p>
    <w:p w14:paraId="38FA5439"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Directivos</w:t>
      </w:r>
      <w:r w:rsidR="00AD5B2F" w:rsidRPr="0039004D">
        <w:rPr>
          <w:rFonts w:cs="Times New Roman"/>
        </w:rPr>
        <w:t xml:space="preserve"> y administrativos</w:t>
      </w:r>
      <w:r w:rsidRPr="0039004D">
        <w:rPr>
          <w:rFonts w:cs="Times New Roman"/>
        </w:rPr>
        <w:t xml:space="preserve"> de IPRESS: Login con usuario y contraseña, </w:t>
      </w:r>
      <w:r w:rsidR="00AD5B2F" w:rsidRPr="0039004D">
        <w:rPr>
          <w:rFonts w:cs="Times New Roman"/>
        </w:rPr>
        <w:t>nueva solicitud, estadísticas, gestión de solicitudes e histórico de solicitudes.</w:t>
      </w:r>
    </w:p>
    <w:p w14:paraId="767DF282" w14:textId="77777777" w:rsidR="001B1619" w:rsidRDefault="001B1619" w:rsidP="004210F8">
      <w:pPr>
        <w:pStyle w:val="Prrafodelista"/>
        <w:numPr>
          <w:ilvl w:val="0"/>
          <w:numId w:val="24"/>
        </w:numPr>
        <w:spacing w:line="360" w:lineRule="auto"/>
        <w:jc w:val="both"/>
        <w:rPr>
          <w:rFonts w:cs="Times New Roman"/>
        </w:rPr>
      </w:pPr>
      <w:r w:rsidRPr="0039004D">
        <w:rPr>
          <w:rFonts w:cs="Times New Roman"/>
        </w:rPr>
        <w:t xml:space="preserve">Ciudadanos: Login con Nº de DNI y Fechas de Nacimiento, </w:t>
      </w:r>
      <w:r w:rsidR="00AD5B2F" w:rsidRPr="0039004D">
        <w:rPr>
          <w:rFonts w:cs="Times New Roman"/>
        </w:rPr>
        <w:t>nueva solicitud, estadísticas, gestión de solicitudes e histórico de solicitudes.</w:t>
      </w:r>
    </w:p>
    <w:p w14:paraId="58CD6354" w14:textId="77777777" w:rsidR="00BA239F" w:rsidRPr="00BA239F" w:rsidRDefault="00BA239F" w:rsidP="00BA239F">
      <w:pPr>
        <w:spacing w:line="360" w:lineRule="auto"/>
        <w:jc w:val="both"/>
        <w:rPr>
          <w:rFonts w:cs="Times New Roman"/>
        </w:rPr>
      </w:pPr>
    </w:p>
    <w:p w14:paraId="5A688254" w14:textId="77777777" w:rsidR="00AD5B2F" w:rsidRDefault="00AD5B2F" w:rsidP="00AD5B2F">
      <w:pPr>
        <w:spacing w:line="360" w:lineRule="auto"/>
        <w:jc w:val="both"/>
        <w:rPr>
          <w:rFonts w:cs="Times New Roman"/>
        </w:rPr>
      </w:pPr>
      <w:r w:rsidRPr="0039004D">
        <w:rPr>
          <w:rFonts w:cs="Times New Roman"/>
        </w:rPr>
        <w:t xml:space="preserve">Una vez que se </w:t>
      </w:r>
      <w:r w:rsidR="002E1E27" w:rsidRPr="0039004D">
        <w:rPr>
          <w:rFonts w:cs="Times New Roman"/>
        </w:rPr>
        <w:t>tenían</w:t>
      </w:r>
      <w:r w:rsidRPr="0039004D">
        <w:rPr>
          <w:rFonts w:cs="Times New Roman"/>
        </w:rPr>
        <w:t xml:space="preserve"> </w:t>
      </w:r>
      <w:r w:rsidR="00E345B1">
        <w:rPr>
          <w:rFonts w:cs="Times New Roman"/>
        </w:rPr>
        <w:t>definidas</w:t>
      </w:r>
      <w:r w:rsidR="00E345B1" w:rsidRPr="0039004D">
        <w:rPr>
          <w:rFonts w:cs="Times New Roman"/>
        </w:rPr>
        <w:t xml:space="preserve"> </w:t>
      </w:r>
      <w:r w:rsidRPr="0039004D">
        <w:rPr>
          <w:rFonts w:cs="Times New Roman"/>
        </w:rPr>
        <w:t xml:space="preserve">las pantallas </w:t>
      </w:r>
      <w:r w:rsidR="00E345B1">
        <w:rPr>
          <w:rFonts w:cs="Times New Roman"/>
        </w:rPr>
        <w:t>para ser mostradas a</w:t>
      </w:r>
      <w:r w:rsidRPr="0039004D">
        <w:rPr>
          <w:rFonts w:cs="Times New Roman"/>
        </w:rPr>
        <w:t xml:space="preserve"> cada tipo de usuario, se </w:t>
      </w:r>
      <w:r w:rsidR="002E1E27" w:rsidRPr="0039004D">
        <w:rPr>
          <w:rFonts w:cs="Times New Roman"/>
        </w:rPr>
        <w:t>procedió</w:t>
      </w:r>
      <w:r w:rsidRPr="0039004D">
        <w:rPr>
          <w:rFonts w:cs="Times New Roman"/>
        </w:rPr>
        <w:t xml:space="preserve"> a hacer los wireframes de ellas. </w:t>
      </w:r>
    </w:p>
    <w:p w14:paraId="765CB12C" w14:textId="77777777" w:rsidR="00F931EE" w:rsidRDefault="00F931EE" w:rsidP="00AD5B2F">
      <w:pPr>
        <w:spacing w:line="360" w:lineRule="auto"/>
        <w:jc w:val="both"/>
        <w:rPr>
          <w:rFonts w:cs="Times New Roman"/>
        </w:rPr>
      </w:pPr>
    </w:p>
    <w:p w14:paraId="5D05CAF6" w14:textId="77777777" w:rsidR="00F931EE" w:rsidRDefault="00F931EE" w:rsidP="00F931EE">
      <w:pPr>
        <w:spacing w:line="360" w:lineRule="auto"/>
        <w:jc w:val="both"/>
        <w:rPr>
          <w:rFonts w:cs="Times New Roman"/>
          <w:lang w:val="es-ES"/>
        </w:rPr>
      </w:pPr>
      <w:r>
        <w:rPr>
          <w:rFonts w:cs="Times New Roman"/>
          <w:lang w:val="es-ES"/>
        </w:rPr>
        <w:t xml:space="preserve">Para esta investigación se consideraron 5 tipos diferentes de estados que puede tener una solicitud, estos estados servirán para determinar en qué parte del proceso se encontraba la solicitud. Estos 5 estados fueron ‘Nuevo’, ‘Admitido’, ‘Infundado’, ‘En Proceso’ y ‘Solucionado’. Con el fin de filtrar los reclamos que no correspondían a la IPRESS donde se estaba reclamando, se ideo el estado ‘Nuevo’ para que su personal pueda determinar si es una solicitud admisible dentro de una determinada IPRESS. Si la solicitud era admisible, se le colocaba el estado ‘Admitido’ y cuando se empezarán a gestionar pasos para solucionar pasaría automáticamente a ‘En Proceso’. En caso de que no se considerará </w:t>
      </w:r>
      <w:r>
        <w:rPr>
          <w:rFonts w:cs="Times New Roman"/>
          <w:lang w:val="es-ES"/>
        </w:rPr>
        <w:lastRenderedPageBreak/>
        <w:t>admisible, esta solicitud se consideraría ‘Infundado’ y se comunicaría con el ciudadano solicitante para que colocara su solicitud de manera correcta.</w:t>
      </w:r>
    </w:p>
    <w:p w14:paraId="42482173" w14:textId="77777777" w:rsidR="00F609A6" w:rsidRPr="0039004D" w:rsidRDefault="00F609A6" w:rsidP="00AD5B2F">
      <w:pPr>
        <w:spacing w:line="360" w:lineRule="auto"/>
        <w:jc w:val="both"/>
        <w:rPr>
          <w:rFonts w:cs="Times New Roman"/>
        </w:rPr>
      </w:pPr>
    </w:p>
    <w:p w14:paraId="643809B3" w14:textId="77777777" w:rsidR="00901DC8" w:rsidRDefault="00766B86" w:rsidP="00AD5B2F">
      <w:pPr>
        <w:spacing w:line="360" w:lineRule="auto"/>
        <w:jc w:val="both"/>
        <w:rPr>
          <w:rFonts w:cs="Times New Roman"/>
        </w:rPr>
      </w:pPr>
      <w:r>
        <w:rPr>
          <w:rFonts w:cs="Times New Roman"/>
        </w:rPr>
        <w:t>Para los prototipos funcionales</w:t>
      </w:r>
      <w:r w:rsidR="00A901F3" w:rsidRPr="0039004D">
        <w:rPr>
          <w:rFonts w:cs="Times New Roman"/>
        </w:rPr>
        <w:t xml:space="preserve"> se </w:t>
      </w:r>
      <w:r w:rsidR="00203952" w:rsidRPr="0039004D">
        <w:rPr>
          <w:rFonts w:cs="Times New Roman"/>
        </w:rPr>
        <w:t>eligió</w:t>
      </w:r>
      <w:r w:rsidR="00A901F3" w:rsidRPr="0039004D">
        <w:rPr>
          <w:rFonts w:cs="Times New Roman"/>
        </w:rPr>
        <w:t xml:space="preserve"> la misma paleta de colores que utiliza actualmente SUSALUD para construir las primeras versiones del sistema.</w:t>
      </w:r>
      <w:r w:rsidR="005E5321" w:rsidRPr="0039004D">
        <w:rPr>
          <w:rFonts w:cs="Times New Roman"/>
        </w:rPr>
        <w:t xml:space="preserve"> </w:t>
      </w:r>
      <w:r w:rsidR="00F15F0B" w:rsidRPr="0039004D">
        <w:rPr>
          <w:rFonts w:cs="Times New Roman"/>
        </w:rPr>
        <w:t xml:space="preserve">Se prototiparon todas pantallas planteadas y se </w:t>
      </w:r>
      <w:r w:rsidR="00A901F3" w:rsidRPr="0039004D">
        <w:rPr>
          <w:rFonts w:cs="Times New Roman"/>
        </w:rPr>
        <w:t>hicieron copias de estas pantallas para poder realizar un flujo por cada tipo de usuario y que no hubiera confusión entre las pantallas planteadas.</w:t>
      </w:r>
    </w:p>
    <w:p w14:paraId="54D8F876" w14:textId="77777777" w:rsidR="000F72A9" w:rsidRDefault="00901DC8" w:rsidP="00AD5B2F">
      <w:pPr>
        <w:spacing w:line="360" w:lineRule="auto"/>
        <w:jc w:val="both"/>
        <w:rPr>
          <w:rFonts w:cs="Times New Roman"/>
        </w:rPr>
      </w:pPr>
      <w:r>
        <w:rPr>
          <w:rFonts w:cs="Times New Roman"/>
        </w:rPr>
        <w:t>La versión final del prototipo se encuentra en</w:t>
      </w:r>
      <w:r w:rsidR="000F72A9">
        <w:rPr>
          <w:rFonts w:cs="Times New Roman"/>
        </w:rPr>
        <w:t>:</w:t>
      </w:r>
    </w:p>
    <w:p w14:paraId="22C097F1" w14:textId="77777777" w:rsidR="00203952" w:rsidRDefault="00E7463B" w:rsidP="000F72A9">
      <w:pPr>
        <w:spacing w:line="360" w:lineRule="auto"/>
        <w:jc w:val="center"/>
        <w:rPr>
          <w:rFonts w:cs="Times New Roman"/>
        </w:rPr>
      </w:pPr>
      <w:hyperlink r:id="rId12" w:anchor="g=1&amp;p=gestores" w:history="1">
        <w:r w:rsidR="000F72A9" w:rsidRPr="001D581F">
          <w:rPr>
            <w:rStyle w:val="Hipervnculo"/>
            <w:rFonts w:cs="Times New Roman"/>
          </w:rPr>
          <w:t>https://sx7lvw.axshare.com/#g=1&amp;p=gestores</w:t>
        </w:r>
      </w:hyperlink>
    </w:p>
    <w:p w14:paraId="5191C08E" w14:textId="77777777" w:rsidR="000F72A9" w:rsidRDefault="000F72A9" w:rsidP="00AD5B2F">
      <w:pPr>
        <w:spacing w:line="360" w:lineRule="auto"/>
        <w:jc w:val="both"/>
        <w:rPr>
          <w:rFonts w:cs="Times New Roman"/>
        </w:rPr>
      </w:pPr>
    </w:p>
    <w:p w14:paraId="5F94F6C7" w14:textId="77777777" w:rsidR="00766B86" w:rsidRDefault="00766B86" w:rsidP="00AD5B2F">
      <w:pPr>
        <w:spacing w:line="360" w:lineRule="auto"/>
        <w:jc w:val="both"/>
        <w:rPr>
          <w:rFonts w:cs="Times New Roman"/>
        </w:rPr>
      </w:pPr>
    </w:p>
    <w:p w14:paraId="70CC1F69" w14:textId="77777777" w:rsidR="00766B86" w:rsidRDefault="00766B86" w:rsidP="00AD5B2F">
      <w:pPr>
        <w:spacing w:line="360" w:lineRule="auto"/>
        <w:jc w:val="both"/>
        <w:rPr>
          <w:rFonts w:cs="Times New Roman"/>
        </w:rPr>
      </w:pPr>
      <w:commentRangeStart w:id="47"/>
      <w:r>
        <w:rPr>
          <w:rFonts w:cs="Times New Roman"/>
        </w:rPr>
        <w:t>Viendo los alcances del prototipo se realizó la ideación de tareas específicas por tipo de usuarios, se detallan a continuación:</w:t>
      </w:r>
    </w:p>
    <w:p w14:paraId="61DDE74B" w14:textId="77777777" w:rsidR="00B075F0" w:rsidRPr="0039004D" w:rsidRDefault="00B075F0" w:rsidP="00B075F0">
      <w:pPr>
        <w:pStyle w:val="Prrafodelista"/>
        <w:numPr>
          <w:ilvl w:val="0"/>
          <w:numId w:val="26"/>
        </w:numPr>
        <w:spacing w:line="360" w:lineRule="auto"/>
        <w:jc w:val="both"/>
        <w:rPr>
          <w:color w:val="000000" w:themeColor="text1"/>
        </w:rPr>
      </w:pPr>
      <w:r w:rsidRPr="0039004D">
        <w:rPr>
          <w:rFonts w:cs="Times New Roman"/>
        </w:rPr>
        <w:t xml:space="preserve">Personal de SUSALUD: </w:t>
      </w:r>
    </w:p>
    <w:p w14:paraId="18FF14AC"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han mandado a averiguar sobre la cantidad de reclamos del tipo de Historia Clínica que se encuentran siendo revisados actualmente. Utilizando la herramienta dada, donde encontraría dicha información. </w:t>
      </w:r>
    </w:p>
    <w:p w14:paraId="0CC8B798"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¿Y si le pidieran gráficos sobre lo mismo? </w:t>
      </w:r>
    </w:p>
    <w:p w14:paraId="0B380309"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piden que averigüe cuantos reclamos han sido solucionados en lo que va del año. Utilizando la herramienta, ¿dónde encontraría dicha información? </w:t>
      </w:r>
    </w:p>
    <w:p w14:paraId="7ED92850" w14:textId="77777777" w:rsidR="00B075F0" w:rsidRDefault="00B075F0" w:rsidP="00B075F0">
      <w:pPr>
        <w:pStyle w:val="Prrafodelista"/>
        <w:numPr>
          <w:ilvl w:val="0"/>
          <w:numId w:val="28"/>
        </w:numPr>
        <w:spacing w:line="360" w:lineRule="auto"/>
        <w:jc w:val="both"/>
        <w:rPr>
          <w:color w:val="000000" w:themeColor="text1"/>
        </w:rPr>
      </w:pPr>
      <w:r w:rsidRPr="0039004D">
        <w:rPr>
          <w:color w:val="000000" w:themeColor="text1"/>
        </w:rPr>
        <w:t>Desea poder colocar un nuevo paso hacia la resolución de una solicitud que se encuentra actualmente siendo revisada. Utilizando la herramienta, ¿dónde añadiría esta información?</w:t>
      </w:r>
    </w:p>
    <w:p w14:paraId="6BEC802B" w14:textId="77777777" w:rsidR="008C4674" w:rsidRPr="008C4674" w:rsidRDefault="008C4674" w:rsidP="008C4674">
      <w:pPr>
        <w:spacing w:line="360" w:lineRule="auto"/>
        <w:jc w:val="both"/>
        <w:rPr>
          <w:color w:val="000000" w:themeColor="text1"/>
        </w:rPr>
      </w:pPr>
    </w:p>
    <w:p w14:paraId="6AFDDC3E" w14:textId="77777777" w:rsidR="00B075F0" w:rsidRPr="0039004D" w:rsidRDefault="00C1339E" w:rsidP="00B075F0">
      <w:pPr>
        <w:pStyle w:val="Prrafodelista"/>
        <w:numPr>
          <w:ilvl w:val="0"/>
          <w:numId w:val="26"/>
        </w:numPr>
        <w:spacing w:line="360" w:lineRule="auto"/>
        <w:jc w:val="both"/>
        <w:rPr>
          <w:rFonts w:cs="Times New Roman"/>
        </w:rPr>
      </w:pPr>
      <w:r>
        <w:rPr>
          <w:rFonts w:cs="Times New Roman"/>
        </w:rPr>
        <w:t>Gestores</w:t>
      </w:r>
      <w:r w:rsidR="00B075F0" w:rsidRPr="0039004D">
        <w:rPr>
          <w:rFonts w:cs="Times New Roman"/>
        </w:rPr>
        <w:t xml:space="preserve"> de IPRESS:</w:t>
      </w:r>
    </w:p>
    <w:p w14:paraId="27F722A6" w14:textId="77777777" w:rsidR="00B075F0" w:rsidRPr="0039004D" w:rsidRDefault="00B075F0" w:rsidP="00B075F0">
      <w:pPr>
        <w:pStyle w:val="Prrafodelista"/>
        <w:numPr>
          <w:ilvl w:val="0"/>
          <w:numId w:val="27"/>
        </w:numPr>
        <w:spacing w:line="360" w:lineRule="auto"/>
        <w:jc w:val="both"/>
      </w:pPr>
      <w:r w:rsidRPr="0039004D">
        <w:t>Se aproxima un ciudadano a explicar que tuvo un problema dentro de una IPRESS y presento un reclamo sobre ello, el ciudadano le entrega el número del reclamo que le dieron y quiere que Ud. le indique si esta siento revisado o no para que sea solucionado. ¿Utilizando este aplicativo, donde encontraría esta información?</w:t>
      </w:r>
    </w:p>
    <w:p w14:paraId="4EF8F1FA" w14:textId="77777777" w:rsidR="00B075F0" w:rsidRPr="0039004D" w:rsidRDefault="00B075F0" w:rsidP="00B075F0">
      <w:pPr>
        <w:pStyle w:val="Prrafodelista"/>
        <w:numPr>
          <w:ilvl w:val="0"/>
          <w:numId w:val="27"/>
        </w:numPr>
        <w:spacing w:line="360" w:lineRule="auto"/>
        <w:jc w:val="both"/>
      </w:pPr>
      <w:r w:rsidRPr="0039004D">
        <w:t>Le han encargado averiguar cuál es el rec</w:t>
      </w:r>
      <w:r>
        <w:t>lamo más recurrente dentro de su</w:t>
      </w:r>
      <w:r w:rsidRPr="0039004D">
        <w:t xml:space="preserve"> IPRESS ¿Utilizando este aplicativo, donde encontraría dicha información?</w:t>
      </w:r>
    </w:p>
    <w:p w14:paraId="3F67DC16" w14:textId="77777777" w:rsidR="00B075F0" w:rsidRPr="0039004D" w:rsidRDefault="00B075F0" w:rsidP="00B075F0">
      <w:pPr>
        <w:pStyle w:val="Prrafodelista"/>
        <w:numPr>
          <w:ilvl w:val="0"/>
          <w:numId w:val="26"/>
        </w:numPr>
        <w:spacing w:line="360" w:lineRule="auto"/>
        <w:jc w:val="both"/>
      </w:pPr>
      <w:r w:rsidRPr="0039004D">
        <w:lastRenderedPageBreak/>
        <w:t>Ciudadanos:</w:t>
      </w:r>
    </w:p>
    <w:p w14:paraId="0E7310C9" w14:textId="77777777" w:rsidR="00B075F0" w:rsidRPr="0039004D" w:rsidRDefault="00B075F0" w:rsidP="00B075F0">
      <w:pPr>
        <w:pStyle w:val="Prrafodelista"/>
        <w:numPr>
          <w:ilvl w:val="0"/>
          <w:numId w:val="29"/>
        </w:numPr>
        <w:spacing w:line="360" w:lineRule="auto"/>
        <w:jc w:val="both"/>
        <w:rPr>
          <w:color w:val="000000" w:themeColor="text1"/>
        </w:rPr>
      </w:pPr>
      <w:r w:rsidRPr="0039004D">
        <w:rPr>
          <w:color w:val="000000" w:themeColor="text1"/>
        </w:rPr>
        <w:t xml:space="preserve">Fue a acompañar a su familiar cercano al hospital debido a que venía quejándose de dolor abdominal por varios días, cuando llegaron al hospital se demoraron alrededor de 3 horas para que un médico pudiera revisar a su familiar. Ud. Desea presentar un reclamo sobre esto, utilizando el aplicativo, </w:t>
      </w:r>
      <w:r>
        <w:rPr>
          <w:color w:val="000000" w:themeColor="text1"/>
        </w:rPr>
        <w:t>¿C</w:t>
      </w:r>
      <w:r w:rsidRPr="0039004D">
        <w:rPr>
          <w:color w:val="000000" w:themeColor="text1"/>
        </w:rPr>
        <w:t>ómo colocaría un reclamo nuevo?</w:t>
      </w:r>
    </w:p>
    <w:p w14:paraId="6F57ABDC" w14:textId="77777777" w:rsidR="00B075F0" w:rsidRPr="00956341" w:rsidRDefault="00B075F0" w:rsidP="00AD5B2F">
      <w:pPr>
        <w:pStyle w:val="Prrafodelista"/>
        <w:numPr>
          <w:ilvl w:val="0"/>
          <w:numId w:val="29"/>
        </w:numPr>
        <w:spacing w:line="360" w:lineRule="auto"/>
        <w:jc w:val="both"/>
        <w:rPr>
          <w:color w:val="000000" w:themeColor="text1"/>
        </w:rPr>
      </w:pPr>
      <w:r w:rsidRPr="0039004D">
        <w:rPr>
          <w:color w:val="000000" w:themeColor="text1"/>
        </w:rPr>
        <w:t>Ahora Ud. Tiene dolor abdominal por varios días, luego de la experiencia no tan placentera de la vez anterior desea poder inves</w:t>
      </w:r>
      <w:r>
        <w:rPr>
          <w:color w:val="000000" w:themeColor="text1"/>
        </w:rPr>
        <w:t>tigar un poco sobre qué establecimiento</w:t>
      </w:r>
      <w:r w:rsidRPr="0039004D">
        <w:rPr>
          <w:color w:val="000000" w:themeColor="text1"/>
        </w:rPr>
        <w:t xml:space="preserve"> de salud tiene menos reclamos que otros</w:t>
      </w:r>
      <w:r>
        <w:rPr>
          <w:color w:val="000000" w:themeColor="text1"/>
        </w:rPr>
        <w:t xml:space="preserve"> para atenderse</w:t>
      </w:r>
      <w:r w:rsidRPr="0039004D">
        <w:rPr>
          <w:color w:val="000000" w:themeColor="text1"/>
        </w:rPr>
        <w:t xml:space="preserve">. ¿Utilizando esta herramienta, </w:t>
      </w:r>
      <w:r w:rsidR="00956341">
        <w:rPr>
          <w:color w:val="000000" w:themeColor="text1"/>
        </w:rPr>
        <w:t>donde buscaría esta información?</w:t>
      </w:r>
    </w:p>
    <w:commentRangeEnd w:id="47"/>
    <w:p w14:paraId="116903A5" w14:textId="77777777" w:rsidR="00F609A6" w:rsidRDefault="00367B22" w:rsidP="00F6143B">
      <w:pPr>
        <w:spacing w:line="360" w:lineRule="auto"/>
        <w:jc w:val="both"/>
        <w:rPr>
          <w:rFonts w:cs="Times New Roman"/>
        </w:rPr>
      </w:pPr>
      <w:r>
        <w:rPr>
          <w:rStyle w:val="Refdecomentario"/>
        </w:rPr>
        <w:commentReference w:id="47"/>
      </w:r>
    </w:p>
    <w:p w14:paraId="04BD9A00" w14:textId="77777777" w:rsidR="00F6143B" w:rsidRDefault="00F6143B" w:rsidP="00F6143B">
      <w:pPr>
        <w:spacing w:line="360" w:lineRule="auto"/>
        <w:jc w:val="both"/>
      </w:pPr>
      <w:commentRangeStart w:id="48"/>
      <w:r w:rsidRPr="0039004D">
        <w:t xml:space="preserve">A cada </w:t>
      </w:r>
      <w:r w:rsidR="00766B86">
        <w:t>usuario se le dio a resolver sus</w:t>
      </w:r>
      <w:r w:rsidRPr="0039004D">
        <w:t xml:space="preserve"> tareas dependiendo de su tipo de usuario</w:t>
      </w:r>
      <w:r w:rsidR="00766B86">
        <w:t xml:space="preserve"> y se observó</w:t>
      </w:r>
      <w:r w:rsidR="006F4488" w:rsidRPr="0039004D">
        <w:t xml:space="preserve"> </w:t>
      </w:r>
      <w:r w:rsidR="00F8187A" w:rsidRPr="0039004D">
        <w:t>cómo</w:t>
      </w:r>
      <w:r w:rsidR="006F4488" w:rsidRPr="0039004D">
        <w:t xml:space="preserve"> es que ellos</w:t>
      </w:r>
      <w:r w:rsidR="00766B86">
        <w:t xml:space="preserve"> la resolv</w:t>
      </w:r>
      <w:r w:rsidR="006F4488" w:rsidRPr="0039004D">
        <w:t>ían para determinar si la forma en</w:t>
      </w:r>
      <w:r w:rsidR="00766B86">
        <w:t xml:space="preserve"> que lo resolvieron, era la forma en cómo se pensó resolver originalmente</w:t>
      </w:r>
      <w:r w:rsidRPr="0039004D">
        <w:t xml:space="preserve">. Si se encontraban </w:t>
      </w:r>
      <w:r w:rsidR="00766B86">
        <w:t>muchas dificultades</w:t>
      </w:r>
      <w:r w:rsidRPr="0039004D">
        <w:t xml:space="preserve"> en </w:t>
      </w:r>
      <w:r w:rsidR="006508E1" w:rsidRPr="0039004D">
        <w:t>cómo</w:t>
      </w:r>
      <w:r w:rsidR="00766B86">
        <w:t xml:space="preserve"> lo resolvieron y como fue planteado por el investigador, era necesario un</w:t>
      </w:r>
      <w:r w:rsidRPr="0039004D">
        <w:t xml:space="preserve"> rediseño de esa parte del p</w:t>
      </w:r>
      <w:r w:rsidR="00766B86">
        <w:t>rototipo</w:t>
      </w:r>
      <w:r w:rsidRPr="0039004D">
        <w:t>.</w:t>
      </w:r>
      <w:r w:rsidR="00BD00DA" w:rsidRPr="0039004D">
        <w:t xml:space="preserve"> </w:t>
      </w:r>
      <w:commentRangeEnd w:id="48"/>
      <w:r w:rsidR="00367B22">
        <w:rPr>
          <w:rStyle w:val="Refdecomentario"/>
        </w:rPr>
        <w:commentReference w:id="48"/>
      </w:r>
    </w:p>
    <w:p w14:paraId="78C9A94B" w14:textId="77777777" w:rsidR="00F8187A" w:rsidRDefault="00F8187A" w:rsidP="00F6143B">
      <w:pPr>
        <w:spacing w:line="360" w:lineRule="auto"/>
        <w:jc w:val="both"/>
      </w:pPr>
    </w:p>
    <w:p w14:paraId="6B70A465" w14:textId="77777777" w:rsidR="00F8187A" w:rsidRPr="00FF1E1B" w:rsidRDefault="00F8187A" w:rsidP="009E44F3">
      <w:pPr>
        <w:pStyle w:val="Ttulo2"/>
      </w:pPr>
      <w:bookmarkStart w:id="49" w:name="_Toc510209123"/>
      <w:r w:rsidRPr="00FF1E1B">
        <w:t>Fase de Pruebas</w:t>
      </w:r>
      <w:bookmarkEnd w:id="49"/>
    </w:p>
    <w:p w14:paraId="5B5FA429" w14:textId="77777777" w:rsidR="00F8187A" w:rsidRDefault="00F8187A" w:rsidP="00F6143B">
      <w:pPr>
        <w:spacing w:line="360" w:lineRule="auto"/>
        <w:jc w:val="both"/>
      </w:pPr>
    </w:p>
    <w:p w14:paraId="7F29A144" w14:textId="77777777" w:rsidR="00F8187A" w:rsidRDefault="00F8187A" w:rsidP="00F6143B">
      <w:pPr>
        <w:spacing w:line="360" w:lineRule="auto"/>
        <w:jc w:val="both"/>
      </w:pPr>
      <w:r>
        <w:t xml:space="preserve">En esta fase se concertaron entrevistas con 10 de los entrevistados de la primera ronda, no se pudo concretar </w:t>
      </w:r>
      <w:r w:rsidR="009F5AB0">
        <w:t>visitas a</w:t>
      </w:r>
      <w:r>
        <w:t xml:space="preserve"> los otros 11 entrevistados debido a que no se encontraban disponibles. Adicionalmente, se entrevistaron a 5 personas más que cumplían con ser de uno de los tipos de usuarios antes mencionados. </w:t>
      </w:r>
      <w:r w:rsidR="0079477F">
        <w:t>Para esta fase, todos los entrevistados fueron encontrados por conveniencia y se dividieron de la siguiente manera por tipo de usuario:</w:t>
      </w:r>
    </w:p>
    <w:p w14:paraId="7B1CAEE0" w14:textId="77777777" w:rsidR="006D0710" w:rsidRDefault="006D0710" w:rsidP="00F6143B">
      <w:pPr>
        <w:spacing w:line="360" w:lineRule="auto"/>
        <w:jc w:val="both"/>
      </w:pPr>
    </w:p>
    <w:p w14:paraId="166DCD46" w14:textId="77777777" w:rsidR="0079477F" w:rsidRDefault="0079477F" w:rsidP="0079477F">
      <w:pPr>
        <w:pStyle w:val="Prrafodelista"/>
        <w:numPr>
          <w:ilvl w:val="0"/>
          <w:numId w:val="38"/>
        </w:numPr>
        <w:spacing w:line="360" w:lineRule="auto"/>
        <w:jc w:val="both"/>
      </w:pPr>
      <w:r>
        <w:t xml:space="preserve">Personal de SUSALUD: 3 entrevistados en total. </w:t>
      </w:r>
    </w:p>
    <w:p w14:paraId="0D68C0B0" w14:textId="77777777" w:rsidR="0079477F" w:rsidRDefault="0079477F" w:rsidP="0079477F">
      <w:pPr>
        <w:pStyle w:val="Prrafodelista"/>
        <w:numPr>
          <w:ilvl w:val="0"/>
          <w:numId w:val="38"/>
        </w:numPr>
        <w:spacing w:line="360" w:lineRule="auto"/>
        <w:jc w:val="both"/>
      </w:pPr>
      <w:r>
        <w:t>Gestores de IPRESS: 6 entrevistados en total. Todos encontrados por referencia al ser informantes claves.</w:t>
      </w:r>
    </w:p>
    <w:p w14:paraId="06B4D3A4" w14:textId="77777777" w:rsidR="0079477F" w:rsidRDefault="0079477F" w:rsidP="0079477F">
      <w:pPr>
        <w:pStyle w:val="Prrafodelista"/>
        <w:numPr>
          <w:ilvl w:val="0"/>
          <w:numId w:val="38"/>
        </w:numPr>
        <w:spacing w:line="360" w:lineRule="auto"/>
        <w:jc w:val="both"/>
      </w:pPr>
      <w:r>
        <w:t xml:space="preserve">Ciudadanos: 6 entrevistados en total. 3 encontrados dentro de la red del investigador referidos por ser ciudadanos con alta tendencia a presentar reclamos </w:t>
      </w:r>
      <w:r>
        <w:lastRenderedPageBreak/>
        <w:t>y 3 encontrados en el Hospital Nacional Cayetano Heredia mientras esperaban que atendieran a su familiar.</w:t>
      </w:r>
    </w:p>
    <w:p w14:paraId="6227FACA" w14:textId="77777777" w:rsidR="00B25754" w:rsidRDefault="00B25754" w:rsidP="00B25754">
      <w:pPr>
        <w:pStyle w:val="Prrafodelista"/>
        <w:spacing w:line="360" w:lineRule="auto"/>
        <w:jc w:val="both"/>
      </w:pPr>
    </w:p>
    <w:p w14:paraId="32CD0AC6" w14:textId="77777777" w:rsidR="005F185B" w:rsidRDefault="005F185B" w:rsidP="0079477F">
      <w:pPr>
        <w:spacing w:line="360" w:lineRule="auto"/>
        <w:jc w:val="both"/>
      </w:pPr>
    </w:p>
    <w:p w14:paraId="7F231D46" w14:textId="77777777" w:rsidR="00C95D94" w:rsidRDefault="00C95D94" w:rsidP="0079477F">
      <w:pPr>
        <w:spacing w:line="360" w:lineRule="auto"/>
        <w:jc w:val="both"/>
      </w:pPr>
      <w:r>
        <w:t xml:space="preserve">De los 15 entrevistados, 9 fueron mujeres y 6 fueron hombres. De los 15, 3 se encontraban en el rango de edad entre 18 y 29 años de edad, 2 entre los 30 y los 49 años y 10 se encontraban entre los 50 y 64 años de edad. Los 15 se identificaron como personas tecnológicas ya que utilizan con frecuencia diaria dispositivos con conexión a internet. </w:t>
      </w:r>
      <w:r w:rsidR="005746B8">
        <w:t>Todos manifestaron que se conectan por medio de un Smartphone</w:t>
      </w:r>
      <w:r w:rsidR="005F11B8">
        <w:t>.</w:t>
      </w:r>
      <w:r w:rsidR="005746B8">
        <w:t xml:space="preserve"> 3</w:t>
      </w:r>
      <w:r w:rsidR="005F11B8">
        <w:t xml:space="preserve"> utilizan exclusivamente este dispositivo</w:t>
      </w:r>
      <w:r w:rsidR="005746B8">
        <w:t xml:space="preserve"> </w:t>
      </w:r>
      <w:r w:rsidR="005F11B8">
        <w:t>para conectarse a internet</w:t>
      </w:r>
      <w:r w:rsidR="005746B8">
        <w:t>. Adicionalmente, 2 personas se conectan también por medio de una Tablet, 7 personas por medio de una computadora portátil o de escritorio y 3 personas manifestaron que se conectan a internet mediante Smartphone, Tablet y computadora portátil o de escritorio.</w:t>
      </w:r>
    </w:p>
    <w:p w14:paraId="01271459" w14:textId="77777777" w:rsidR="00757090" w:rsidRDefault="00757090" w:rsidP="0079477F">
      <w:pPr>
        <w:spacing w:line="360" w:lineRule="auto"/>
        <w:jc w:val="both"/>
      </w:pPr>
    </w:p>
    <w:p w14:paraId="53444F01" w14:textId="77777777" w:rsidR="0040714E" w:rsidRDefault="005F185B" w:rsidP="0079477F">
      <w:pPr>
        <w:spacing w:line="360" w:lineRule="auto"/>
        <w:jc w:val="both"/>
      </w:pPr>
      <w:r>
        <w:t xml:space="preserve">Dado que la metodología de </w:t>
      </w:r>
      <w:r w:rsidR="007A54FF">
        <w:t>UCD</w:t>
      </w:r>
      <w:r>
        <w:t xml:space="preserve"> implica que la fase de prueba y la fase de diseño </w:t>
      </w:r>
      <w:r w:rsidR="000A2EE5">
        <w:t>sean</w:t>
      </w:r>
      <w:r>
        <w:t xml:space="preserve"> iterativa</w:t>
      </w:r>
      <w:r w:rsidR="000A2EE5">
        <w:t>s</w:t>
      </w:r>
      <w:r>
        <w:t>, se itero al menos una vez dependiendo de lo que se fue observando durante las pruebas. Para los gestores de IPRESS y ciudadanos se iteró 2 veces, siendo la primera entre el 3er y 4to entrevistado y la segunda fue una vez terminadas la 6ta prueba. En el caso del Personal de SUSALUD solo se pudo iterar 1 vez debido a que no se pudo encontrar más personal que estuviera disponible para hacer las pruebas durante el tiempo establecido para ellas. En estas</w:t>
      </w:r>
      <w:r w:rsidR="00AC1607">
        <w:t xml:space="preserve"> iteraciones se hicieron cambios</w:t>
      </w:r>
      <w:r>
        <w:t xml:space="preserve"> </w:t>
      </w:r>
      <w:r w:rsidR="00AC1607">
        <w:t xml:space="preserve">mínimos </w:t>
      </w:r>
      <w:r>
        <w:t xml:space="preserve">de </w:t>
      </w:r>
      <w:r w:rsidR="00AC1607">
        <w:t>diseño, principalmente cambios de ubicación de elementos dentro del prototipo y del lenguaje utilizado. Estos cambios se hicieron para que los usuarios entendieran mejor lo que les brindaba cada pantalla. Para todos los tipos de usuario se vio la necesidad de la creación de una pantalla adicional de Inicio ya que se pudo observar que los usuarios tienen una tendencia a buscar esta pantalla como un punto clave en su interacción con el sistema. No se necesitaron agregar más pantallas ni hacer cambios sobre el flujo planteado</w:t>
      </w:r>
      <w:r w:rsidR="00814F75">
        <w:t xml:space="preserve"> de pantallas</w:t>
      </w:r>
      <w:r w:rsidR="00AC1607">
        <w:t xml:space="preserve"> ya que todos los usuarios pudieron seguirlo sin ningún problema. </w:t>
      </w:r>
      <w:r w:rsidR="00814F75">
        <w:t xml:space="preserve">Ningún usuario tuvo comentarios acerca de la disposición principal de los elementos en el sistema y es por esto que el prototipo no presento cambios significativos. Varios usuarios dieron sugerencias sobre cómo podría mejorarse utilizando diferentes tecnologías para ciertas partes específicas, como la inclusión de un asistente que guie a través del sistema, un chat virtual en tiempo real y estadísticas expandibles. Estas sugerencias fueron tomadas en </w:t>
      </w:r>
      <w:r w:rsidR="00814F75">
        <w:lastRenderedPageBreak/>
        <w:t>cuenta pero no se agregaron en el prototipo debido a que se consideraro</w:t>
      </w:r>
      <w:r w:rsidR="00EC774C">
        <w:t xml:space="preserve">n como mejoras no fundamentales para </w:t>
      </w:r>
      <w:r w:rsidR="00B25754">
        <w:t>lo que se quería evaluar</w:t>
      </w:r>
      <w:r w:rsidR="00EC774C">
        <w:t xml:space="preserve">. </w:t>
      </w:r>
    </w:p>
    <w:p w14:paraId="7E97CDCD" w14:textId="77777777" w:rsidR="0040714E" w:rsidRDefault="0040714E" w:rsidP="0079477F">
      <w:pPr>
        <w:spacing w:line="360" w:lineRule="auto"/>
        <w:jc w:val="both"/>
      </w:pPr>
    </w:p>
    <w:p w14:paraId="20BF211E" w14:textId="77777777" w:rsidR="005F185B" w:rsidRDefault="0040714E" w:rsidP="0079477F">
      <w:pPr>
        <w:spacing w:line="360" w:lineRule="auto"/>
        <w:jc w:val="both"/>
      </w:pPr>
      <w:r>
        <w:t>Acerca de las tareas planteadas, el 87.5% de los entrevistados no tuvieron presentaron inconvenientes en realizarla y siguieron el flujo planteado por el investigador.  Sobre la comprensión de las pantal</w:t>
      </w:r>
      <w:r w:rsidR="00B25754">
        <w:t>las planteadas, ninguno presentó</w:t>
      </w:r>
      <w:r>
        <w:t xml:space="preserve"> problemas en entender someramente el propósito de cada una de estas pantallas. En el caso de SUSALUD, plantearon que se reorganizará las pantallas brindadas dentro del menú para que no se dieran confusiones, pero se pudo verificar que otros tipos de usuarios no presentaban estas confusiones con la organización brindada de las pantallas.</w:t>
      </w:r>
    </w:p>
    <w:p w14:paraId="5F664840" w14:textId="77777777" w:rsidR="00EC774C" w:rsidRDefault="00EC774C" w:rsidP="0079477F">
      <w:pPr>
        <w:spacing w:line="360" w:lineRule="auto"/>
        <w:jc w:val="both"/>
      </w:pPr>
    </w:p>
    <w:p w14:paraId="71EE9C9C" w14:textId="77777777" w:rsidR="00BB13C4" w:rsidRDefault="00937F02" w:rsidP="0079477F">
      <w:pPr>
        <w:spacing w:line="360" w:lineRule="auto"/>
        <w:jc w:val="both"/>
      </w:pPr>
      <w:r>
        <w:t>Durante las pruebas, la aceptación que se pudo observar sobre el prototipo del sistema planteado fue mayoritaria. 12 de los 15 entrevistados expresaron que encontraban al prototipo c</w:t>
      </w:r>
      <w:r w:rsidR="00DC0C98">
        <w:t>omo ‘interesante’, ‘bien hecho’ y ‘amigable’</w:t>
      </w:r>
      <w:r>
        <w:t>. Los 3 entrevistados rest</w:t>
      </w:r>
      <w:r w:rsidR="00C61699">
        <w:t xml:space="preserve">antes no dieron cumplidos al sistema pero tampoco expresaron descontento con lo mostrado. </w:t>
      </w:r>
    </w:p>
    <w:p w14:paraId="69FAF2F2" w14:textId="77777777" w:rsidR="00BB13C4" w:rsidRDefault="00BB13C4" w:rsidP="0079477F">
      <w:pPr>
        <w:spacing w:line="360" w:lineRule="auto"/>
        <w:jc w:val="both"/>
      </w:pPr>
    </w:p>
    <w:p w14:paraId="5B472BDE" w14:textId="77777777" w:rsidR="00EC774C" w:rsidRDefault="00BB13C4" w:rsidP="0079477F">
      <w:pPr>
        <w:spacing w:line="360" w:lineRule="auto"/>
        <w:jc w:val="both"/>
      </w:pPr>
      <w:r>
        <w:t xml:space="preserve">Adicionalmente, 13 de los usuarios se vieron conformes con que el </w:t>
      </w:r>
      <w:r w:rsidR="00C23743">
        <w:t>término</w:t>
      </w:r>
      <w:r>
        <w:t xml:space="preserve"> de ‘Solicitudes’ en lugar del término ‘Reclamo’</w:t>
      </w:r>
      <w:r w:rsidR="00937F02">
        <w:t xml:space="preserve"> </w:t>
      </w:r>
      <w:r>
        <w:t xml:space="preserve">y solo 2 de ellos detallaron que le ven utilidad al sistema solo si sirve para manejar exclusivamente los reclamos. </w:t>
      </w:r>
      <w:r w:rsidR="00CB765D">
        <w:t>Sobre los estados de estos reclamos, hubo sugerencias de incluir el estado ‘No Solucionable’ debido a que existen reclamos que llegan a IPRESS que no tienen forma inmediata de solución.</w:t>
      </w:r>
    </w:p>
    <w:p w14:paraId="546ACA73" w14:textId="77777777" w:rsidR="00B25754" w:rsidRDefault="00B25754" w:rsidP="0079477F">
      <w:pPr>
        <w:spacing w:line="360" w:lineRule="auto"/>
        <w:jc w:val="both"/>
      </w:pPr>
    </w:p>
    <w:p w14:paraId="1FE57FB6" w14:textId="77777777" w:rsidR="00B25754" w:rsidRDefault="00B25754" w:rsidP="0079477F">
      <w:pPr>
        <w:spacing w:line="360" w:lineRule="auto"/>
        <w:jc w:val="both"/>
      </w:pPr>
      <w:r>
        <w:t xml:space="preserve">Finalmente, fueron los gestores de IPRESS los más interesados en el desarrollo de este sistema en algo funcional e inclusive algunos ofrecieron sus instalaciones para realizar pruebas piloto. </w:t>
      </w:r>
      <w:r w:rsidRPr="006A793B">
        <w:t xml:space="preserve">El personal de SUSALUD vio el sistema </w:t>
      </w:r>
      <w:r w:rsidR="00616D11" w:rsidRPr="006A793B">
        <w:t xml:space="preserve">útil pero lo compararon con un sistema </w:t>
      </w:r>
      <w:r w:rsidR="00362ED9" w:rsidRPr="006A793B">
        <w:t>que viene siendo desarrollado por ellos desde Setiembre del 2017</w:t>
      </w:r>
      <w:r w:rsidR="00616D11" w:rsidRPr="006A793B">
        <w:t>.</w:t>
      </w:r>
      <w:r w:rsidR="00616D11">
        <w:t xml:space="preserve"> </w:t>
      </w:r>
      <w:r>
        <w:t xml:space="preserve">Los ciudadanos mostraron una gran aceptación al sistema </w:t>
      </w:r>
      <w:r w:rsidR="00616D11">
        <w:t>pero detallaron que igual tendrían dudas sobre si los gestores de IPRESS revisarían esta información.</w:t>
      </w:r>
    </w:p>
    <w:p w14:paraId="42612C1A" w14:textId="77777777" w:rsidR="006D0710" w:rsidRDefault="006D0710" w:rsidP="0079477F">
      <w:pPr>
        <w:spacing w:line="360" w:lineRule="auto"/>
        <w:jc w:val="both"/>
      </w:pPr>
    </w:p>
    <w:p w14:paraId="24E5CA1F" w14:textId="77777777" w:rsidR="006D0710" w:rsidRDefault="006D0710" w:rsidP="0079477F">
      <w:pPr>
        <w:spacing w:line="360" w:lineRule="auto"/>
        <w:jc w:val="both"/>
      </w:pPr>
      <w:r>
        <w:t xml:space="preserve">Acerca de la tabla de clasificación de reclamos, se mostró la clasificación realizada a 8 participantes, 5 gestores de IPRESS y 3 personal de SUSALUD. </w:t>
      </w:r>
      <w:r w:rsidR="006103E0">
        <w:t xml:space="preserve">Ellos revisaron la clasificación dada y no hicieron ningún cambio de organización a pesar de que se les dio la oportunidad de reorganizarlo de la manera </w:t>
      </w:r>
      <w:r w:rsidR="00AF7F25">
        <w:t>que ellos creyeran conveniente.</w:t>
      </w:r>
      <w:r w:rsidR="007B2245">
        <w:t xml:space="preserve"> Los dos últimos entrevistado con el rol de personal de SUSALUD comentaron que han venido </w:t>
      </w:r>
      <w:r w:rsidR="007B2245">
        <w:lastRenderedPageBreak/>
        <w:t>trabajando en una clasificación nueva y que se encuentra próxima a ser aprobada, es por esto que prefirieron no hacer cambios en la clasificación plantead</w:t>
      </w:r>
      <w:r w:rsidR="005D3F7C">
        <w:t>a</w:t>
      </w:r>
      <w:r w:rsidR="007B2245">
        <w:t>.</w:t>
      </w:r>
    </w:p>
    <w:p w14:paraId="1E87D796" w14:textId="77777777" w:rsidR="006D0710" w:rsidRDefault="006D0710" w:rsidP="0079477F">
      <w:pPr>
        <w:spacing w:line="360" w:lineRule="auto"/>
        <w:jc w:val="both"/>
      </w:pPr>
    </w:p>
    <w:p w14:paraId="5C66648A" w14:textId="77777777" w:rsidR="006D0710" w:rsidRPr="0039004D" w:rsidRDefault="006D0710" w:rsidP="0079477F">
      <w:pPr>
        <w:spacing w:line="360" w:lineRule="auto"/>
        <w:jc w:val="both"/>
      </w:pPr>
    </w:p>
    <w:p w14:paraId="5F2BF42C" w14:textId="77777777" w:rsidR="00A12DD0" w:rsidRPr="0039004D" w:rsidRDefault="00A12DD0" w:rsidP="00262D6E">
      <w:pPr>
        <w:pStyle w:val="Ttulo1"/>
        <w:spacing w:line="360" w:lineRule="auto"/>
        <w:rPr>
          <w:rFonts w:cs="Times New Roman"/>
          <w:szCs w:val="24"/>
        </w:rPr>
      </w:pPr>
      <w:bookmarkStart w:id="50" w:name="_Toc510209124"/>
      <w:r w:rsidRPr="0039004D">
        <w:rPr>
          <w:rFonts w:cs="Times New Roman"/>
          <w:szCs w:val="24"/>
        </w:rPr>
        <w:lastRenderedPageBreak/>
        <w:t>Discusión</w:t>
      </w:r>
      <w:bookmarkEnd w:id="50"/>
    </w:p>
    <w:p w14:paraId="3443275C" w14:textId="77777777" w:rsidR="00FF28C7" w:rsidRDefault="00FF28C7" w:rsidP="00FF28C7">
      <w:pPr>
        <w:rPr>
          <w:lang w:val="es-ES"/>
        </w:rPr>
      </w:pPr>
    </w:p>
    <w:p w14:paraId="0F49B311" w14:textId="77777777" w:rsidR="00C1603F" w:rsidRDefault="00CF12CF" w:rsidP="00DC0C98">
      <w:pPr>
        <w:spacing w:line="360" w:lineRule="auto"/>
        <w:jc w:val="both"/>
        <w:rPr>
          <w:lang w:val="es-ES"/>
        </w:rPr>
      </w:pPr>
      <w:r>
        <w:rPr>
          <w:lang w:val="es-ES"/>
        </w:rPr>
        <w:t xml:space="preserve">Este </w:t>
      </w:r>
      <w:r w:rsidR="00696553">
        <w:rPr>
          <w:lang w:val="es-ES"/>
        </w:rPr>
        <w:t>es el primer estudio realizado</w:t>
      </w:r>
      <w:r w:rsidR="00C1603F">
        <w:rPr>
          <w:lang w:val="es-ES"/>
        </w:rPr>
        <w:t xml:space="preserve"> en Latinoamérica</w:t>
      </w:r>
      <w:r w:rsidR="00696553">
        <w:rPr>
          <w:lang w:val="es-ES"/>
        </w:rPr>
        <w:t xml:space="preserve"> donde se utili</w:t>
      </w:r>
      <w:r w:rsidR="0005532E">
        <w:rPr>
          <w:lang w:val="es-ES"/>
        </w:rPr>
        <w:t>za</w:t>
      </w:r>
      <w:r w:rsidR="00696553">
        <w:rPr>
          <w:lang w:val="es-ES"/>
        </w:rPr>
        <w:t xml:space="preserve"> el UCD para un sistema de información relacionado a </w:t>
      </w:r>
      <w:r w:rsidR="006F31B0">
        <w:rPr>
          <w:lang w:val="es-ES"/>
        </w:rPr>
        <w:t xml:space="preserve">la </w:t>
      </w:r>
      <w:r w:rsidR="00D30D4A">
        <w:rPr>
          <w:lang w:val="es-ES"/>
        </w:rPr>
        <w:t>gestión</w:t>
      </w:r>
      <w:r w:rsidR="00C1603F">
        <w:rPr>
          <w:lang w:val="es-ES"/>
        </w:rPr>
        <w:t xml:space="preserve"> los reclamos en el sector salud</w:t>
      </w:r>
      <w:r w:rsidR="00696553">
        <w:rPr>
          <w:lang w:val="es-ES"/>
        </w:rPr>
        <w:t xml:space="preserve">. </w:t>
      </w:r>
      <w:r w:rsidR="00C1603F">
        <w:rPr>
          <w:lang w:val="es-ES"/>
        </w:rPr>
        <w:t xml:space="preserve">Esta metodología ha mostrado ser necesaria para la implementación de Tecnologías de la </w:t>
      </w:r>
      <w:r w:rsidR="00D30D4A">
        <w:rPr>
          <w:lang w:val="es-ES"/>
        </w:rPr>
        <w:t>Información en el sector salud</w:t>
      </w:r>
      <w:r w:rsidR="00DF6B75">
        <w:rPr>
          <w:lang w:val="es-ES"/>
        </w:rPr>
        <w:t xml:space="preserve">. </w:t>
      </w:r>
    </w:p>
    <w:p w14:paraId="196740F6" w14:textId="77777777" w:rsidR="00EA18EF" w:rsidRDefault="00EA18EF" w:rsidP="00DC0C98">
      <w:pPr>
        <w:spacing w:line="360" w:lineRule="auto"/>
        <w:jc w:val="both"/>
        <w:rPr>
          <w:lang w:val="es-ES"/>
        </w:rPr>
      </w:pPr>
    </w:p>
    <w:p w14:paraId="2933D02C" w14:textId="423C191B" w:rsidR="00EA18EF" w:rsidRDefault="00EA18EF" w:rsidP="00DC0C98">
      <w:pPr>
        <w:spacing w:line="360" w:lineRule="auto"/>
        <w:jc w:val="both"/>
        <w:rPr>
          <w:lang w:val="es-ES"/>
        </w:rPr>
      </w:pPr>
      <w:r>
        <w:rPr>
          <w:lang w:val="es-ES"/>
        </w:rPr>
        <w:t xml:space="preserve">Luego de las entrevistas de la fase exploratoria, todos los tipos de usuarios encontrados como claves para </w:t>
      </w:r>
      <w:r w:rsidR="00D30D4A">
        <w:rPr>
          <w:lang w:val="es-ES"/>
        </w:rPr>
        <w:t>este estudio</w:t>
      </w:r>
      <w:r>
        <w:rPr>
          <w:lang w:val="es-ES"/>
        </w:rPr>
        <w:t xml:space="preserve"> resaltaron la importanci</w:t>
      </w:r>
      <w:r w:rsidR="00BF27D4">
        <w:rPr>
          <w:lang w:val="es-ES"/>
        </w:rPr>
        <w:t xml:space="preserve">a y necesidad de contar con una herramienta informática como la propuesta, que agilice la recepción de reclamos y permitiera su gestión y monitoreo. </w:t>
      </w:r>
      <w:r w:rsidR="00770D25">
        <w:rPr>
          <w:lang w:val="es-ES"/>
        </w:rPr>
        <w:t xml:space="preserve">En la literatura </w:t>
      </w:r>
      <w:r w:rsidR="00BF27D4">
        <w:rPr>
          <w:lang w:val="es-ES"/>
        </w:rPr>
        <w:t>se enc</w:t>
      </w:r>
      <w:r w:rsidR="00770D25">
        <w:rPr>
          <w:lang w:val="es-ES"/>
        </w:rPr>
        <w:t>uentran</w:t>
      </w:r>
      <w:r w:rsidR="00BF27D4">
        <w:rPr>
          <w:lang w:val="es-ES"/>
        </w:rPr>
        <w:t xml:space="preserve"> algunas iniciativas similares tanto en Chile </w:t>
      </w:r>
      <w:r w:rsidR="00EC2BAF">
        <w:rPr>
          <w:lang w:val="es-ES"/>
        </w:rPr>
        <w:fldChar w:fldCharType="begin" w:fldLock="1"/>
      </w:r>
      <w:r w:rsidR="00BD6E5F">
        <w:rPr>
          <w:lang w:val="es-ES"/>
        </w:rPr>
        <w:instrText>ADDIN CSL_CITATION { "citationItems" : [ { "id" : "ITEM-1", "itemData" : { "URL" : "http://www.supersalud.gob.cl/portal/w3-article-7592.html#online", "accessed" : { "date-parts" : [ [ "2018", "3", "27" ] ] }, "id" : "ITEM-1", "issued" : { "date-parts" : [ [ "0" ] ] }, "title" : "Superintendencia de Salud, Gobierno de Chile - Reclamo contra FONASA o ISAPRES", "type" : "webpage" }, "uris" : [ "http://www.mendeley.com/documents/?uuid=f181105a-e2f4-3149-9517-9b82ec14edb4" ] } ], "mendeley" : { "formattedCitation" : "(45)", "plainTextFormattedCitation" : "(45)", "previouslyFormattedCitation" : "(45)" }, "properties" : {  }, "schema" : "https://github.com/citation-style-language/schema/raw/master/csl-citation.json" }</w:instrText>
      </w:r>
      <w:r w:rsidR="00EC2BAF">
        <w:rPr>
          <w:lang w:val="es-ES"/>
        </w:rPr>
        <w:fldChar w:fldCharType="separate"/>
      </w:r>
      <w:r w:rsidR="00BD6E5F" w:rsidRPr="00BD6E5F">
        <w:rPr>
          <w:noProof/>
          <w:lang w:val="es-ES"/>
        </w:rPr>
        <w:t>(45)</w:t>
      </w:r>
      <w:r w:rsidR="00EC2BAF">
        <w:rPr>
          <w:lang w:val="es-ES"/>
        </w:rPr>
        <w:fldChar w:fldCharType="end"/>
      </w:r>
      <w:r w:rsidR="00BF27D4">
        <w:rPr>
          <w:lang w:val="es-ES"/>
        </w:rPr>
        <w:t xml:space="preserve"> como en Colombia </w:t>
      </w:r>
      <w:r w:rsidR="00EC2BAF">
        <w:rPr>
          <w:lang w:val="es-ES"/>
        </w:rPr>
        <w:fldChar w:fldCharType="begin" w:fldLock="1"/>
      </w:r>
      <w:r w:rsidR="00BD6E5F">
        <w:rPr>
          <w:lang w:val="es-ES"/>
        </w:rPr>
        <w:instrText>ADDIN CSL_CITATION { "citationItems" : [ { "id" : "ITEM-1", "itemData" : { "URL" : "https://www.minsalud.gov.co/atencion/Paginas/Solicitudes-sugerencias-quejas-o-reclamos.aspx", "accessed" : { "date-parts" : [ [ "2018", "3", "27" ] ] }, "id" : "ITEM-1", "issued" : { "date-parts" : [ [ "0" ] ] }, "title" : "Formule su petici\u00f3n, queja, reclamo, sugerencia o denuncia", "type" : "webpage" }, "uris" : [ "http://www.mendeley.com/documents/?uuid=f5b9c435-0478-351d-a930-100a58f6dd99" ] } ], "mendeley" : { "formattedCitation" : "(46)", "plainTextFormattedCitation" : "(46)", "previouslyFormattedCitation" : "(46)" }, "properties" : {  }, "schema" : "https://github.com/citation-style-language/schema/raw/master/csl-citation.json" }</w:instrText>
      </w:r>
      <w:r w:rsidR="00EC2BAF">
        <w:rPr>
          <w:lang w:val="es-ES"/>
        </w:rPr>
        <w:fldChar w:fldCharType="separate"/>
      </w:r>
      <w:r w:rsidR="00BD6E5F" w:rsidRPr="00BD6E5F">
        <w:rPr>
          <w:noProof/>
          <w:lang w:val="es-ES"/>
        </w:rPr>
        <w:t>(46)</w:t>
      </w:r>
      <w:r w:rsidR="00EC2BAF">
        <w:rPr>
          <w:lang w:val="es-ES"/>
        </w:rPr>
        <w:fldChar w:fldCharType="end"/>
      </w:r>
      <w:r w:rsidR="00BF27D4">
        <w:rPr>
          <w:lang w:val="es-ES"/>
        </w:rPr>
        <w:t xml:space="preserve">. Estas herramientas informáticas presentaban un formulario para el ingreso de reclamos similar al propuesto, solo sin la separación por tipo de </w:t>
      </w:r>
      <w:r w:rsidR="0020660A">
        <w:rPr>
          <w:lang w:val="es-ES"/>
        </w:rPr>
        <w:t>solicitud</w:t>
      </w:r>
      <w:r w:rsidR="00BF27D4">
        <w:rPr>
          <w:lang w:val="es-ES"/>
        </w:rPr>
        <w:t>. Sin embargo, no queda claro si se utilizó la metodología UCD para su creación ni queda claro si los gestores tienen acceso a esta información.</w:t>
      </w:r>
    </w:p>
    <w:p w14:paraId="67EE9058" w14:textId="77777777" w:rsidR="00DB0C2C" w:rsidRDefault="00DB0C2C" w:rsidP="00DC0C98">
      <w:pPr>
        <w:spacing w:line="360" w:lineRule="auto"/>
        <w:jc w:val="both"/>
        <w:rPr>
          <w:lang w:val="es-ES"/>
        </w:rPr>
      </w:pPr>
    </w:p>
    <w:p w14:paraId="46247E13" w14:textId="10F156C9" w:rsidR="00DB0C2C" w:rsidRDefault="00DB0C2C" w:rsidP="00DC0C98">
      <w:pPr>
        <w:spacing w:line="360" w:lineRule="auto"/>
        <w:jc w:val="both"/>
        <w:rPr>
          <w:lang w:val="es-ES"/>
        </w:rPr>
      </w:pPr>
      <w:r>
        <w:rPr>
          <w:lang w:val="es-ES"/>
        </w:rPr>
        <w:t xml:space="preserve">Los prototipos mostrados a todos los tipos de usuarios de nuestro estudio tuvieron comentarios positivos sobre su estructura y funcionalidad. Estos prototipos, por medio de la realización de tareas simples, probaron ser sencillos de usar y de fácil entendimiento. Esto confirma diversos hallazgos de estudios anteriores acerca de cómo el uso de la metodología UCD servía en HIT para su creación </w:t>
      </w:r>
      <w:r>
        <w:rPr>
          <w:lang w:val="es-ES"/>
        </w:rPr>
        <w:fldChar w:fldCharType="begin" w:fldLock="1"/>
      </w:r>
      <w:r>
        <w:rPr>
          <w:lang w:val="es-ES"/>
        </w:rPr>
        <w:instrText>ADDIN CSL_CITATION { "citationItems" : [ { "id" : "ITEM-1", "itemData" : { "DOI" : "10.1016/j.jbi.2016.02.002", "ISBN" : "1532-0480 (Electronic) 1532-0464 (Linking)", "ISSN" : "15320464", "PMID" : "26903153", "abstract" : "Background: Mobile technologies are a useful platform for the delivery of health behavior interventions. Yet little work has been done to create a rigorous and standardized process for the design of mobile health (mHealth) apps. This project sought to explore the use of the Information Systems Research (ISR) framework as guide for the design of mHealth apps. Methods: Our work was guided by the ISR framework which is comprised of 3 cycles: Relevance, Rigor and Design. In the Relevance cycle, we conducted 5 focus groups with 33 targeted end-users. In the Rigor cycle, we performed a review to identify technology-based interventions for meeting the health prevention needs of our target population. In the Design Cycle, we employed usability evaluation methods to iteratively develop and refine mock-ups for a mHealth app. Results: Through an iterative process, we identified barriers and facilitators to the use of mHealth technology for HIV prevention for high-risk MSM, developed 'use cases' and identified relevant functional content and features for inclusion in a design document to guide future app development. Findings from our work support the use of the ISR framework as a guide for designing future mHealth apps. Discussion: Results from this work provide detailed descriptions of the user-centered design and system development and have heuristic value for those venturing into the area of technology-based intervention work. Findings from this study support the use of the ISR framework as a guide for future mHealth app development. Conclusion: Use of the ISR framework is a potentially useful approach for the design of a mobile app that incorporates end-users' design preferences.", "author" : [ { "dropping-particle" : "", "family" : "Schnall", "given" : "Rebecca", "non-dropping-particle" : "", "parse-names" : false, "suffix" : "" }, { "dropping-particle" : "", "family" : "Rojas", "given" : "Marlene", "non-dropping-particle" : "", "parse-names" : false, "suffix" : "" }, { "dropping-particle" : "", "family" : "Bakken", "given" : "Suzanne", "non-dropping-particle" : "", "parse-names" : false, "suffix" : "" }, { "dropping-particle" : "", "family" : "Brown", "given" : "William", "non-dropping-particle" : "", "parse-names" : false, "suffix" : "" }, { "dropping-particle" : "", "family" : "Carballo-Dieguez", "given" : "Alex", "non-dropping-particle" : "", "parse-names" : false, "suffix" : "" }, { "dropping-particle" : "", "family" : "Carry", "given" : "Monique", "non-dropping-particle" : "", "parse-names" : false, "suffix" : "" }, { "dropping-particle" : "", "family" : "Gelaude", "given" : "Deborah", "non-dropping-particle" : "", "parse-names" : false, "suffix" : "" }, { "dropping-particle" : "", "family" : "Mosley", "given" : "Jocelyn Patterson", "non-dropping-particle" : "", "parse-names" : false, "suffix" : "" }, { "dropping-particle" : "", "family" : "Travers", "given" : "Jasmine", "non-dropping-particle" : "", "parse-names" : false, "suffix" : "" } ], "container-title" : "Journal of Biomedical Informatics", "id" : "ITEM-1", "issued" : { "date-parts" : [ [ "2016" ] ] }, "page" : "243-251", "publisher" : "Elsevier Inc.", "title" : "A user-centered model for designing consumer mobile health (mHealth) applications (apps)", "type" : "article-journal", "volume" : "60" }, "uris" : [ "http://www.mendeley.com/documents/?uuid=3b1dbae4-8497-4dcb-8617-1e3cee338325" ] } ], "mendeley" : { "formattedCitation" : "(47)", "plainTextFormattedCitation" : "(47)", "previouslyFormattedCitation" : "(47)" }, "properties" : {  }, "schema" : "https://github.com/citation-style-language/schema/raw/master/csl-citation.json" }</w:instrText>
      </w:r>
      <w:r>
        <w:rPr>
          <w:lang w:val="es-ES"/>
        </w:rPr>
        <w:fldChar w:fldCharType="separate"/>
      </w:r>
      <w:r w:rsidRPr="00BD6E5F">
        <w:rPr>
          <w:noProof/>
          <w:lang w:val="es-ES"/>
        </w:rPr>
        <w:t>(47)</w:t>
      </w:r>
      <w:r>
        <w:rPr>
          <w:lang w:val="es-ES"/>
        </w:rPr>
        <w:fldChar w:fldCharType="end"/>
      </w:r>
      <w:r>
        <w:rPr>
          <w:lang w:val="es-ES"/>
        </w:rPr>
        <w:t xml:space="preserve">, para evitar frustraciones de sus usuarios </w:t>
      </w:r>
      <w:r>
        <w:rPr>
          <w:lang w:val="es-ES"/>
        </w:rPr>
        <w:fldChar w:fldCharType="begin" w:fldLock="1"/>
      </w:r>
      <w:r>
        <w:rPr>
          <w:lang w:val="es-ES"/>
        </w:rPr>
        <w:instrText>ADDIN CSL_CITATION { "citationItems" : [ { "id" : "ITEM-1", "itemData" : { "ISSN" : "1942-597X (Electronic)", "PMID" : "26958238", "abstract" : "User frustration research has been one way of looking into clinicians' experience with health information technology use and interaction. In order to understand how clinician frustration with Health Information Technology (HIT) use occurs, there is the need to explore Human-Computer Interaction (HCI) literature that addresses both frustration and HIT use. In the past three decades, HCI frustration research has increased and expanded. Researchers have done a lot of work to understand emotions, end-user frustration and affect. This paper uses a historical literature review approach to review the origins of emotion and frustration research and explore the research question; Does HCI research on frustration provide insights on clinicians' frustration with HIT interfaces? From the literature review HCI research on emotion and frustration provides additional insights that can indeed help explain user frustration in HIT. Different approaches and HCI perspectives also help frame HIT user frustration research as well as inform HIT system design. The paper concludes with a suggested directions on how future design and research may take.", "author" : [ { "dropping-particle" : "", "family" : "Opoku-Boateng", "given" : "Gloria A", "non-dropping-particle" : "", "parse-names" : false, "suffix" : "" } ], "container-title" : "AMIA ... Annual Symposium proceedings / AMIA Symposium. AMIA Symposium", "id" : "ITEM-1", "issued" : { "date-parts" : [ [ "2015" ] ] }, "page" : "1008-1017", "title" : "USER FRUSTRATION IN HIT INTERFACES: EXPLORING PAST HCI RESEARCH FOR A BETTER UNDERSTANDING OF CLINICIANS' EXPERIENCES.", "type" : "article-journal", "volume" : "2015" }, "uris" : [ "http://www.mendeley.com/documents/?uuid=d6a5f71c-c90d-3a72-b0b5-dca9875949a3" ] } ], "mendeley" : { "formattedCitation" : "(48)", "plainTextFormattedCitation" : "(48)", "previouslyFormattedCitation" : "(48)" }, "properties" : {  }, "schema" : "https://github.com/citation-style-language/schema/raw/master/csl-citation.json" }</w:instrText>
      </w:r>
      <w:r>
        <w:rPr>
          <w:lang w:val="es-ES"/>
        </w:rPr>
        <w:fldChar w:fldCharType="separate"/>
      </w:r>
      <w:r w:rsidRPr="000635A6">
        <w:rPr>
          <w:noProof/>
          <w:lang w:val="es-ES"/>
        </w:rPr>
        <w:t>(48)</w:t>
      </w:r>
      <w:r>
        <w:rPr>
          <w:lang w:val="es-ES"/>
        </w:rPr>
        <w:fldChar w:fldCharType="end"/>
      </w:r>
      <w:r>
        <w:rPr>
          <w:lang w:val="es-ES"/>
        </w:rPr>
        <w:t xml:space="preserve"> y como puede ayudar en el soporte de decisiones clínicas </w:t>
      </w:r>
      <w:r>
        <w:rPr>
          <w:lang w:val="es-ES"/>
        </w:rPr>
        <w:fldChar w:fldCharType="begin" w:fldLock="1"/>
      </w:r>
      <w:r>
        <w:rPr>
          <w:lang w:val="es-ES"/>
        </w:rPr>
        <w:instrText>ADDIN CSL_CITATION { "citationItems" : [ { "id" : "ITEM-1", "itemData" : { "DOI" : "10.1016/j.jbi.2012.09.002", "ISBN" : "1532-0464", "ISSN" : "15320464", "PMID" : "22995208", "abstract" : "Developing effective clinical decision support (CDS) systems for the highly complex and dynamic domain of clinical medicine is a serious challenge for designers. Poor usability is one of the core barriers to adoption and a deterrent to its routine use. We reviewed reports describing system implementation efforts and collected best available design conventions, procedures, practices and lessons learned in order to provide developers a short compendium of design goals and recommended principles. This targeted review is focused on CDS related to medication prescribing.Published reports suggest that important principles include consistency of design concepts across networked systems, use of appropriate visual representation of clinical data, use of controlled terminology, presenting advice at the time and place of decision making and matching the most appropriate CDS interventions to clinical goals.Specificity and contextual relevance can be increased by periodic review of trigger rules, analysis of performance logs and maintenance of accurate allergy, problem and medication lists in health records in order to help avoid excessive alerting.Developers need to adopt design practices that include user-centered, iterative design and common standards based on human-computer interaction (HCI) research methods rooted in ethnography and cognitive science. Suggestions outlined in this report may help clarify the goals of optimal CDS design but larger national initiatives are needed for systematic application of human factors in health information technology (HIT) development. Appropriate design strategies are essential for developing meaningful decision support systems that meet the grand challenges of high-quality healthcare. \u00a9 2012 Elsevier Inc.", "author" : [ { "dropping-particle" : "", "family" : "Horsky", "given" : "Jan", "non-dropping-particle" : "", "parse-names" : false, "suffix" : "" }, { "dropping-particle" : "", "family" : "Schiff", "given" : "Gordon D.", "non-dropping-particle" : "", "parse-names" : false, "suffix" : "" }, { "dropping-particle" : "", "family" : "Johnston", "given" : "Douglas", "non-dropping-particle" : "", "parse-names" : false, "suffix" : "" }, { "dropping-particle" : "", "family" : "Mercincavage", "given" : "Lauren", "non-dropping-particle" : "", "parse-names" : false, "suffix" : "" }, { "dropping-particle" : "", "family" : "Bell", "given" : "Douglas", "non-dropping-particle" : "", "parse-names" : false, "suffix" : "" }, { "dropping-particle" : "", "family" : "Middleton", "given" : "Blackford", "non-dropping-particle" : "", "parse-names" : false, "suffix" : "" } ], "container-title" : "Journal of Biomedical Informatics", "id" : "ITEM-1", "issue" : "6", "issued" : { "date-parts" : [ [ "2012" ] ] }, "page" : "1202-1216", "title" : "Interface design principles for usable decision support: A targeted review of best practices for clinical prescribing interventions", "type" : "article", "volume" : "45" }, "uris" : [ "http://www.mendeley.com/documents/?uuid=c8806d33-71a1-3b20-9e0a-1a40c48d7c12" ] } ], "mendeley" : { "formattedCitation" : "(49)", "plainTextFormattedCitation" : "(49)", "previouslyFormattedCitation" : "(49)" }, "properties" : {  }, "schema" : "https://github.com/citation-style-language/schema/raw/master/csl-citation.json" }</w:instrText>
      </w:r>
      <w:r>
        <w:rPr>
          <w:lang w:val="es-ES"/>
        </w:rPr>
        <w:fldChar w:fldCharType="separate"/>
      </w:r>
      <w:r w:rsidRPr="000635A6">
        <w:rPr>
          <w:noProof/>
          <w:lang w:val="es-ES"/>
        </w:rPr>
        <w:t>(49)</w:t>
      </w:r>
      <w:r>
        <w:rPr>
          <w:lang w:val="es-ES"/>
        </w:rPr>
        <w:fldChar w:fldCharType="end"/>
      </w:r>
      <w:r>
        <w:rPr>
          <w:lang w:val="es-ES"/>
        </w:rPr>
        <w:t>.</w:t>
      </w:r>
    </w:p>
    <w:p w14:paraId="675F84E9" w14:textId="77777777" w:rsidR="0070776A" w:rsidRDefault="0070776A" w:rsidP="00DC0C98">
      <w:pPr>
        <w:spacing w:line="360" w:lineRule="auto"/>
        <w:jc w:val="both"/>
        <w:rPr>
          <w:lang w:val="es-ES"/>
        </w:rPr>
      </w:pPr>
    </w:p>
    <w:p w14:paraId="567ACC6A" w14:textId="32330BF6" w:rsidR="0070776A" w:rsidRDefault="0070776A" w:rsidP="00DC0C98">
      <w:pPr>
        <w:spacing w:line="360" w:lineRule="auto"/>
        <w:jc w:val="both"/>
        <w:rPr>
          <w:lang w:val="es-ES"/>
        </w:rPr>
      </w:pPr>
      <w:r>
        <w:rPr>
          <w:lang w:val="es-ES"/>
        </w:rPr>
        <w:t xml:space="preserve">Este tipo de sistema se adecua al manejo recomendado en otros países. El gobierno de Australia cuenta con un sistema de manejo de reclamos ya que identificaron que un sistema efectivo provee 3 beneficios importantes para el establecimiento </w:t>
      </w:r>
      <w:r>
        <w:rPr>
          <w:lang w:val="es-ES"/>
        </w:rPr>
        <w:fldChar w:fldCharType="begin" w:fldLock="1"/>
      </w:r>
      <w:r>
        <w:rPr>
          <w:lang w:val="es-ES"/>
        </w:rPr>
        <w:instrText>ADDIN CSL_CITATION { "citationItems" : [ { "id" : "ITEM-1", "itemData" : { "id" : "ITEM-1", "issued" : { "date-parts" : [ [ "2017" ] ] }, "title" : "Serving Parliament \u2013 Serving Western Australians Ombudsman Western Australia Effective handling of complaints made to your organisation -An Overview", "type" : "article-journal" }, "uris" : [ "http://www.mendeley.com/documents/?uuid=29dadb54-89de-36b3-9f27-5b900f1cd11a" ] } ], "mendeley" : { "formattedCitation" : "(53)", "plainTextFormattedCitation" : "(53)", "previouslyFormattedCitation" : "(53)" }, "properties" : {  }, "schema" : "https://github.com/citation-style-language/schema/raw/master/csl-citation.json" }</w:instrText>
      </w:r>
      <w:r>
        <w:rPr>
          <w:lang w:val="es-ES"/>
        </w:rPr>
        <w:fldChar w:fldCharType="separate"/>
      </w:r>
      <w:r w:rsidRPr="0024447F">
        <w:rPr>
          <w:noProof/>
          <w:lang w:val="es-ES"/>
        </w:rPr>
        <w:t>(53)</w:t>
      </w:r>
      <w:r>
        <w:rPr>
          <w:lang w:val="es-ES"/>
        </w:rPr>
        <w:fldChar w:fldCharType="end"/>
      </w:r>
      <w:r>
        <w:rPr>
          <w:lang w:val="es-ES"/>
        </w:rPr>
        <w:t>: (i) resolver problemas de manera costo-efectiva, (ii) brindar información que ayude a hacer mejoras en la atención brindada y (iii) mejorar la confianza del público con el establecimiento. El sistema propuesto en este proyecto, se construyó basándose en dichos beneficios por lo que el uso de este sistema ayudaría a tener un manejo efectivo de los reclamos. El siguiente paso para garantizarlo es la reorganización del proceso de resolución de los reclamos para que los trabajadores tengan claro el procedimiento a realizarse.</w:t>
      </w:r>
    </w:p>
    <w:p w14:paraId="6FD7A144" w14:textId="77777777" w:rsidR="0070776A" w:rsidRDefault="0070776A" w:rsidP="00DC0C98">
      <w:pPr>
        <w:spacing w:line="360" w:lineRule="auto"/>
        <w:jc w:val="both"/>
        <w:rPr>
          <w:lang w:val="es-ES"/>
        </w:rPr>
      </w:pPr>
    </w:p>
    <w:p w14:paraId="3E52B327" w14:textId="46F34EC7" w:rsidR="0070776A" w:rsidRDefault="0070776A" w:rsidP="00DC0C98">
      <w:pPr>
        <w:spacing w:line="360" w:lineRule="auto"/>
        <w:jc w:val="both"/>
        <w:rPr>
          <w:lang w:val="es-ES"/>
        </w:rPr>
      </w:pPr>
      <w:r>
        <w:rPr>
          <w:lang w:val="es-ES"/>
        </w:rPr>
        <w:lastRenderedPageBreak/>
        <w:t xml:space="preserve">Inglaterra cuenta con un sistema centralizado para el recojo de reclamos y cuenta con Comisiones Clínicas Locales que ayudan externamente en la resolución de estos, pudiendo elevarlos incluso a un ente gubernamental que se dedica a ver exclusivamente reclamos en salud </w:t>
      </w:r>
      <w:r>
        <w:rPr>
          <w:lang w:val="es-ES"/>
        </w:rPr>
        <w:fldChar w:fldCharType="begin" w:fldLock="1"/>
      </w:r>
      <w:r>
        <w:rPr>
          <w:lang w:val="es-ES"/>
        </w:rPr>
        <w:instrText>ADDIN CSL_CITATION { "citationItems" : [ { "id" : "ITEM-1", "itemData" : { "DOI" : "accessed 07.04.14", "abstract" : "This report looks at how complaints about care in NHS hospitals made by patients, their carers and representatives are listened to and acted on by hospitals. The recommendations cover: 1.) improving the quality of care 2.) improving the way complaints are handled 3.) ensuring independence in the complaints procedures whistleblowing", "author" : [ { "dropping-particle" : "", "family" : "Clwyd", "given" : "Ann", "non-dropping-particle" : "", "parse-names" : false, "suffix" : "" }, { "dropping-particle" : "", "family" : "Hart", "given" : "Tricia", "non-dropping-particle" : "", "parse-names" : false, "suffix" : "" } ], "id" : "ITEM-1", "issue" : "October", "issued" : { "date-parts" : [ [ "2013" ] ] }, "page" : "1-58", "title" : "A Review of the NHS Hospitals Complaints System: Putting Patients Back in the Picture", "type" : "article-journal" }, "uris" : [ "http://www.mendeley.com/documents/?uuid=dfd3e3da-f7ae-3c84-b59c-8ff7ed085eea" ] } ], "mendeley" : { "formattedCitation" : "(51)", "plainTextFormattedCitation" : "(51)", "previouslyFormattedCitation" : "(51)" }, "properties" : {  }, "schema" : "https://github.com/citation-style-language/schema/raw/master/csl-citation.json" }</w:instrText>
      </w:r>
      <w:r>
        <w:rPr>
          <w:lang w:val="es-ES"/>
        </w:rPr>
        <w:fldChar w:fldCharType="separate"/>
      </w:r>
      <w:r w:rsidRPr="0096116F">
        <w:rPr>
          <w:noProof/>
          <w:lang w:val="es-ES"/>
        </w:rPr>
        <w:t>(51)</w:t>
      </w:r>
      <w:r>
        <w:rPr>
          <w:lang w:val="es-ES"/>
        </w:rPr>
        <w:fldChar w:fldCharType="end"/>
      </w:r>
      <w:r>
        <w:rPr>
          <w:lang w:val="es-ES"/>
        </w:rPr>
        <w:t xml:space="preserve">. Esta forma gubernamental de supervisar la resolución de reclamos tiene más concordancia con la meta de mejorar sistemas de salud que la que se usa actualmente en Perú. </w:t>
      </w:r>
      <w:r w:rsidR="00DA672A">
        <w:t xml:space="preserve">La práctica de colocar monitores de SUSALUD en los establecimientos ha resultado en que esos son </w:t>
      </w:r>
      <w:r w:rsidR="00DA672A">
        <w:t>erróneamente</w:t>
      </w:r>
      <w:r w:rsidR="00DA672A">
        <w:t xml:space="preserve"> identificados como los encargados de manejar los reclamos a ese nivel.</w:t>
      </w:r>
      <w:r w:rsidR="00DA672A">
        <w:rPr>
          <w:lang w:val="es-ES"/>
        </w:rPr>
        <w:t xml:space="preserve"> </w:t>
      </w:r>
      <w:r>
        <w:rPr>
          <w:lang w:val="es-ES"/>
        </w:rPr>
        <w:t>Una reorganización de la participación de SUSALUD es necesaria para lograr dar independencia a las IPRESS y aun así brindar apoyo a los ciudadanos.</w:t>
      </w:r>
    </w:p>
    <w:p w14:paraId="59F5724C" w14:textId="77777777" w:rsidR="00250481" w:rsidRDefault="00250481" w:rsidP="00DC0C98">
      <w:pPr>
        <w:spacing w:line="360" w:lineRule="auto"/>
        <w:jc w:val="both"/>
        <w:rPr>
          <w:lang w:val="es-ES"/>
        </w:rPr>
      </w:pPr>
    </w:p>
    <w:p w14:paraId="62102C2A" w14:textId="0D5E214E" w:rsidR="00250481" w:rsidRDefault="00250481" w:rsidP="00DC0C98">
      <w:pPr>
        <w:spacing w:line="360" w:lineRule="auto"/>
        <w:jc w:val="both"/>
        <w:rPr>
          <w:lang w:val="es-ES"/>
        </w:rPr>
      </w:pPr>
      <w:r>
        <w:rPr>
          <w:lang w:val="es-ES"/>
        </w:rPr>
        <w:t xml:space="preserve">En este estudio, se conoció una iniciativa utilizada en cierto establecimiento de salud. Esta iniciativa se llama Interposición de Buenos Oficios (IBOS) en los que se buscaba resolver los problemas presentados en el mismo servicio del establecimiento de la manera más rápida y amigable posible. Este tipo de iniciativa también es utilizada en países como en Sudáfrica donde la primera etapa de resolución de reclamos consiste en utilizar IBOS y, en caso no poder solucionarse en esta etapa, recién se deriva a administradores distritales o provinciales para su resolución. Utilizar etapas como las planteadas en Sudáfrica ayudaría tremendamente a mejorar los procesos en todos los establecimientos de salud y no solo en donde se generó el reclamo. Esto se refuerza con la existencia de estudios </w:t>
      </w:r>
      <w:r>
        <w:rPr>
          <w:lang w:val="es-ES"/>
        </w:rPr>
        <w:fldChar w:fldCharType="begin" w:fldLock="1"/>
      </w:r>
      <w:r>
        <w:rPr>
          <w:lang w:val="es-ES"/>
        </w:rPr>
        <w:instrText>ADDIN CSL_CITATION { "citationItems" : [ { "id" : "ITEM-1", "itemData" : { "DOI" : "10.1258/hsmr.2011.011003", "ISBN" : "1758-1044 (Electronic)\\r0951-4848 (Linking)", "ISSN" : "09514848", "PMID" : "21471579", "abstract" : "This paper explores the health care complaints handling reforms enacted in Britain, Australia and Taiwan. A documentary search for policy documents, reports and studies related to the reforms of the health care complaints handling system was conducted. A keyword search was performed within PubMed and ProQuest for the period 1985-2009 to identify relevant articles. The study found that the major difference in health care complaints handling systems between countries, is the mechanism for running a complaints system. Both Britain and Australia have attempted to incorporate patient complaints into their national quality systems. Their intention was to set up mechanisms to create an effective bridge, at a national policy level, between the patient complaints management system and the quality management system.", "author" : [ { "dropping-particle" : "", "family" : "Hsieh", "given" : "Sophie Yahui", "non-dropping-particle" : "", "parse-names" : false, "suffix" : "" } ], "container-title" : "Health Services Management Research", "id" : "ITEM-1", "issue" : "2", "issued" : { "date-parts" : [ [ "2011" ] ] }, "page" : "91-95", "title" : "Healthcare complaints handling systems: A comparison between Britain, Australia and Taiwan", "type" : "article-journal", "volume" : "24" }, "uris" : [ "http://www.mendeley.com/documents/?uuid=e44b7604-b550-4c1c-abab-466f06658052" ] } ], "mendeley" : { "formattedCitation" : "(54)", "plainTextFormattedCitation" : "(54)" }, "properties" : {  }, "schema" : "https://github.com/citation-style-language/schema/raw/master/csl-citation.json" }</w:instrText>
      </w:r>
      <w:r>
        <w:rPr>
          <w:lang w:val="es-ES"/>
        </w:rPr>
        <w:fldChar w:fldCharType="separate"/>
      </w:r>
      <w:r w:rsidRPr="00AF6B9B">
        <w:rPr>
          <w:noProof/>
          <w:lang w:val="es-ES"/>
        </w:rPr>
        <w:t>(54)</w:t>
      </w:r>
      <w:r>
        <w:rPr>
          <w:lang w:val="es-ES"/>
        </w:rPr>
        <w:fldChar w:fldCharType="end"/>
      </w:r>
      <w:r>
        <w:rPr>
          <w:lang w:val="es-ES"/>
        </w:rPr>
        <w:t xml:space="preserve"> donde mencionan 3 países donde se utiliza alguna forma de control local para mejorar la calidad de atención en salud, sugiriendo la necesidad de una reorganización para lograr una mejora sustancial en la calidad del sistema de salud. </w:t>
      </w:r>
    </w:p>
    <w:p w14:paraId="43B23DFE" w14:textId="77777777" w:rsidR="00B86C65" w:rsidRDefault="00B86C65" w:rsidP="00DC0C98">
      <w:pPr>
        <w:spacing w:line="360" w:lineRule="auto"/>
        <w:jc w:val="both"/>
        <w:rPr>
          <w:lang w:val="es-ES"/>
        </w:rPr>
      </w:pPr>
    </w:p>
    <w:p w14:paraId="280124B9" w14:textId="77777777" w:rsidR="00980B82" w:rsidRPr="0039004D" w:rsidRDefault="00BE11D3" w:rsidP="0015548E">
      <w:pPr>
        <w:pStyle w:val="Ttulo2"/>
        <w:numPr>
          <w:ilvl w:val="0"/>
          <w:numId w:val="47"/>
        </w:numPr>
      </w:pPr>
      <w:bookmarkStart w:id="51" w:name="_Toc510209125"/>
      <w:r>
        <w:t>De los hallazgos en</w:t>
      </w:r>
      <w:r w:rsidR="00060575" w:rsidRPr="0039004D">
        <w:t xml:space="preserve"> la fase e</w:t>
      </w:r>
      <w:r w:rsidR="009E2064">
        <w:t>xploratoria</w:t>
      </w:r>
      <w:bookmarkEnd w:id="51"/>
    </w:p>
    <w:p w14:paraId="180F2BF4" w14:textId="77777777" w:rsidR="00980B82" w:rsidRDefault="00537F40" w:rsidP="00262D6E">
      <w:pPr>
        <w:spacing w:line="360" w:lineRule="auto"/>
        <w:jc w:val="both"/>
        <w:rPr>
          <w:rFonts w:cs="Times New Roman"/>
          <w:lang w:val="es-ES"/>
        </w:rPr>
      </w:pPr>
      <w:r w:rsidRPr="0039004D">
        <w:rPr>
          <w:rFonts w:cs="Times New Roman"/>
          <w:lang w:val="es-ES"/>
        </w:rPr>
        <w:t xml:space="preserve">Al finalizar las entrevistas de la fase exploratoria, se encontraron datos interesantes que brindaron los distintos tipos de usuarios entrevistados. </w:t>
      </w:r>
    </w:p>
    <w:p w14:paraId="1915E2D2" w14:textId="77777777" w:rsidR="00116DEB" w:rsidRDefault="00116DEB" w:rsidP="00262D6E">
      <w:pPr>
        <w:spacing w:line="360" w:lineRule="auto"/>
        <w:jc w:val="both"/>
        <w:rPr>
          <w:rFonts w:cs="Times New Roman"/>
          <w:lang w:val="es-ES"/>
        </w:rPr>
      </w:pPr>
    </w:p>
    <w:p w14:paraId="77AB4816" w14:textId="7B689D93" w:rsidR="00134352" w:rsidRDefault="00116DEB" w:rsidP="00C14F80">
      <w:pPr>
        <w:spacing w:line="360" w:lineRule="auto"/>
        <w:jc w:val="both"/>
        <w:rPr>
          <w:rFonts w:cs="Times New Roman"/>
          <w:lang w:val="es-ES"/>
        </w:rPr>
      </w:pPr>
      <w:r w:rsidRPr="007948C3">
        <w:rPr>
          <w:rFonts w:cs="Times New Roman"/>
        </w:rPr>
        <w:t xml:space="preserve">Según la normativa vigente </w:t>
      </w:r>
      <w:r w:rsidR="00EC2BAF" w:rsidRPr="007948C3">
        <w:rPr>
          <w:rFonts w:cs="Times New Roman"/>
        </w:rPr>
        <w:fldChar w:fldCharType="begin" w:fldLock="1"/>
      </w:r>
      <w:r w:rsidRPr="007948C3">
        <w:rPr>
          <w:rFonts w:cs="Times New Roman"/>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C2BAF" w:rsidRPr="007948C3">
        <w:rPr>
          <w:rFonts w:cs="Times New Roman"/>
        </w:rPr>
        <w:fldChar w:fldCharType="separate"/>
      </w:r>
      <w:r w:rsidRPr="007948C3">
        <w:rPr>
          <w:rFonts w:cs="Times New Roman"/>
          <w:noProof/>
        </w:rPr>
        <w:t>(12)</w:t>
      </w:r>
      <w:r w:rsidR="00EC2BAF" w:rsidRPr="007948C3">
        <w:rPr>
          <w:rFonts w:cs="Times New Roman"/>
        </w:rPr>
        <w:fldChar w:fldCharType="end"/>
      </w:r>
      <w:r w:rsidR="007948C3" w:rsidRPr="007948C3">
        <w:rPr>
          <w:rFonts w:cs="Times New Roman"/>
        </w:rPr>
        <w:t xml:space="preserve">, los ciudadanos pueden colocar una queja en SUSALUD sin haber colocado un reclamo ante la IPRESS. Esto parece no ser totalmente adecuado debido a que el </w:t>
      </w:r>
      <w:r w:rsidR="00D619E6">
        <w:rPr>
          <w:rFonts w:cs="Times New Roman"/>
        </w:rPr>
        <w:t>personal de SUSALUD contó que cuando</w:t>
      </w:r>
      <w:r w:rsidR="007948C3" w:rsidRPr="007948C3">
        <w:rPr>
          <w:rFonts w:cs="Times New Roman"/>
        </w:rPr>
        <w:t xml:space="preserve"> un ciudadano </w:t>
      </w:r>
      <w:r w:rsidR="00D619E6">
        <w:rPr>
          <w:rFonts w:cs="Times New Roman"/>
        </w:rPr>
        <w:t xml:space="preserve">va </w:t>
      </w:r>
      <w:r w:rsidR="007948C3" w:rsidRPr="007948C3">
        <w:rPr>
          <w:rFonts w:cs="Times New Roman"/>
        </w:rPr>
        <w:t xml:space="preserve">a interponer una queja le </w:t>
      </w:r>
      <w:r w:rsidR="00D619E6">
        <w:rPr>
          <w:rFonts w:cs="Times New Roman"/>
        </w:rPr>
        <w:t>urgen a que coloque primero</w:t>
      </w:r>
      <w:r w:rsidR="007948C3" w:rsidRPr="007948C3">
        <w:rPr>
          <w:rFonts w:cs="Times New Roman"/>
        </w:rPr>
        <w:t xml:space="preserve"> el reclamo en la misma IPRESS</w:t>
      </w:r>
      <w:r w:rsidR="0020660A">
        <w:rPr>
          <w:rFonts w:cs="Times New Roman"/>
        </w:rPr>
        <w:t>.</w:t>
      </w:r>
      <w:r w:rsidR="00D619E6">
        <w:rPr>
          <w:rFonts w:cs="Times New Roman"/>
        </w:rPr>
        <w:t xml:space="preserve"> </w:t>
      </w:r>
      <w:r w:rsidR="0020660A">
        <w:rPr>
          <w:rFonts w:cs="Times New Roman"/>
        </w:rPr>
        <w:t>E</w:t>
      </w:r>
      <w:r w:rsidR="00D619E6">
        <w:rPr>
          <w:rFonts w:cs="Times New Roman"/>
        </w:rPr>
        <w:t xml:space="preserve">sto ayuda a que la IPRESS se entere </w:t>
      </w:r>
      <w:r w:rsidR="0020660A">
        <w:rPr>
          <w:rFonts w:cs="Times New Roman"/>
        </w:rPr>
        <w:t>en primera instancia de sus deficiencias</w:t>
      </w:r>
      <w:r w:rsidR="007948C3" w:rsidRPr="007948C3">
        <w:rPr>
          <w:rFonts w:cs="Times New Roman"/>
        </w:rPr>
        <w:t>.</w:t>
      </w:r>
      <w:r w:rsidR="00D619E6">
        <w:rPr>
          <w:rFonts w:cs="Times New Roman"/>
        </w:rPr>
        <w:t xml:space="preserve"> </w:t>
      </w:r>
      <w:r w:rsidR="004C2BAE" w:rsidRPr="0039004D">
        <w:rPr>
          <w:rFonts w:cs="Times New Roman"/>
          <w:lang w:val="es-ES"/>
        </w:rPr>
        <w:t>Esto se reafirmó</w:t>
      </w:r>
      <w:r w:rsidR="002B649C" w:rsidRPr="0039004D">
        <w:rPr>
          <w:rFonts w:cs="Times New Roman"/>
          <w:lang w:val="es-ES"/>
        </w:rPr>
        <w:t xml:space="preserve"> </w:t>
      </w:r>
      <w:r w:rsidR="004C2BAE" w:rsidRPr="0039004D">
        <w:rPr>
          <w:rFonts w:cs="Times New Roman"/>
          <w:lang w:val="es-ES"/>
        </w:rPr>
        <w:t xml:space="preserve">cuando </w:t>
      </w:r>
      <w:r w:rsidR="00C1339E">
        <w:rPr>
          <w:rFonts w:cs="Times New Roman"/>
          <w:lang w:val="es-ES"/>
        </w:rPr>
        <w:lastRenderedPageBreak/>
        <w:t>gestores</w:t>
      </w:r>
      <w:r w:rsidR="004C2BAE" w:rsidRPr="0039004D">
        <w:rPr>
          <w:rFonts w:cs="Times New Roman"/>
          <w:lang w:val="es-ES"/>
        </w:rPr>
        <w:t xml:space="preserve"> de las IPRESS expresaron que mantener comuni</w:t>
      </w:r>
      <w:r w:rsidR="00BD6E5F">
        <w:rPr>
          <w:rFonts w:cs="Times New Roman"/>
          <w:lang w:val="es-ES"/>
        </w:rPr>
        <w:t xml:space="preserve">cación </w:t>
      </w:r>
      <w:r w:rsidR="00C14F80">
        <w:rPr>
          <w:rFonts w:cs="Times New Roman"/>
          <w:lang w:val="es-ES"/>
        </w:rPr>
        <w:t xml:space="preserve">a la vez </w:t>
      </w:r>
      <w:r w:rsidR="00BD6E5F">
        <w:rPr>
          <w:rFonts w:cs="Times New Roman"/>
          <w:lang w:val="es-ES"/>
        </w:rPr>
        <w:t>con SUSALUD</w:t>
      </w:r>
      <w:r w:rsidR="00C14F80">
        <w:rPr>
          <w:rFonts w:cs="Times New Roman"/>
          <w:lang w:val="es-ES"/>
        </w:rPr>
        <w:t xml:space="preserve"> sobre quejas recibidas</w:t>
      </w:r>
      <w:r w:rsidR="00BD6E5F">
        <w:rPr>
          <w:rFonts w:cs="Times New Roman"/>
          <w:lang w:val="es-ES"/>
        </w:rPr>
        <w:t xml:space="preserve"> como con el c</w:t>
      </w:r>
      <w:r w:rsidR="004C2BAE" w:rsidRPr="0039004D">
        <w:rPr>
          <w:rFonts w:cs="Times New Roman"/>
          <w:lang w:val="es-ES"/>
        </w:rPr>
        <w:t xml:space="preserve">iudadano </w:t>
      </w:r>
      <w:r w:rsidR="00C14F80">
        <w:rPr>
          <w:rFonts w:cs="Times New Roman"/>
          <w:lang w:val="es-ES"/>
        </w:rPr>
        <w:t>por reclamos,</w:t>
      </w:r>
      <w:r w:rsidR="004C2BAE" w:rsidRPr="0039004D">
        <w:rPr>
          <w:rFonts w:cs="Times New Roman"/>
          <w:lang w:val="es-ES"/>
        </w:rPr>
        <w:t xml:space="preserve"> era engorroso</w:t>
      </w:r>
      <w:r w:rsidR="00D619E6">
        <w:rPr>
          <w:rFonts w:cs="Times New Roman"/>
          <w:lang w:val="es-ES"/>
        </w:rPr>
        <w:t>,</w:t>
      </w:r>
      <w:r w:rsidR="004C2BAE" w:rsidRPr="0039004D">
        <w:rPr>
          <w:rFonts w:cs="Times New Roman"/>
          <w:lang w:val="es-ES"/>
        </w:rPr>
        <w:t xml:space="preserve"> e incluso manifestaron que cuando resolvían reclamo</w:t>
      </w:r>
      <w:r w:rsidR="00C14F80">
        <w:rPr>
          <w:rFonts w:cs="Times New Roman"/>
          <w:lang w:val="es-ES"/>
        </w:rPr>
        <w:t>s</w:t>
      </w:r>
      <w:r w:rsidR="004C2BAE" w:rsidRPr="0039004D">
        <w:rPr>
          <w:rFonts w:cs="Times New Roman"/>
          <w:lang w:val="es-ES"/>
        </w:rPr>
        <w:t xml:space="preserve"> que había llegado por medio de SUSALUD, </w:t>
      </w:r>
      <w:r w:rsidR="00134352">
        <w:rPr>
          <w:rFonts w:cs="Times New Roman"/>
          <w:lang w:val="es-ES"/>
        </w:rPr>
        <w:t xml:space="preserve">no tenían como </w:t>
      </w:r>
      <w:r w:rsidR="00C14F80">
        <w:rPr>
          <w:rFonts w:cs="Times New Roman"/>
          <w:lang w:val="es-ES"/>
        </w:rPr>
        <w:t>ingresar esta información a sus estadísticas ya que SUSALUD no les enviaba un consolidado</w:t>
      </w:r>
      <w:r w:rsidR="006F576C">
        <w:rPr>
          <w:rFonts w:cs="Times New Roman"/>
          <w:lang w:val="es-ES"/>
        </w:rPr>
        <w:t xml:space="preserve"> de quejas correspondientes a su</w:t>
      </w:r>
      <w:r w:rsidR="00C14F80">
        <w:rPr>
          <w:rFonts w:cs="Times New Roman"/>
          <w:lang w:val="es-ES"/>
        </w:rPr>
        <w:t xml:space="preserve"> IPRESS.</w:t>
      </w:r>
      <w:r w:rsidR="005618B5">
        <w:rPr>
          <w:rFonts w:cs="Times New Roman"/>
          <w:lang w:val="es-ES"/>
        </w:rPr>
        <w:t xml:space="preserve"> </w:t>
      </w:r>
      <w:r w:rsidR="00134352">
        <w:rPr>
          <w:rFonts w:cs="Times New Roman"/>
          <w:lang w:val="es-ES"/>
        </w:rPr>
        <w:t>Parece que</w:t>
      </w:r>
      <w:r w:rsidR="006F576C">
        <w:rPr>
          <w:rFonts w:cs="Times New Roman"/>
          <w:lang w:val="es-ES"/>
        </w:rPr>
        <w:t>,</w:t>
      </w:r>
      <w:r w:rsidR="00134352">
        <w:rPr>
          <w:rFonts w:cs="Times New Roman"/>
          <w:lang w:val="es-ES"/>
        </w:rPr>
        <w:t xml:space="preserve"> en el afán de brindarle un canal más a los ciudadanos para manifestar sus inconformidades</w:t>
      </w:r>
      <w:r w:rsidR="006F576C">
        <w:rPr>
          <w:rFonts w:cs="Times New Roman"/>
          <w:lang w:val="es-ES"/>
        </w:rPr>
        <w:t>,</w:t>
      </w:r>
      <w:r w:rsidR="00134352">
        <w:rPr>
          <w:rFonts w:cs="Times New Roman"/>
          <w:lang w:val="es-ES"/>
        </w:rPr>
        <w:t xml:space="preserve"> no </w:t>
      </w:r>
      <w:r w:rsidR="006F576C">
        <w:rPr>
          <w:rFonts w:cs="Times New Roman"/>
          <w:lang w:val="es-ES"/>
        </w:rPr>
        <w:t xml:space="preserve">consideraron como proveer esta retroalimentación </w:t>
      </w:r>
      <w:r w:rsidR="006F576C">
        <w:rPr>
          <w:rFonts w:cs="Times New Roman"/>
          <w:lang w:val="es-ES"/>
        </w:rPr>
        <w:t>recibida</w:t>
      </w:r>
      <w:r w:rsidR="006F576C">
        <w:rPr>
          <w:rFonts w:cs="Times New Roman"/>
          <w:lang w:val="es-ES"/>
        </w:rPr>
        <w:t xml:space="preserve"> a la IPRESS.</w:t>
      </w:r>
    </w:p>
    <w:p w14:paraId="00F95DDF" w14:textId="77777777" w:rsidR="009E2064" w:rsidRDefault="009E2064" w:rsidP="00262D6E">
      <w:pPr>
        <w:spacing w:line="360" w:lineRule="auto"/>
        <w:jc w:val="both"/>
        <w:rPr>
          <w:rFonts w:cs="Times New Roman"/>
          <w:lang w:val="es-ES"/>
        </w:rPr>
      </w:pPr>
    </w:p>
    <w:p w14:paraId="7992DA72" w14:textId="16A0C9B4" w:rsidR="00BD6E5F" w:rsidRDefault="00C05750" w:rsidP="00BD6E5F">
      <w:pPr>
        <w:spacing w:line="360" w:lineRule="auto"/>
        <w:jc w:val="both"/>
        <w:rPr>
          <w:rFonts w:cs="Times New Roman"/>
          <w:lang w:val="es-ES"/>
        </w:rPr>
      </w:pPr>
      <w:r>
        <w:rPr>
          <w:rFonts w:cs="Times New Roman"/>
          <w:lang w:val="es-ES"/>
        </w:rPr>
        <w:t>T</w:t>
      </w:r>
      <w:r w:rsidR="00041130">
        <w:rPr>
          <w:rFonts w:cs="Times New Roman"/>
          <w:lang w:val="es-ES"/>
        </w:rPr>
        <w:t>anto</w:t>
      </w:r>
      <w:r>
        <w:rPr>
          <w:rFonts w:cs="Times New Roman"/>
          <w:lang w:val="es-ES"/>
        </w:rPr>
        <w:t xml:space="preserve"> el</w:t>
      </w:r>
      <w:r w:rsidR="00041130">
        <w:rPr>
          <w:rFonts w:cs="Times New Roman"/>
          <w:lang w:val="es-ES"/>
        </w:rPr>
        <w:t xml:space="preserve"> personal de SUSALUD como gestores de IPRESS resaltaron la importancia de </w:t>
      </w:r>
      <w:r>
        <w:rPr>
          <w:rFonts w:cs="Times New Roman"/>
          <w:lang w:val="es-ES"/>
        </w:rPr>
        <w:t>los reclamos</w:t>
      </w:r>
      <w:r w:rsidR="00041130">
        <w:rPr>
          <w:rFonts w:cs="Times New Roman"/>
          <w:lang w:val="es-ES"/>
        </w:rPr>
        <w:t xml:space="preserve">. </w:t>
      </w:r>
      <w:r w:rsidR="00041130" w:rsidRPr="00041130">
        <w:rPr>
          <w:rFonts w:cs="Times New Roman"/>
          <w:lang w:val="es-ES"/>
        </w:rPr>
        <w:t>Sin embargo, l</w:t>
      </w:r>
      <w:r w:rsidR="009E2064" w:rsidRPr="00041130">
        <w:rPr>
          <w:rFonts w:cs="Times New Roman"/>
          <w:lang w:val="es-ES"/>
        </w:rPr>
        <w:t xml:space="preserve">lama la atención que el personal de SUSALUD pensarán que los gestores no apreciaban la riqueza de la información de los reclamos y que los gestores pensaran lo mismo de los prestadores de salud. </w:t>
      </w:r>
      <w:r w:rsidRPr="007175A3">
        <w:rPr>
          <w:rFonts w:cs="Times New Roman"/>
          <w:highlight w:val="green"/>
          <w:lang w:val="es-ES"/>
        </w:rPr>
        <w:t xml:space="preserve">Esto </w:t>
      </w:r>
      <w:r w:rsidR="00390CF8" w:rsidRPr="007175A3">
        <w:rPr>
          <w:rFonts w:cs="Times New Roman"/>
          <w:highlight w:val="green"/>
          <w:lang w:val="es-ES"/>
        </w:rPr>
        <w:t>puede deberse ya que como existe gran delegación sobre la persona resp</w:t>
      </w:r>
      <w:r w:rsidR="000D4457" w:rsidRPr="007175A3">
        <w:rPr>
          <w:rFonts w:cs="Times New Roman"/>
          <w:highlight w:val="green"/>
          <w:lang w:val="es-ES"/>
        </w:rPr>
        <w:t>onsable de solucionar reclamos, también dan como responsables de la poca atención brindada a los reclamos, a otras personas</w:t>
      </w:r>
      <w:r w:rsidRPr="007175A3">
        <w:rPr>
          <w:rFonts w:cs="Times New Roman"/>
          <w:highlight w:val="green"/>
          <w:lang w:val="es-ES"/>
        </w:rPr>
        <w:t>.</w:t>
      </w:r>
      <w:r>
        <w:rPr>
          <w:rFonts w:cs="Times New Roman"/>
          <w:lang w:val="es-ES"/>
        </w:rPr>
        <w:t xml:space="preserve"> Todo </w:t>
      </w:r>
      <w:r w:rsidR="0079520C" w:rsidRPr="00041130">
        <w:rPr>
          <w:rFonts w:cs="Times New Roman"/>
          <w:lang w:val="es-ES"/>
        </w:rPr>
        <w:t>el personal en el sector salud (incluyendo personal de SUSALUD) debe ser capacitado sobre la importancia de los reclamos para poder lograr que el sistema recaude información valiosa que pueda traducirse en proyectos de mejora. Sin esta capacitación permanente, el sistema no será capaz de recopilar información valiosa</w:t>
      </w:r>
      <w:r w:rsidR="00BD6E5F">
        <w:rPr>
          <w:rFonts w:cs="Times New Roman"/>
          <w:lang w:val="es-ES"/>
        </w:rPr>
        <w:t xml:space="preserve"> ya que </w:t>
      </w:r>
      <w:r w:rsidR="00E9793B">
        <w:rPr>
          <w:rFonts w:cs="Times New Roman"/>
          <w:lang w:val="es-ES"/>
        </w:rPr>
        <w:t xml:space="preserve">todos los actores necesitan estar de acuerdo </w:t>
      </w:r>
      <w:r w:rsidR="007A6AF7">
        <w:rPr>
          <w:rFonts w:cs="Times New Roman"/>
          <w:lang w:val="es-ES"/>
        </w:rPr>
        <w:t>con la importancia de los reclamos</w:t>
      </w:r>
      <w:r w:rsidR="0079520C" w:rsidRPr="00041130">
        <w:rPr>
          <w:rFonts w:cs="Times New Roman"/>
          <w:lang w:val="es-ES"/>
        </w:rPr>
        <w:t>.</w:t>
      </w:r>
      <w:r w:rsidR="00BD6E5F">
        <w:rPr>
          <w:rFonts w:cs="Times New Roman"/>
          <w:lang w:val="es-ES"/>
        </w:rPr>
        <w:t xml:space="preserve"> </w:t>
      </w:r>
      <w:r w:rsidR="00BD6E5F" w:rsidRPr="0039004D">
        <w:rPr>
          <w:rFonts w:cs="Times New Roman"/>
          <w:lang w:val="es-ES"/>
        </w:rPr>
        <w:t xml:space="preserve">Adicionalmente, resaltaron que para que </w:t>
      </w:r>
      <w:r w:rsidR="007A6AF7">
        <w:rPr>
          <w:rFonts w:cs="Times New Roman"/>
          <w:lang w:val="es-ES"/>
        </w:rPr>
        <w:t>esta herramienta necesitaría mucha difusión para que tenga éxito</w:t>
      </w:r>
      <w:r w:rsidR="00BD6E5F" w:rsidRPr="0039004D">
        <w:rPr>
          <w:rFonts w:cs="Times New Roman"/>
          <w:lang w:val="es-ES"/>
        </w:rPr>
        <w:t xml:space="preserve">. </w:t>
      </w:r>
    </w:p>
    <w:p w14:paraId="11D34E97" w14:textId="77777777" w:rsidR="0079520C" w:rsidRDefault="0079520C" w:rsidP="00262D6E">
      <w:pPr>
        <w:spacing w:line="360" w:lineRule="auto"/>
        <w:jc w:val="both"/>
        <w:rPr>
          <w:rFonts w:cs="Times New Roman"/>
          <w:lang w:val="es-ES"/>
        </w:rPr>
      </w:pPr>
    </w:p>
    <w:p w14:paraId="727AA994" w14:textId="72AD4C7B" w:rsidR="008C2660" w:rsidRDefault="007A6AF7" w:rsidP="00262D6E">
      <w:pPr>
        <w:spacing w:line="360" w:lineRule="auto"/>
        <w:jc w:val="both"/>
        <w:rPr>
          <w:rFonts w:cs="Times New Roman"/>
          <w:lang w:val="es-ES"/>
        </w:rPr>
      </w:pPr>
      <w:r>
        <w:rPr>
          <w:rFonts w:cs="Times New Roman"/>
          <w:lang w:val="es-ES"/>
        </w:rPr>
        <w:t>Los gestores mencionaron problemas políticos</w:t>
      </w:r>
      <w:r w:rsidR="00041130">
        <w:rPr>
          <w:rFonts w:cs="Times New Roman"/>
          <w:lang w:val="es-ES"/>
        </w:rPr>
        <w:t xml:space="preserve"> que impiden la resolución rápida de los reclamos</w:t>
      </w:r>
      <w:r>
        <w:rPr>
          <w:rFonts w:cs="Times New Roman"/>
          <w:lang w:val="es-ES"/>
        </w:rPr>
        <w:t>.</w:t>
      </w:r>
      <w:r w:rsidR="00041130">
        <w:rPr>
          <w:rFonts w:cs="Times New Roman"/>
          <w:lang w:val="es-ES"/>
        </w:rPr>
        <w:t xml:space="preserve"> </w:t>
      </w:r>
      <w:r>
        <w:rPr>
          <w:rFonts w:cs="Times New Roman"/>
          <w:lang w:val="es-ES"/>
        </w:rPr>
        <w:t>E</w:t>
      </w:r>
      <w:r w:rsidR="00041130">
        <w:rPr>
          <w:rFonts w:cs="Times New Roman"/>
          <w:lang w:val="es-ES"/>
        </w:rPr>
        <w:t xml:space="preserve">xplicaron </w:t>
      </w:r>
      <w:r w:rsidR="0079520C">
        <w:rPr>
          <w:rFonts w:cs="Times New Roman"/>
          <w:lang w:val="es-ES"/>
        </w:rPr>
        <w:t xml:space="preserve">que </w:t>
      </w:r>
      <w:r>
        <w:rPr>
          <w:rFonts w:cs="Times New Roman"/>
          <w:lang w:val="es-ES"/>
        </w:rPr>
        <w:t xml:space="preserve">esto ocurre porque </w:t>
      </w:r>
      <w:r w:rsidR="0079520C">
        <w:rPr>
          <w:rFonts w:cs="Times New Roman"/>
          <w:lang w:val="es-ES"/>
        </w:rPr>
        <w:t xml:space="preserve">no existe una forma de separar procesos </w:t>
      </w:r>
      <w:r w:rsidR="00CA0518">
        <w:rPr>
          <w:rFonts w:cs="Times New Roman"/>
          <w:lang w:val="es-ES"/>
        </w:rPr>
        <w:t>gubernamentales que implican salud y vidas humanas a procesos gubernamentales</w:t>
      </w:r>
      <w:r w:rsidR="0047785E">
        <w:rPr>
          <w:rFonts w:cs="Times New Roman"/>
          <w:lang w:val="es-ES"/>
        </w:rPr>
        <w:t xml:space="preserve"> </w:t>
      </w:r>
      <w:r w:rsidR="00CA0518">
        <w:rPr>
          <w:rFonts w:cs="Times New Roman"/>
          <w:lang w:val="es-ES"/>
        </w:rPr>
        <w:t xml:space="preserve"> relacionados a otros rubros en los que vidas humanas no corrieran peligro</w:t>
      </w:r>
      <w:r>
        <w:rPr>
          <w:rFonts w:cs="Times New Roman"/>
          <w:lang w:val="es-ES"/>
        </w:rPr>
        <w:t xml:space="preserve"> </w:t>
      </w:r>
      <w:r>
        <w:rPr>
          <w:rFonts w:cs="Times New Roman"/>
          <w:lang w:val="es-ES"/>
        </w:rPr>
        <w:fldChar w:fldCharType="begin" w:fldLock="1"/>
      </w:r>
      <w:r>
        <w:rPr>
          <w:rFonts w:cs="Times New Roman"/>
          <w:lang w:val="es-ES"/>
        </w:rPr>
        <w:instrText>ADDIN CSL_CITATION { "citationItems" : [ { "id" : "ITEM-1", "itemData" : { "abstract" : "Jueves 10 de diciembre de 2015 / El Peruano Art\u00edculo 2.-Competencias en materia de contrataciones del Estado Las normas sobre contrataciones del Estado establecidas en la Ley y el presente Reglamento son de \u00e1mbito nacional, siendo competencia exclusiva del Ministerio de Econom\u00eda y Finanzas el dise\u00f1o de pol\u00edticas sobre dicha materia y su regulaci\u00f3n. Es nulo de pleno derecho cualquier disposici\u00f3n o acto que se emita en contravenci\u00f3n de lo dispuesto en el p\u00e1rrafo anterior. Art\u00edculo 3.-De las otras organizaciones Las organizaciones creadas conforme al ordenamiento jur\u00eddico nacional, as\u00ed como los \u00f3rganos desconcentrados de las Entidades pueden realizar contrataciones, siempre que estos cuenten con capacidad para gestionar sus contrataciones, conforme a sus normas autoritativas. Art\u00edculo 4.-Organizaci\u00f3n de la Entidad para las contrataciones Cada Entidad identifica en su Reglamento de Organizaci\u00f3n y Funciones u otros documentos de organizaci\u00f3n y/o gesti\u00f3n al \u00f3rgano encargado de las contrataciones, de acuerdo con lo que establece el presente Reglamento. El \u00f3rgano encargado de las contrataciones tiene como funci\u00f3n la gesti\u00f3n administrativa del contrato, que involucra el tr\u00e1mite de perfeccionamiento, aplicaci\u00f3n de penalidades, procedimiento de pago en lo que corresponda, entre otras actividades de \u00edndole administrativo; siendo que la supervisi\u00f3n de la ejecuci\u00f3n del contrato le compete al \u00e1rea usuaria o al \u00f3rgano al que se le haya asignado tal funci\u00f3n. Los servidores del \u00f3rgano encargado de las contrataciones de la Entidad que, en raz\u00f3n de sus funciones intervienen directamente en alguna de las fases de la contrataci\u00f3n, deben ser profesionales y/o t\u00e9cnicos certificados de acuerdo a los niveles y perfiles establecidos por el OSCE. Mediante directivas el OSCE establece las estrategias, los procedimientos y requisitos para la certificaci\u00f3n, as\u00ed como para la acreditaci\u00f3n de las instituciones o empresas con la finalidad de que estas capaciten a los operadores en aspectos vinculados con las contrataciones del Estado.", "id" : "ITEM-1", "issued" : { "date-parts" : [ [ "0" ] ] }, "title" : "Ley 30225 - Ley de Contrataciones del Estado", "type" : "article-journal" }, "uris" : [ "http://www.mendeley.com/documents/?uuid=1a9b8577-7ec6-3f5b-927f-55ffc002fcee" ] } ], "mendeley" : { "formattedCitation" : "(50)", "plainTextFormattedCitation" : "(50)", "previouslyFormattedCitation" : "(50)" }, "properties" : {  }, "schema" : "https://github.com/citation-style-language/schema/raw/master/csl-citation.json" }</w:instrText>
      </w:r>
      <w:r>
        <w:rPr>
          <w:rFonts w:cs="Times New Roman"/>
          <w:lang w:val="es-ES"/>
        </w:rPr>
        <w:fldChar w:fldCharType="separate"/>
      </w:r>
      <w:r w:rsidRPr="0047785E">
        <w:rPr>
          <w:rFonts w:cs="Times New Roman"/>
          <w:noProof/>
          <w:lang w:val="es-ES"/>
        </w:rPr>
        <w:t>(50)</w:t>
      </w:r>
      <w:r>
        <w:rPr>
          <w:rFonts w:cs="Times New Roman"/>
          <w:lang w:val="es-ES"/>
        </w:rPr>
        <w:fldChar w:fldCharType="end"/>
      </w:r>
      <w:r w:rsidR="00CA0518">
        <w:rPr>
          <w:rFonts w:cs="Times New Roman"/>
          <w:lang w:val="es-ES"/>
        </w:rPr>
        <w:t>. Resulta curioso que existiendo entes gubernamentales que tienen como propósito velar por la</w:t>
      </w:r>
      <w:r w:rsidR="00BD6E5F">
        <w:rPr>
          <w:rFonts w:cs="Times New Roman"/>
          <w:lang w:val="es-ES"/>
        </w:rPr>
        <w:t xml:space="preserve"> atención en</w:t>
      </w:r>
      <w:r w:rsidR="00CA0518">
        <w:rPr>
          <w:rFonts w:cs="Times New Roman"/>
          <w:lang w:val="es-ES"/>
        </w:rPr>
        <w:t xml:space="preserve"> salud de los ciudadanos, no hayan </w:t>
      </w:r>
      <w:r>
        <w:rPr>
          <w:rFonts w:cs="Times New Roman"/>
          <w:lang w:val="es-ES"/>
        </w:rPr>
        <w:t xml:space="preserve">buscado </w:t>
      </w:r>
      <w:r w:rsidR="00CA0518">
        <w:rPr>
          <w:rFonts w:cs="Times New Roman"/>
          <w:lang w:val="es-ES"/>
        </w:rPr>
        <w:t xml:space="preserve">que se realice </w:t>
      </w:r>
      <w:r>
        <w:rPr>
          <w:rFonts w:cs="Times New Roman"/>
          <w:lang w:val="es-ES"/>
        </w:rPr>
        <w:t>esta</w:t>
      </w:r>
      <w:r w:rsidR="00CA0518">
        <w:rPr>
          <w:rFonts w:cs="Times New Roman"/>
          <w:lang w:val="es-ES"/>
        </w:rPr>
        <w:t xml:space="preserve"> diferenciación </w:t>
      </w:r>
      <w:r>
        <w:rPr>
          <w:rFonts w:cs="Times New Roman"/>
          <w:lang w:val="es-ES"/>
        </w:rPr>
        <w:t xml:space="preserve">que </w:t>
      </w:r>
      <w:r w:rsidR="00CA0518">
        <w:rPr>
          <w:rFonts w:cs="Times New Roman"/>
          <w:lang w:val="es-ES"/>
        </w:rPr>
        <w:t xml:space="preserve">podría </w:t>
      </w:r>
      <w:r>
        <w:rPr>
          <w:rFonts w:cs="Times New Roman"/>
          <w:lang w:val="es-ES"/>
        </w:rPr>
        <w:t>ser clave</w:t>
      </w:r>
      <w:r w:rsidR="00CA0518">
        <w:rPr>
          <w:rFonts w:cs="Times New Roman"/>
          <w:lang w:val="es-ES"/>
        </w:rPr>
        <w:t xml:space="preserve"> para la resolución de los problemas repetitivos</w:t>
      </w:r>
      <w:r>
        <w:rPr>
          <w:rFonts w:cs="Times New Roman"/>
          <w:lang w:val="es-ES"/>
        </w:rPr>
        <w:t xml:space="preserve"> en IPRESS</w:t>
      </w:r>
      <w:r w:rsidR="00CA0518">
        <w:rPr>
          <w:rFonts w:cs="Times New Roman"/>
          <w:lang w:val="es-ES"/>
        </w:rPr>
        <w:t>.</w:t>
      </w:r>
      <w:r w:rsidR="00BD6E5F">
        <w:rPr>
          <w:rFonts w:cs="Times New Roman"/>
          <w:lang w:val="es-ES"/>
        </w:rPr>
        <w:t xml:space="preserve"> </w:t>
      </w:r>
      <w:r w:rsidR="0033516A">
        <w:rPr>
          <w:rFonts w:cs="Times New Roman"/>
          <w:lang w:val="es-ES"/>
        </w:rPr>
        <w:t xml:space="preserve">Si SUSALUD sirviera como mediador entre las IPRESS y el Gobierno del Perú para la creación de procesos gubernamentales exclusivos </w:t>
      </w:r>
      <w:r w:rsidR="00D50D9B">
        <w:rPr>
          <w:rFonts w:cs="Times New Roman"/>
          <w:lang w:val="es-ES"/>
        </w:rPr>
        <w:t>para el sector salud, se podrían eliminar los problemas políticos mencionados por los gestores y mejoraría la capacidad resolutiva de las IPRESS.</w:t>
      </w:r>
    </w:p>
    <w:p w14:paraId="66C891D8" w14:textId="77777777" w:rsidR="008C2660" w:rsidRDefault="008C2660" w:rsidP="00262D6E">
      <w:pPr>
        <w:spacing w:line="360" w:lineRule="auto"/>
        <w:jc w:val="both"/>
        <w:rPr>
          <w:rFonts w:cs="Times New Roman"/>
          <w:lang w:val="es-ES"/>
        </w:rPr>
      </w:pPr>
    </w:p>
    <w:p w14:paraId="378FE7B5" w14:textId="28EBEB6C" w:rsidR="0079520C" w:rsidRDefault="00D50D9B" w:rsidP="00262D6E">
      <w:pPr>
        <w:spacing w:line="360" w:lineRule="auto"/>
        <w:jc w:val="both"/>
        <w:rPr>
          <w:rFonts w:cs="Times New Roman"/>
          <w:lang w:val="es-ES"/>
        </w:rPr>
      </w:pPr>
      <w:r>
        <w:rPr>
          <w:rFonts w:cs="Times New Roman"/>
          <w:lang w:val="es-ES"/>
        </w:rPr>
        <w:lastRenderedPageBreak/>
        <w:t>Los</w:t>
      </w:r>
      <w:r w:rsidR="00B10C57">
        <w:rPr>
          <w:rFonts w:cs="Times New Roman"/>
          <w:lang w:val="es-ES"/>
        </w:rPr>
        <w:t xml:space="preserve"> entrevistados detallaron que hay una gran falta de comunicación entre ciudadano e IPRESS pero </w:t>
      </w:r>
      <w:r>
        <w:rPr>
          <w:rFonts w:cs="Times New Roman"/>
          <w:lang w:val="es-ES"/>
        </w:rPr>
        <w:t>dejaron de lado</w:t>
      </w:r>
      <w:r w:rsidR="00B10C57">
        <w:rPr>
          <w:rFonts w:cs="Times New Roman"/>
          <w:lang w:val="es-ES"/>
        </w:rPr>
        <w:t xml:space="preserve"> la importancia de la comunicación ente SUSALUD e IPRESS. Esta comuni</w:t>
      </w:r>
      <w:r w:rsidR="008C2660">
        <w:rPr>
          <w:rFonts w:cs="Times New Roman"/>
          <w:lang w:val="es-ES"/>
        </w:rPr>
        <w:t>cación debería permitirles al personal de las IPRESS</w:t>
      </w:r>
      <w:r>
        <w:rPr>
          <w:rFonts w:cs="Times New Roman"/>
          <w:lang w:val="es-ES"/>
        </w:rPr>
        <w:t xml:space="preserve"> </w:t>
      </w:r>
      <w:r>
        <w:rPr>
          <w:rFonts w:cs="Times New Roman"/>
          <w:lang w:val="es-ES"/>
        </w:rPr>
        <w:t>también</w:t>
      </w:r>
      <w:r w:rsidR="008C2660">
        <w:rPr>
          <w:rFonts w:cs="Times New Roman"/>
          <w:lang w:val="es-ES"/>
        </w:rPr>
        <w:t xml:space="preserve"> comunicar</w:t>
      </w:r>
      <w:r w:rsidR="00B10C57">
        <w:rPr>
          <w:rFonts w:cs="Times New Roman"/>
          <w:lang w:val="es-ES"/>
        </w:rPr>
        <w:t xml:space="preserve"> sus dificultades, limitaciones y problemas para ayudarlas a mejorar</w:t>
      </w:r>
      <w:r>
        <w:rPr>
          <w:rFonts w:cs="Times New Roman"/>
          <w:lang w:val="es-ES"/>
        </w:rPr>
        <w:t>. Sin embargo, esto no ocurre y</w:t>
      </w:r>
      <w:r w:rsidR="00F24B87">
        <w:rPr>
          <w:rFonts w:cs="Times New Roman"/>
          <w:lang w:val="es-ES"/>
        </w:rPr>
        <w:t xml:space="preserve"> se ve reflejado en que los </w:t>
      </w:r>
      <w:r w:rsidR="00F24B87" w:rsidRPr="008C2660">
        <w:rPr>
          <w:rFonts w:cs="Times New Roman"/>
          <w:lang w:val="es-PE"/>
        </w:rPr>
        <w:t>Totems</w:t>
      </w:r>
      <w:r w:rsidR="00F24B87">
        <w:rPr>
          <w:rFonts w:cs="Times New Roman"/>
          <w:lang w:val="es-ES"/>
        </w:rPr>
        <w:t xml:space="preserve"> </w:t>
      </w:r>
      <w:r>
        <w:rPr>
          <w:rFonts w:cs="Times New Roman"/>
          <w:lang w:val="es-ES"/>
        </w:rPr>
        <w:t>desarrollados por SUSALUD</w:t>
      </w:r>
      <w:r w:rsidR="00F24B87">
        <w:rPr>
          <w:rFonts w:cs="Times New Roman"/>
          <w:lang w:val="es-ES"/>
        </w:rPr>
        <w:t xml:space="preserve"> solo permiten </w:t>
      </w:r>
      <w:r>
        <w:rPr>
          <w:rFonts w:cs="Times New Roman"/>
          <w:lang w:val="es-ES"/>
        </w:rPr>
        <w:t>recabar problemas</w:t>
      </w:r>
      <w:r>
        <w:rPr>
          <w:rFonts w:cs="Times New Roman"/>
          <w:lang w:val="es-ES"/>
        </w:rPr>
        <w:t xml:space="preserve"> </w:t>
      </w:r>
      <w:r>
        <w:rPr>
          <w:rFonts w:cs="Times New Roman"/>
          <w:lang w:val="es-ES"/>
        </w:rPr>
        <w:t>de</w:t>
      </w:r>
      <w:r w:rsidR="00F24B87">
        <w:rPr>
          <w:rFonts w:cs="Times New Roman"/>
          <w:lang w:val="es-ES"/>
        </w:rPr>
        <w:t xml:space="preserve"> los ciudadanos</w:t>
      </w:r>
      <w:r>
        <w:rPr>
          <w:rFonts w:cs="Times New Roman"/>
          <w:lang w:val="es-ES"/>
        </w:rPr>
        <w:t xml:space="preserve"> cuando los prestadores de salud también pueden presentar dificultades y opiniones igual de valiosas que las de los ciudadanos </w:t>
      </w:r>
      <w:r>
        <w:rPr>
          <w:rFonts w:cs="Times New Roman"/>
          <w:lang w:val="es-ES"/>
        </w:rPr>
        <w:fldChar w:fldCharType="begin" w:fldLock="1"/>
      </w:r>
      <w:r>
        <w:rPr>
          <w:rFonts w:cs="Times New Roma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Pr>
          <w:rFonts w:cs="Times New Roman"/>
          <w:lang w:val="es-ES"/>
        </w:rPr>
        <w:fldChar w:fldCharType="separate"/>
      </w:r>
      <w:r w:rsidRPr="008C2660">
        <w:rPr>
          <w:rFonts w:cs="Times New Roman"/>
          <w:noProof/>
          <w:lang w:val="es-ES"/>
        </w:rPr>
        <w:t>(1)</w:t>
      </w:r>
      <w:r>
        <w:rPr>
          <w:rFonts w:cs="Times New Roman"/>
          <w:lang w:val="es-ES"/>
        </w:rPr>
        <w:fldChar w:fldCharType="end"/>
      </w:r>
      <w:r>
        <w:rPr>
          <w:rFonts w:cs="Times New Roman"/>
          <w:lang w:val="es-ES"/>
        </w:rPr>
        <w:t xml:space="preserve">. </w:t>
      </w:r>
    </w:p>
    <w:p w14:paraId="26B8D53C" w14:textId="77777777" w:rsidR="00AF0EF7" w:rsidRDefault="00AF0EF7" w:rsidP="00262D6E">
      <w:pPr>
        <w:spacing w:line="360" w:lineRule="auto"/>
        <w:jc w:val="both"/>
        <w:rPr>
          <w:rFonts w:cs="Times New Roman"/>
          <w:lang w:val="es-ES"/>
        </w:rPr>
      </w:pPr>
    </w:p>
    <w:p w14:paraId="1BD92768" w14:textId="451E884D" w:rsidR="008B12E6" w:rsidRDefault="00685D5D" w:rsidP="008B12E6">
      <w:pPr>
        <w:spacing w:line="360" w:lineRule="auto"/>
        <w:jc w:val="both"/>
        <w:rPr>
          <w:rFonts w:cs="Times New Roman"/>
          <w:lang w:val="es-ES"/>
        </w:rPr>
      </w:pPr>
      <w:r>
        <w:rPr>
          <w:rFonts w:cs="Times New Roman"/>
          <w:lang w:val="es-ES"/>
        </w:rPr>
        <w:t>Algo</w:t>
      </w:r>
      <w:r w:rsidR="00AF0EF7">
        <w:rPr>
          <w:rFonts w:cs="Times New Roman"/>
          <w:lang w:val="es-ES"/>
        </w:rPr>
        <w:t xml:space="preserve"> en que los gestores de IPRESS y personal de SUSALUD estuvieron de acuerdo es en que se debe educar a los ciudadanos sobre sus derechos en salud y que es lo que deben esperar </w:t>
      </w:r>
      <w:r w:rsidR="00C66894">
        <w:rPr>
          <w:rFonts w:cs="Times New Roman"/>
          <w:lang w:val="es-ES"/>
        </w:rPr>
        <w:t>de</w:t>
      </w:r>
      <w:r w:rsidR="002358C4">
        <w:rPr>
          <w:rFonts w:cs="Times New Roman"/>
          <w:lang w:val="es-ES"/>
        </w:rPr>
        <w:t xml:space="preserve"> su</w:t>
      </w:r>
      <w:r w:rsidR="00C66894">
        <w:rPr>
          <w:rFonts w:cs="Times New Roman"/>
          <w:lang w:val="es-ES"/>
        </w:rPr>
        <w:t xml:space="preserve"> servicio de salud</w:t>
      </w:r>
      <w:r w:rsidR="002358C4">
        <w:rPr>
          <w:rFonts w:cs="Times New Roman"/>
          <w:lang w:val="es-ES"/>
        </w:rPr>
        <w:t>,</w:t>
      </w:r>
      <w:r w:rsidR="00041130">
        <w:rPr>
          <w:rFonts w:cs="Times New Roman"/>
          <w:lang w:val="es-ES"/>
        </w:rPr>
        <w:t xml:space="preserve"> ya que </w:t>
      </w:r>
      <w:r w:rsidR="007175A3">
        <w:rPr>
          <w:rFonts w:cs="Times New Roman"/>
          <w:lang w:val="es-ES"/>
        </w:rPr>
        <w:t xml:space="preserve">el principal motivo </w:t>
      </w:r>
      <w:r w:rsidR="00041130">
        <w:rPr>
          <w:rFonts w:cs="Times New Roman"/>
          <w:lang w:val="es-ES"/>
        </w:rPr>
        <w:t>de reclamos es por falta de información</w:t>
      </w:r>
      <w:r>
        <w:rPr>
          <w:rFonts w:cs="Times New Roman"/>
          <w:lang w:val="es-ES"/>
        </w:rPr>
        <w:t xml:space="preserve"> </w:t>
      </w:r>
      <w:r w:rsidR="00EC2BAF">
        <w:rPr>
          <w:rFonts w:cs="Times New Roman"/>
          <w:lang w:val="es-ES"/>
        </w:rPr>
        <w:fldChar w:fldCharType="begin" w:fldLock="1"/>
      </w:r>
      <w:r w:rsidR="0084473B">
        <w:rPr>
          <w:rFonts w:cs="Times New Roman"/>
          <w:lang w:val="es-ES"/>
        </w:rPr>
        <w:instrText>ADDIN CSL_CITATION { "citationItems" : [ { "id" : "ITEM-1", "itemData" : { "DOI" : "accessed 07.04.14", "abstract" : "This report looks at how complaints about care in NHS hospitals made by patients, their carers and representatives are listened to and acted on by hospitals. The recommendations cover: 1.) improving the quality of care 2.) improving the way complaints are handled 3.) ensuring independence in the complaints procedures whistleblowing", "author" : [ { "dropping-particle" : "", "family" : "Clwyd", "given" : "Ann", "non-dropping-particle" : "", "parse-names" : false, "suffix" : "" }, { "dropping-particle" : "", "family" : "Hart", "given" : "Tricia", "non-dropping-particle" : "", "parse-names" : false, "suffix" : "" } ], "id" : "ITEM-1", "issue" : "October", "issued" : { "date-parts" : [ [ "2013" ] ] }, "page" : "1-58", "title" : "A Review of the NHS Hospitals Complaints System: Putting Patients Back in the Picture", "type" : "article-journal" }, "uris" : [ "http://www.mendeley.com/documents/?uuid=dfd3e3da-f7ae-3c84-b59c-8ff7ed085eea" ] } ], "mendeley" : { "formattedCitation" : "(51)", "plainTextFormattedCitation" : "(51)", "previouslyFormattedCitation" : "(51)" }, "properties" : {  }, "schema" : "https://github.com/citation-style-language/schema/raw/master/csl-citation.json" }</w:instrText>
      </w:r>
      <w:r w:rsidR="00EC2BAF">
        <w:rPr>
          <w:rFonts w:cs="Times New Roman"/>
          <w:lang w:val="es-ES"/>
        </w:rPr>
        <w:fldChar w:fldCharType="separate"/>
      </w:r>
      <w:r w:rsidR="00CA58B3" w:rsidRPr="00CA58B3">
        <w:rPr>
          <w:rFonts w:cs="Times New Roman"/>
          <w:noProof/>
          <w:lang w:val="es-ES"/>
        </w:rPr>
        <w:t>(51)</w:t>
      </w:r>
      <w:r w:rsidR="00EC2BAF">
        <w:rPr>
          <w:rFonts w:cs="Times New Roman"/>
          <w:lang w:val="es-ES"/>
        </w:rPr>
        <w:fldChar w:fldCharType="end"/>
      </w:r>
      <w:r w:rsidR="00C66894">
        <w:rPr>
          <w:rFonts w:cs="Times New Roman"/>
          <w:lang w:val="es-ES"/>
        </w:rPr>
        <w:t xml:space="preserve">. </w:t>
      </w:r>
      <w:r w:rsidR="007175A3">
        <w:rPr>
          <w:rFonts w:cs="Times New Roman"/>
          <w:lang w:val="es-ES"/>
        </w:rPr>
        <w:t>S</w:t>
      </w:r>
      <w:r w:rsidR="00C66894">
        <w:rPr>
          <w:rFonts w:cs="Times New Roman"/>
          <w:lang w:val="es-ES"/>
        </w:rPr>
        <w:t xml:space="preserve">i los ciudadanos </w:t>
      </w:r>
      <w:r w:rsidR="007175A3">
        <w:rPr>
          <w:rFonts w:cs="Times New Roman"/>
          <w:lang w:val="es-ES"/>
        </w:rPr>
        <w:t>conocieran esta información</w:t>
      </w:r>
      <w:r w:rsidR="00C66894">
        <w:rPr>
          <w:rFonts w:cs="Times New Roman"/>
          <w:lang w:val="es-ES"/>
        </w:rPr>
        <w:t xml:space="preserve">, la cantidad de reclamos sería menor y mejoraría la satisfacción de ellos. </w:t>
      </w:r>
      <w:r w:rsidR="008B12E6" w:rsidRPr="0039004D">
        <w:rPr>
          <w:rFonts w:cs="Times New Roman"/>
          <w:lang w:val="es-ES"/>
        </w:rPr>
        <w:t xml:space="preserve">Revisando la </w:t>
      </w:r>
      <w:r w:rsidR="008B12E6">
        <w:rPr>
          <w:rFonts w:cs="Times New Roman"/>
          <w:lang w:val="es-ES"/>
        </w:rPr>
        <w:t>actual normativa,</w:t>
      </w:r>
      <w:r w:rsidR="008B12E6" w:rsidRPr="0039004D">
        <w:rPr>
          <w:rFonts w:cs="Times New Roman"/>
          <w:lang w:val="es-ES"/>
        </w:rPr>
        <w:t xml:space="preserve"> se especifica que las IPRESS deben promocionar de </w:t>
      </w:r>
      <w:r w:rsidR="007175A3">
        <w:rPr>
          <w:rFonts w:cs="Times New Roman"/>
          <w:lang w:val="es-ES"/>
        </w:rPr>
        <w:t>manera</w:t>
      </w:r>
      <w:r w:rsidR="008B12E6" w:rsidRPr="0039004D">
        <w:rPr>
          <w:rFonts w:cs="Times New Roman"/>
          <w:lang w:val="es-ES"/>
        </w:rPr>
        <w:t xml:space="preserve"> obligatoria los derechos en salud de los ciudadanos </w:t>
      </w:r>
      <w:r w:rsidR="00EC2BAF">
        <w:rPr>
          <w:rFonts w:cs="Times New Roman"/>
          <w:lang w:val="es-ES"/>
        </w:rPr>
        <w:fldChar w:fldCharType="begin" w:fldLock="1"/>
      </w:r>
      <w:r w:rsidR="008B12E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C2BAF">
        <w:rPr>
          <w:rFonts w:cs="Times New Roman"/>
          <w:lang w:val="es-ES"/>
        </w:rPr>
        <w:fldChar w:fldCharType="separate"/>
      </w:r>
      <w:r w:rsidR="008B12E6" w:rsidRPr="00BD6E5F">
        <w:rPr>
          <w:rFonts w:cs="Times New Roman"/>
          <w:noProof/>
          <w:lang w:val="es-ES"/>
        </w:rPr>
        <w:t>(12)</w:t>
      </w:r>
      <w:r w:rsidR="00EC2BAF">
        <w:rPr>
          <w:rFonts w:cs="Times New Roman"/>
          <w:lang w:val="es-ES"/>
        </w:rPr>
        <w:fldChar w:fldCharType="end"/>
      </w:r>
      <w:r w:rsidR="008B12E6">
        <w:rPr>
          <w:rFonts w:cs="Times New Roman"/>
          <w:lang w:val="es-ES"/>
        </w:rPr>
        <w:t xml:space="preserve"> </w:t>
      </w:r>
      <w:r w:rsidR="008B12E6" w:rsidRPr="0039004D">
        <w:rPr>
          <w:rFonts w:cs="Times New Roman"/>
          <w:lang w:val="es-ES"/>
        </w:rPr>
        <w:t xml:space="preserve">y </w:t>
      </w:r>
      <w:r w:rsidR="008B12E6">
        <w:rPr>
          <w:rFonts w:cs="Times New Roman"/>
          <w:lang w:val="es-ES"/>
        </w:rPr>
        <w:t>se verificó que</w:t>
      </w:r>
      <w:r w:rsidR="008B12E6" w:rsidRPr="0039004D">
        <w:rPr>
          <w:rFonts w:cs="Times New Roman"/>
          <w:lang w:val="es-ES"/>
        </w:rPr>
        <w:t xml:space="preserve"> esto se viene cumpliendo en varias IPRESS</w:t>
      </w:r>
      <w:r w:rsidR="008B12E6">
        <w:rPr>
          <w:rFonts w:cs="Times New Roman"/>
          <w:lang w:val="es-ES"/>
        </w:rPr>
        <w:t xml:space="preserve"> en las entradas y/o cerca de sus PAUS. </w:t>
      </w:r>
      <w:r w:rsidR="007175A3">
        <w:rPr>
          <w:rFonts w:cs="Times New Roman"/>
          <w:lang w:val="es-ES"/>
        </w:rPr>
        <w:t xml:space="preserve">El motivo por el cual los ciudadanos aun así desconocen esta información puede deberse a que </w:t>
      </w:r>
      <w:r w:rsidR="008B12E6" w:rsidRPr="0039004D">
        <w:rPr>
          <w:rFonts w:cs="Times New Roman"/>
          <w:lang w:val="es-ES"/>
        </w:rPr>
        <w:t xml:space="preserve">no están siendo </w:t>
      </w:r>
      <w:r w:rsidR="007175A3">
        <w:rPr>
          <w:rFonts w:cs="Times New Roman"/>
          <w:lang w:val="es-ES"/>
        </w:rPr>
        <w:t xml:space="preserve">correcta o </w:t>
      </w:r>
      <w:r w:rsidR="008B12E6" w:rsidRPr="0039004D">
        <w:rPr>
          <w:rFonts w:cs="Times New Roman"/>
          <w:lang w:val="es-ES"/>
        </w:rPr>
        <w:t>suficiente</w:t>
      </w:r>
      <w:r w:rsidR="007175A3">
        <w:rPr>
          <w:rFonts w:cs="Times New Roman"/>
          <w:lang w:val="es-ES"/>
        </w:rPr>
        <w:t>mente</w:t>
      </w:r>
      <w:r w:rsidR="008B12E6" w:rsidRPr="0039004D">
        <w:rPr>
          <w:rFonts w:cs="Times New Roman"/>
          <w:lang w:val="es-ES"/>
        </w:rPr>
        <w:t xml:space="preserve"> difundidos</w:t>
      </w:r>
      <w:r w:rsidR="007175A3">
        <w:rPr>
          <w:rFonts w:cs="Times New Roman"/>
          <w:lang w:val="es-ES"/>
        </w:rPr>
        <w:t>. Ello urge a</w:t>
      </w:r>
      <w:r w:rsidR="008B12E6">
        <w:rPr>
          <w:rFonts w:cs="Times New Roman"/>
          <w:lang w:val="es-ES"/>
        </w:rPr>
        <w:t xml:space="preserve"> </w:t>
      </w:r>
      <w:r w:rsidR="008B12E6" w:rsidRPr="0039004D">
        <w:rPr>
          <w:rFonts w:cs="Times New Roman"/>
          <w:lang w:val="es-ES"/>
        </w:rPr>
        <w:t>instancias mayores como el MINS</w:t>
      </w:r>
      <w:r w:rsidR="008B12E6">
        <w:rPr>
          <w:rFonts w:cs="Times New Roman"/>
          <w:lang w:val="es-ES"/>
        </w:rPr>
        <w:t xml:space="preserve">A </w:t>
      </w:r>
      <w:r w:rsidR="007175A3">
        <w:rPr>
          <w:rFonts w:cs="Times New Roman"/>
          <w:lang w:val="es-ES"/>
        </w:rPr>
        <w:t>a</w:t>
      </w:r>
      <w:r w:rsidR="008B12E6" w:rsidRPr="0039004D">
        <w:rPr>
          <w:rFonts w:cs="Times New Roman"/>
          <w:lang w:val="es-ES"/>
        </w:rPr>
        <w:t xml:space="preserve"> realizar campañas para poder lograr que los ciudadanos </w:t>
      </w:r>
      <w:r w:rsidR="008B12E6">
        <w:rPr>
          <w:rFonts w:cs="Times New Roman"/>
          <w:lang w:val="es-ES"/>
        </w:rPr>
        <w:t xml:space="preserve">conozcan sus derechos y </w:t>
      </w:r>
      <w:r w:rsidR="007175A3">
        <w:rPr>
          <w:rFonts w:cs="Times New Roman"/>
          <w:lang w:val="es-ES"/>
        </w:rPr>
        <w:t>que con ello, la tasa de reclamos disminuiría</w:t>
      </w:r>
      <w:r w:rsidR="008B12E6" w:rsidRPr="0039004D">
        <w:rPr>
          <w:rFonts w:cs="Times New Roman"/>
          <w:lang w:val="es-ES"/>
        </w:rPr>
        <w:t>.</w:t>
      </w:r>
    </w:p>
    <w:p w14:paraId="74C974A1" w14:textId="77777777" w:rsidR="008B12E6" w:rsidRDefault="008B12E6" w:rsidP="00262D6E">
      <w:pPr>
        <w:spacing w:line="360" w:lineRule="auto"/>
        <w:jc w:val="both"/>
        <w:rPr>
          <w:rFonts w:cs="Times New Roman"/>
          <w:lang w:val="es-ES"/>
        </w:rPr>
      </w:pPr>
    </w:p>
    <w:p w14:paraId="6F8C3900" w14:textId="1BCB6635" w:rsidR="00AF4806" w:rsidRDefault="007175A3" w:rsidP="00262D6E">
      <w:pPr>
        <w:spacing w:line="360" w:lineRule="auto"/>
        <w:jc w:val="both"/>
        <w:rPr>
          <w:rFonts w:cs="Times New Roman"/>
          <w:lang w:val="es-ES"/>
        </w:rPr>
      </w:pPr>
      <w:r>
        <w:rPr>
          <w:rFonts w:cs="Times New Roman"/>
          <w:lang w:val="es-ES"/>
        </w:rPr>
        <w:t>En el tema de educación sobre los reclamos de los ciudadanos, los gestores</w:t>
      </w:r>
      <w:r w:rsidR="00273A24">
        <w:rPr>
          <w:rFonts w:cs="Times New Roman"/>
          <w:lang w:val="es-ES"/>
        </w:rPr>
        <w:t xml:space="preserve"> dijeron que tenían problemas ya que varios ciudadanos presentan quejas en IPRESS </w:t>
      </w:r>
      <w:r>
        <w:rPr>
          <w:rFonts w:cs="Times New Roman"/>
          <w:lang w:val="es-ES"/>
        </w:rPr>
        <w:t xml:space="preserve">a las que no corresponde el reclamos mientras </w:t>
      </w:r>
      <w:r w:rsidR="00AF4806">
        <w:rPr>
          <w:rFonts w:cs="Times New Roman"/>
          <w:lang w:val="es-ES"/>
        </w:rPr>
        <w:t xml:space="preserve">otros ciudadanos presentan quejas reiterativas debido a que </w:t>
      </w:r>
      <w:r>
        <w:rPr>
          <w:rFonts w:cs="Times New Roman"/>
          <w:lang w:val="es-ES"/>
        </w:rPr>
        <w:t>la solución dada no es exactamente la esperada</w:t>
      </w:r>
      <w:r w:rsidR="00AF4806">
        <w:rPr>
          <w:rFonts w:cs="Times New Roman"/>
          <w:lang w:val="es-ES"/>
        </w:rPr>
        <w:t>. E</w:t>
      </w:r>
      <w:r w:rsidR="003F193F">
        <w:rPr>
          <w:rFonts w:cs="Times New Roman"/>
          <w:lang w:val="es-ES"/>
        </w:rPr>
        <w:t>sto</w:t>
      </w:r>
      <w:r w:rsidR="00273A24">
        <w:rPr>
          <w:rFonts w:cs="Times New Roman"/>
          <w:lang w:val="es-ES"/>
        </w:rPr>
        <w:t xml:space="preserve"> </w:t>
      </w:r>
      <w:r>
        <w:rPr>
          <w:rFonts w:cs="Times New Roman"/>
          <w:lang w:val="es-ES"/>
        </w:rPr>
        <w:t xml:space="preserve">obstaculiza la información que llega a los </w:t>
      </w:r>
      <w:r w:rsidR="00273A24">
        <w:rPr>
          <w:rFonts w:cs="Times New Roman"/>
          <w:lang w:val="es-ES"/>
        </w:rPr>
        <w:t xml:space="preserve">gestores debido a que </w:t>
      </w:r>
      <w:r>
        <w:rPr>
          <w:rFonts w:cs="Times New Roman"/>
          <w:lang w:val="es-ES"/>
        </w:rPr>
        <w:t>es</w:t>
      </w:r>
      <w:r w:rsidR="00AF4806">
        <w:rPr>
          <w:rFonts w:cs="Times New Roman"/>
          <w:lang w:val="es-ES"/>
        </w:rPr>
        <w:t xml:space="preserve"> </w:t>
      </w:r>
      <w:r w:rsidR="00041130">
        <w:rPr>
          <w:rFonts w:cs="Times New Roman"/>
          <w:lang w:val="es-ES"/>
        </w:rPr>
        <w:t xml:space="preserve">poco </w:t>
      </w:r>
      <w:r w:rsidR="003F193F">
        <w:rPr>
          <w:rFonts w:cs="Times New Roman"/>
          <w:lang w:val="es-ES"/>
        </w:rPr>
        <w:t>útil</w:t>
      </w:r>
      <w:r w:rsidR="00AF4806">
        <w:rPr>
          <w:rFonts w:cs="Times New Roman"/>
          <w:lang w:val="es-ES"/>
        </w:rPr>
        <w:t xml:space="preserve"> o </w:t>
      </w:r>
      <w:r>
        <w:rPr>
          <w:rFonts w:cs="Times New Roman"/>
          <w:lang w:val="es-ES"/>
        </w:rPr>
        <w:t>repetitiva</w:t>
      </w:r>
      <w:r w:rsidR="00AF4806">
        <w:rPr>
          <w:rFonts w:cs="Times New Roman"/>
          <w:lang w:val="es-ES"/>
        </w:rPr>
        <w:t xml:space="preserve">. </w:t>
      </w:r>
      <w:r w:rsidR="00273A24">
        <w:rPr>
          <w:rFonts w:cs="Times New Roman"/>
          <w:lang w:val="es-ES"/>
        </w:rPr>
        <w:t xml:space="preserve">Esto demuestra que </w:t>
      </w:r>
      <w:r w:rsidR="00AF4806">
        <w:rPr>
          <w:rFonts w:cs="Times New Roman"/>
          <w:lang w:val="es-ES"/>
        </w:rPr>
        <w:t>la educación a ciudadanos sobre</w:t>
      </w:r>
      <w:r>
        <w:rPr>
          <w:rFonts w:cs="Times New Roman"/>
          <w:lang w:val="es-ES"/>
        </w:rPr>
        <w:t xml:space="preserve"> la importancia de reclamos prudentes y certeros es</w:t>
      </w:r>
      <w:r w:rsidR="00AF4806">
        <w:rPr>
          <w:rFonts w:cs="Times New Roman"/>
          <w:lang w:val="es-ES"/>
        </w:rPr>
        <w:t xml:space="preserve"> prioridad, ya que para poder</w:t>
      </w:r>
      <w:r>
        <w:rPr>
          <w:rFonts w:cs="Times New Roman"/>
          <w:lang w:val="es-ES"/>
        </w:rPr>
        <w:t xml:space="preserve"> identificar donde se necesitan mejoras</w:t>
      </w:r>
      <w:r w:rsidR="00AF4806">
        <w:rPr>
          <w:rFonts w:cs="Times New Roman"/>
          <w:lang w:val="es-ES"/>
        </w:rPr>
        <w:t xml:space="preserve"> se necesita información</w:t>
      </w:r>
      <w:r>
        <w:rPr>
          <w:rFonts w:cs="Times New Roman"/>
          <w:lang w:val="es-ES"/>
        </w:rPr>
        <w:t xml:space="preserve"> precisa</w:t>
      </w:r>
      <w:r w:rsidR="00DC430F">
        <w:rPr>
          <w:rFonts w:cs="Times New Roman"/>
          <w:lang w:val="es-ES"/>
        </w:rPr>
        <w:t>.</w:t>
      </w:r>
    </w:p>
    <w:p w14:paraId="7173A038" w14:textId="77777777" w:rsidR="00DC430F" w:rsidRDefault="00DC430F" w:rsidP="00262D6E">
      <w:pPr>
        <w:spacing w:line="360" w:lineRule="auto"/>
        <w:jc w:val="both"/>
        <w:rPr>
          <w:rFonts w:cs="Times New Roman"/>
          <w:lang w:val="es-ES"/>
        </w:rPr>
      </w:pPr>
    </w:p>
    <w:p w14:paraId="7BD681D8" w14:textId="33AF9B18" w:rsidR="00DC430F" w:rsidRDefault="00DC430F" w:rsidP="00262D6E">
      <w:pPr>
        <w:spacing w:line="360" w:lineRule="auto"/>
        <w:jc w:val="both"/>
        <w:rPr>
          <w:rFonts w:cs="Times New Roman"/>
          <w:lang w:val="es-ES"/>
        </w:rPr>
      </w:pPr>
      <w:r>
        <w:rPr>
          <w:rFonts w:cs="Times New Roman"/>
          <w:lang w:val="es-ES"/>
        </w:rPr>
        <w:t xml:space="preserve">Algunos gestores, especialmente en establecimientos pequeños de salud, mencionaron que podría </w:t>
      </w:r>
      <w:r w:rsidR="00643D85">
        <w:rPr>
          <w:rFonts w:cs="Times New Roman"/>
          <w:lang w:val="es-ES"/>
        </w:rPr>
        <w:t xml:space="preserve">plantearse alguna forma de reclamo anónimo. </w:t>
      </w:r>
      <w:r w:rsidR="0073714E">
        <w:rPr>
          <w:rFonts w:cs="Times New Roman"/>
          <w:lang w:val="es-ES"/>
        </w:rPr>
        <w:t xml:space="preserve">Esto no es posible debido a que actualmente la normativa exige una identificación de la persona reclamante </w:t>
      </w:r>
      <w:r w:rsidR="0073714E">
        <w:rPr>
          <w:rFonts w:cs="Times New Roman"/>
          <w:lang w:val="es-ES"/>
        </w:rPr>
        <w:fldChar w:fldCharType="begin" w:fldLock="1"/>
      </w:r>
      <w:r w:rsidR="0073714E">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73714E">
        <w:rPr>
          <w:rFonts w:cs="Times New Roman"/>
          <w:lang w:val="es-ES"/>
        </w:rPr>
        <w:fldChar w:fldCharType="separate"/>
      </w:r>
      <w:r w:rsidR="0073714E" w:rsidRPr="0084473B">
        <w:rPr>
          <w:rFonts w:cs="Times New Roman"/>
          <w:noProof/>
          <w:lang w:val="es-ES"/>
        </w:rPr>
        <w:t>(12)</w:t>
      </w:r>
      <w:r w:rsidR="0073714E">
        <w:rPr>
          <w:rFonts w:cs="Times New Roman"/>
          <w:lang w:val="es-ES"/>
        </w:rPr>
        <w:fldChar w:fldCharType="end"/>
      </w:r>
      <w:r w:rsidR="0073714E">
        <w:rPr>
          <w:rFonts w:cs="Times New Roman"/>
          <w:lang w:val="es-ES"/>
        </w:rPr>
        <w:t xml:space="preserve">. </w:t>
      </w:r>
      <w:r w:rsidR="00D166EA">
        <w:rPr>
          <w:rFonts w:cs="Times New Roman"/>
          <w:lang w:val="es-ES"/>
        </w:rPr>
        <w:t xml:space="preserve">Sin embargo, </w:t>
      </w:r>
      <w:r w:rsidR="00643D85">
        <w:rPr>
          <w:rFonts w:cs="Times New Roman"/>
          <w:lang w:val="es-ES"/>
        </w:rPr>
        <w:t>ninguno de los ciudadanos</w:t>
      </w:r>
      <w:r w:rsidR="00D166EA">
        <w:rPr>
          <w:rFonts w:cs="Times New Roman"/>
          <w:lang w:val="es-ES"/>
        </w:rPr>
        <w:t xml:space="preserve"> lo</w:t>
      </w:r>
      <w:r w:rsidR="00643D85">
        <w:rPr>
          <w:rFonts w:cs="Times New Roman"/>
          <w:lang w:val="es-ES"/>
        </w:rPr>
        <w:t xml:space="preserve"> </w:t>
      </w:r>
      <w:r w:rsidR="00D166EA">
        <w:rPr>
          <w:rFonts w:cs="Times New Roman"/>
          <w:lang w:val="es-ES"/>
        </w:rPr>
        <w:t>menciono</w:t>
      </w:r>
      <w:r w:rsidR="00643D85">
        <w:rPr>
          <w:rFonts w:cs="Times New Roman"/>
          <w:lang w:val="es-ES"/>
        </w:rPr>
        <w:t xml:space="preserve">, esto puede </w:t>
      </w:r>
      <w:r w:rsidR="002D4AA2">
        <w:rPr>
          <w:rFonts w:cs="Times New Roman"/>
          <w:lang w:val="es-ES"/>
        </w:rPr>
        <w:t>deberse</w:t>
      </w:r>
      <w:r w:rsidR="00643D85">
        <w:rPr>
          <w:rFonts w:cs="Times New Roman"/>
          <w:lang w:val="es-ES"/>
        </w:rPr>
        <w:t xml:space="preserve"> a que los </w:t>
      </w:r>
      <w:r w:rsidR="00643D85">
        <w:rPr>
          <w:rFonts w:cs="Times New Roman"/>
          <w:lang w:val="es-ES"/>
        </w:rPr>
        <w:lastRenderedPageBreak/>
        <w:t xml:space="preserve">ciudadanos entrevistados </w:t>
      </w:r>
      <w:r w:rsidR="00D166EA">
        <w:rPr>
          <w:rFonts w:cs="Times New Roman"/>
          <w:lang w:val="es-ES"/>
        </w:rPr>
        <w:t>fueron encontrados en</w:t>
      </w:r>
      <w:r w:rsidR="00643D85">
        <w:rPr>
          <w:rFonts w:cs="Times New Roman"/>
          <w:lang w:val="es-ES"/>
        </w:rPr>
        <w:t xml:space="preserve"> establecimientos de salud grandes pero </w:t>
      </w:r>
      <w:r w:rsidR="00D166EA">
        <w:rPr>
          <w:rFonts w:cs="Times New Roman"/>
          <w:lang w:val="es-ES"/>
        </w:rPr>
        <w:t xml:space="preserve">también podría deberse a </w:t>
      </w:r>
      <w:r w:rsidR="00643D85">
        <w:rPr>
          <w:rFonts w:cs="Times New Roman"/>
          <w:lang w:val="es-ES"/>
        </w:rPr>
        <w:t xml:space="preserve">que no existe temor a manifestarse y expresar su punto de vista cuando sus expectativas no están siendo cumplidas. </w:t>
      </w:r>
      <w:r w:rsidR="00D166EA">
        <w:rPr>
          <w:rFonts w:cs="Times New Roman"/>
          <w:lang w:val="es-ES"/>
        </w:rPr>
        <w:t>Esta identificación es pr</w:t>
      </w:r>
      <w:r w:rsidR="00643D85">
        <w:rPr>
          <w:rFonts w:cs="Times New Roman"/>
          <w:lang w:val="es-ES"/>
        </w:rPr>
        <w:t xml:space="preserve">eferible ya que sin </w:t>
      </w:r>
      <w:r w:rsidR="00D166EA">
        <w:rPr>
          <w:rFonts w:cs="Times New Roman"/>
          <w:lang w:val="es-ES"/>
        </w:rPr>
        <w:t>ella</w:t>
      </w:r>
      <w:r w:rsidR="00643D85">
        <w:rPr>
          <w:rFonts w:cs="Times New Roman"/>
          <w:lang w:val="es-ES"/>
        </w:rPr>
        <w:t xml:space="preserve">, </w:t>
      </w:r>
      <w:r w:rsidR="00D166EA">
        <w:rPr>
          <w:rFonts w:cs="Times New Roman"/>
          <w:lang w:val="es-ES"/>
        </w:rPr>
        <w:t>se dificulta el proceso de investigación realizado por las IPRESS</w:t>
      </w:r>
      <w:r w:rsidR="0084473B">
        <w:rPr>
          <w:rFonts w:cs="Times New Roman"/>
          <w:lang w:val="es-ES"/>
        </w:rPr>
        <w:t>.</w:t>
      </w:r>
    </w:p>
    <w:p w14:paraId="6F404542" w14:textId="77777777" w:rsidR="005260E1" w:rsidRDefault="005260E1" w:rsidP="00262D6E">
      <w:pPr>
        <w:spacing w:line="360" w:lineRule="auto"/>
        <w:jc w:val="both"/>
        <w:rPr>
          <w:rFonts w:cs="Times New Roman"/>
          <w:lang w:val="es-ES"/>
        </w:rPr>
      </w:pPr>
    </w:p>
    <w:p w14:paraId="0FADF6AE" w14:textId="1A6EE4E1" w:rsidR="005260E1" w:rsidRDefault="00CC7060" w:rsidP="00262D6E">
      <w:pPr>
        <w:spacing w:line="360" w:lineRule="auto"/>
        <w:jc w:val="both"/>
        <w:rPr>
          <w:rFonts w:cs="Times New Roman"/>
          <w:lang w:val="es-ES"/>
        </w:rPr>
      </w:pPr>
      <w:r>
        <w:rPr>
          <w:rFonts w:cs="Times New Roman"/>
          <w:lang w:val="es-ES"/>
        </w:rPr>
        <w:t>Resulta curioso que cuando se preguntó a los ciudadanos sobre cuál es el procedimiento que realizarían si es que quisieran presentar un reclamos, todos hayan contestado diferente y ninguno mencionara la PAUS. Esto puede deberse a</w:t>
      </w:r>
      <w:r w:rsidR="002D4AA2">
        <w:rPr>
          <w:rFonts w:cs="Times New Roman"/>
          <w:lang w:val="es-ES"/>
        </w:rPr>
        <w:t xml:space="preserve"> una</w:t>
      </w:r>
      <w:r>
        <w:rPr>
          <w:rFonts w:cs="Times New Roman"/>
          <w:lang w:val="es-ES"/>
        </w:rPr>
        <w:t xml:space="preserve"> mala señalización por parte de las IPRESS o de la falta de información sobre </w:t>
      </w:r>
      <w:r w:rsidR="000C06DC">
        <w:rPr>
          <w:rFonts w:cs="Times New Roman"/>
          <w:lang w:val="es-ES"/>
        </w:rPr>
        <w:t>cuáles</w:t>
      </w:r>
      <w:r>
        <w:rPr>
          <w:rFonts w:cs="Times New Roman"/>
          <w:lang w:val="es-ES"/>
        </w:rPr>
        <w:t xml:space="preserve"> son las competencias de la PAUS</w:t>
      </w:r>
      <w:r w:rsidR="002D4AA2">
        <w:rPr>
          <w:rFonts w:cs="Times New Roman"/>
          <w:lang w:val="es-ES"/>
        </w:rPr>
        <w:t xml:space="preserve"> pero significa que los ciudadanos no saben de qué, cómo ni donde reclamar</w:t>
      </w:r>
      <w:r>
        <w:rPr>
          <w:rFonts w:cs="Times New Roman"/>
          <w:lang w:val="es-ES"/>
        </w:rPr>
        <w:t>. Durante las investigaciones</w:t>
      </w:r>
      <w:r w:rsidR="000C06DC">
        <w:rPr>
          <w:rFonts w:cs="Times New Roman"/>
          <w:lang w:val="es-ES"/>
        </w:rPr>
        <w:t xml:space="preserve"> de este proyecto se visitaron 3 PAUS, </w:t>
      </w:r>
      <w:r w:rsidR="002D4AA2">
        <w:rPr>
          <w:rFonts w:cs="Times New Roman"/>
          <w:lang w:val="es-ES"/>
        </w:rPr>
        <w:t>todas en un establecimiento</w:t>
      </w:r>
      <w:r w:rsidR="000C06DC">
        <w:rPr>
          <w:rFonts w:cs="Times New Roman"/>
          <w:lang w:val="es-ES"/>
        </w:rPr>
        <w:t xml:space="preserve"> nivel 3 y en todas las visitas se vio muy poca afluencia de </w:t>
      </w:r>
      <w:r w:rsidR="002D4AA2">
        <w:rPr>
          <w:rFonts w:cs="Times New Roman"/>
          <w:lang w:val="es-ES"/>
        </w:rPr>
        <w:t>público a pesar de contar con</w:t>
      </w:r>
      <w:r w:rsidR="000C06DC">
        <w:rPr>
          <w:rFonts w:cs="Times New Roman"/>
          <w:lang w:val="es-ES"/>
        </w:rPr>
        <w:t xml:space="preserve"> bastante </w:t>
      </w:r>
      <w:r w:rsidR="00274BA7">
        <w:rPr>
          <w:rFonts w:cs="Times New Roman"/>
          <w:lang w:val="es-ES"/>
        </w:rPr>
        <w:t>señalizaci</w:t>
      </w:r>
      <w:r w:rsidR="0053701A">
        <w:rPr>
          <w:rFonts w:cs="Times New Roman"/>
          <w:lang w:val="es-ES"/>
        </w:rPr>
        <w:t xml:space="preserve">ón sobre </w:t>
      </w:r>
      <w:r w:rsidR="002D4AA2">
        <w:rPr>
          <w:rFonts w:cs="Times New Roman"/>
          <w:lang w:val="es-ES"/>
        </w:rPr>
        <w:t xml:space="preserve">su ubicación y </w:t>
      </w:r>
      <w:r w:rsidR="0053701A">
        <w:rPr>
          <w:rFonts w:cs="Times New Roman"/>
          <w:lang w:val="es-ES"/>
        </w:rPr>
        <w:t xml:space="preserve">los derechos en salud del ciudadano. </w:t>
      </w:r>
      <w:r w:rsidR="002D4AA2">
        <w:rPr>
          <w:rFonts w:cs="Times New Roman"/>
          <w:lang w:val="es-ES"/>
        </w:rPr>
        <w:t>Este problema muestra que se necesita una reestructuración en todo el proceso de gestión de reclamos ya que se puede ver fácilmente que el actual proceso, no se encuentra optimizado.</w:t>
      </w:r>
      <w:r w:rsidR="00373201">
        <w:rPr>
          <w:rFonts w:cs="Times New Roman"/>
          <w:lang w:val="es-ES"/>
        </w:rPr>
        <w:t xml:space="preserve"> </w:t>
      </w:r>
    </w:p>
    <w:p w14:paraId="1FDD34E0" w14:textId="77777777" w:rsidR="008D4A58" w:rsidRDefault="008D4A58" w:rsidP="00262D6E">
      <w:pPr>
        <w:spacing w:line="360" w:lineRule="auto"/>
        <w:jc w:val="both"/>
        <w:rPr>
          <w:rFonts w:cs="Times New Roman"/>
          <w:lang w:val="es-ES"/>
        </w:rPr>
      </w:pPr>
    </w:p>
    <w:p w14:paraId="7945A371" w14:textId="770384DD" w:rsidR="009A7F1A" w:rsidRDefault="002D4AA2" w:rsidP="00262D6E">
      <w:pPr>
        <w:spacing w:line="360" w:lineRule="auto"/>
        <w:jc w:val="both"/>
        <w:rPr>
          <w:rFonts w:cs="Times New Roman"/>
          <w:lang w:val="es-ES"/>
        </w:rPr>
      </w:pPr>
      <w:r>
        <w:rPr>
          <w:rFonts w:cs="Times New Roman"/>
          <w:lang w:val="es-ES"/>
        </w:rPr>
        <w:t>Finalmente, la</w:t>
      </w:r>
      <w:r w:rsidR="008D4A58">
        <w:rPr>
          <w:rFonts w:cs="Times New Roman"/>
          <w:lang w:val="es-ES"/>
        </w:rPr>
        <w:t xml:space="preserve"> mayor preocupación </w:t>
      </w:r>
      <w:r>
        <w:rPr>
          <w:rFonts w:cs="Times New Roman"/>
          <w:lang w:val="es-ES"/>
        </w:rPr>
        <w:t>de</w:t>
      </w:r>
      <w:r w:rsidR="008D4A58">
        <w:rPr>
          <w:rFonts w:cs="Times New Roman"/>
          <w:lang w:val="es-ES"/>
        </w:rPr>
        <w:t xml:space="preserve"> los ciudadanos es </w:t>
      </w:r>
      <w:r>
        <w:rPr>
          <w:rFonts w:cs="Times New Roman"/>
          <w:lang w:val="es-ES"/>
        </w:rPr>
        <w:t xml:space="preserve">que sienten que, aunque se cuente con este sistema, </w:t>
      </w:r>
      <w:r w:rsidR="008D4A58">
        <w:rPr>
          <w:rFonts w:cs="Times New Roman"/>
          <w:lang w:val="es-ES"/>
        </w:rPr>
        <w:t>sus reclamos no será</w:t>
      </w:r>
      <w:r w:rsidR="00F404EB">
        <w:rPr>
          <w:rFonts w:cs="Times New Roman"/>
          <w:lang w:val="es-ES"/>
        </w:rPr>
        <w:t xml:space="preserve">n escuchados. Esto muestra que </w:t>
      </w:r>
      <w:r w:rsidR="009A5AA1">
        <w:rPr>
          <w:rFonts w:cs="Times New Roman"/>
          <w:lang w:val="es-ES"/>
        </w:rPr>
        <w:t xml:space="preserve">la brecha que existe entre los ciudadanos y las IPRESS es bastante grande y probablemente no </w:t>
      </w:r>
      <w:r w:rsidR="00804D49">
        <w:rPr>
          <w:rFonts w:cs="Times New Roman"/>
          <w:lang w:val="es-ES"/>
        </w:rPr>
        <w:t>está</w:t>
      </w:r>
      <w:r w:rsidR="009A5AA1">
        <w:rPr>
          <w:rFonts w:cs="Times New Roman"/>
          <w:lang w:val="es-ES"/>
        </w:rPr>
        <w:t xml:space="preserve"> siendo trabajada correctamente para eliminarla. Los ciudadanos sienten que no son escuchados y que sus problemas y dificultades le son indiferentes a los prestadores de salud, esto hace que no se sientan cómodos para poder presentar sus reclamos y por ende, no lo hagan. Esta herramienta no va a resultar de mucha utilidad si es que </w:t>
      </w:r>
      <w:r>
        <w:rPr>
          <w:rFonts w:cs="Times New Roman"/>
          <w:lang w:val="es-ES"/>
        </w:rPr>
        <w:t>esta</w:t>
      </w:r>
      <w:r w:rsidR="00F26C15">
        <w:rPr>
          <w:rFonts w:cs="Times New Roman"/>
          <w:lang w:val="es-ES"/>
        </w:rPr>
        <w:t xml:space="preserve"> brecha </w:t>
      </w:r>
      <w:r>
        <w:rPr>
          <w:rFonts w:cs="Times New Roman"/>
          <w:lang w:val="es-ES"/>
        </w:rPr>
        <w:t>no es correctamente abordada</w:t>
      </w:r>
      <w:r w:rsidR="00F26C15">
        <w:rPr>
          <w:rFonts w:cs="Times New Roman"/>
          <w:lang w:val="es-ES"/>
        </w:rPr>
        <w:t>.</w:t>
      </w:r>
    </w:p>
    <w:p w14:paraId="5D0D1542" w14:textId="77777777" w:rsidR="00250481" w:rsidRPr="0039004D" w:rsidRDefault="00250481" w:rsidP="00262D6E">
      <w:pPr>
        <w:spacing w:line="360" w:lineRule="auto"/>
        <w:jc w:val="both"/>
        <w:rPr>
          <w:rFonts w:cs="Times New Roman"/>
          <w:lang w:val="es-ES"/>
        </w:rPr>
      </w:pPr>
    </w:p>
    <w:p w14:paraId="7F9C1ED5" w14:textId="77777777" w:rsidR="00C1603F" w:rsidRPr="008B12E6" w:rsidRDefault="00717F0C" w:rsidP="000635A6">
      <w:pPr>
        <w:pStyle w:val="Ttulo2"/>
      </w:pPr>
      <w:bookmarkStart w:id="52" w:name="_Toc510209126"/>
      <w:r>
        <w:t>De los h</w:t>
      </w:r>
      <w:r w:rsidR="00C1603F">
        <w:t>allazgos de la fase de p</w:t>
      </w:r>
      <w:r w:rsidR="009E2064">
        <w:t>rueba</w:t>
      </w:r>
      <w:bookmarkEnd w:id="52"/>
    </w:p>
    <w:p w14:paraId="2357CA17" w14:textId="6C08DFBF" w:rsidR="00C1603F" w:rsidRDefault="00DC0C98" w:rsidP="00DC0C98">
      <w:pPr>
        <w:spacing w:line="360" w:lineRule="auto"/>
        <w:jc w:val="both"/>
        <w:rPr>
          <w:lang w:val="es-ES"/>
        </w:rPr>
      </w:pPr>
      <w:r>
        <w:rPr>
          <w:lang w:val="es-ES"/>
        </w:rPr>
        <w:t xml:space="preserve">Ya que este prototipo fue creado siguiendo las tendencias de diseño junto con los principios heurísticos, la mayoría de elementos planteados resultaron útiles para </w:t>
      </w:r>
      <w:r w:rsidR="001E3A11">
        <w:rPr>
          <w:lang w:val="es-ES"/>
        </w:rPr>
        <w:t xml:space="preserve">los usuarios testeados y </w:t>
      </w:r>
      <w:r w:rsidR="001E3A11">
        <w:rPr>
          <w:lang w:val="es-ES"/>
        </w:rPr>
        <w:t>no se encontraron cambios muy grandes para realizarse en el prototipo</w:t>
      </w:r>
      <w:r>
        <w:rPr>
          <w:lang w:val="es-ES"/>
        </w:rPr>
        <w:t xml:space="preserve">. Esto prueba de que la investigación de usuarios realizada en la primera etapa, recopilo </w:t>
      </w:r>
      <w:r w:rsidR="001E3A11">
        <w:rPr>
          <w:lang w:val="es-ES"/>
        </w:rPr>
        <w:t>correctamente las necesidades de lo</w:t>
      </w:r>
      <w:r>
        <w:rPr>
          <w:lang w:val="es-ES"/>
        </w:rPr>
        <w:t xml:space="preserve">s </w:t>
      </w:r>
      <w:r w:rsidR="001E3A11">
        <w:rPr>
          <w:lang w:val="es-ES"/>
        </w:rPr>
        <w:t>usuarios</w:t>
      </w:r>
      <w:r>
        <w:rPr>
          <w:lang w:val="es-ES"/>
        </w:rPr>
        <w:t xml:space="preserve"> y </w:t>
      </w:r>
      <w:r w:rsidR="001E3A11">
        <w:rPr>
          <w:lang w:val="es-ES"/>
        </w:rPr>
        <w:t>estos fueron adecuadamente plasmados en los requerimientos del sistema.</w:t>
      </w:r>
    </w:p>
    <w:p w14:paraId="79F09FCE" w14:textId="77777777" w:rsidR="008C4674" w:rsidRDefault="008C4674" w:rsidP="00DC0C98">
      <w:pPr>
        <w:spacing w:line="360" w:lineRule="auto"/>
        <w:jc w:val="both"/>
        <w:rPr>
          <w:lang w:val="es-ES"/>
        </w:rPr>
      </w:pPr>
    </w:p>
    <w:p w14:paraId="1F2F9EAB" w14:textId="7BCF1C3C" w:rsidR="008C4674" w:rsidRDefault="001E3A11" w:rsidP="00DC0C98">
      <w:pPr>
        <w:spacing w:line="360" w:lineRule="auto"/>
        <w:jc w:val="both"/>
        <w:rPr>
          <w:lang w:val="es-ES"/>
        </w:rPr>
      </w:pPr>
      <w:r>
        <w:rPr>
          <w:lang w:val="es-ES"/>
        </w:rPr>
        <w:t xml:space="preserve">Cuando se les pregunto a los entrevistados sobre el término ‘Solicitudes’, se mostraron de acuerdo con nombrarlo de esta manera y no exclusivamente como ‘Reclamos’. </w:t>
      </w:r>
      <w:r w:rsidR="008C4674">
        <w:rPr>
          <w:lang w:val="es-ES"/>
        </w:rPr>
        <w:t xml:space="preserve">Esto es importante ya que si se desea mejorar la relación de comunicación entre ciudadanos e IPRESS, mostrar solo la parte negativa de las IPRESS no </w:t>
      </w:r>
      <w:r>
        <w:rPr>
          <w:lang w:val="es-ES"/>
        </w:rPr>
        <w:t>ayudaría</w:t>
      </w:r>
      <w:r w:rsidR="008C4674">
        <w:rPr>
          <w:lang w:val="es-ES"/>
        </w:rPr>
        <w:t xml:space="preserve">, </w:t>
      </w:r>
      <w:r>
        <w:rPr>
          <w:lang w:val="es-ES"/>
        </w:rPr>
        <w:t>e incluso</w:t>
      </w:r>
      <w:r w:rsidR="008C4674">
        <w:rPr>
          <w:lang w:val="es-ES"/>
        </w:rPr>
        <w:t xml:space="preserve"> podría</w:t>
      </w:r>
      <w:r>
        <w:rPr>
          <w:lang w:val="es-ES"/>
        </w:rPr>
        <w:t xml:space="preserve"> prestarse a malas interpretaciones relacionándolo como un gran foro de reclamos donde no tiene participación la IPRESS</w:t>
      </w:r>
      <w:r w:rsidR="008C4674">
        <w:rPr>
          <w:lang w:val="es-ES"/>
        </w:rPr>
        <w:t xml:space="preserve">. </w:t>
      </w:r>
    </w:p>
    <w:p w14:paraId="00E6D147" w14:textId="77777777" w:rsidR="00CB765D" w:rsidRDefault="00CB765D" w:rsidP="00DC0C98">
      <w:pPr>
        <w:spacing w:line="360" w:lineRule="auto"/>
        <w:jc w:val="both"/>
        <w:rPr>
          <w:lang w:val="es-ES"/>
        </w:rPr>
      </w:pPr>
    </w:p>
    <w:p w14:paraId="31F74B63" w14:textId="6F0ECAAF" w:rsidR="00CB765D" w:rsidRDefault="00CB765D" w:rsidP="00800377">
      <w:pPr>
        <w:spacing w:line="360" w:lineRule="auto"/>
        <w:jc w:val="both"/>
        <w:rPr>
          <w:lang w:val="es-ES"/>
        </w:rPr>
      </w:pPr>
      <w:r>
        <w:rPr>
          <w:lang w:val="es-ES"/>
        </w:rPr>
        <w:t xml:space="preserve">De los distintos estados que puede tener una solicitud, surgió la propuesta de incluir el estado ‘No Solucionable’. Incluir </w:t>
      </w:r>
      <w:r w:rsidR="00EA256A">
        <w:rPr>
          <w:lang w:val="es-ES"/>
        </w:rPr>
        <w:t>dicho</w:t>
      </w:r>
      <w:r>
        <w:rPr>
          <w:lang w:val="es-ES"/>
        </w:rPr>
        <w:t xml:space="preserve"> estado no se presenta como una buena alternativa ya que, aunque existan solicitudes que no cuent</w:t>
      </w:r>
      <w:r w:rsidR="00EA256A">
        <w:rPr>
          <w:lang w:val="es-ES"/>
        </w:rPr>
        <w:t xml:space="preserve">an con una forma inmediata de </w:t>
      </w:r>
      <w:r>
        <w:rPr>
          <w:lang w:val="es-ES"/>
        </w:rPr>
        <w:t xml:space="preserve">solución, </w:t>
      </w:r>
      <w:r w:rsidR="00EA256A">
        <w:rPr>
          <w:lang w:val="es-ES"/>
        </w:rPr>
        <w:t xml:space="preserve">el nombre planteado podría perjudicar la imagen resolutiva que se intenta construir </w:t>
      </w:r>
      <w:r w:rsidR="00800377">
        <w:rPr>
          <w:lang w:val="es-ES"/>
        </w:rPr>
        <w:t xml:space="preserve">a la IPRESS </w:t>
      </w:r>
      <w:r w:rsidR="00EA256A">
        <w:rPr>
          <w:lang w:val="es-ES"/>
        </w:rPr>
        <w:t>con este sistema</w:t>
      </w:r>
      <w:r w:rsidR="00800377">
        <w:rPr>
          <w:lang w:val="es-ES"/>
        </w:rPr>
        <w:t>,</w:t>
      </w:r>
      <w:r w:rsidR="00EA256A">
        <w:rPr>
          <w:lang w:val="es-ES"/>
        </w:rPr>
        <w:t xml:space="preserve"> porque da a entender que </w:t>
      </w:r>
      <w:r>
        <w:rPr>
          <w:lang w:val="es-ES"/>
        </w:rPr>
        <w:t xml:space="preserve">no es capaz de resolver los inconvenientes </w:t>
      </w:r>
      <w:r w:rsidR="00EA256A">
        <w:rPr>
          <w:lang w:val="es-ES"/>
        </w:rPr>
        <w:t>ocurridos</w:t>
      </w:r>
      <w:r>
        <w:rPr>
          <w:lang w:val="es-ES"/>
        </w:rPr>
        <w:t xml:space="preserve">. </w:t>
      </w:r>
      <w:r w:rsidR="00800377">
        <w:rPr>
          <w:lang w:val="es-ES"/>
        </w:rPr>
        <w:t xml:space="preserve">No sería necesaria la creación de este estado si es que se utilizara este </w:t>
      </w:r>
      <w:r>
        <w:rPr>
          <w:lang w:val="es-ES"/>
        </w:rPr>
        <w:t xml:space="preserve">sistema </w:t>
      </w:r>
      <w:r w:rsidR="001E0F71">
        <w:rPr>
          <w:lang w:val="es-ES"/>
        </w:rPr>
        <w:t xml:space="preserve">a nivel nacional para el manejo de los reclamos que involucren a </w:t>
      </w:r>
      <w:r w:rsidR="00800377">
        <w:rPr>
          <w:lang w:val="es-ES"/>
        </w:rPr>
        <w:t xml:space="preserve">todas las </w:t>
      </w:r>
      <w:r w:rsidR="00D14C80">
        <w:rPr>
          <w:lang w:val="es-ES"/>
        </w:rPr>
        <w:t xml:space="preserve">entidades públicas y </w:t>
      </w:r>
      <w:r w:rsidR="00800377">
        <w:rPr>
          <w:lang w:val="es-ES"/>
        </w:rPr>
        <w:t>derivando correctamente los reclamos. Con esto</w:t>
      </w:r>
      <w:r w:rsidR="00D14C80">
        <w:rPr>
          <w:lang w:val="es-ES"/>
        </w:rPr>
        <w:t xml:space="preserve">, la comunicación entre ciudadano y gobierno público se </w:t>
      </w:r>
      <w:r w:rsidR="008E130E">
        <w:rPr>
          <w:lang w:val="es-ES"/>
        </w:rPr>
        <w:t>vería</w:t>
      </w:r>
      <w:r w:rsidR="00D14C80">
        <w:rPr>
          <w:lang w:val="es-ES"/>
        </w:rPr>
        <w:t xml:space="preserve"> altamente beneficiado ya que</w:t>
      </w:r>
      <w:r w:rsidR="00800377">
        <w:rPr>
          <w:lang w:val="es-ES"/>
        </w:rPr>
        <w:t xml:space="preserve"> permitiría ser una vía centralizada para el ingreso y monitoreo de los reclamos en entidades públicas</w:t>
      </w:r>
      <w:r w:rsidR="00D14C80">
        <w:rPr>
          <w:lang w:val="es-ES"/>
        </w:rPr>
        <w:t>.</w:t>
      </w:r>
    </w:p>
    <w:p w14:paraId="7713F073" w14:textId="77777777" w:rsidR="00C1603F" w:rsidRDefault="00C1603F" w:rsidP="00C1603F">
      <w:pPr>
        <w:rPr>
          <w:lang w:val="es-ES"/>
        </w:rPr>
      </w:pPr>
    </w:p>
    <w:p w14:paraId="52FC6F2A" w14:textId="5F80C8E8" w:rsidR="00472F37" w:rsidRDefault="008A445E" w:rsidP="008A445E">
      <w:pPr>
        <w:spacing w:line="360" w:lineRule="auto"/>
        <w:jc w:val="both"/>
        <w:rPr>
          <w:lang w:val="es-ES"/>
        </w:rPr>
      </w:pPr>
      <w:r>
        <w:rPr>
          <w:lang w:val="es-ES"/>
        </w:rPr>
        <w:t xml:space="preserve">Una de las grandes limitantes de este estudio </w:t>
      </w:r>
      <w:r w:rsidR="00800377">
        <w:rPr>
          <w:lang w:val="es-ES"/>
        </w:rPr>
        <w:t>el número</w:t>
      </w:r>
      <w:r>
        <w:rPr>
          <w:lang w:val="es-ES"/>
        </w:rPr>
        <w:t xml:space="preserve"> de iteraciones </w:t>
      </w:r>
      <w:r w:rsidR="00800377">
        <w:rPr>
          <w:lang w:val="es-ES"/>
        </w:rPr>
        <w:t xml:space="preserve">realizadas. </w:t>
      </w:r>
      <w:r w:rsidR="00BE03A0">
        <w:rPr>
          <w:lang w:val="es-ES"/>
        </w:rPr>
        <w:t>I</w:t>
      </w:r>
      <w:r w:rsidR="00472F37">
        <w:rPr>
          <w:lang w:val="es-ES"/>
        </w:rPr>
        <w:t>dealmente se</w:t>
      </w:r>
      <w:r w:rsidR="00800377">
        <w:rPr>
          <w:lang w:val="es-ES"/>
        </w:rPr>
        <w:t xml:space="preserve"> deberían tener la</w:t>
      </w:r>
      <w:r w:rsidR="00472F37">
        <w:rPr>
          <w:lang w:val="es-ES"/>
        </w:rPr>
        <w:t xml:space="preserve"> misma cantidad de iteraciones</w:t>
      </w:r>
      <w:r w:rsidR="004A78C7">
        <w:rPr>
          <w:lang w:val="es-ES"/>
        </w:rPr>
        <w:t xml:space="preserve"> </w:t>
      </w:r>
      <w:r w:rsidR="00472F37">
        <w:rPr>
          <w:lang w:val="es-ES"/>
        </w:rPr>
        <w:t xml:space="preserve"> para todos los tipos de usuarios</w:t>
      </w:r>
      <w:r w:rsidR="004A78C7">
        <w:rPr>
          <w:lang w:val="es-ES"/>
        </w:rPr>
        <w:t xml:space="preserve"> </w:t>
      </w:r>
      <w:r w:rsidR="00EC2BAF">
        <w:rPr>
          <w:lang w:val="es-ES"/>
        </w:rPr>
        <w:fldChar w:fldCharType="begin" w:fldLock="1"/>
      </w:r>
      <w:r w:rsidR="0084473B">
        <w:rPr>
          <w:lang w:val="es-ES"/>
        </w:rPr>
        <w:instrText>ADDIN CSL_CITATION { "citationItems" : [ { "id" : "ITEM-1", "itemData" : { "DOI" : "http://www.useit.com/alertbox/20000319.html", "ISSN" : "1548-5552", "abstract" : "Some people think that usability is very costly and complex and that user tests should be reserved for the rare web design project with a huge budget and a lavish time schedule. Not true. Elaborate usability tests are a waste of resources. The best results come from testing no more than 5 users and running as many small tests as you can afford.", "author" : [ { "dropping-particle" : "", "family" : "Nielsen", "given" : "Jakob", "non-dropping-particle" : "", "parse-names" : false, "suffix" : "" } ], "container-title" : "Jakob Nielsens Alertbox", "id" : "ITEM-1", "issue" : "September 23", "issued" : { "date-parts" : [ [ "2000" ] ] }, "page" : "1-4", "title" : "Why You Only Need to Test with 5 Users", "type" : "article-journal", "volume" : "19" }, "uris" : [ "http://www.mendeley.com/documents/?uuid=007081ac-d03f-32a1-b112-3be8059bb31c" ] } ], "mendeley" : { "formattedCitation" : "(52)", "plainTextFormattedCitation" : "(52)", "previouslyFormattedCitation" : "(52)" }, "properties" : {  }, "schema" : "https://github.com/citation-style-language/schema/raw/master/csl-citation.json" }</w:instrText>
      </w:r>
      <w:r w:rsidR="00EC2BAF">
        <w:rPr>
          <w:lang w:val="es-ES"/>
        </w:rPr>
        <w:fldChar w:fldCharType="separate"/>
      </w:r>
      <w:r w:rsidR="00CA58B3" w:rsidRPr="00CA58B3">
        <w:rPr>
          <w:noProof/>
          <w:lang w:val="es-ES"/>
        </w:rPr>
        <w:t>(52)</w:t>
      </w:r>
      <w:r w:rsidR="00EC2BAF">
        <w:rPr>
          <w:lang w:val="es-ES"/>
        </w:rPr>
        <w:fldChar w:fldCharType="end"/>
      </w:r>
      <w:r w:rsidR="00570880">
        <w:rPr>
          <w:lang w:val="es-ES"/>
        </w:rPr>
        <w:t>,</w:t>
      </w:r>
      <w:r w:rsidR="00472F37">
        <w:rPr>
          <w:lang w:val="es-ES"/>
        </w:rPr>
        <w:t xml:space="preserve"> </w:t>
      </w:r>
      <w:r w:rsidR="00570880">
        <w:rPr>
          <w:lang w:val="es-ES"/>
        </w:rPr>
        <w:t>pero esto</w:t>
      </w:r>
      <w:r w:rsidR="00472F37">
        <w:rPr>
          <w:lang w:val="es-ES"/>
        </w:rPr>
        <w:t xml:space="preserve"> no fue posible debido a la poca respuesta del personal de SUSALUD.</w:t>
      </w:r>
      <w:r w:rsidR="00800377">
        <w:rPr>
          <w:lang w:val="es-ES"/>
        </w:rPr>
        <w:t xml:space="preserve"> Es por esto que se itero 2 veces en las pantallas pre</w:t>
      </w:r>
      <w:bookmarkStart w:id="53" w:name="_GoBack"/>
      <w:bookmarkEnd w:id="53"/>
      <w:r w:rsidR="00800377">
        <w:rPr>
          <w:lang w:val="es-ES"/>
        </w:rPr>
        <w:t>sentadas para ciudadanos y gestores mas solo una vez para el personal de SUSALUD.</w:t>
      </w:r>
    </w:p>
    <w:p w14:paraId="39417866" w14:textId="77777777" w:rsidR="00524A0A" w:rsidRDefault="00524A0A" w:rsidP="008A445E">
      <w:pPr>
        <w:spacing w:line="360" w:lineRule="auto"/>
        <w:jc w:val="both"/>
        <w:rPr>
          <w:lang w:val="es-ES"/>
        </w:rPr>
      </w:pPr>
    </w:p>
    <w:p w14:paraId="321C134E" w14:textId="77777777" w:rsidR="00A12DD0" w:rsidRDefault="00A12DD0" w:rsidP="000635A6">
      <w:pPr>
        <w:pStyle w:val="Ttulo1"/>
        <w:spacing w:line="360" w:lineRule="auto"/>
        <w:rPr>
          <w:rFonts w:cs="Times New Roman"/>
          <w:szCs w:val="24"/>
        </w:rPr>
      </w:pPr>
      <w:bookmarkStart w:id="54" w:name="_Toc510209127"/>
      <w:r w:rsidRPr="0039004D">
        <w:rPr>
          <w:rFonts w:cs="Times New Roman"/>
          <w:szCs w:val="24"/>
        </w:rPr>
        <w:lastRenderedPageBreak/>
        <w:t>Conclusiones</w:t>
      </w:r>
      <w:bookmarkEnd w:id="54"/>
    </w:p>
    <w:p w14:paraId="7A1D7225" w14:textId="77777777" w:rsidR="000635A6" w:rsidRPr="000635A6" w:rsidRDefault="000635A6" w:rsidP="000635A6">
      <w:pPr>
        <w:rPr>
          <w:lang w:val="es-ES"/>
        </w:rPr>
      </w:pPr>
    </w:p>
    <w:p w14:paraId="56B0FB56" w14:textId="77777777" w:rsidR="00A12DD0" w:rsidRDefault="000635A6" w:rsidP="00262D6E">
      <w:pPr>
        <w:spacing w:line="360" w:lineRule="auto"/>
        <w:jc w:val="both"/>
        <w:rPr>
          <w:rFonts w:cs="Times New Roman"/>
          <w:lang w:val="es-ES"/>
        </w:rPr>
      </w:pPr>
      <w:r>
        <w:rPr>
          <w:rFonts w:cs="Times New Roman"/>
          <w:lang w:val="es-ES"/>
        </w:rPr>
        <w:t xml:space="preserve">De este estudio </w:t>
      </w:r>
      <w:r w:rsidR="00E85F76">
        <w:rPr>
          <w:rFonts w:cs="Times New Roman"/>
          <w:lang w:val="es-ES"/>
        </w:rPr>
        <w:t xml:space="preserve">demostró la utilidad del </w:t>
      </w:r>
      <w:r>
        <w:rPr>
          <w:rFonts w:cs="Times New Roman"/>
          <w:lang w:val="es-ES"/>
        </w:rPr>
        <w:t>UCD para la creación de un sistema de gestión de reclamos</w:t>
      </w:r>
      <w:r w:rsidR="00E85F76">
        <w:rPr>
          <w:rFonts w:cs="Times New Roman"/>
          <w:lang w:val="es-ES"/>
        </w:rPr>
        <w:t xml:space="preserve">, lográndose un sistema </w:t>
      </w:r>
      <w:r w:rsidR="00F26C78">
        <w:rPr>
          <w:rFonts w:cs="Times New Roman"/>
          <w:lang w:val="es-ES"/>
        </w:rPr>
        <w:t xml:space="preserve">accesible y centrado en 3 tipos de usuarios, los cuales lo encontraron </w:t>
      </w:r>
      <w:r w:rsidR="00524A0A">
        <w:rPr>
          <w:rFonts w:cs="Times New Roman"/>
          <w:lang w:val="es-ES"/>
        </w:rPr>
        <w:t xml:space="preserve">simple y sencillo de </w:t>
      </w:r>
      <w:r w:rsidR="00F26C78">
        <w:rPr>
          <w:rFonts w:cs="Times New Roman"/>
          <w:lang w:val="es-ES"/>
        </w:rPr>
        <w:t>entender.</w:t>
      </w:r>
    </w:p>
    <w:p w14:paraId="5EA702DC" w14:textId="77777777" w:rsidR="00F26C78" w:rsidRDefault="00F26C78" w:rsidP="00262D6E">
      <w:pPr>
        <w:spacing w:line="360" w:lineRule="auto"/>
        <w:jc w:val="both"/>
        <w:rPr>
          <w:rFonts w:cs="Times New Roman"/>
          <w:lang w:val="es-ES"/>
        </w:rPr>
      </w:pPr>
    </w:p>
    <w:p w14:paraId="48258BFC" w14:textId="77777777" w:rsidR="00F26C78" w:rsidRDefault="00F26C78" w:rsidP="00262D6E">
      <w:pPr>
        <w:spacing w:line="360" w:lineRule="auto"/>
        <w:jc w:val="both"/>
        <w:rPr>
          <w:rFonts w:cs="Times New Roman"/>
          <w:lang w:val="es-ES"/>
        </w:rPr>
      </w:pPr>
      <w:r>
        <w:rPr>
          <w:rFonts w:cs="Times New Roman"/>
          <w:lang w:val="es-ES"/>
        </w:rPr>
        <w:t xml:space="preserve">La metodología UCD permitió encontrar </w:t>
      </w:r>
      <w:r w:rsidR="00F27D13">
        <w:rPr>
          <w:rFonts w:cs="Times New Roman"/>
          <w:lang w:val="es-ES"/>
        </w:rPr>
        <w:t xml:space="preserve">12 objetivos para los 3 tipos de usuarios, 6 para SUSALUD, 2 para gestores y 4 para ciudadanos. Asimismo, permitió encontrar 12 dificultades para ellos, 5 para SUSALUD, 5 para gestores y 2 para ciudadanos. </w:t>
      </w:r>
    </w:p>
    <w:p w14:paraId="6378291F" w14:textId="77777777" w:rsidR="00F27D13" w:rsidRDefault="00F27D13" w:rsidP="00262D6E">
      <w:pPr>
        <w:spacing w:line="360" w:lineRule="auto"/>
        <w:jc w:val="both"/>
        <w:rPr>
          <w:rFonts w:cs="Times New Roman"/>
          <w:lang w:val="es-ES"/>
        </w:rPr>
      </w:pPr>
    </w:p>
    <w:p w14:paraId="13CE7DA8" w14:textId="77777777" w:rsidR="00F27D13" w:rsidRDefault="00B4337F" w:rsidP="00262D6E">
      <w:pPr>
        <w:spacing w:line="360" w:lineRule="auto"/>
        <w:jc w:val="both"/>
        <w:rPr>
          <w:rFonts w:cs="Times New Roman"/>
          <w:lang w:val="es-ES"/>
        </w:rPr>
      </w:pPr>
      <w:r>
        <w:rPr>
          <w:rFonts w:cs="Times New Roman"/>
          <w:lang w:val="es-ES"/>
        </w:rPr>
        <w:t>L</w:t>
      </w:r>
      <w:r w:rsidR="00F27D13">
        <w:rPr>
          <w:rFonts w:cs="Times New Roman"/>
          <w:lang w:val="es-ES"/>
        </w:rPr>
        <w:t xml:space="preserve">a metodología de </w:t>
      </w:r>
      <w:r w:rsidR="00F27D13" w:rsidRPr="00F27D13">
        <w:rPr>
          <w:rFonts w:cs="Times New Roman"/>
          <w:lang w:val="es-PE"/>
        </w:rPr>
        <w:t>Card Sorting Modified Delphi</w:t>
      </w:r>
      <w:r w:rsidR="00F27D13">
        <w:rPr>
          <w:rFonts w:cs="Times New Roman"/>
          <w:lang w:val="es-ES"/>
        </w:rPr>
        <w:t xml:space="preserve"> </w:t>
      </w:r>
      <w:r>
        <w:rPr>
          <w:rFonts w:cs="Times New Roman"/>
          <w:lang w:val="es-ES"/>
        </w:rPr>
        <w:t>permitió</w:t>
      </w:r>
      <w:r w:rsidR="00F27D13">
        <w:rPr>
          <w:rFonts w:cs="Times New Roman"/>
          <w:lang w:val="es-ES"/>
        </w:rPr>
        <w:t xml:space="preserve"> </w:t>
      </w:r>
      <w:r>
        <w:rPr>
          <w:rFonts w:cs="Times New Roman"/>
          <w:lang w:val="es-ES"/>
        </w:rPr>
        <w:t>clasificar los</w:t>
      </w:r>
      <w:r w:rsidR="00F27D13">
        <w:rPr>
          <w:rFonts w:cs="Times New Roman"/>
          <w:lang w:val="es-ES"/>
        </w:rPr>
        <w:t xml:space="preserve"> reclamos</w:t>
      </w:r>
      <w:r w:rsidR="00C34E0A">
        <w:rPr>
          <w:rFonts w:cs="Times New Roman"/>
          <w:lang w:val="es-ES"/>
        </w:rPr>
        <w:t xml:space="preserve"> en</w:t>
      </w:r>
      <w:r w:rsidR="00F27D13">
        <w:rPr>
          <w:rFonts w:cs="Times New Roman"/>
          <w:lang w:val="es-ES"/>
        </w:rPr>
        <w:t xml:space="preserve">10 categorías de reclamos con un total de 42 </w:t>
      </w:r>
      <w:r w:rsidR="00F27D13" w:rsidRPr="00C618AF">
        <w:rPr>
          <w:rFonts w:cs="Times New Roman"/>
          <w:lang w:val="es-PE"/>
        </w:rPr>
        <w:t>items</w:t>
      </w:r>
      <w:r w:rsidR="00F27D13">
        <w:rPr>
          <w:rFonts w:cs="Times New Roman"/>
          <w:lang w:val="es-ES"/>
        </w:rPr>
        <w:t xml:space="preserve">. El método de </w:t>
      </w:r>
      <w:r w:rsidR="00F27D13" w:rsidRPr="00C618AF">
        <w:rPr>
          <w:rFonts w:cs="Times New Roman"/>
          <w:lang w:val="es-PE"/>
        </w:rPr>
        <w:t>Think-Aloud</w:t>
      </w:r>
      <w:r w:rsidR="00F27D13">
        <w:rPr>
          <w:rFonts w:cs="Times New Roman"/>
          <w:lang w:val="es-ES"/>
        </w:rPr>
        <w:t xml:space="preserve"> permitió evaluar con éxito el prototipo, además de encontrar inconvenientes para que fueran corregidos antes de la propuesta final.</w:t>
      </w:r>
    </w:p>
    <w:p w14:paraId="73B73F04" w14:textId="77777777" w:rsidR="001775D4" w:rsidRDefault="001775D4" w:rsidP="00262D6E">
      <w:pPr>
        <w:spacing w:line="360" w:lineRule="auto"/>
        <w:jc w:val="both"/>
        <w:rPr>
          <w:rFonts w:cs="Times New Roman"/>
          <w:lang w:val="es-ES"/>
        </w:rPr>
      </w:pPr>
    </w:p>
    <w:p w14:paraId="57F96401" w14:textId="77777777" w:rsidR="001775D4" w:rsidRDefault="001775D4" w:rsidP="00262D6E">
      <w:pPr>
        <w:spacing w:line="360" w:lineRule="auto"/>
        <w:jc w:val="both"/>
        <w:rPr>
          <w:rFonts w:cs="Times New Roman"/>
          <w:lang w:val="es-ES"/>
        </w:rPr>
      </w:pPr>
      <w:r>
        <w:rPr>
          <w:rFonts w:cs="Times New Roman"/>
          <w:lang w:val="es-ES"/>
        </w:rPr>
        <w:t xml:space="preserve">Finalmente, se pudo ver el interés de parte de todos los tipos de usuarios considerados en este estudio para la implementación de un sistema de información que permita </w:t>
      </w:r>
      <w:r w:rsidR="004A78C7">
        <w:rPr>
          <w:rFonts w:cs="Times New Roman"/>
          <w:lang w:val="es-ES"/>
        </w:rPr>
        <w:t xml:space="preserve">recibir y </w:t>
      </w:r>
      <w:r>
        <w:rPr>
          <w:rFonts w:cs="Times New Roman"/>
          <w:lang w:val="es-ES"/>
        </w:rPr>
        <w:t xml:space="preserve">manejar </w:t>
      </w:r>
      <w:r w:rsidR="004A78C7">
        <w:rPr>
          <w:rFonts w:cs="Times New Roman"/>
          <w:lang w:val="es-ES"/>
        </w:rPr>
        <w:t>adecuadamente los reclamos de parte de los usuarios. Esto va de la mano con el interés de gestores en encontrar problemas y fallas que se estén suscitando en la IPRESS.</w:t>
      </w:r>
    </w:p>
    <w:p w14:paraId="157E5567" w14:textId="77777777" w:rsidR="00524A0A" w:rsidRPr="0039004D" w:rsidRDefault="001775D4" w:rsidP="00262D6E">
      <w:pPr>
        <w:spacing w:line="360" w:lineRule="auto"/>
        <w:jc w:val="both"/>
        <w:rPr>
          <w:rFonts w:cs="Times New Roman"/>
          <w:lang w:val="es-ES"/>
        </w:rPr>
      </w:pPr>
      <w:r>
        <w:rPr>
          <w:rFonts w:cs="Times New Roman"/>
          <w:lang w:val="es-ES"/>
        </w:rPr>
        <w:t xml:space="preserve"> </w:t>
      </w:r>
    </w:p>
    <w:p w14:paraId="2A9F1E7F" w14:textId="77777777" w:rsidR="00A12DD0" w:rsidRPr="0039004D" w:rsidRDefault="00A12DD0" w:rsidP="00262D6E">
      <w:pPr>
        <w:pStyle w:val="Ttulo1"/>
        <w:spacing w:line="360" w:lineRule="auto"/>
        <w:rPr>
          <w:rFonts w:cs="Times New Roman"/>
          <w:szCs w:val="24"/>
        </w:rPr>
      </w:pPr>
      <w:bookmarkStart w:id="55" w:name="_Toc510209128"/>
      <w:r w:rsidRPr="0039004D">
        <w:rPr>
          <w:rFonts w:cs="Times New Roman"/>
          <w:szCs w:val="24"/>
        </w:rPr>
        <w:lastRenderedPageBreak/>
        <w:t>Recomendaciones</w:t>
      </w:r>
      <w:bookmarkEnd w:id="55"/>
    </w:p>
    <w:p w14:paraId="3561ABF4" w14:textId="77777777" w:rsidR="004A78C7" w:rsidRDefault="004A78C7" w:rsidP="00262D6E">
      <w:pPr>
        <w:spacing w:line="360" w:lineRule="auto"/>
        <w:jc w:val="both"/>
        <w:rPr>
          <w:rFonts w:cs="Times New Roman"/>
          <w:lang w:val="es-ES"/>
        </w:rPr>
      </w:pPr>
    </w:p>
    <w:p w14:paraId="7F0E83DB" w14:textId="77777777" w:rsidR="004C04E9" w:rsidRDefault="007502D3" w:rsidP="00262D6E">
      <w:pPr>
        <w:spacing w:line="360" w:lineRule="auto"/>
        <w:jc w:val="both"/>
        <w:rPr>
          <w:rFonts w:cs="Times New Roman"/>
          <w:lang w:val="es-ES"/>
        </w:rPr>
      </w:pPr>
      <w:r>
        <w:rPr>
          <w:rFonts w:cs="Times New Roman"/>
          <w:lang w:val="es-ES"/>
        </w:rPr>
        <w:t>Finalizando este estudio se pudo observar que la implementación del sistema propuesto se ve como el siguiente paso en estudios complementarios. En dichos estudios se debería evaluar la satisfacción de uso, usabilidad y aceptabilidad del sistema, así como el impacto que pueda tener la implementación este sistema comparada c</w:t>
      </w:r>
      <w:r w:rsidR="004C04E9">
        <w:rPr>
          <w:rFonts w:cs="Times New Roman"/>
          <w:lang w:val="es-ES"/>
        </w:rPr>
        <w:t>on el actual manejo de reclamos.</w:t>
      </w:r>
      <w:r w:rsidR="00DF5627">
        <w:rPr>
          <w:rFonts w:cs="Times New Roman"/>
          <w:lang w:val="es-ES"/>
        </w:rPr>
        <w:t xml:space="preserve"> </w:t>
      </w:r>
      <w:r w:rsidR="004C04E9">
        <w:rPr>
          <w:rFonts w:cs="Times New Roman"/>
          <w:lang w:val="es-ES"/>
        </w:rPr>
        <w:t>E</w:t>
      </w:r>
      <w:r>
        <w:rPr>
          <w:rFonts w:cs="Times New Roman"/>
          <w:lang w:val="es-ES"/>
        </w:rPr>
        <w:t>n dichos estudios</w:t>
      </w:r>
      <w:r w:rsidR="004C04E9">
        <w:rPr>
          <w:rFonts w:cs="Times New Roman"/>
          <w:lang w:val="es-ES"/>
        </w:rPr>
        <w:t xml:space="preserve"> debería incluirse el</w:t>
      </w:r>
      <w:r w:rsidR="00DF5627">
        <w:rPr>
          <w:rFonts w:cs="Times New Roman"/>
          <w:lang w:val="es-ES"/>
        </w:rPr>
        <w:t xml:space="preserve"> tipo de usuario </w:t>
      </w:r>
      <w:r w:rsidR="004C04E9">
        <w:rPr>
          <w:rFonts w:cs="Times New Roman"/>
          <w:lang w:val="es-ES"/>
        </w:rPr>
        <w:t xml:space="preserve">de </w:t>
      </w:r>
      <w:r w:rsidR="00DF5627">
        <w:rPr>
          <w:rFonts w:cs="Times New Roman"/>
          <w:lang w:val="es-ES"/>
        </w:rPr>
        <w:t xml:space="preserve">las IAFAS ya que bastante problemática reside en </w:t>
      </w:r>
      <w:r w:rsidR="004C04E9">
        <w:rPr>
          <w:rFonts w:cs="Times New Roman"/>
          <w:lang w:val="es-ES"/>
        </w:rPr>
        <w:t>las aseguradoras y sus planes de cobertura</w:t>
      </w:r>
      <w:r w:rsidR="00DF5627">
        <w:rPr>
          <w:rFonts w:cs="Times New Roman"/>
          <w:lang w:val="es-ES"/>
        </w:rPr>
        <w:t xml:space="preserve">. </w:t>
      </w:r>
    </w:p>
    <w:p w14:paraId="6AE56F0D" w14:textId="77777777" w:rsidR="004C04E9" w:rsidRDefault="004C04E9" w:rsidP="00262D6E">
      <w:pPr>
        <w:spacing w:line="360" w:lineRule="auto"/>
        <w:jc w:val="both"/>
        <w:rPr>
          <w:rFonts w:cs="Times New Roman"/>
          <w:lang w:val="es-ES"/>
        </w:rPr>
      </w:pPr>
    </w:p>
    <w:p w14:paraId="7EE247B8" w14:textId="77777777" w:rsidR="004C04E9" w:rsidRDefault="004C04E9" w:rsidP="00262D6E">
      <w:pPr>
        <w:spacing w:line="360" w:lineRule="auto"/>
        <w:jc w:val="both"/>
        <w:rPr>
          <w:rFonts w:cs="Times New Roman"/>
          <w:lang w:val="es-ES"/>
        </w:rPr>
      </w:pPr>
      <w:r>
        <w:rPr>
          <w:rFonts w:cs="Times New Roman"/>
          <w:lang w:val="es-ES"/>
        </w:rPr>
        <w:t>Así mismo, una participación más activa del MINSA es necesaria para dar a conocer los derechos ciudadanos en salud.</w:t>
      </w:r>
    </w:p>
    <w:p w14:paraId="49E663BE" w14:textId="77777777" w:rsidR="004C04E9" w:rsidRDefault="004C04E9" w:rsidP="00262D6E">
      <w:pPr>
        <w:spacing w:line="360" w:lineRule="auto"/>
        <w:jc w:val="both"/>
        <w:rPr>
          <w:rFonts w:cs="Times New Roman"/>
          <w:lang w:val="es-ES"/>
        </w:rPr>
      </w:pPr>
    </w:p>
    <w:p w14:paraId="268D3A47" w14:textId="77777777" w:rsidR="004C04E9" w:rsidRDefault="004C04E9" w:rsidP="00262D6E">
      <w:pPr>
        <w:spacing w:line="360" w:lineRule="auto"/>
        <w:jc w:val="both"/>
        <w:rPr>
          <w:rFonts w:cs="Times New Roman"/>
          <w:lang w:val="es-ES"/>
        </w:rPr>
      </w:pPr>
      <w:r>
        <w:rPr>
          <w:rFonts w:cs="Times New Roman"/>
          <w:lang w:val="es-ES"/>
        </w:rPr>
        <w:t>Finalmente, de implementarse esta herramienta informática, debe ser lanzada en dos fases. La primera fase solo permitiría el acceso a gestores de IPRESS y a personal de SUSALUD; y la segunda fase permitiría el acceso a ciudadanos. Esta separación de fases permitiría a todos los usuarios poder acostumbrarse al sistema</w:t>
      </w:r>
      <w:r w:rsidR="003E6DC8">
        <w:rPr>
          <w:rFonts w:cs="Times New Roman"/>
          <w:lang w:val="es-ES"/>
        </w:rPr>
        <w:t xml:space="preserve">, </w:t>
      </w:r>
      <w:r>
        <w:rPr>
          <w:rFonts w:cs="Times New Roman"/>
          <w:lang w:val="es-ES"/>
        </w:rPr>
        <w:t xml:space="preserve"> y al MINSA </w:t>
      </w:r>
      <w:r w:rsidR="003E6DC8">
        <w:rPr>
          <w:rFonts w:cs="Times New Roman"/>
          <w:lang w:val="es-ES"/>
        </w:rPr>
        <w:t>y</w:t>
      </w:r>
      <w:r>
        <w:rPr>
          <w:rFonts w:cs="Times New Roman"/>
          <w:lang w:val="es-ES"/>
        </w:rPr>
        <w:t xml:space="preserve"> SUSALUD realizar campañas de difusión y capacitación de manera exitosa y eficiente. Estas campañas debe también sensibilizar a la población sobre la definición e importancia de los reclamos con el fin de obtener información precisa que pueda servir para hacer proyectos de mejora.</w:t>
      </w:r>
    </w:p>
    <w:p w14:paraId="13018FDC" w14:textId="77777777" w:rsidR="001E7F94" w:rsidRDefault="001E7F94" w:rsidP="00262D6E">
      <w:pPr>
        <w:spacing w:line="360" w:lineRule="auto"/>
        <w:jc w:val="both"/>
        <w:rPr>
          <w:rFonts w:cs="Times New Roman"/>
          <w:lang w:val="es-ES"/>
        </w:rPr>
      </w:pPr>
    </w:p>
    <w:p w14:paraId="3DF8AB23" w14:textId="77777777" w:rsidR="004A78C7" w:rsidRDefault="004A78C7" w:rsidP="00262D6E">
      <w:pPr>
        <w:spacing w:line="360" w:lineRule="auto"/>
        <w:jc w:val="both"/>
        <w:rPr>
          <w:rFonts w:cs="Times New Roman"/>
          <w:lang w:val="es-ES"/>
        </w:rPr>
      </w:pPr>
    </w:p>
    <w:p w14:paraId="07CA2ABF" w14:textId="77777777" w:rsidR="00A12DD0" w:rsidRPr="0039004D" w:rsidRDefault="00A12DD0" w:rsidP="00262D6E">
      <w:pPr>
        <w:pStyle w:val="Ttulo1"/>
        <w:spacing w:line="360" w:lineRule="auto"/>
        <w:rPr>
          <w:rFonts w:cs="Times New Roman"/>
          <w:szCs w:val="24"/>
        </w:rPr>
      </w:pPr>
      <w:bookmarkStart w:id="56" w:name="_Toc510209129"/>
      <w:r w:rsidRPr="0039004D">
        <w:rPr>
          <w:rFonts w:cs="Times New Roman"/>
          <w:szCs w:val="24"/>
        </w:rPr>
        <w:lastRenderedPageBreak/>
        <w:t>Referencias bibliográficas</w:t>
      </w:r>
      <w:bookmarkEnd w:id="56"/>
    </w:p>
    <w:p w14:paraId="71D68A5F" w14:textId="77777777" w:rsidR="00623ED4" w:rsidRPr="0039004D" w:rsidRDefault="00623ED4" w:rsidP="00262D6E">
      <w:pPr>
        <w:spacing w:line="360" w:lineRule="auto"/>
        <w:jc w:val="both"/>
        <w:rPr>
          <w:rFonts w:cs="Times New Roman"/>
          <w:lang w:val="es-ES"/>
        </w:rPr>
      </w:pPr>
    </w:p>
    <w:p w14:paraId="4E874610" w14:textId="77777777" w:rsidR="00AF6B9B" w:rsidRPr="005746B8" w:rsidRDefault="00EC2BAF" w:rsidP="00AF6B9B">
      <w:pPr>
        <w:widowControl w:val="0"/>
        <w:autoSpaceDE w:val="0"/>
        <w:autoSpaceDN w:val="0"/>
        <w:adjustRightInd w:val="0"/>
        <w:spacing w:line="360" w:lineRule="auto"/>
        <w:ind w:left="640" w:hanging="640"/>
        <w:rPr>
          <w:rFonts w:cs="Times New Roman"/>
          <w:noProof/>
          <w:lang w:val="en-US"/>
        </w:rPr>
      </w:pPr>
      <w:r w:rsidRPr="0039004D">
        <w:rPr>
          <w:rFonts w:cs="Times New Roman"/>
          <w:lang w:val="es-ES"/>
        </w:rPr>
        <w:fldChar w:fldCharType="begin" w:fldLock="1"/>
      </w:r>
      <w:r w:rsidR="00121596" w:rsidRPr="0039004D">
        <w:rPr>
          <w:rFonts w:cs="Times New Roman"/>
        </w:rPr>
        <w:instrText xml:space="preserve">ADDIN Mendeley Bibliography CSL_BIBLIOGRAPHY </w:instrText>
      </w:r>
      <w:r w:rsidRPr="0039004D">
        <w:rPr>
          <w:rFonts w:cs="Times New Roman"/>
          <w:lang w:val="es-ES"/>
        </w:rPr>
        <w:fldChar w:fldCharType="separate"/>
      </w:r>
      <w:r w:rsidR="00AF6B9B" w:rsidRPr="00AF6B9B">
        <w:rPr>
          <w:rFonts w:cs="Times New Roman"/>
          <w:noProof/>
        </w:rPr>
        <w:t xml:space="preserve">1. </w:t>
      </w:r>
      <w:r w:rsidR="00AF6B9B" w:rsidRPr="00AF6B9B">
        <w:rPr>
          <w:rFonts w:cs="Times New Roman"/>
          <w:noProof/>
        </w:rPr>
        <w:tab/>
        <w:t xml:space="preserve">Orozco M. Garantia_Calidad_Seguridad_Paciente-CIES-Miguel_Orozco. </w:t>
      </w:r>
      <w:r w:rsidR="00AF6B9B" w:rsidRPr="005746B8">
        <w:rPr>
          <w:rFonts w:cs="Times New Roman"/>
          <w:noProof/>
          <w:lang w:val="en-US"/>
        </w:rPr>
        <w:t xml:space="preserve">2009. p. 50. </w:t>
      </w:r>
    </w:p>
    <w:p w14:paraId="3697AEDA"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 </w:t>
      </w:r>
      <w:r w:rsidRPr="005746B8">
        <w:rPr>
          <w:rFonts w:cs="Times New Roman"/>
          <w:noProof/>
          <w:lang w:val="en-US"/>
        </w:rPr>
        <w:tab/>
        <w:t xml:space="preserve">Oliver RL. An Investigation of the Interrelationship Between Consumer (Dis) Satisfaction and Complaint Reports. Adv Consum Res. 1987;14(1):218–222. 5p. 1 Diagram. </w:t>
      </w:r>
    </w:p>
    <w:p w14:paraId="741BAF45"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3. </w:t>
      </w:r>
      <w:r w:rsidRPr="005746B8">
        <w:rPr>
          <w:rFonts w:cs="Times New Roman"/>
          <w:noProof/>
          <w:lang w:val="en-US"/>
        </w:rPr>
        <w:tab/>
        <w:t xml:space="preserve">Reader TW, Gillespie A, Roberts J. Patient complaints in healthcare systems: a systematic review and coding taxonomy. BMJ Qual Saf. 2014;23(May):6781. Reader TW, Gillespie A, Roberts J. Patient c. </w:t>
      </w:r>
    </w:p>
    <w:p w14:paraId="651FCE3E"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t xml:space="preserve">4. </w:t>
      </w:r>
      <w:r w:rsidRPr="005746B8">
        <w:rPr>
          <w:rFonts w:cs="Times New Roman"/>
          <w:noProof/>
          <w:lang w:val="en-US"/>
        </w:rPr>
        <w:tab/>
        <w:t xml:space="preserve">cms.gov. The HCAHPS Survey – Frequently Asked Questions. Centers for Medicare and Medicaid. </w:t>
      </w:r>
      <w:r w:rsidRPr="00AF6B9B">
        <w:rPr>
          <w:rFonts w:cs="Times New Roman"/>
          <w:noProof/>
        </w:rPr>
        <w:t xml:space="preserve">2016;1–6. </w:t>
      </w:r>
    </w:p>
    <w:p w14:paraId="10381B2F"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5. </w:t>
      </w:r>
      <w:r w:rsidRPr="00AF6B9B">
        <w:rPr>
          <w:rFonts w:cs="Times New Roman"/>
          <w:noProof/>
        </w:rPr>
        <w:tab/>
        <w:t xml:space="preserve">Ministère des affaires sociales et de la santé. Ordonnance no 96-346 du 24 avril 1996 portant réforme de l’hospitalisation publique et privée | Legifrance [Internet]. </w:t>
      </w:r>
      <w:r w:rsidRPr="005746B8">
        <w:rPr>
          <w:rFonts w:cs="Times New Roman"/>
          <w:noProof/>
          <w:lang w:val="en-US"/>
        </w:rPr>
        <w:t>Available from: https://www.legifrance.gouv.fr/affichTexte.do?cidTexte=JORFTEXT000000742206</w:t>
      </w:r>
    </w:p>
    <w:p w14:paraId="53779AD0"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6. </w:t>
      </w:r>
      <w:r w:rsidRPr="005746B8">
        <w:rPr>
          <w:rFonts w:cs="Times New Roman"/>
          <w:noProof/>
          <w:lang w:val="en-US"/>
        </w:rPr>
        <w:tab/>
        <w:t xml:space="preserve">Schoenfelder T, Klewer J, Kugler J. Determinants of patient satisfaction: A study among 39 hospitals in an in-patient setting in Germany. Int J Qual Heal Care. 2011 Oct;23(5):503–9. </w:t>
      </w:r>
    </w:p>
    <w:p w14:paraId="2E7AF501"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t xml:space="preserve">7. </w:t>
      </w:r>
      <w:r w:rsidRPr="005746B8">
        <w:rPr>
          <w:rFonts w:cs="Times New Roman"/>
          <w:noProof/>
          <w:lang w:val="en-US"/>
        </w:rPr>
        <w:tab/>
        <w:t xml:space="preserve">Department of Health. The NHS Plan: a plan for investment, a plan for reform. </w:t>
      </w:r>
      <w:r w:rsidRPr="00AF6B9B">
        <w:rPr>
          <w:rFonts w:cs="Times New Roman"/>
          <w:noProof/>
        </w:rPr>
        <w:t xml:space="preserve">C 4818I. 2000;Cm 4818-I:144 p. </w:t>
      </w:r>
    </w:p>
    <w:p w14:paraId="3E16003B"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8. </w:t>
      </w:r>
      <w:r w:rsidRPr="00AF6B9B">
        <w:rPr>
          <w:rFonts w:cs="Times New Roman"/>
          <w:noProof/>
        </w:rPr>
        <w:tab/>
        <w:t xml:space="preserve">Cubillas JJ, Ramos MI, Feito FR, González JM, Gersol R, Ramos MB. </w:t>
      </w:r>
      <w:r w:rsidRPr="005746B8">
        <w:rPr>
          <w:rFonts w:cs="Times New Roman"/>
          <w:noProof/>
          <w:lang w:val="en-US"/>
        </w:rPr>
        <w:t xml:space="preserve">[Importance of health CRM in pandemics and health alerts]. Aten Primaria. 2015 May 1;47(5):267–72. </w:t>
      </w:r>
    </w:p>
    <w:p w14:paraId="6D139B3E"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9. </w:t>
      </w:r>
      <w:r w:rsidRPr="005746B8">
        <w:rPr>
          <w:rFonts w:cs="Times New Roman"/>
          <w:noProof/>
          <w:lang w:val="en-US"/>
        </w:rPr>
        <w:tab/>
        <w:t>Notes on User Centered Design Process (UCD) [Internet]. [cited 2017 May 24]. Available from: https://www.w3.org/WAI/redesign/ucd</w:t>
      </w:r>
    </w:p>
    <w:p w14:paraId="24378220"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10. </w:t>
      </w:r>
      <w:r w:rsidRPr="005746B8">
        <w:rPr>
          <w:rFonts w:cs="Times New Roman"/>
          <w:noProof/>
          <w:lang w:val="en-US"/>
        </w:rPr>
        <w:tab/>
        <w:t xml:space="preserve">International Organization for Standardization. ISO 9241-210: Ergonomics of human–system interaction - Human-centred design for interactive systems. Int Organ Stand. 2010;2010:32. </w:t>
      </w:r>
    </w:p>
    <w:p w14:paraId="0087CEFC"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t xml:space="preserve">11. </w:t>
      </w:r>
      <w:r w:rsidRPr="005746B8">
        <w:rPr>
          <w:rFonts w:cs="Times New Roman"/>
          <w:noProof/>
          <w:lang w:val="en-US"/>
        </w:rPr>
        <w:tab/>
        <w:t xml:space="preserve">Health Services Review Council. Guide to Complaint Handling in Health Care Services. </w:t>
      </w:r>
      <w:r w:rsidRPr="00AF6B9B">
        <w:rPr>
          <w:rFonts w:cs="Times New Roman"/>
          <w:noProof/>
        </w:rPr>
        <w:t xml:space="preserve">2005; </w:t>
      </w:r>
    </w:p>
    <w:p w14:paraId="751C465A"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AF6B9B">
        <w:rPr>
          <w:rFonts w:cs="Times New Roman"/>
          <w:noProof/>
        </w:rPr>
        <w:t xml:space="preserve">12. </w:t>
      </w:r>
      <w:r w:rsidRPr="00AF6B9B">
        <w:rPr>
          <w:rFonts w:cs="Times New Roman"/>
          <w:noProof/>
        </w:rPr>
        <w:tab/>
        <w:t>Peruano E. DECRETO SUPREMO N</w:t>
      </w:r>
      <w:r w:rsidRPr="00AF6B9B">
        <w:rPr>
          <w:rFonts w:cs="Times New Roman"/>
          <w:noProof/>
          <w:vertAlign w:val="superscript"/>
        </w:rPr>
        <w:t>o</w:t>
      </w:r>
      <w:r w:rsidRPr="00AF6B9B">
        <w:rPr>
          <w:rFonts w:cs="Times New Roman"/>
          <w:noProof/>
        </w:rPr>
        <w:t xml:space="preserve"> 030-2016-SA. </w:t>
      </w:r>
    </w:p>
    <w:p w14:paraId="58C3DC5D"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13. </w:t>
      </w:r>
      <w:r w:rsidRPr="00AF6B9B">
        <w:rPr>
          <w:rFonts w:cs="Times New Roman"/>
          <w:noProof/>
        </w:rPr>
        <w:tab/>
        <w:t xml:space="preserve">Susalud: la tecnología digital al servicio de ciudadanos y gestores | Gestion.pe </w:t>
      </w:r>
      <w:r w:rsidRPr="00AF6B9B">
        <w:rPr>
          <w:rFonts w:cs="Times New Roman"/>
          <w:noProof/>
        </w:rPr>
        <w:lastRenderedPageBreak/>
        <w:t xml:space="preserve">[Internet]. </w:t>
      </w:r>
      <w:r w:rsidRPr="005746B8">
        <w:rPr>
          <w:rFonts w:cs="Times New Roman"/>
          <w:noProof/>
          <w:lang w:val="en-US"/>
        </w:rPr>
        <w:t>[cited 2017 Dec 16]. Available from: https://gestion.pe/panelg/susalud-tecnologia-digital-al-servicio-ciudadanos-y-gestores-2197181</w:t>
      </w:r>
    </w:p>
    <w:p w14:paraId="6CE9AFED"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t xml:space="preserve">14. </w:t>
      </w:r>
      <w:r w:rsidRPr="005746B8">
        <w:rPr>
          <w:rFonts w:cs="Times New Roman"/>
          <w:noProof/>
          <w:lang w:val="en-US"/>
        </w:rPr>
        <w:tab/>
        <w:t xml:space="preserve">Al-Abri R, Al-Balushi A. Patient satisfaction survey as a tool towards quality improvement. </w:t>
      </w:r>
      <w:r w:rsidRPr="00AF6B9B">
        <w:rPr>
          <w:rFonts w:cs="Times New Roman"/>
          <w:noProof/>
        </w:rPr>
        <w:t xml:space="preserve">Oman Med J. 2014 Jan;29(1):3–7. </w:t>
      </w:r>
    </w:p>
    <w:p w14:paraId="5C0F16A0"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AF6B9B">
        <w:rPr>
          <w:rFonts w:cs="Times New Roman"/>
          <w:noProof/>
        </w:rPr>
        <w:t xml:space="preserve">15. </w:t>
      </w:r>
      <w:r w:rsidRPr="00AF6B9B">
        <w:rPr>
          <w:rFonts w:cs="Times New Roman"/>
          <w:noProof/>
        </w:rPr>
        <w:tab/>
        <w:t xml:space="preserve">Salud DE. ESTÁNDARES DE CALIDAD PARA EL PRIMER NIVEL DE ATENCIÓN EN SALUD. E c p n a s. 2002;1–47. </w:t>
      </w:r>
    </w:p>
    <w:p w14:paraId="49E3D7F5"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16. </w:t>
      </w:r>
      <w:r w:rsidRPr="00AF6B9B">
        <w:rPr>
          <w:rFonts w:cs="Times New Roman"/>
          <w:noProof/>
        </w:rPr>
        <w:tab/>
        <w:t xml:space="preserve">Chang M, Alemán MC, García R, Miranda RJ. Evaluación de la calidad de la atención médica en el subsistema de urgencias del municipio 10 de octubre, 1997. </w:t>
      </w:r>
      <w:r w:rsidRPr="005746B8">
        <w:rPr>
          <w:rFonts w:cs="Times New Roman"/>
          <w:noProof/>
          <w:lang w:val="en-US"/>
        </w:rPr>
        <w:t xml:space="preserve">Rev Cuba Salud Pública. 2000;24(2):110–6. </w:t>
      </w:r>
    </w:p>
    <w:p w14:paraId="44E0B80E"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17. </w:t>
      </w:r>
      <w:r w:rsidRPr="005746B8">
        <w:rPr>
          <w:rFonts w:cs="Times New Roman"/>
          <w:noProof/>
          <w:lang w:val="en-US"/>
        </w:rPr>
        <w:tab/>
        <w:t xml:space="preserve">Jenkinson C. Patients’ experiences and satisfaction with health care: results of a questionnaire study of specific aspects of care. Qual Saf Heal Care. 2002 Dec;11(4):335–9. </w:t>
      </w:r>
    </w:p>
    <w:p w14:paraId="7C01DA0F"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18. </w:t>
      </w:r>
      <w:r w:rsidRPr="005746B8">
        <w:rPr>
          <w:rFonts w:cs="Times New Roman"/>
          <w:noProof/>
          <w:lang w:val="en-US"/>
        </w:rPr>
        <w:tab/>
        <w:t xml:space="preserve">Bjertnaes O a., Sjetne IS, Iversen HH. Overall patient satisfaction with hospitals: effects of patient-reported experiences and fulfilment of expectations. BMJ Qual Saf. 2012;21(1):39–46. </w:t>
      </w:r>
    </w:p>
    <w:p w14:paraId="6E175DA5"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t xml:space="preserve">19. </w:t>
      </w:r>
      <w:r w:rsidRPr="005746B8">
        <w:rPr>
          <w:rFonts w:cs="Times New Roman"/>
          <w:noProof/>
          <w:lang w:val="en-US"/>
        </w:rPr>
        <w:tab/>
        <w:t xml:space="preserve">Jackson JL, Chamberlin J, Kroenke K. Predictors of patient satisfaction. </w:t>
      </w:r>
      <w:r w:rsidRPr="00AF6B9B">
        <w:rPr>
          <w:rFonts w:cs="Times New Roman"/>
          <w:noProof/>
        </w:rPr>
        <w:t xml:space="preserve">Soc Sci Med. 2001;52(4):609–620. </w:t>
      </w:r>
    </w:p>
    <w:p w14:paraId="117067DF"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20. </w:t>
      </w:r>
      <w:r w:rsidRPr="00AF6B9B">
        <w:rPr>
          <w:rFonts w:cs="Times New Roman"/>
          <w:noProof/>
        </w:rPr>
        <w:tab/>
        <w:t xml:space="preserve">EsSalud. Registro Informático de Atención al Asegurado [Internet]. </w:t>
      </w:r>
      <w:r w:rsidRPr="005746B8">
        <w:rPr>
          <w:rFonts w:cs="Times New Roman"/>
          <w:noProof/>
          <w:lang w:val="en-US"/>
        </w:rPr>
        <w:t>[cited 2016 Aug 16]. Available from: http://ww3.essalud.gob.pe:8080/riid/portal.html</w:t>
      </w:r>
    </w:p>
    <w:p w14:paraId="204DA344"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21. </w:t>
      </w:r>
      <w:r w:rsidRPr="005746B8">
        <w:rPr>
          <w:rFonts w:cs="Times New Roman"/>
          <w:noProof/>
          <w:lang w:val="en-US"/>
        </w:rPr>
        <w:tab/>
        <w:t>CRM for Small Business - Customer Relationship Management - Act! [Internet]. [cited 2018 Feb 4]. Available from: https://www.act.com/</w:t>
      </w:r>
    </w:p>
    <w:p w14:paraId="5D7D2598"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22. </w:t>
      </w:r>
      <w:r w:rsidRPr="005746B8">
        <w:rPr>
          <w:rFonts w:cs="Times New Roman"/>
          <w:noProof/>
          <w:lang w:val="en-US"/>
        </w:rPr>
        <w:tab/>
        <w:t>Qué es CRM: Customer Relationship Management y Software CRM [Internet]. [cited 2018 Feb 4]. Available from: https://www.sumacrm.com/soporte/customer-relationship-management</w:t>
      </w:r>
    </w:p>
    <w:p w14:paraId="25181369"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23. </w:t>
      </w:r>
      <w:r w:rsidRPr="005746B8">
        <w:rPr>
          <w:rFonts w:cs="Times New Roman"/>
          <w:noProof/>
          <w:lang w:val="en-US"/>
        </w:rPr>
        <w:tab/>
        <w:t xml:space="preserve">Anshari M, Almunawar MN. Evaluating CRM Implementation in Healthcare Organization. Proc 2011 Int Conf Econ Bus Inf (OCEBI 2011). 2011;2009(Icebi):7–9. </w:t>
      </w:r>
    </w:p>
    <w:p w14:paraId="27AD58CC"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24. </w:t>
      </w:r>
      <w:r w:rsidRPr="005746B8">
        <w:rPr>
          <w:rFonts w:cs="Times New Roman"/>
          <w:noProof/>
          <w:lang w:val="en-US"/>
        </w:rPr>
        <w:tab/>
        <w:t xml:space="preserve">Noakes Schulze A. User-Centered Design for Information Professionals. Assoc Libr Inf Sci Educ. </w:t>
      </w:r>
    </w:p>
    <w:p w14:paraId="40343FAF"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25. </w:t>
      </w:r>
      <w:r w:rsidRPr="005746B8">
        <w:rPr>
          <w:rFonts w:cs="Times New Roman"/>
          <w:noProof/>
          <w:lang w:val="en-US"/>
        </w:rPr>
        <w:tab/>
        <w:t xml:space="preserve">Helander M, Landauer TK, Prabhu P V. Handbook of human-computer interaction. 1997. 1582 p. </w:t>
      </w:r>
    </w:p>
    <w:p w14:paraId="2F7BF18B"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26. </w:t>
      </w:r>
      <w:r w:rsidRPr="005746B8">
        <w:rPr>
          <w:rFonts w:cs="Times New Roman"/>
          <w:noProof/>
          <w:lang w:val="en-US"/>
        </w:rPr>
        <w:tab/>
        <w:t xml:space="preserve">Ghaoui C. Encyclopedia Of Human Computer Interaction. 2006. 1-757 p. </w:t>
      </w:r>
    </w:p>
    <w:p w14:paraId="40EE3A96"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27. </w:t>
      </w:r>
      <w:r w:rsidRPr="005746B8">
        <w:rPr>
          <w:rFonts w:cs="Times New Roman"/>
          <w:noProof/>
          <w:lang w:val="en-US"/>
        </w:rPr>
        <w:tab/>
        <w:t xml:space="preserve">McLoone HE, Jacobson M, Hegg C, Johnson PW. User-centered design. Work. </w:t>
      </w:r>
      <w:r w:rsidRPr="005746B8">
        <w:rPr>
          <w:rFonts w:cs="Times New Roman"/>
          <w:noProof/>
          <w:lang w:val="en-US"/>
        </w:rPr>
        <w:lastRenderedPageBreak/>
        <w:t xml:space="preserve">2010;37(4):445–56. </w:t>
      </w:r>
    </w:p>
    <w:p w14:paraId="0E4A6536"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28. </w:t>
      </w:r>
      <w:r w:rsidRPr="005746B8">
        <w:rPr>
          <w:rFonts w:cs="Times New Roman"/>
          <w:noProof/>
          <w:lang w:val="en-US"/>
        </w:rPr>
        <w:tab/>
        <w:t>Describe the User Centered Design methodology [Internet]. [cited 2017 May 24]. Available from: http://www.modernanalyst.com/Careers/InterviewQuestions/tabid/128/ID/2191/Describe-the-User-Centered-Design-methodology.aspx</w:t>
      </w:r>
    </w:p>
    <w:p w14:paraId="57197E7D"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29. </w:t>
      </w:r>
      <w:r w:rsidRPr="005746B8">
        <w:rPr>
          <w:rFonts w:cs="Times New Roman"/>
          <w:noProof/>
          <w:lang w:val="en-US"/>
        </w:rPr>
        <w:tab/>
        <w:t>HIT Implementation Strategies and User-Centered Design [Internet]. [cited 2017 May 29]. Available from: http://pinnacle-center.com/hit-implementation-strategies-and-user-centered-design/</w:t>
      </w:r>
    </w:p>
    <w:p w14:paraId="08167242"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30. </w:t>
      </w:r>
      <w:r w:rsidRPr="005746B8">
        <w:rPr>
          <w:rFonts w:cs="Times New Roman"/>
          <w:noProof/>
          <w:lang w:val="en-US"/>
        </w:rPr>
        <w:tab/>
        <w:t xml:space="preserve">Le T, Reeder B, Yoo D, Aziz R, Thompson HJ, Demiris G. An Evaluation of Wellness Assessment Visualizations for Older Adults. Telemed e-Health. 2015;21(1):9–15. </w:t>
      </w:r>
    </w:p>
    <w:p w14:paraId="6029F038"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31. </w:t>
      </w:r>
      <w:r w:rsidRPr="005746B8">
        <w:rPr>
          <w:rFonts w:cs="Times New Roman"/>
          <w:noProof/>
          <w:lang w:val="en-US"/>
        </w:rPr>
        <w:tab/>
        <w:t xml:space="preserve">De Vito Dabbs A, Myers BA, Mc Curry KR, Dunbar-Jacob J, Hawkins RP, Begey A, et al. User-centered design and interactive health technologies for patients. Comput Inform Nurs. 2009;27(3):175–83. </w:t>
      </w:r>
    </w:p>
    <w:p w14:paraId="43F16E8F"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AF6B9B">
        <w:rPr>
          <w:rFonts w:cs="Times New Roman"/>
          <w:noProof/>
        </w:rPr>
        <w:t xml:space="preserve">32. </w:t>
      </w:r>
      <w:r w:rsidRPr="00AF6B9B">
        <w:rPr>
          <w:rFonts w:cs="Times New Roman"/>
          <w:noProof/>
        </w:rPr>
        <w:tab/>
        <w:t>El Peruano. DECRETO SUPREMO N</w:t>
      </w:r>
      <w:r w:rsidRPr="00AF6B9B">
        <w:rPr>
          <w:rFonts w:cs="Times New Roman"/>
          <w:noProof/>
          <w:vertAlign w:val="superscript"/>
        </w:rPr>
        <w:t>o</w:t>
      </w:r>
      <w:r w:rsidRPr="00AF6B9B">
        <w:rPr>
          <w:rFonts w:cs="Times New Roman"/>
          <w:noProof/>
        </w:rPr>
        <w:t xml:space="preserve"> 008-2014-SA. 2014; </w:t>
      </w:r>
    </w:p>
    <w:p w14:paraId="202B321A"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AF6B9B">
        <w:rPr>
          <w:rFonts w:cs="Times New Roman"/>
          <w:noProof/>
        </w:rPr>
        <w:t xml:space="preserve">33. </w:t>
      </w:r>
      <w:r w:rsidRPr="00AF6B9B">
        <w:rPr>
          <w:rFonts w:cs="Times New Roman"/>
          <w:noProof/>
        </w:rPr>
        <w:tab/>
        <w:t>Plataforma de Información y Difusión SUSALUD [Internet]. [cited 2017 Mar 20]. Available from: http://bi.susalud.gob.pe/geoqlik/proxy/QvAJAXZfc/opendoc.htm?document=QV Produccion%2F11- Plataforma de Información y Difusión_1.qvw&amp;host=QVS%40srvqlikias&amp;anonymous=true</w:t>
      </w:r>
    </w:p>
    <w:p w14:paraId="342DD43B"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34. </w:t>
      </w:r>
      <w:r w:rsidRPr="00AF6B9B">
        <w:rPr>
          <w:rFonts w:cs="Times New Roman"/>
          <w:noProof/>
        </w:rPr>
        <w:tab/>
        <w:t xml:space="preserve">Seguro Integral de Salud - Microsoft Power BI [Internet]. </w:t>
      </w:r>
      <w:r w:rsidRPr="005746B8">
        <w:rPr>
          <w:rFonts w:cs="Times New Roman"/>
          <w:noProof/>
          <w:lang w:val="en-US"/>
        </w:rPr>
        <w:t>[cited 2018 Jan 23]. Available from: https://app.powerbi.com/view?r=eyJrIjoiNTljNzlmMTUtM2Y5NS00M2FjLWIwMGUtZmE0MDFhMWI5OGZjIiwidCI6IjZmZTkxN2VlLWQ5OWMtNGJmNy05OGQ1LThhOTUyYTE3NzhjNCIsImMiOjR9</w:t>
      </w:r>
    </w:p>
    <w:p w14:paraId="5D33AB88"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35. </w:t>
      </w:r>
      <w:r w:rsidRPr="00AF6B9B">
        <w:rPr>
          <w:rFonts w:cs="Times New Roman"/>
          <w:noProof/>
        </w:rPr>
        <w:tab/>
        <w:t xml:space="preserve">Plataforma de Información SUSALUD [Internet]. </w:t>
      </w:r>
      <w:r w:rsidRPr="005746B8">
        <w:rPr>
          <w:rFonts w:cs="Times New Roman"/>
          <w:noProof/>
          <w:lang w:val="en-US"/>
        </w:rPr>
        <w:t>[cited 2018 Jan 23]. Available from: http://bi.susalud.gob.pe/QvAJAXZfc/opendoc.htm?document=QV Produccion%2FSIG_SUSALUD.qvw&amp;host=QVS%40srvqlikias&amp;anonymous=true</w:t>
      </w:r>
    </w:p>
    <w:p w14:paraId="224860EB"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36. </w:t>
      </w:r>
      <w:r w:rsidRPr="005746B8">
        <w:rPr>
          <w:rFonts w:cs="Times New Roman"/>
          <w:noProof/>
          <w:lang w:val="en-US"/>
        </w:rPr>
        <w:tab/>
        <w:t>BPM PAC | Consulta [Internet]. [cited 2017 Mar 14]. Available from: http://app17.susalud.gob.pe/formulario_consulta/</w:t>
      </w:r>
    </w:p>
    <w:p w14:paraId="4DBAC90C"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37. </w:t>
      </w:r>
      <w:r w:rsidRPr="00AF6B9B">
        <w:rPr>
          <w:rFonts w:cs="Times New Roman"/>
          <w:noProof/>
        </w:rPr>
        <w:tab/>
        <w:t xml:space="preserve">SUSALUD CONTIGO - Aplicaciones de Android en Google Play [Internet]. </w:t>
      </w:r>
      <w:r w:rsidRPr="005746B8">
        <w:rPr>
          <w:rFonts w:cs="Times New Roman"/>
          <w:noProof/>
          <w:lang w:val="en-US"/>
        </w:rPr>
        <w:t>[cited 2017 Mar 14]. Available from: https://play.google.com/store/apps/details?id=pe.gob.susalud.servicio&amp;hl=es</w:t>
      </w:r>
    </w:p>
    <w:p w14:paraId="11BFBB9C"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lastRenderedPageBreak/>
        <w:t xml:space="preserve">38. </w:t>
      </w:r>
      <w:r w:rsidRPr="00AF6B9B">
        <w:rPr>
          <w:rFonts w:cs="Times New Roman"/>
          <w:noProof/>
        </w:rPr>
        <w:tab/>
        <w:t xml:space="preserve">SUSALUD | MÁS DE 10 MIL USUARIOS UTILIZAN APP SUSALUD CONTIGO [Internet]. </w:t>
      </w:r>
      <w:r w:rsidRPr="005746B8">
        <w:rPr>
          <w:rFonts w:cs="Times New Roman"/>
          <w:noProof/>
          <w:lang w:val="en-US"/>
        </w:rPr>
        <w:t>[cited 2017 Mar 14]. Available from: http://portales.susalud.gob.pe/web/portal/noticias/-/asset_publisher/nx8MOyZZrSvU/content/mas-de-10-mil-usuarios-utilizan-app-susalud-contigo?_101_INSTANCE_nx8MOyZZrSvU_redirect=%2Fweb%2Fportal%2Fnoticias</w:t>
      </w:r>
    </w:p>
    <w:p w14:paraId="038D18E1"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AF6B9B">
        <w:rPr>
          <w:rFonts w:cs="Times New Roman"/>
          <w:noProof/>
        </w:rPr>
        <w:t xml:space="preserve">39. </w:t>
      </w:r>
      <w:r w:rsidRPr="00AF6B9B">
        <w:rPr>
          <w:rFonts w:cs="Times New Roman"/>
          <w:noProof/>
        </w:rPr>
        <w:tab/>
        <w:t>SUSALUD | Mapa Georeferenciado [Internet]. [cited 2018 Mar 14]. Available from: http://mapa.susalud.gob.pe/</w:t>
      </w:r>
    </w:p>
    <w:p w14:paraId="570034F9"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AF6B9B">
        <w:rPr>
          <w:rFonts w:cs="Times New Roman"/>
          <w:noProof/>
        </w:rPr>
        <w:t xml:space="preserve">40. </w:t>
      </w:r>
      <w:r w:rsidRPr="00AF6B9B">
        <w:rPr>
          <w:rFonts w:cs="Times New Roman"/>
          <w:noProof/>
        </w:rPr>
        <w:tab/>
        <w:t xml:space="preserve">Resolución Ministerial 667-2017/MINSA. </w:t>
      </w:r>
    </w:p>
    <w:p w14:paraId="3DFD0801"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41. </w:t>
      </w:r>
      <w:r w:rsidRPr="00AF6B9B">
        <w:rPr>
          <w:rFonts w:cs="Times New Roman"/>
          <w:noProof/>
        </w:rPr>
        <w:tab/>
        <w:t xml:space="preserve">LEY N° 30150 - Norma Legal Diario Oficial El Peruano [Internet]. </w:t>
      </w:r>
      <w:r w:rsidRPr="005746B8">
        <w:rPr>
          <w:rFonts w:cs="Times New Roman"/>
          <w:noProof/>
          <w:lang w:val="en-US"/>
        </w:rPr>
        <w:t>[cited 2018 Mar 14]. Available from: http://busquedas.elperuano.pe/normaslegales/aprueban-reglamento-general-para-la-atencion-de-los-reclamos-resolucion-n-160-2011-sunasacd-737790-1/</w:t>
      </w:r>
    </w:p>
    <w:p w14:paraId="2F28D625"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t xml:space="preserve">42. </w:t>
      </w:r>
      <w:r w:rsidRPr="005746B8">
        <w:rPr>
          <w:rFonts w:cs="Times New Roman"/>
          <w:noProof/>
          <w:lang w:val="en-US"/>
        </w:rPr>
        <w:tab/>
        <w:t xml:space="preserve">Paul CL. A Modified Delphi Approach to a New Card Sorting Methodology. </w:t>
      </w:r>
      <w:r w:rsidRPr="00AF6B9B">
        <w:rPr>
          <w:rFonts w:cs="Times New Roman"/>
          <w:noProof/>
        </w:rPr>
        <w:t xml:space="preserve">J Usability Stud. 2008;4(1):7–30. </w:t>
      </w:r>
    </w:p>
    <w:p w14:paraId="4CAC23BB"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43. </w:t>
      </w:r>
      <w:r w:rsidRPr="00AF6B9B">
        <w:rPr>
          <w:rFonts w:cs="Times New Roman"/>
          <w:noProof/>
        </w:rPr>
        <w:tab/>
        <w:t xml:space="preserve">ShowMore - Grabar, cargar y compartir sus vídeos en la web fácilmente [Internet]. </w:t>
      </w:r>
      <w:r w:rsidRPr="005746B8">
        <w:rPr>
          <w:rFonts w:cs="Times New Roman"/>
          <w:noProof/>
          <w:lang w:val="en-US"/>
        </w:rPr>
        <w:t>[cited 2018 Mar 27]. Available from: https://showmore.com/es/</w:t>
      </w:r>
    </w:p>
    <w:p w14:paraId="02E3920E"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44. </w:t>
      </w:r>
      <w:r w:rsidRPr="005746B8">
        <w:rPr>
          <w:rFonts w:cs="Times New Roman"/>
          <w:noProof/>
          <w:lang w:val="en-US"/>
        </w:rPr>
        <w:tab/>
        <w:t>oTranscribe [Internet]. [cited 2018 Mar 27]. Available from: http://otranscribe.com/</w:t>
      </w:r>
    </w:p>
    <w:p w14:paraId="6F66E3BF"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45. </w:t>
      </w:r>
      <w:r w:rsidRPr="00AF6B9B">
        <w:rPr>
          <w:rFonts w:cs="Times New Roman"/>
          <w:noProof/>
        </w:rPr>
        <w:tab/>
        <w:t xml:space="preserve">Superintendencia de Salud, Gobierno de Chile - Reclamo contra FONASA o ISAPRES [Internet]. </w:t>
      </w:r>
      <w:r w:rsidRPr="005746B8">
        <w:rPr>
          <w:rFonts w:cs="Times New Roman"/>
          <w:noProof/>
          <w:lang w:val="en-US"/>
        </w:rPr>
        <w:t>[cited 2018 Mar 27]. Available from: http://www.supersalud.gob.cl/portal/w3-article-7592.html#online</w:t>
      </w:r>
    </w:p>
    <w:p w14:paraId="593C0D39"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46. </w:t>
      </w:r>
      <w:r w:rsidRPr="00AF6B9B">
        <w:rPr>
          <w:rFonts w:cs="Times New Roman"/>
          <w:noProof/>
        </w:rPr>
        <w:tab/>
        <w:t xml:space="preserve">Formule su petición, queja, reclamo, sugerencia o denuncia [Internet]. </w:t>
      </w:r>
      <w:r w:rsidRPr="005746B8">
        <w:rPr>
          <w:rFonts w:cs="Times New Roman"/>
          <w:noProof/>
          <w:lang w:val="en-US"/>
        </w:rPr>
        <w:t>[cited 2018 Mar 27]. Available from: https://www.minsalud.gov.co/atencion/Paginas/Solicitudes-sugerencias-quejas-o-reclamos.aspx</w:t>
      </w:r>
    </w:p>
    <w:p w14:paraId="6FD437C5"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47. </w:t>
      </w:r>
      <w:r w:rsidRPr="005746B8">
        <w:rPr>
          <w:rFonts w:cs="Times New Roman"/>
          <w:noProof/>
          <w:lang w:val="en-US"/>
        </w:rPr>
        <w:tab/>
        <w:t xml:space="preserve">Schnall R, Rojas M, Bakken S, Brown W, Carballo-Dieguez A, Carry M, et al. A user-centered model for designing consumer mobile health (mHealth) applications (apps). J Biomed Inform. 2016;60:243–51. </w:t>
      </w:r>
    </w:p>
    <w:p w14:paraId="3B6C6845"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48. </w:t>
      </w:r>
      <w:r w:rsidRPr="005746B8">
        <w:rPr>
          <w:rFonts w:cs="Times New Roman"/>
          <w:noProof/>
          <w:lang w:val="en-US"/>
        </w:rPr>
        <w:tab/>
        <w:t xml:space="preserve">Opoku-Boateng GA. USER FRUSTRATION IN HIT INTERFACES: EXPLORING PAST HCI RESEARCH FOR A BETTER UNDERSTANDING OF CLINICIANS’ EXPERIENCES. AMIA Annu Symp Proc. 2015;2015:1008–17. </w:t>
      </w:r>
    </w:p>
    <w:p w14:paraId="48E8E187"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lastRenderedPageBreak/>
        <w:t xml:space="preserve">49. </w:t>
      </w:r>
      <w:r w:rsidRPr="005746B8">
        <w:rPr>
          <w:rFonts w:cs="Times New Roman"/>
          <w:noProof/>
          <w:lang w:val="en-US"/>
        </w:rPr>
        <w:tab/>
        <w:t xml:space="preserve">Horsky J, Schiff GD, Johnston D, Mercincavage L, Bell D, Middleton B. Interface design principles for usable decision support: A targeted review of best practices for clinical prescribing interventions. </w:t>
      </w:r>
      <w:r w:rsidRPr="00AF6B9B">
        <w:rPr>
          <w:rFonts w:cs="Times New Roman"/>
          <w:noProof/>
        </w:rPr>
        <w:t xml:space="preserve">Vol. 45, Journal of Biomedical Informatics. 2012. p. 1202–16. </w:t>
      </w:r>
    </w:p>
    <w:p w14:paraId="2920D64E"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AF6B9B">
        <w:rPr>
          <w:rFonts w:cs="Times New Roman"/>
          <w:noProof/>
        </w:rPr>
        <w:t xml:space="preserve">50. </w:t>
      </w:r>
      <w:r w:rsidRPr="00AF6B9B">
        <w:rPr>
          <w:rFonts w:cs="Times New Roman"/>
          <w:noProof/>
        </w:rPr>
        <w:tab/>
        <w:t xml:space="preserve">Ley 30225 - Ley de Contrataciones del Estado. </w:t>
      </w:r>
    </w:p>
    <w:p w14:paraId="6BCA3524"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51. </w:t>
      </w:r>
      <w:r w:rsidRPr="005746B8">
        <w:rPr>
          <w:rFonts w:cs="Times New Roman"/>
          <w:noProof/>
          <w:lang w:val="en-US"/>
        </w:rPr>
        <w:tab/>
        <w:t xml:space="preserve">Clwyd A, Hart T. A Review of the NHS Hospitals Complaints System: Putting Patients Back in the Picture. 2013;(October):1–58. </w:t>
      </w:r>
    </w:p>
    <w:p w14:paraId="476598DE"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52. </w:t>
      </w:r>
      <w:r w:rsidRPr="005746B8">
        <w:rPr>
          <w:rFonts w:cs="Times New Roman"/>
          <w:noProof/>
          <w:lang w:val="en-US"/>
        </w:rPr>
        <w:tab/>
        <w:t xml:space="preserve">Nielsen J. Why You Only Need to Test with 5 Users. Jakob Nielsens Alertbox. 2000;19(September 23):1–4. </w:t>
      </w:r>
    </w:p>
    <w:p w14:paraId="1FA660FB"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53. </w:t>
      </w:r>
      <w:r w:rsidRPr="005746B8">
        <w:rPr>
          <w:rFonts w:cs="Times New Roman"/>
          <w:noProof/>
          <w:lang w:val="en-US"/>
        </w:rPr>
        <w:tab/>
        <w:t xml:space="preserve">Serving Parliament – Serving Western Australians Ombudsman Western Australia Effective handling of complaints made to your organisation -An Overview. 2017; </w:t>
      </w:r>
    </w:p>
    <w:p w14:paraId="4CE338FA"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t xml:space="preserve">54. </w:t>
      </w:r>
      <w:r w:rsidRPr="005746B8">
        <w:rPr>
          <w:rFonts w:cs="Times New Roman"/>
          <w:noProof/>
          <w:lang w:val="en-US"/>
        </w:rPr>
        <w:tab/>
        <w:t xml:space="preserve">Hsieh SY. Healthcare complaints handling systems: A comparison between Britain, Australia and Taiwan. </w:t>
      </w:r>
      <w:r w:rsidRPr="00AF6B9B">
        <w:rPr>
          <w:rFonts w:cs="Times New Roman"/>
          <w:noProof/>
        </w:rPr>
        <w:t xml:space="preserve">Heal Serv Manag Res. 2011;24(2):91–5. </w:t>
      </w:r>
    </w:p>
    <w:p w14:paraId="440DA6B6" w14:textId="77777777" w:rsidR="00121596" w:rsidRPr="00C41296" w:rsidRDefault="00EC2BAF" w:rsidP="00AF6B9B">
      <w:pPr>
        <w:widowControl w:val="0"/>
        <w:autoSpaceDE w:val="0"/>
        <w:autoSpaceDN w:val="0"/>
        <w:adjustRightInd w:val="0"/>
        <w:spacing w:line="360" w:lineRule="auto"/>
        <w:ind w:left="640" w:hanging="640"/>
        <w:rPr>
          <w:rFonts w:cs="Times New Roman"/>
          <w:b/>
          <w:lang w:val="es-PE"/>
        </w:rPr>
      </w:pPr>
      <w:r w:rsidRPr="0039004D">
        <w:rPr>
          <w:rFonts w:cs="Times New Roman"/>
          <w:lang w:val="es-ES"/>
        </w:rPr>
        <w:fldChar w:fldCharType="end"/>
      </w:r>
    </w:p>
    <w:p w14:paraId="5AC1706D" w14:textId="77777777" w:rsidR="00161D0F" w:rsidRPr="00C41296" w:rsidRDefault="00161D0F" w:rsidP="00262D6E">
      <w:pPr>
        <w:spacing w:line="360" w:lineRule="auto"/>
        <w:jc w:val="both"/>
        <w:rPr>
          <w:rFonts w:cs="Times New Roman"/>
          <w:lang w:val="es-PE"/>
        </w:rPr>
      </w:pPr>
    </w:p>
    <w:p w14:paraId="4A02FD68" w14:textId="77777777" w:rsidR="00A12DD0" w:rsidRPr="0039004D" w:rsidRDefault="00A12DD0" w:rsidP="00262D6E">
      <w:pPr>
        <w:pStyle w:val="Ttulo1"/>
        <w:spacing w:line="360" w:lineRule="auto"/>
        <w:rPr>
          <w:rFonts w:cs="Times New Roman"/>
          <w:szCs w:val="24"/>
        </w:rPr>
      </w:pPr>
      <w:bookmarkStart w:id="57" w:name="_Toc510209130"/>
      <w:r w:rsidRPr="0039004D">
        <w:rPr>
          <w:rFonts w:cs="Times New Roman"/>
          <w:szCs w:val="24"/>
        </w:rPr>
        <w:lastRenderedPageBreak/>
        <w:t>Anexos</w:t>
      </w:r>
      <w:bookmarkEnd w:id="57"/>
    </w:p>
    <w:p w14:paraId="6FC069A0" w14:textId="77777777" w:rsidR="00161D0F" w:rsidRPr="0039004D" w:rsidRDefault="00161D0F" w:rsidP="00262D6E">
      <w:pPr>
        <w:spacing w:line="360" w:lineRule="auto"/>
        <w:jc w:val="both"/>
        <w:rPr>
          <w:rFonts w:cs="Times New Roman"/>
          <w:lang w:val="es-ES"/>
        </w:rPr>
      </w:pPr>
    </w:p>
    <w:p w14:paraId="43A12014" w14:textId="77777777" w:rsidR="00161D0F" w:rsidRPr="0039004D" w:rsidRDefault="00161D0F" w:rsidP="0015548E">
      <w:pPr>
        <w:pStyle w:val="Ttulo2"/>
        <w:numPr>
          <w:ilvl w:val="0"/>
          <w:numId w:val="48"/>
        </w:numPr>
      </w:pPr>
      <w:bookmarkStart w:id="58" w:name="_Toc510209131"/>
      <w:r w:rsidRPr="0039004D">
        <w:t>Anexo 1</w:t>
      </w:r>
      <w:r w:rsidR="00BE0437">
        <w:t xml:space="preserve">: </w:t>
      </w:r>
      <w:r w:rsidRPr="0039004D">
        <w:t>Conse</w:t>
      </w:r>
      <w:r w:rsidR="00000DBF" w:rsidRPr="0039004D">
        <w:t>ntimiento Informado del usuario</w:t>
      </w:r>
      <w:r w:rsidRPr="0039004D">
        <w:t xml:space="preserve"> final para realizar entrevistas a profundidad</w:t>
      </w:r>
      <w:r w:rsidR="007B7445" w:rsidRPr="0039004D">
        <w:t>.</w:t>
      </w:r>
      <w:bookmarkEnd w:id="58"/>
    </w:p>
    <w:p w14:paraId="175869F9" w14:textId="77777777" w:rsidR="00161D0F" w:rsidRPr="0039004D" w:rsidRDefault="00161D0F" w:rsidP="00262D6E">
      <w:pPr>
        <w:pBdr>
          <w:bottom w:val="single" w:sz="12" w:space="1" w:color="auto"/>
        </w:pBdr>
        <w:spacing w:line="360" w:lineRule="auto"/>
        <w:jc w:val="both"/>
        <w:rPr>
          <w:rFonts w:cs="Times New Roman"/>
          <w:b/>
          <w:bCs/>
        </w:rPr>
      </w:pPr>
    </w:p>
    <w:p w14:paraId="35E62C9B" w14:textId="77777777" w:rsidR="00161D0F" w:rsidRPr="0039004D" w:rsidRDefault="00161D0F" w:rsidP="00262D6E">
      <w:pPr>
        <w:spacing w:line="360" w:lineRule="auto"/>
        <w:jc w:val="both"/>
        <w:rPr>
          <w:rFonts w:cs="Times New Roman"/>
        </w:rPr>
      </w:pPr>
      <w:r w:rsidRPr="0039004D">
        <w:rPr>
          <w:rFonts w:cs="Times New Roman"/>
        </w:rPr>
        <w:t>Instituciones</w:t>
      </w:r>
      <w:r w:rsidRPr="0039004D">
        <w:rPr>
          <w:rFonts w:cs="Times New Roman"/>
        </w:rPr>
        <w:tab/>
        <w:t>: Universidad Cayetano Heredia – UPCH</w:t>
      </w:r>
    </w:p>
    <w:p w14:paraId="5A4A0428" w14:textId="77777777" w:rsidR="00161D0F" w:rsidRPr="0039004D" w:rsidRDefault="00161D0F" w:rsidP="00262D6E">
      <w:pPr>
        <w:spacing w:line="360" w:lineRule="auto"/>
        <w:jc w:val="both"/>
        <w:rPr>
          <w:rFonts w:cs="Times New Roman"/>
        </w:rPr>
      </w:pPr>
      <w:r w:rsidRPr="0039004D">
        <w:rPr>
          <w:rFonts w:cs="Times New Roman"/>
        </w:rPr>
        <w:t>Investigadores</w:t>
      </w:r>
      <w:r w:rsidRPr="0039004D">
        <w:rPr>
          <w:rFonts w:cs="Times New Roman"/>
        </w:rPr>
        <w:tab/>
        <w:t xml:space="preserve">: </w:t>
      </w:r>
      <w:r w:rsidRPr="0039004D">
        <w:rPr>
          <w:rFonts w:cs="Times New Roman"/>
          <w:bCs/>
        </w:rPr>
        <w:t>Regina Casanova Pérez (UPCH)</w:t>
      </w:r>
    </w:p>
    <w:p w14:paraId="648E682B" w14:textId="77777777" w:rsidR="00161D0F" w:rsidRPr="0039004D" w:rsidRDefault="00161D0F" w:rsidP="00262D6E">
      <w:pPr>
        <w:pBdr>
          <w:bottom w:val="single" w:sz="12" w:space="0" w:color="auto"/>
        </w:pBdr>
        <w:spacing w:line="360" w:lineRule="auto"/>
        <w:ind w:left="1416" w:hanging="1416"/>
        <w:jc w:val="both"/>
        <w:rPr>
          <w:rFonts w:cs="Times New Roman"/>
        </w:rPr>
      </w:pPr>
      <w:r w:rsidRPr="0039004D">
        <w:rPr>
          <w:rFonts w:cs="Times New Roman"/>
        </w:rPr>
        <w:t>Título</w:t>
      </w:r>
      <w:r w:rsidRPr="0039004D">
        <w:rPr>
          <w:rFonts w:cs="Times New Roman"/>
        </w:rPr>
        <w:tab/>
        <w:t>: Diseño Centrado en el Usuario en un Sistema de Gestión de Reclamos para el Sistema de Salud del Perú</w:t>
      </w:r>
      <w:r w:rsidRPr="0039004D">
        <w:rPr>
          <w:rFonts w:cs="Times New Roman"/>
        </w:rPr>
        <w:tab/>
      </w:r>
    </w:p>
    <w:p w14:paraId="463F1A34" w14:textId="77777777" w:rsidR="00161D0F" w:rsidRPr="0039004D" w:rsidRDefault="00161D0F" w:rsidP="00262D6E">
      <w:pPr>
        <w:spacing w:line="360" w:lineRule="auto"/>
        <w:jc w:val="both"/>
        <w:rPr>
          <w:rFonts w:cs="Times New Roman"/>
          <w:b/>
          <w:bCs/>
        </w:rPr>
      </w:pPr>
    </w:p>
    <w:p w14:paraId="7DDD1BE5" w14:textId="77777777" w:rsidR="00161D0F" w:rsidRPr="0039004D" w:rsidRDefault="00161D0F" w:rsidP="00262D6E">
      <w:pPr>
        <w:spacing w:line="360" w:lineRule="auto"/>
        <w:jc w:val="both"/>
        <w:rPr>
          <w:rFonts w:cs="Times New Roman"/>
          <w:b/>
          <w:bCs/>
        </w:rPr>
      </w:pPr>
      <w:r w:rsidRPr="0039004D">
        <w:rPr>
          <w:rFonts w:cs="Times New Roman"/>
          <w:b/>
          <w:bCs/>
        </w:rPr>
        <w:t>Propósito del Estudio:</w:t>
      </w:r>
    </w:p>
    <w:p w14:paraId="26842CAF" w14:textId="77777777" w:rsidR="00161D0F" w:rsidRPr="0039004D" w:rsidRDefault="00161D0F" w:rsidP="00262D6E">
      <w:pPr>
        <w:spacing w:line="360" w:lineRule="auto"/>
        <w:jc w:val="both"/>
        <w:rPr>
          <w:rFonts w:cs="Times New Roman"/>
        </w:rPr>
      </w:pPr>
      <w:r w:rsidRPr="0039004D">
        <w:rPr>
          <w:rFonts w:cs="Times New Roman"/>
        </w:rPr>
        <w:t>Lo estamos invitando a participar del estudio llamado Diseño Centrado en el Usuario en un Sistema de Gestión de Reclamos para el Sistema de Salud del Perú</w:t>
      </w:r>
      <w:r w:rsidR="007B7445" w:rsidRPr="0039004D">
        <w:rPr>
          <w:rFonts w:cs="Times New Roman"/>
        </w:rPr>
        <w:t>.</w:t>
      </w:r>
      <w:r w:rsidRPr="0039004D">
        <w:rPr>
          <w:rFonts w:cs="Times New Roman"/>
        </w:rPr>
        <w:t xml:space="preserve"> Este es un estudio desarrollado por investigadores de la Universidad Peruana Cayetano Heredia - UPCH</w:t>
      </w:r>
      <w:r w:rsidR="007B7445" w:rsidRPr="0039004D">
        <w:rPr>
          <w:rFonts w:cs="Times New Roman"/>
        </w:rPr>
        <w:t>.</w:t>
      </w:r>
      <w:r w:rsidRPr="0039004D">
        <w:rPr>
          <w:rFonts w:cs="Times New Roman"/>
        </w:rPr>
        <w:t xml:space="preserve"> Este trabajo es financiado por el Programa de CienciActiva de CONCYTEC</w:t>
      </w:r>
      <w:r w:rsidR="007B7445" w:rsidRPr="0039004D">
        <w:rPr>
          <w:rFonts w:cs="Times New Roman"/>
        </w:rPr>
        <w:t>.</w:t>
      </w:r>
      <w:r w:rsidRPr="0039004D" w:rsidDel="00400B85">
        <w:rPr>
          <w:rFonts w:cs="Times New Roman"/>
        </w:rPr>
        <w:t xml:space="preserve"> </w:t>
      </w:r>
    </w:p>
    <w:p w14:paraId="37B2FF3B" w14:textId="77777777" w:rsidR="00161D0F" w:rsidRPr="0039004D" w:rsidRDefault="00161D0F" w:rsidP="00262D6E">
      <w:pPr>
        <w:spacing w:line="360" w:lineRule="auto"/>
        <w:jc w:val="both"/>
        <w:rPr>
          <w:rFonts w:cs="Times New Roman"/>
        </w:rPr>
      </w:pPr>
      <w:r w:rsidRPr="0039004D">
        <w:rPr>
          <w:rFonts w:cs="Times New Roman"/>
        </w:rPr>
        <w:t>El objetivo del estudio es diseñar un sistema para manejo y recojo de reclamos en diversas Instituciones Prestadoras de Servicios de Salud (IPRESS), el cual esta dirigido a diversos usuarios finales del sistema</w:t>
      </w:r>
      <w:r w:rsidR="007B7445" w:rsidRPr="0039004D">
        <w:rPr>
          <w:rFonts w:cs="Times New Roman"/>
        </w:rPr>
        <w:t>.</w:t>
      </w:r>
    </w:p>
    <w:p w14:paraId="68F6431D" w14:textId="77777777" w:rsidR="00161D0F" w:rsidRPr="0039004D" w:rsidRDefault="00161D0F" w:rsidP="00262D6E">
      <w:pPr>
        <w:spacing w:line="360" w:lineRule="auto"/>
        <w:jc w:val="both"/>
        <w:rPr>
          <w:rFonts w:cs="Times New Roman"/>
        </w:rPr>
      </w:pPr>
      <w:r w:rsidRPr="0039004D">
        <w:rPr>
          <w:rFonts w:cs="Times New Roman"/>
        </w:rPr>
        <w:t>Su participación en esta entrevista es VOLUNTARIA, nadie puede obligarlo a participar si no lo desea</w:t>
      </w:r>
      <w:r w:rsidR="007B7445" w:rsidRPr="0039004D">
        <w:rPr>
          <w:rFonts w:cs="Times New Roman"/>
        </w:rPr>
        <w:t>.</w:t>
      </w:r>
      <w:r w:rsidRPr="0039004D">
        <w:rPr>
          <w:rFonts w:cs="Times New Roman"/>
        </w:rPr>
        <w:t xml:space="preserve"> Su decisión de participar o no, no va a afectar sus relaciones con su proveedor de salud ni sus posibilidades de acceder a los beneficios que este estudio pueda ofrecer</w:t>
      </w:r>
      <w:r w:rsidR="007B7445" w:rsidRPr="0039004D">
        <w:rPr>
          <w:rFonts w:cs="Times New Roman"/>
        </w:rPr>
        <w:t>.</w:t>
      </w:r>
      <w:r w:rsidRPr="0039004D">
        <w:rPr>
          <w:rFonts w:cs="Times New Roman"/>
        </w:rPr>
        <w:t xml:space="preserve"> Debe también saber que toda la información que Ud</w:t>
      </w:r>
      <w:r w:rsidR="007B7445" w:rsidRPr="0039004D">
        <w:rPr>
          <w:rFonts w:cs="Times New Roman"/>
        </w:rPr>
        <w:t>.</w:t>
      </w:r>
      <w:r w:rsidRPr="0039004D">
        <w:rPr>
          <w:rFonts w:cs="Times New Roman"/>
        </w:rPr>
        <w:t xml:space="preserve"> nos proporcione será guardada CONFIDENCIALMENTE, o sea, sólo será conocida por las personas que trabajan en este estudio y por nadie más</w:t>
      </w:r>
      <w:r w:rsidR="007B7445" w:rsidRPr="0039004D">
        <w:rPr>
          <w:rFonts w:cs="Times New Roman"/>
        </w:rPr>
        <w:t>.</w:t>
      </w:r>
      <w:r w:rsidRPr="0039004D">
        <w:rPr>
          <w:rFonts w:cs="Times New Roman"/>
        </w:rPr>
        <w:t xml:space="preserve"> </w:t>
      </w:r>
    </w:p>
    <w:p w14:paraId="4A7990B8" w14:textId="77777777" w:rsidR="00161D0F" w:rsidRPr="0039004D" w:rsidRDefault="00161D0F" w:rsidP="00262D6E">
      <w:pPr>
        <w:spacing w:line="360" w:lineRule="auto"/>
        <w:jc w:val="both"/>
        <w:rPr>
          <w:rFonts w:cs="Times New Roman"/>
        </w:rPr>
      </w:pPr>
    </w:p>
    <w:p w14:paraId="34B1ACE0" w14:textId="77777777" w:rsidR="00161D0F" w:rsidRPr="0039004D" w:rsidRDefault="00161D0F" w:rsidP="00262D6E">
      <w:pPr>
        <w:spacing w:line="360" w:lineRule="auto"/>
        <w:jc w:val="both"/>
        <w:rPr>
          <w:rFonts w:cs="Times New Roman"/>
          <w:b/>
          <w:bCs/>
        </w:rPr>
      </w:pPr>
      <w:r w:rsidRPr="0039004D">
        <w:rPr>
          <w:rFonts w:cs="Times New Roman"/>
          <w:b/>
          <w:bCs/>
        </w:rPr>
        <w:t>Procedimientos:</w:t>
      </w:r>
    </w:p>
    <w:p w14:paraId="1F41D289" w14:textId="77777777" w:rsidR="00161D0F" w:rsidRPr="0039004D" w:rsidRDefault="00161D0F" w:rsidP="00262D6E">
      <w:pPr>
        <w:spacing w:line="360" w:lineRule="auto"/>
        <w:jc w:val="both"/>
        <w:rPr>
          <w:rFonts w:cs="Times New Roman"/>
        </w:rPr>
      </w:pPr>
      <w:r w:rsidRPr="0039004D">
        <w:rPr>
          <w:rFonts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39004D">
        <w:rPr>
          <w:rFonts w:cs="Times New Roman"/>
        </w:rPr>
        <w:t>.</w:t>
      </w:r>
      <w:r w:rsidRPr="0039004D">
        <w:rPr>
          <w:rFonts w:cs="Times New Roman"/>
        </w:rPr>
        <w:t xml:space="preserve"> Adicionalmente, en la segunda reunión se le pedirá probar prototipos del sistema de información planteado con el fin de recaudar sus opiniones y dificultades</w:t>
      </w:r>
      <w:r w:rsidR="007B7445" w:rsidRPr="0039004D">
        <w:rPr>
          <w:rFonts w:cs="Times New Roman"/>
        </w:rPr>
        <w:t>.</w:t>
      </w:r>
      <w:r w:rsidRPr="0039004D">
        <w:rPr>
          <w:rFonts w:cs="Times New Roman"/>
        </w:rPr>
        <w:t xml:space="preserve"> Ambas reuniones serán grabadas para el análisis respectivo de sus opiniones</w:t>
      </w:r>
      <w:r w:rsidR="007B7445" w:rsidRPr="0039004D">
        <w:rPr>
          <w:rFonts w:cs="Times New Roman"/>
        </w:rPr>
        <w:t>.</w:t>
      </w:r>
    </w:p>
    <w:p w14:paraId="3B369E59" w14:textId="77777777" w:rsidR="00161D0F" w:rsidRPr="0039004D" w:rsidRDefault="00161D0F" w:rsidP="00262D6E">
      <w:pPr>
        <w:spacing w:line="360" w:lineRule="auto"/>
        <w:jc w:val="both"/>
        <w:rPr>
          <w:rFonts w:cs="Times New Roman"/>
          <w:b/>
          <w:bCs/>
        </w:rPr>
      </w:pPr>
    </w:p>
    <w:p w14:paraId="3965883C" w14:textId="77777777" w:rsidR="00161D0F" w:rsidRPr="0039004D" w:rsidRDefault="00161D0F" w:rsidP="00262D6E">
      <w:pPr>
        <w:spacing w:line="360" w:lineRule="auto"/>
        <w:jc w:val="both"/>
        <w:rPr>
          <w:rFonts w:cs="Times New Roman"/>
          <w:b/>
          <w:bCs/>
        </w:rPr>
      </w:pPr>
      <w:r w:rsidRPr="0039004D">
        <w:rPr>
          <w:rFonts w:cs="Times New Roman"/>
          <w:b/>
          <w:bCs/>
        </w:rPr>
        <w:lastRenderedPageBreak/>
        <w:t>Riesgos:</w:t>
      </w:r>
    </w:p>
    <w:p w14:paraId="07283FB7" w14:textId="77777777" w:rsidR="00161D0F" w:rsidRPr="0039004D" w:rsidRDefault="00161D0F" w:rsidP="00262D6E">
      <w:pPr>
        <w:spacing w:line="360" w:lineRule="auto"/>
        <w:ind w:left="15"/>
        <w:jc w:val="both"/>
        <w:rPr>
          <w:rFonts w:cs="Times New Roman"/>
        </w:rPr>
      </w:pPr>
      <w:r w:rsidRPr="0039004D">
        <w:rPr>
          <w:rFonts w:cs="Times New Roman"/>
        </w:rPr>
        <w:t>Al participar de estas entrevistas no incurre en algún riesgo para usted</w:t>
      </w:r>
      <w:r w:rsidR="007B7445" w:rsidRPr="0039004D">
        <w:rPr>
          <w:rFonts w:cs="Times New Roman"/>
        </w:rPr>
        <w:t>.</w:t>
      </w:r>
      <w:r w:rsidRPr="0039004D">
        <w:rPr>
          <w:rFonts w:cs="Times New Roman"/>
        </w:rPr>
        <w:t xml:space="preserve"> No tiene que participar si no lo desea; y puede retirarse de la entrevista en el momento que usted desee a pesar de haber dado su consentimiento, sin que esto lo perjudique de forma alguna</w:t>
      </w:r>
      <w:r w:rsidR="007B7445" w:rsidRPr="0039004D">
        <w:rPr>
          <w:rFonts w:cs="Times New Roman"/>
        </w:rPr>
        <w:t>.</w:t>
      </w:r>
      <w:r w:rsidRPr="0039004D">
        <w:rPr>
          <w:rFonts w:cs="Times New Roman"/>
        </w:rPr>
        <w:t xml:space="preserve"> Su nombre no aparecerá en ningún documento del estudio, usaremos seudónimos durante las grabaciones de las entrevistas</w:t>
      </w:r>
      <w:r w:rsidR="007B7445" w:rsidRPr="0039004D">
        <w:rPr>
          <w:rFonts w:cs="Times New Roman"/>
        </w:rPr>
        <w:t>.</w:t>
      </w:r>
    </w:p>
    <w:p w14:paraId="2E2101C2" w14:textId="77777777" w:rsidR="00161D0F" w:rsidRPr="0039004D" w:rsidRDefault="00161D0F" w:rsidP="00262D6E">
      <w:pPr>
        <w:spacing w:line="360" w:lineRule="auto"/>
        <w:ind w:left="15" w:firstLine="15"/>
        <w:jc w:val="both"/>
        <w:rPr>
          <w:rFonts w:cs="Times New Roman"/>
        </w:rPr>
      </w:pPr>
    </w:p>
    <w:p w14:paraId="434D44BF" w14:textId="77777777" w:rsidR="00161D0F" w:rsidRPr="0039004D" w:rsidRDefault="00161D0F" w:rsidP="00262D6E">
      <w:pPr>
        <w:spacing w:line="360" w:lineRule="auto"/>
        <w:jc w:val="both"/>
        <w:rPr>
          <w:rFonts w:cs="Times New Roman"/>
          <w:b/>
          <w:bCs/>
        </w:rPr>
      </w:pPr>
      <w:r w:rsidRPr="0039004D">
        <w:rPr>
          <w:rFonts w:cs="Times New Roman"/>
          <w:b/>
          <w:bCs/>
        </w:rPr>
        <w:t>Beneficios e incentivos:</w:t>
      </w:r>
    </w:p>
    <w:p w14:paraId="065321FE" w14:textId="77777777" w:rsidR="007B7445" w:rsidRPr="0039004D" w:rsidRDefault="00161D0F" w:rsidP="00262D6E">
      <w:pPr>
        <w:spacing w:line="360" w:lineRule="auto"/>
        <w:ind w:left="15"/>
        <w:jc w:val="both"/>
        <w:rPr>
          <w:rFonts w:cs="Times New Roman"/>
        </w:rPr>
      </w:pPr>
      <w:r w:rsidRPr="0039004D">
        <w:rPr>
          <w:rFonts w:cs="Times New Roman"/>
        </w:rPr>
        <w:t>Por su participación usted recibirá un refrigerio</w:t>
      </w:r>
      <w:r w:rsidR="007B7445" w:rsidRPr="0039004D">
        <w:rPr>
          <w:rFonts w:cs="Times New Roman"/>
        </w:rPr>
        <w:t>.</w:t>
      </w:r>
      <w:r w:rsidRPr="0039004D">
        <w:rPr>
          <w:rFonts w:cs="Times New Roman"/>
        </w:rPr>
        <w:t xml:space="preserve"> También podrá ayudar a los investigadores a tomar mejores decisiones para diseñar y validar un sistema de manejo de reclamos para el sistema de salud peruano</w:t>
      </w:r>
      <w:r w:rsidR="007B7445" w:rsidRPr="0039004D">
        <w:rPr>
          <w:rFonts w:cs="Times New Roman"/>
        </w:rPr>
        <w:t>.</w:t>
      </w:r>
      <w:r w:rsidRPr="0039004D">
        <w:rPr>
          <w:rFonts w:cs="Times New Roman"/>
        </w:rPr>
        <w:t xml:space="preserve"> </w:t>
      </w:r>
    </w:p>
    <w:p w14:paraId="3E4BAF24" w14:textId="77777777" w:rsidR="007B7445" w:rsidRPr="0039004D" w:rsidRDefault="007B7445" w:rsidP="00262D6E">
      <w:pPr>
        <w:spacing w:line="360" w:lineRule="auto"/>
        <w:ind w:left="15"/>
        <w:jc w:val="both"/>
        <w:rPr>
          <w:rFonts w:cs="Times New Roman"/>
        </w:rPr>
      </w:pPr>
    </w:p>
    <w:p w14:paraId="788AD5CF" w14:textId="77777777" w:rsidR="00161D0F" w:rsidRPr="0039004D" w:rsidRDefault="00161D0F" w:rsidP="00262D6E">
      <w:pPr>
        <w:spacing w:line="360" w:lineRule="auto"/>
        <w:ind w:left="15"/>
        <w:jc w:val="both"/>
        <w:rPr>
          <w:rFonts w:cs="Times New Roman"/>
          <w:b/>
          <w:bCs/>
        </w:rPr>
      </w:pPr>
      <w:r w:rsidRPr="0039004D">
        <w:rPr>
          <w:rFonts w:cs="Times New Roman"/>
          <w:b/>
          <w:bCs/>
        </w:rPr>
        <w:t>Confidencialidad:</w:t>
      </w:r>
    </w:p>
    <w:p w14:paraId="01396F52" w14:textId="77777777" w:rsidR="00161D0F" w:rsidRPr="0039004D" w:rsidRDefault="00161D0F" w:rsidP="00262D6E">
      <w:pPr>
        <w:spacing w:line="360" w:lineRule="auto"/>
        <w:ind w:left="15"/>
        <w:jc w:val="both"/>
        <w:rPr>
          <w:rFonts w:cs="Times New Roman"/>
        </w:rPr>
      </w:pPr>
      <w:r w:rsidRPr="0039004D">
        <w:rPr>
          <w:rFonts w:cs="Times New Roman"/>
        </w:rPr>
        <w:t>Nosotros guardaremos su información con códigos o seudónimos y no con nombres</w:t>
      </w:r>
      <w:r w:rsidR="007B7445" w:rsidRPr="0039004D">
        <w:rPr>
          <w:rFonts w:cs="Times New Roman"/>
        </w:rPr>
        <w:t>.</w:t>
      </w:r>
      <w:r w:rsidRPr="0039004D">
        <w:rPr>
          <w:rFonts w:cs="Times New Roman"/>
        </w:rPr>
        <w:t xml:space="preserve"> Si los resultados de esta reunión son publicados, no se mostrará ninguna información que permita la identificación de las personas que participaron</w:t>
      </w:r>
      <w:r w:rsidR="007B7445" w:rsidRPr="0039004D">
        <w:rPr>
          <w:rFonts w:cs="Times New Roman"/>
        </w:rPr>
        <w:t>.</w:t>
      </w:r>
      <w:r w:rsidRPr="0039004D">
        <w:rPr>
          <w:rFonts w:cs="Times New Roman"/>
        </w:rPr>
        <w:t xml:space="preserve"> Los archivos no serán mostrados a ninguna persona ajena al estudio sin su consentimiento</w:t>
      </w:r>
      <w:r w:rsidR="007B7445" w:rsidRPr="0039004D">
        <w:rPr>
          <w:rFonts w:cs="Times New Roman"/>
        </w:rPr>
        <w:t>.</w:t>
      </w:r>
    </w:p>
    <w:p w14:paraId="13705FDA" w14:textId="77777777" w:rsidR="00161D0F" w:rsidRPr="0039004D" w:rsidRDefault="00161D0F" w:rsidP="00262D6E">
      <w:pPr>
        <w:spacing w:line="360" w:lineRule="auto"/>
        <w:jc w:val="both"/>
        <w:rPr>
          <w:rFonts w:cs="Times New Roman"/>
        </w:rPr>
      </w:pPr>
    </w:p>
    <w:p w14:paraId="5919F77A" w14:textId="77777777" w:rsidR="00161D0F" w:rsidRPr="0039004D" w:rsidRDefault="00161D0F" w:rsidP="00262D6E">
      <w:pPr>
        <w:spacing w:line="360" w:lineRule="auto"/>
        <w:jc w:val="both"/>
        <w:rPr>
          <w:rFonts w:cs="Times New Roman"/>
          <w:b/>
          <w:bCs/>
        </w:rPr>
      </w:pPr>
      <w:r w:rsidRPr="0039004D">
        <w:rPr>
          <w:rFonts w:cs="Times New Roman"/>
          <w:b/>
          <w:bCs/>
        </w:rPr>
        <w:t>Contacto con los investigadores:</w:t>
      </w:r>
    </w:p>
    <w:p w14:paraId="5437DB06" w14:textId="77777777" w:rsidR="00161D0F" w:rsidRPr="0039004D" w:rsidRDefault="00161D0F" w:rsidP="00262D6E">
      <w:pPr>
        <w:spacing w:line="360" w:lineRule="auto"/>
        <w:jc w:val="both"/>
        <w:rPr>
          <w:rFonts w:cs="Times New Roman"/>
          <w:bCs/>
        </w:rPr>
      </w:pPr>
      <w:r w:rsidRPr="0039004D">
        <w:rPr>
          <w:rFonts w:cs="Times New Roman"/>
          <w:bCs/>
        </w:rPr>
        <w:t>Si tiene alguna duda adicional, por favor pregunte al personal del estudio, o llamar a Regina Casanova Pérez al teléfono (01) 319-0000 anexo 2264 (Facultad de Salud Pública, UPCH)</w:t>
      </w:r>
      <w:r w:rsidR="007B7445" w:rsidRPr="0039004D">
        <w:rPr>
          <w:rFonts w:cs="Times New Roman"/>
          <w:bCs/>
        </w:rPr>
        <w:t>.</w:t>
      </w:r>
    </w:p>
    <w:p w14:paraId="7DDA5349" w14:textId="77777777" w:rsidR="00161D0F" w:rsidRPr="0039004D" w:rsidRDefault="00161D0F" w:rsidP="00262D6E">
      <w:pPr>
        <w:spacing w:line="360" w:lineRule="auto"/>
        <w:ind w:left="15"/>
        <w:jc w:val="both"/>
        <w:rPr>
          <w:rFonts w:cs="Times New Roman"/>
          <w:b/>
          <w:bCs/>
        </w:rPr>
      </w:pPr>
    </w:p>
    <w:p w14:paraId="3BBA1D1E" w14:textId="77777777" w:rsidR="00161D0F" w:rsidRPr="0039004D" w:rsidRDefault="00161D0F" w:rsidP="00262D6E">
      <w:pPr>
        <w:spacing w:line="360" w:lineRule="auto"/>
        <w:ind w:left="15"/>
        <w:jc w:val="both"/>
        <w:rPr>
          <w:rFonts w:cs="Times New Roman"/>
          <w:b/>
          <w:bCs/>
        </w:rPr>
      </w:pPr>
      <w:r w:rsidRPr="0039004D">
        <w:rPr>
          <w:rFonts w:cs="Times New Roman"/>
          <w:b/>
          <w:bCs/>
        </w:rPr>
        <w:t>Derechos del participante:</w:t>
      </w:r>
    </w:p>
    <w:p w14:paraId="6DFBDCA4" w14:textId="77777777" w:rsidR="00161D0F" w:rsidRPr="0039004D" w:rsidRDefault="00161D0F" w:rsidP="00262D6E">
      <w:pPr>
        <w:spacing w:line="360" w:lineRule="auto"/>
        <w:ind w:left="15"/>
        <w:jc w:val="both"/>
        <w:rPr>
          <w:rFonts w:cs="Times New Roman"/>
        </w:rPr>
      </w:pPr>
      <w:r w:rsidRPr="0039004D">
        <w:rPr>
          <w:rFonts w:cs="Times New Roman"/>
          <w:bCs/>
        </w:rPr>
        <w:t>Si usted decide participar de las entrevistas, puede retirarse de éste en cualquier momento</w:t>
      </w:r>
      <w:r w:rsidR="007B7445" w:rsidRPr="0039004D">
        <w:rPr>
          <w:rFonts w:cs="Times New Roman"/>
          <w:bCs/>
        </w:rPr>
        <w:t>.</w:t>
      </w:r>
    </w:p>
    <w:p w14:paraId="724C6A20" w14:textId="77777777" w:rsidR="00161D0F" w:rsidRPr="0039004D" w:rsidRDefault="00161D0F" w:rsidP="00262D6E">
      <w:pPr>
        <w:spacing w:line="360" w:lineRule="auto"/>
        <w:ind w:left="15"/>
        <w:jc w:val="both"/>
        <w:rPr>
          <w:rFonts w:cs="Times New Roman"/>
          <w:bCs/>
        </w:rPr>
      </w:pPr>
      <w:r w:rsidRPr="0039004D">
        <w:rPr>
          <w:rFonts w:cs="Times New Roman"/>
          <w:bCs/>
        </w:rPr>
        <w:t>Al participar en ellas, no está renunciando a ningún tipo de derechos</w:t>
      </w:r>
      <w:r w:rsidR="007B7445" w:rsidRPr="0039004D">
        <w:rPr>
          <w:rFonts w:cs="Times New Roman"/>
          <w:bCs/>
        </w:rPr>
        <w:t>.</w:t>
      </w:r>
      <w:r w:rsidRPr="0039004D">
        <w:rPr>
          <w:rFonts w:cs="Times New Roman"/>
          <w:bCs/>
        </w:rPr>
        <w:t xml:space="preserve"> Si tiene preguntas sobre sus derechos como participante en el presente estudio, puede contactarse con la Dra</w:t>
      </w:r>
      <w:r w:rsidR="007B7445" w:rsidRPr="0039004D">
        <w:rPr>
          <w:rFonts w:cs="Times New Roman"/>
          <w:bCs/>
        </w:rPr>
        <w:t>.</w:t>
      </w:r>
      <w:r w:rsidRPr="0039004D">
        <w:rPr>
          <w:rFonts w:cs="Times New Roman"/>
          <w:bCs/>
        </w:rPr>
        <w:t xml:space="preserve"> Frine Samalvides Cuba presidenta del Comité Institucional de Ética de la Universidad Peruana Cayetano Heredia al teléfono (01) 319-0000 anexo 2271 o escribirle a la siguiente dirección: Biblioteca Central, 3er</w:t>
      </w:r>
      <w:r w:rsidR="007B7445" w:rsidRPr="0039004D">
        <w:rPr>
          <w:rFonts w:cs="Times New Roman"/>
          <w:bCs/>
        </w:rPr>
        <w:t>.</w:t>
      </w:r>
      <w:r w:rsidRPr="0039004D">
        <w:rPr>
          <w:rFonts w:cs="Times New Roman"/>
          <w:bCs/>
        </w:rPr>
        <w:t xml:space="preserve"> Piso, Av</w:t>
      </w:r>
      <w:r w:rsidR="007B7445" w:rsidRPr="0039004D">
        <w:rPr>
          <w:rFonts w:cs="Times New Roman"/>
          <w:bCs/>
        </w:rPr>
        <w:t>.</w:t>
      </w:r>
      <w:r w:rsidRPr="0039004D">
        <w:rPr>
          <w:rFonts w:cs="Times New Roman"/>
          <w:bCs/>
        </w:rPr>
        <w:t xml:space="preserve"> Honorio Delgado 430, San Martín de Porres, Lima 31, Lima</w:t>
      </w:r>
      <w:r w:rsidR="007B7445" w:rsidRPr="0039004D">
        <w:rPr>
          <w:rFonts w:cs="Times New Roman"/>
          <w:bCs/>
        </w:rPr>
        <w:t>.</w:t>
      </w:r>
    </w:p>
    <w:p w14:paraId="789032DA" w14:textId="77777777" w:rsidR="00161D0F" w:rsidRPr="0039004D" w:rsidRDefault="00161D0F" w:rsidP="00262D6E">
      <w:pPr>
        <w:spacing w:line="360" w:lineRule="auto"/>
        <w:ind w:left="15"/>
        <w:jc w:val="both"/>
        <w:rPr>
          <w:rFonts w:cs="Times New Roman"/>
          <w:bCs/>
        </w:rPr>
      </w:pPr>
    </w:p>
    <w:p w14:paraId="4EFBBE52" w14:textId="77777777" w:rsidR="00161D0F" w:rsidRPr="0039004D" w:rsidRDefault="00161D0F" w:rsidP="00262D6E">
      <w:pPr>
        <w:spacing w:line="360" w:lineRule="auto"/>
        <w:ind w:left="15"/>
        <w:jc w:val="both"/>
        <w:rPr>
          <w:rFonts w:cs="Times New Roman"/>
          <w:b/>
          <w:bCs/>
        </w:rPr>
      </w:pPr>
      <w:r w:rsidRPr="0039004D">
        <w:rPr>
          <w:rFonts w:cs="Times New Roman"/>
          <w:b/>
        </w:rPr>
        <w:t>CONSENTIMIENTO</w:t>
      </w:r>
    </w:p>
    <w:p w14:paraId="2AC123A3" w14:textId="77777777" w:rsidR="00161D0F" w:rsidRPr="0039004D" w:rsidRDefault="00161D0F" w:rsidP="00262D6E">
      <w:pPr>
        <w:spacing w:line="360" w:lineRule="auto"/>
        <w:ind w:left="15"/>
        <w:jc w:val="both"/>
        <w:rPr>
          <w:rFonts w:cs="Times New Roman"/>
        </w:rPr>
      </w:pPr>
      <w:r w:rsidRPr="0039004D">
        <w:rPr>
          <w:rFonts w:cs="Times New Roman"/>
        </w:rPr>
        <w:lastRenderedPageBreak/>
        <w:t>Acepto participar voluntariamente en estas entrevistas, comprendo que cosas me van a pasar si participo, también entiendo que puedo decidir no participar y que puedo retirarme en cualquier momento</w:t>
      </w:r>
      <w:r w:rsidR="007B7445" w:rsidRPr="0039004D">
        <w:rPr>
          <w:rFonts w:cs="Times New Roman"/>
        </w:rPr>
        <w:t>.</w:t>
      </w:r>
    </w:p>
    <w:p w14:paraId="4E80E181" w14:textId="77777777" w:rsidR="00161D0F" w:rsidRPr="0039004D" w:rsidRDefault="00161D0F" w:rsidP="00262D6E">
      <w:pPr>
        <w:spacing w:line="360" w:lineRule="auto"/>
        <w:ind w:left="15"/>
        <w:jc w:val="both"/>
        <w:rPr>
          <w:rFonts w:cs="Times New Roman"/>
        </w:rPr>
      </w:pPr>
    </w:p>
    <w:p w14:paraId="41580208" w14:textId="77777777" w:rsidR="00161D0F" w:rsidRPr="0039004D" w:rsidRDefault="00161D0F" w:rsidP="00262D6E">
      <w:pPr>
        <w:spacing w:line="360" w:lineRule="auto"/>
        <w:ind w:left="15"/>
        <w:jc w:val="both"/>
        <w:rPr>
          <w:rFonts w:cs="Times New Roman"/>
        </w:rPr>
      </w:pPr>
      <w:r w:rsidRPr="0039004D">
        <w:rPr>
          <w:rFonts w:cs="Times New Roman"/>
        </w:rPr>
        <w:t xml:space="preserve">FIRMA DEL PARTICIPANTE: </w:t>
      </w:r>
    </w:p>
    <w:p w14:paraId="6852C385" w14:textId="77777777" w:rsidR="00161D0F" w:rsidRPr="0039004D" w:rsidRDefault="00161D0F" w:rsidP="00262D6E">
      <w:pPr>
        <w:spacing w:line="360" w:lineRule="auto"/>
        <w:ind w:left="15"/>
        <w:jc w:val="both"/>
        <w:rPr>
          <w:rFonts w:cs="Times New Roman"/>
          <w:b/>
        </w:rPr>
      </w:pPr>
      <w:r w:rsidRPr="0039004D">
        <w:rPr>
          <w:rFonts w:cs="Times New Roman"/>
          <w:b/>
        </w:rPr>
        <w:t>AL FIRMAR ESTE FORMATO, ESTOY DE ACUERDO EN PARTICIPAR EN FORMA VOLUNTARIA EN EL ESTUDIO QUE AQUÍ SE DESCRIBE</w:t>
      </w:r>
      <w:r w:rsidR="007B7445" w:rsidRPr="0039004D">
        <w:rPr>
          <w:rFonts w:cs="Times New Roman"/>
          <w:b/>
        </w:rPr>
        <w:t>.</w:t>
      </w:r>
    </w:p>
    <w:p w14:paraId="4A23C49F" w14:textId="77777777" w:rsidR="00161D0F" w:rsidRPr="0039004D" w:rsidRDefault="00161D0F" w:rsidP="00262D6E">
      <w:pPr>
        <w:spacing w:line="360" w:lineRule="auto"/>
        <w:ind w:left="15"/>
        <w:jc w:val="both"/>
        <w:rPr>
          <w:rFonts w:cs="Times New Roman"/>
          <w:b/>
        </w:rPr>
      </w:pPr>
    </w:p>
    <w:p w14:paraId="593AD28A" w14:textId="77777777" w:rsidR="00161D0F" w:rsidRPr="0039004D" w:rsidRDefault="00BA52F5"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59264" behindDoc="0" locked="0" layoutInCell="1" allowOverlap="1" wp14:anchorId="34741928" wp14:editId="64F5D025">
                <wp:simplePos x="0" y="0"/>
                <wp:positionH relativeFrom="column">
                  <wp:posOffset>-5080</wp:posOffset>
                </wp:positionH>
                <wp:positionV relativeFrom="paragraph">
                  <wp:posOffset>200660</wp:posOffset>
                </wp:positionV>
                <wp:extent cx="5142230" cy="0"/>
                <wp:effectExtent l="0" t="0" r="1270" b="0"/>
                <wp:wrapNone/>
                <wp:docPr id="6"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9CFBAB2" id="1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pt,15.8pt" to="404.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" strokecolor="black [3200]" strokeweight=".5pt">
                <v:stroke joinstyle="miter"/>
                <o:lock v:ext="edit" shapetype="f"/>
              </v:line>
            </w:pict>
          </mc:Fallback>
        </mc:AlternateContent>
      </w:r>
    </w:p>
    <w:p w14:paraId="40ABDC9D" w14:textId="77777777" w:rsidR="00161D0F" w:rsidRPr="0039004D" w:rsidRDefault="00161D0F" w:rsidP="00262D6E">
      <w:pPr>
        <w:spacing w:line="360" w:lineRule="auto"/>
        <w:ind w:left="15"/>
        <w:jc w:val="both"/>
        <w:rPr>
          <w:rFonts w:cs="Times New Roman"/>
          <w:bCs/>
        </w:rPr>
      </w:pPr>
      <w:r w:rsidRPr="0039004D">
        <w:rPr>
          <w:rFonts w:cs="Times New Roman"/>
          <w:bCs/>
        </w:rPr>
        <w:t>Nombres y apellidos del participante</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1C3B3CC4" w14:textId="77777777" w:rsidR="00161D0F" w:rsidRPr="0039004D" w:rsidRDefault="00161D0F" w:rsidP="00262D6E">
      <w:pPr>
        <w:spacing w:line="360" w:lineRule="auto"/>
        <w:ind w:left="15"/>
        <w:jc w:val="both"/>
        <w:rPr>
          <w:rFonts w:cs="Times New Roman"/>
          <w:bCs/>
        </w:rPr>
      </w:pPr>
    </w:p>
    <w:p w14:paraId="2796FADB" w14:textId="77777777" w:rsidR="00161D0F" w:rsidRPr="0039004D" w:rsidRDefault="00BA52F5"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0288" behindDoc="0" locked="0" layoutInCell="1" allowOverlap="1" wp14:anchorId="453F199F" wp14:editId="20C6BE1B">
                <wp:simplePos x="0" y="0"/>
                <wp:positionH relativeFrom="column">
                  <wp:posOffset>3996055</wp:posOffset>
                </wp:positionH>
                <wp:positionV relativeFrom="paragraph">
                  <wp:posOffset>186690</wp:posOffset>
                </wp:positionV>
                <wp:extent cx="1141095" cy="0"/>
                <wp:effectExtent l="0" t="0" r="1905" b="0"/>
                <wp:wrapNone/>
                <wp:docPr id="5"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7BDB692"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7pt" to="404.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1312" behindDoc="0" locked="0" layoutInCell="1" allowOverlap="1" wp14:anchorId="0377E761" wp14:editId="29F4385A">
                <wp:simplePos x="0" y="0"/>
                <wp:positionH relativeFrom="column">
                  <wp:posOffset>-4445</wp:posOffset>
                </wp:positionH>
                <wp:positionV relativeFrom="paragraph">
                  <wp:posOffset>194310</wp:posOffset>
                </wp:positionV>
                <wp:extent cx="1455420" cy="0"/>
                <wp:effectExtent l="0" t="0" r="5080" b="0"/>
                <wp:wrapNone/>
                <wp:docPr id="4"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CD43E1" id="5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3pt" to="114.25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" strokecolor="black [3200]" strokeweight=".5pt">
                <v:stroke joinstyle="miter"/>
                <o:lock v:ext="edit" shapetype="f"/>
              </v:line>
            </w:pict>
          </mc:Fallback>
        </mc:AlternateContent>
      </w:r>
    </w:p>
    <w:p w14:paraId="66225A41" w14:textId="77777777" w:rsidR="00161D0F" w:rsidRPr="0039004D" w:rsidRDefault="00161D0F" w:rsidP="00262D6E">
      <w:pPr>
        <w:spacing w:line="360" w:lineRule="auto"/>
        <w:ind w:left="15"/>
        <w:jc w:val="both"/>
        <w:rPr>
          <w:rFonts w:cs="Times New Roman"/>
          <w:bCs/>
        </w:rPr>
      </w:pPr>
      <w:r w:rsidRPr="0039004D">
        <w:rPr>
          <w:rFonts w:cs="Times New Roman"/>
          <w:bCs/>
        </w:rPr>
        <w:t xml:space="preserve">Firma </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4EED6061" w14:textId="77777777" w:rsidR="00161D0F" w:rsidRPr="0039004D" w:rsidRDefault="00161D0F" w:rsidP="00262D6E">
      <w:pPr>
        <w:spacing w:line="360" w:lineRule="auto"/>
        <w:ind w:left="15"/>
        <w:jc w:val="both"/>
        <w:rPr>
          <w:rFonts w:cs="Times New Roman"/>
          <w:bCs/>
        </w:rPr>
      </w:pPr>
    </w:p>
    <w:p w14:paraId="0397513E" w14:textId="77777777" w:rsidR="00161D0F" w:rsidRPr="0039004D" w:rsidRDefault="00161D0F" w:rsidP="00262D6E">
      <w:pPr>
        <w:spacing w:line="360" w:lineRule="auto"/>
        <w:ind w:left="15"/>
        <w:jc w:val="both"/>
        <w:rPr>
          <w:rFonts w:cs="Times New Roman"/>
          <w:bCs/>
        </w:rPr>
      </w:pPr>
    </w:p>
    <w:p w14:paraId="5F146F7E" w14:textId="77777777" w:rsidR="00161D0F" w:rsidRPr="0039004D" w:rsidRDefault="00161D0F" w:rsidP="00262D6E">
      <w:pPr>
        <w:spacing w:line="360" w:lineRule="auto"/>
        <w:ind w:left="15"/>
        <w:jc w:val="both"/>
        <w:rPr>
          <w:rFonts w:cs="Times New Roman"/>
          <w:bCs/>
        </w:rPr>
      </w:pPr>
      <w:r w:rsidRPr="0039004D">
        <w:rPr>
          <w:rFonts w:cs="Times New Roman"/>
          <w:bCs/>
        </w:rPr>
        <w:t>FIRMA DEL INVESTIGADOR</w:t>
      </w:r>
    </w:p>
    <w:p w14:paraId="2E0628EA" w14:textId="77777777" w:rsidR="00161D0F" w:rsidRPr="0039004D" w:rsidRDefault="00BA52F5"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4384" behindDoc="0" locked="0" layoutInCell="1" allowOverlap="1" wp14:anchorId="19228C72" wp14:editId="5D72AA48">
                <wp:simplePos x="0" y="0"/>
                <wp:positionH relativeFrom="column">
                  <wp:posOffset>-4445</wp:posOffset>
                </wp:positionH>
                <wp:positionV relativeFrom="paragraph">
                  <wp:posOffset>210185</wp:posOffset>
                </wp:positionV>
                <wp:extent cx="5142230" cy="0"/>
                <wp:effectExtent l="0" t="0" r="1270" b="0"/>
                <wp:wrapNone/>
                <wp:docPr id="3"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6BB7E14"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pt,16.55pt" to="404.5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" strokecolor="black [3200]" strokeweight=".5pt">
                <v:stroke joinstyle="miter"/>
                <o:lock v:ext="edit" shapetype="f"/>
              </v:line>
            </w:pict>
          </mc:Fallback>
        </mc:AlternateContent>
      </w:r>
    </w:p>
    <w:p w14:paraId="3D5C6150" w14:textId="77777777" w:rsidR="00161D0F" w:rsidRPr="0039004D" w:rsidRDefault="00161D0F" w:rsidP="00262D6E">
      <w:pPr>
        <w:spacing w:line="360" w:lineRule="auto"/>
        <w:ind w:left="15"/>
        <w:jc w:val="both"/>
        <w:rPr>
          <w:rFonts w:cs="Times New Roman"/>
          <w:bCs/>
        </w:rPr>
      </w:pPr>
      <w:r w:rsidRPr="0039004D">
        <w:rPr>
          <w:rFonts w:cs="Times New Roman"/>
          <w:bCs/>
        </w:rPr>
        <w:t>Nombre del investigador</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1C0E1EC5" w14:textId="77777777" w:rsidR="00161D0F" w:rsidRPr="0039004D" w:rsidRDefault="00161D0F" w:rsidP="00262D6E">
      <w:pPr>
        <w:spacing w:line="360" w:lineRule="auto"/>
        <w:ind w:left="15"/>
        <w:jc w:val="both"/>
        <w:rPr>
          <w:rFonts w:cs="Times New Roman"/>
          <w:bCs/>
        </w:rPr>
      </w:pPr>
    </w:p>
    <w:p w14:paraId="64BF23D6" w14:textId="77777777" w:rsidR="00161D0F" w:rsidRPr="0039004D" w:rsidRDefault="00161D0F" w:rsidP="00262D6E">
      <w:pPr>
        <w:spacing w:line="360" w:lineRule="auto"/>
        <w:ind w:left="15"/>
        <w:jc w:val="both"/>
        <w:rPr>
          <w:rFonts w:cs="Times New Roman"/>
          <w:bCs/>
        </w:rPr>
      </w:pPr>
    </w:p>
    <w:p w14:paraId="13CEB265" w14:textId="77777777" w:rsidR="00161D0F" w:rsidRPr="0039004D" w:rsidRDefault="00BA52F5"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3360" behindDoc="0" locked="0" layoutInCell="1" allowOverlap="1" wp14:anchorId="12FB8731" wp14:editId="567E2004">
                <wp:simplePos x="0" y="0"/>
                <wp:positionH relativeFrom="column">
                  <wp:posOffset>3996055</wp:posOffset>
                </wp:positionH>
                <wp:positionV relativeFrom="paragraph">
                  <wp:posOffset>189865</wp:posOffset>
                </wp:positionV>
                <wp:extent cx="1141095" cy="0"/>
                <wp:effectExtent l="0" t="0" r="1905" b="0"/>
                <wp:wrapNone/>
                <wp:docPr id="2"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60D439F"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95pt" to="404.5pt,1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2336" behindDoc="0" locked="0" layoutInCell="1" allowOverlap="1" wp14:anchorId="3F9F22A7" wp14:editId="57013B68">
                <wp:simplePos x="0" y="0"/>
                <wp:positionH relativeFrom="column">
                  <wp:posOffset>-4445</wp:posOffset>
                </wp:positionH>
                <wp:positionV relativeFrom="paragraph">
                  <wp:posOffset>190500</wp:posOffset>
                </wp:positionV>
                <wp:extent cx="1455420" cy="0"/>
                <wp:effectExtent l="0" t="0" r="5080" b="0"/>
                <wp:wrapNone/>
                <wp:docPr id="1"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85F1F" id="6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pt" to="114.2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" strokecolor="black [3200]" strokeweight=".5pt">
                <v:stroke joinstyle="miter"/>
                <o:lock v:ext="edit" shapetype="f"/>
              </v:line>
            </w:pict>
          </mc:Fallback>
        </mc:AlternateContent>
      </w:r>
    </w:p>
    <w:p w14:paraId="7B9E8482" w14:textId="77777777" w:rsidR="00161D0F" w:rsidRPr="0039004D" w:rsidRDefault="00161D0F" w:rsidP="00262D6E">
      <w:pPr>
        <w:spacing w:line="360" w:lineRule="auto"/>
        <w:ind w:left="15"/>
        <w:jc w:val="both"/>
        <w:rPr>
          <w:rFonts w:cs="Times New Roman"/>
          <w:bCs/>
        </w:rPr>
      </w:pPr>
      <w:r w:rsidRPr="0039004D">
        <w:rPr>
          <w:rFonts w:cs="Times New Roman"/>
          <w:bCs/>
        </w:rPr>
        <w:t>Firma</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0B4E7BCC" w14:textId="77777777" w:rsidR="00161D0F" w:rsidRPr="0039004D" w:rsidRDefault="00161D0F" w:rsidP="00262D6E">
      <w:pPr>
        <w:spacing w:line="360" w:lineRule="auto"/>
        <w:jc w:val="both"/>
        <w:rPr>
          <w:rFonts w:cs="Times New Roman"/>
        </w:rPr>
      </w:pPr>
    </w:p>
    <w:p w14:paraId="5CEFEB4B" w14:textId="77777777" w:rsidR="00161D0F" w:rsidRPr="0039004D" w:rsidRDefault="00161D0F" w:rsidP="00262D6E">
      <w:pPr>
        <w:spacing w:line="360" w:lineRule="auto"/>
        <w:jc w:val="both"/>
        <w:rPr>
          <w:rFonts w:cs="Times New Roman"/>
          <w:lang w:val="es-ES"/>
        </w:rPr>
      </w:pPr>
    </w:p>
    <w:p w14:paraId="7B228032" w14:textId="77777777" w:rsidR="00402BAD" w:rsidRPr="0039004D" w:rsidRDefault="00402BAD" w:rsidP="00262D6E">
      <w:pPr>
        <w:spacing w:line="360" w:lineRule="auto"/>
        <w:jc w:val="both"/>
        <w:rPr>
          <w:rFonts w:cs="Times New Roman"/>
          <w:lang w:val="es-ES"/>
        </w:rPr>
      </w:pPr>
    </w:p>
    <w:p w14:paraId="759D0A34" w14:textId="77777777" w:rsidR="00161D0F" w:rsidRPr="0039004D" w:rsidRDefault="00161D0F" w:rsidP="00262D6E">
      <w:pPr>
        <w:spacing w:line="360" w:lineRule="auto"/>
        <w:jc w:val="both"/>
        <w:rPr>
          <w:rFonts w:cs="Times New Roman"/>
          <w:b/>
          <w:u w:val="single"/>
          <w:lang w:val="es-ES"/>
        </w:rPr>
      </w:pPr>
    </w:p>
    <w:p w14:paraId="249D5977" w14:textId="77777777" w:rsidR="007B7445" w:rsidRPr="0039004D" w:rsidRDefault="007B7445" w:rsidP="00262D6E">
      <w:pPr>
        <w:spacing w:line="360" w:lineRule="auto"/>
        <w:jc w:val="both"/>
        <w:rPr>
          <w:rFonts w:cs="Times New Roman"/>
          <w:b/>
          <w:u w:val="single"/>
          <w:lang w:val="es-ES"/>
        </w:rPr>
      </w:pPr>
    </w:p>
    <w:p w14:paraId="437DE559" w14:textId="77777777" w:rsidR="007B7445" w:rsidRPr="0039004D" w:rsidRDefault="007B7445" w:rsidP="00262D6E">
      <w:pPr>
        <w:spacing w:line="360" w:lineRule="auto"/>
        <w:jc w:val="both"/>
        <w:rPr>
          <w:rFonts w:cs="Times New Roman"/>
          <w:b/>
          <w:u w:val="single"/>
          <w:lang w:val="es-ES"/>
        </w:rPr>
      </w:pPr>
    </w:p>
    <w:p w14:paraId="4FD46D3C" w14:textId="77777777" w:rsidR="007B7445" w:rsidRPr="0039004D" w:rsidRDefault="007B7445" w:rsidP="00262D6E">
      <w:pPr>
        <w:spacing w:line="360" w:lineRule="auto"/>
        <w:jc w:val="both"/>
        <w:rPr>
          <w:rFonts w:cs="Times New Roman"/>
          <w:b/>
          <w:u w:val="single"/>
          <w:lang w:val="es-ES"/>
        </w:rPr>
      </w:pPr>
    </w:p>
    <w:p w14:paraId="236F71D6" w14:textId="77777777" w:rsidR="007B7445" w:rsidRPr="0039004D" w:rsidRDefault="007B7445" w:rsidP="00262D6E">
      <w:pPr>
        <w:spacing w:line="360" w:lineRule="auto"/>
        <w:jc w:val="both"/>
        <w:rPr>
          <w:rFonts w:cs="Times New Roman"/>
          <w:b/>
          <w:u w:val="single"/>
          <w:lang w:val="es-ES"/>
        </w:rPr>
      </w:pPr>
    </w:p>
    <w:p w14:paraId="056EECD2" w14:textId="77777777" w:rsidR="007B7445" w:rsidRPr="0039004D" w:rsidRDefault="007B7445" w:rsidP="00262D6E">
      <w:pPr>
        <w:spacing w:line="360" w:lineRule="auto"/>
        <w:jc w:val="both"/>
        <w:rPr>
          <w:rFonts w:cs="Times New Roman"/>
          <w:b/>
          <w:u w:val="single"/>
          <w:lang w:val="es-ES"/>
        </w:rPr>
      </w:pPr>
    </w:p>
    <w:p w14:paraId="0B7FF21C" w14:textId="77777777" w:rsidR="00000DBF" w:rsidRPr="0039004D" w:rsidRDefault="00000DBF" w:rsidP="00262D6E">
      <w:pPr>
        <w:spacing w:line="360" w:lineRule="auto"/>
        <w:jc w:val="both"/>
        <w:rPr>
          <w:rFonts w:cs="Times New Roman"/>
          <w:b/>
          <w:u w:val="single"/>
          <w:lang w:val="es-ES"/>
        </w:rPr>
      </w:pPr>
    </w:p>
    <w:p w14:paraId="4677CA07" w14:textId="77777777" w:rsidR="00000DBF" w:rsidRPr="0039004D" w:rsidRDefault="00000DBF" w:rsidP="00262D6E">
      <w:pPr>
        <w:spacing w:line="360" w:lineRule="auto"/>
        <w:jc w:val="both"/>
        <w:rPr>
          <w:rFonts w:cs="Times New Roman"/>
          <w:b/>
          <w:u w:val="single"/>
          <w:lang w:val="es-ES"/>
        </w:rPr>
      </w:pPr>
    </w:p>
    <w:p w14:paraId="7C8E4EAC" w14:textId="77777777" w:rsidR="00161D0F" w:rsidRPr="0039004D" w:rsidRDefault="00161D0F" w:rsidP="009E44F3">
      <w:pPr>
        <w:pStyle w:val="Ttulo2"/>
      </w:pPr>
      <w:bookmarkStart w:id="59" w:name="_Toc510209132"/>
      <w:r w:rsidRPr="0039004D">
        <w:lastRenderedPageBreak/>
        <w:t>Anexo 2: Guía Semi-Estructurada de Entrevista a Profundidad para usuarios finales Nº1</w:t>
      </w:r>
      <w:bookmarkEnd w:id="59"/>
    </w:p>
    <w:p w14:paraId="7A6D1E68" w14:textId="77777777" w:rsidR="00161D0F" w:rsidRPr="0039004D" w:rsidRDefault="00161D0F" w:rsidP="00262D6E">
      <w:pPr>
        <w:spacing w:line="360" w:lineRule="auto"/>
        <w:jc w:val="both"/>
        <w:rPr>
          <w:rFonts w:cs="Times New Roman"/>
          <w:b/>
          <w:lang w:val="es-ES"/>
        </w:rPr>
      </w:pPr>
    </w:p>
    <w:p w14:paraId="47347AC9"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Conocer la opinión sobre los reclamos, su importancia y necesidades que puedan existir respecto a un sistema de gestión para manejo de reclamos en instituciones prestadoras de salud</w:t>
      </w:r>
      <w:r w:rsidR="007B7445" w:rsidRPr="0039004D">
        <w:rPr>
          <w:rFonts w:cs="Times New Roman"/>
          <w:lang w:val="es-ES"/>
        </w:rPr>
        <w:t>.</w:t>
      </w:r>
    </w:p>
    <w:p w14:paraId="4357465D" w14:textId="77777777" w:rsidR="00161D0F" w:rsidRPr="0039004D" w:rsidRDefault="00161D0F" w:rsidP="00262D6E">
      <w:pPr>
        <w:spacing w:line="360" w:lineRule="auto"/>
        <w:jc w:val="both"/>
        <w:rPr>
          <w:rFonts w:cs="Times New Roman"/>
        </w:rPr>
      </w:pPr>
    </w:p>
    <w:p w14:paraId="0633335B"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7545EE2A" w14:textId="77777777" w:rsidR="00161D0F" w:rsidRPr="0039004D" w:rsidRDefault="00161D0F" w:rsidP="00262D6E">
      <w:pPr>
        <w:spacing w:line="360" w:lineRule="auto"/>
        <w:jc w:val="both"/>
        <w:rPr>
          <w:rFonts w:eastAsia="Times New Roman" w:cs="Times New Roman"/>
        </w:rPr>
      </w:pPr>
    </w:p>
    <w:p w14:paraId="16CEC5BC"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Percepción de los reclamos</w:t>
      </w:r>
    </w:p>
    <w:p w14:paraId="1584762C"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Primero, quiero saber cual es su percepción general acerca de los reclamos</w:t>
      </w:r>
      <w:r w:rsidR="007B7445" w:rsidRPr="0039004D">
        <w:rPr>
          <w:rFonts w:eastAsia="Times New Roman" w:cs="Times New Roman"/>
        </w:rPr>
        <w:t>.</w:t>
      </w:r>
      <w:r w:rsidRPr="0039004D">
        <w:rPr>
          <w:rFonts w:eastAsia="Times New Roman" w:cs="Times New Roman"/>
        </w:rPr>
        <w:t xml:space="preserve"> Para usted, ¿qué es un reclamo? </w:t>
      </w:r>
    </w:p>
    <w:p w14:paraId="15B6244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¿Por qué sería importante que un cliente/usuario presente un reclamo a la empresa/institución cuando no se encuentra satisfecho de su producto/servicio?</w:t>
      </w:r>
    </w:p>
    <w:p w14:paraId="079B0E77"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¿Me podría explicar el procedimiento para presentar un reclamo en una empresa/institución?</w:t>
      </w:r>
    </w:p>
    <w:p w14:paraId="6286AE11"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¿Ha presentado antes un reclamo? ¿Cuál fue el medio que utilizo para presentar su reclamo (vía telefónica, </w:t>
      </w:r>
      <w:r w:rsidR="00FB7E35" w:rsidRPr="0039004D">
        <w:rPr>
          <w:rFonts w:eastAsia="Times New Roman" w:cs="Times New Roman"/>
        </w:rPr>
        <w:t>Internet</w:t>
      </w:r>
      <w:r w:rsidRPr="0039004D">
        <w:rPr>
          <w:rFonts w:eastAsia="Times New Roman" w:cs="Times New Roman"/>
        </w:rPr>
        <w:t>, presencial)?</w:t>
      </w:r>
    </w:p>
    <w:p w14:paraId="63D09CE9"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¿Ha presentado antes un reclamo en el sector salud? En caso afirmativo, ¿podría contarme como fue su experiencia?</w:t>
      </w:r>
    </w:p>
    <w:p w14:paraId="55209592"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Rol de los reclamos y manejo de información</w:t>
      </w:r>
    </w:p>
    <w:p w14:paraId="5E16F6B3"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lastRenderedPageBreak/>
        <w:t>¿Cuál cree que es actualmente el rol de los reclamos en una empresa/institución, si es que existiese uno?</w:t>
      </w:r>
    </w:p>
    <w:p w14:paraId="32032A1D"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¿Cuál cree que debería ser el rol de los reclamos en una empresa/institución, si es que debería existir uno?</w:t>
      </w:r>
    </w:p>
    <w:p w14:paraId="3E736264"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las empresas/instituciones manejan la información proveniente de los reclamos, si es que lo hacen?</w:t>
      </w:r>
    </w:p>
    <w:p w14:paraId="6B927795"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debería ser tratada esta información, si es que se maneja?</w:t>
      </w:r>
    </w:p>
    <w:p w14:paraId="6D02867D"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Herramienta informática</w:t>
      </w:r>
    </w:p>
    <w:p w14:paraId="14EE50E4"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existiese una herramienta informática que permita presentar y manejar los reclamos y su información, ¿Cómo cree que mejoraría el rol que tienen actualmente los reclamos en las empresas/instituciones?</w:t>
      </w:r>
    </w:p>
    <w:p w14:paraId="15A1E876"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es que existiera, ¿qué esperaría poder realizar o visualizar en ella?</w:t>
      </w:r>
    </w:p>
    <w:p w14:paraId="7F5FC217"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Para que usted considere utilizarla, ¿Qué características le gustaría a usted que tenga esta herramienta?</w:t>
      </w:r>
    </w:p>
    <w:p w14:paraId="17A5FAA6"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¿Con quién compartiría la información y/o existencia de dicha herramienta, si es que lo compartiese? </w:t>
      </w:r>
    </w:p>
    <w:p w14:paraId="558D6362"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De todo lo que se ha discutido, ¿qué le parece más importante?</w:t>
      </w:r>
    </w:p>
    <w:p w14:paraId="2C2A7F78" w14:textId="77777777" w:rsidR="00161D0F" w:rsidRPr="0039004D" w:rsidRDefault="00161D0F" w:rsidP="00262D6E">
      <w:pPr>
        <w:spacing w:line="360" w:lineRule="auto"/>
        <w:jc w:val="both"/>
        <w:rPr>
          <w:rFonts w:eastAsia="Times New Roman" w:cs="Times New Roman"/>
        </w:rPr>
      </w:pPr>
    </w:p>
    <w:p w14:paraId="7568E267"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b/>
        </w:rPr>
        <w:t>Conclusión</w:t>
      </w:r>
      <w:r w:rsidRPr="0039004D">
        <w:rPr>
          <w:rFonts w:eastAsia="Times New Roman" w:cs="Times New Roman"/>
        </w:rPr>
        <w:t xml:space="preserve">: </w:t>
      </w:r>
    </w:p>
    <w:p w14:paraId="53C27204"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 xml:space="preserve">Esta información será de mucha ayuda para mejorar el proceso de diseño del sistema de información que se </w:t>
      </w:r>
      <w:r w:rsidR="00645947" w:rsidRPr="0039004D">
        <w:rPr>
          <w:rFonts w:eastAsia="Times New Roman" w:cs="Times New Roman"/>
        </w:rPr>
        <w:t>está</w:t>
      </w:r>
      <w:r w:rsidRPr="0039004D">
        <w:rPr>
          <w:rFonts w:eastAsia="Times New Roman" w:cs="Times New Roman"/>
        </w:rPr>
        <w:t xml:space="preserve">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w:t>
      </w:r>
    </w:p>
    <w:p w14:paraId="659CF32B" w14:textId="77777777" w:rsidR="00161D0F" w:rsidRPr="0039004D" w:rsidRDefault="00161D0F" w:rsidP="00262D6E">
      <w:pPr>
        <w:tabs>
          <w:tab w:val="left" w:pos="5040"/>
        </w:tabs>
        <w:spacing w:line="360" w:lineRule="auto"/>
        <w:ind w:left="360"/>
        <w:jc w:val="both"/>
        <w:rPr>
          <w:rFonts w:eastAsia="Times New Roman" w:cs="Times New Roman"/>
        </w:rPr>
      </w:pPr>
      <w:r w:rsidRPr="0039004D">
        <w:rPr>
          <w:rFonts w:eastAsia="Times New Roman" w:cs="Times New Roman"/>
        </w:rPr>
        <w:tab/>
      </w:r>
    </w:p>
    <w:p w14:paraId="5129B227"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¡Muchas gracias por ser honestos con nosotros y por su tiempo!</w:t>
      </w:r>
    </w:p>
    <w:p w14:paraId="47A473D6" w14:textId="77777777" w:rsidR="00161D0F" w:rsidRPr="0039004D" w:rsidRDefault="00161D0F" w:rsidP="00262D6E">
      <w:pPr>
        <w:spacing w:line="360" w:lineRule="auto"/>
        <w:jc w:val="both"/>
        <w:rPr>
          <w:rFonts w:eastAsia="Times New Roman" w:cs="Times New Roman"/>
        </w:rPr>
      </w:pPr>
    </w:p>
    <w:p w14:paraId="0AFCA147" w14:textId="77777777" w:rsidR="00161D0F" w:rsidRPr="0039004D" w:rsidRDefault="00161D0F" w:rsidP="00262D6E">
      <w:pPr>
        <w:spacing w:line="360" w:lineRule="auto"/>
        <w:jc w:val="both"/>
        <w:rPr>
          <w:rFonts w:eastAsia="Times New Roman" w:cs="Times New Roman"/>
        </w:rPr>
      </w:pPr>
    </w:p>
    <w:p w14:paraId="18C3CDAE" w14:textId="77777777" w:rsidR="00161D0F" w:rsidRPr="0039004D" w:rsidRDefault="00161D0F" w:rsidP="00262D6E">
      <w:pPr>
        <w:spacing w:line="360" w:lineRule="auto"/>
        <w:jc w:val="both"/>
        <w:rPr>
          <w:rFonts w:eastAsia="Times New Roman" w:cs="Times New Roman"/>
        </w:rPr>
      </w:pPr>
    </w:p>
    <w:p w14:paraId="2AB6381F" w14:textId="77777777" w:rsidR="00161D0F" w:rsidRPr="0039004D" w:rsidRDefault="00161D0F" w:rsidP="00262D6E">
      <w:pPr>
        <w:spacing w:line="360" w:lineRule="auto"/>
        <w:jc w:val="both"/>
        <w:rPr>
          <w:rFonts w:eastAsia="Times New Roman" w:cs="Times New Roman"/>
        </w:rPr>
      </w:pPr>
    </w:p>
    <w:p w14:paraId="2B93C1AC" w14:textId="77777777" w:rsidR="00161D0F" w:rsidRPr="0039004D" w:rsidRDefault="00161D0F" w:rsidP="00262D6E">
      <w:pPr>
        <w:spacing w:line="360" w:lineRule="auto"/>
        <w:jc w:val="both"/>
        <w:rPr>
          <w:rFonts w:eastAsia="Times New Roman" w:cs="Times New Roman"/>
        </w:rPr>
      </w:pPr>
    </w:p>
    <w:p w14:paraId="5E79B71A" w14:textId="77777777" w:rsidR="00161D0F" w:rsidRPr="0039004D" w:rsidRDefault="00161D0F" w:rsidP="00262D6E">
      <w:pPr>
        <w:spacing w:line="360" w:lineRule="auto"/>
        <w:jc w:val="both"/>
        <w:rPr>
          <w:rFonts w:eastAsia="Times New Roman" w:cs="Times New Roman"/>
        </w:rPr>
      </w:pPr>
    </w:p>
    <w:p w14:paraId="7E72558E" w14:textId="77777777" w:rsidR="00161D0F" w:rsidRPr="0039004D" w:rsidRDefault="00161D0F" w:rsidP="00262D6E">
      <w:pPr>
        <w:spacing w:line="360" w:lineRule="auto"/>
        <w:jc w:val="both"/>
        <w:rPr>
          <w:rFonts w:eastAsia="Times New Roman" w:cs="Times New Roman"/>
        </w:rPr>
      </w:pPr>
    </w:p>
    <w:p w14:paraId="0349251F" w14:textId="77777777" w:rsidR="00161D0F" w:rsidRPr="0039004D" w:rsidRDefault="00161D0F" w:rsidP="00262D6E">
      <w:pPr>
        <w:spacing w:line="360" w:lineRule="auto"/>
        <w:jc w:val="both"/>
        <w:rPr>
          <w:rFonts w:eastAsia="Times New Roman" w:cs="Times New Roman"/>
        </w:rPr>
      </w:pPr>
    </w:p>
    <w:p w14:paraId="2821C58B" w14:textId="77777777" w:rsidR="00161D0F" w:rsidRPr="0039004D" w:rsidRDefault="00161D0F" w:rsidP="00262D6E">
      <w:pPr>
        <w:spacing w:line="360" w:lineRule="auto"/>
        <w:jc w:val="both"/>
        <w:rPr>
          <w:rFonts w:eastAsia="Times New Roman" w:cs="Times New Roman"/>
        </w:rPr>
      </w:pPr>
    </w:p>
    <w:p w14:paraId="32A43094" w14:textId="77777777" w:rsidR="00161D0F" w:rsidRPr="0039004D" w:rsidRDefault="00041C8E" w:rsidP="009E44F3">
      <w:pPr>
        <w:pStyle w:val="Ttulo2"/>
      </w:pPr>
      <w:bookmarkStart w:id="60" w:name="_Toc510209133"/>
      <w:r w:rsidRPr="0039004D">
        <w:lastRenderedPageBreak/>
        <w:t xml:space="preserve">Anexo 3: Guía </w:t>
      </w:r>
      <w:r w:rsidR="00161D0F" w:rsidRPr="0039004D">
        <w:t>Estructurada de Entrevista a Profundidad para usuarios finales Nº2</w:t>
      </w:r>
      <w:bookmarkEnd w:id="60"/>
      <w:r w:rsidR="00161D0F" w:rsidRPr="0039004D">
        <w:t xml:space="preserve"> </w:t>
      </w:r>
    </w:p>
    <w:p w14:paraId="5FE86865" w14:textId="77777777" w:rsidR="00161D0F" w:rsidRPr="0039004D" w:rsidRDefault="00161D0F" w:rsidP="00262D6E">
      <w:pPr>
        <w:spacing w:line="360" w:lineRule="auto"/>
        <w:jc w:val="both"/>
        <w:rPr>
          <w:rFonts w:cs="Times New Roman"/>
          <w:lang w:val="es-ES"/>
        </w:rPr>
      </w:pPr>
    </w:p>
    <w:p w14:paraId="71F9C13B"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Recolectar percepciones sobre bocetos presentados con el diseño de un nuevo sistema de información planteado para la recolección y manejo de reclamos</w:t>
      </w:r>
      <w:r w:rsidR="007B7445" w:rsidRPr="0039004D">
        <w:rPr>
          <w:rFonts w:cs="Times New Roman"/>
          <w:lang w:val="es-ES"/>
        </w:rPr>
        <w:t>.</w:t>
      </w:r>
    </w:p>
    <w:p w14:paraId="1576ECC5" w14:textId="77777777" w:rsidR="00161D0F" w:rsidRPr="0039004D" w:rsidRDefault="00161D0F" w:rsidP="00262D6E">
      <w:pPr>
        <w:spacing w:line="360" w:lineRule="auto"/>
        <w:jc w:val="both"/>
        <w:rPr>
          <w:rFonts w:cs="Times New Roman"/>
        </w:rPr>
      </w:pPr>
    </w:p>
    <w:p w14:paraId="0E66109E"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7C984913" w14:textId="77777777" w:rsidR="00161D0F" w:rsidRPr="0039004D" w:rsidRDefault="00161D0F" w:rsidP="00262D6E">
      <w:pPr>
        <w:spacing w:line="360" w:lineRule="auto"/>
        <w:jc w:val="both"/>
        <w:rPr>
          <w:rFonts w:cs="Times New Roman"/>
          <w:lang w:val="es-ES"/>
        </w:rPr>
      </w:pPr>
    </w:p>
    <w:p w14:paraId="79384945"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He creado unos bocetos donde se muestra como se </w:t>
      </w:r>
      <w:r w:rsidR="00645947" w:rsidRPr="0039004D">
        <w:rPr>
          <w:rFonts w:cs="Times New Roman"/>
          <w:lang w:val="es-ES"/>
        </w:rPr>
        <w:t>está</w:t>
      </w:r>
      <w:r w:rsidRPr="0039004D">
        <w:rPr>
          <w:rFonts w:cs="Times New Roman"/>
          <w:lang w:val="es-ES"/>
        </w:rPr>
        <w:t xml:space="preserve"> planteando que sea la distribución, visualización y flujo para un Sistema de Manejo y Recojo de Reclamos en salud</w:t>
      </w:r>
      <w:r w:rsidR="007B7445" w:rsidRPr="0039004D">
        <w:rPr>
          <w:rFonts w:cs="Times New Roman"/>
          <w:lang w:val="es-ES"/>
        </w:rPr>
        <w:t>.</w:t>
      </w:r>
      <w:r w:rsidRPr="0039004D">
        <w:rPr>
          <w:rFonts w:cs="Times New Roman"/>
          <w:lang w:val="es-ES"/>
        </w:rPr>
        <w:t xml:space="preserve"> (Explicar los bocetos y objetivo planteado dependiendo del tipo de usuario)</w:t>
      </w:r>
      <w:r w:rsidR="007B7445" w:rsidRPr="0039004D">
        <w:rPr>
          <w:rFonts w:cs="Times New Roman"/>
          <w:lang w:val="es-ES"/>
        </w:rPr>
        <w:t>.</w:t>
      </w:r>
      <w:r w:rsidRPr="0039004D">
        <w:rPr>
          <w:rFonts w:cs="Times New Roman"/>
          <w:lang w:val="es-ES"/>
        </w:rPr>
        <w:t xml:space="preserve"> ¿Qué opina Ud</w:t>
      </w:r>
      <w:r w:rsidR="007B7445" w:rsidRPr="0039004D">
        <w:rPr>
          <w:rFonts w:cs="Times New Roman"/>
          <w:lang w:val="es-ES"/>
        </w:rPr>
        <w:t>.</w:t>
      </w:r>
      <w:r w:rsidRPr="0039004D">
        <w:rPr>
          <w:rFonts w:cs="Times New Roman"/>
          <w:lang w:val="es-ES"/>
        </w:rPr>
        <w:t xml:space="preserve"> Sobre los bocetos mostrados?</w:t>
      </w:r>
    </w:p>
    <w:p w14:paraId="7F5FE781"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interesante en estos bocetos? (Mostrar bocetos individualmente)</w:t>
      </w:r>
    </w:p>
    <w:p w14:paraId="1D41416B"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confuso en estos bocetos? (Mostrar bocetos individualmente)</w:t>
      </w:r>
    </w:p>
    <w:p w14:paraId="6B775B98"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Considerando el objetivo planteado al comienzo de la entrevista, ¿Qué encuentra acertado de estos bocetos para cumplir dicho objetivo?</w:t>
      </w:r>
    </w:p>
    <w:p w14:paraId="5D01B91F"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¿Podría mostrarme como utilizaría el sistema con ayuda de los bocetos para cumplir dicho objetivo? (Mostrar boceto de pantalla inicial y seguir el flujo planteado por el usuario)</w:t>
      </w:r>
    </w:p>
    <w:p w14:paraId="2627D179"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lastRenderedPageBreak/>
        <w:t xml:space="preserve">Por lo que ha podido ver a través de estos bocetos ¿Qué tan útil le parece el sistema? </w:t>
      </w:r>
    </w:p>
    <w:p w14:paraId="609BE86B"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tan frecuentemente ingresaría a este sistema, si es que ingresaría?</w:t>
      </w:r>
    </w:p>
    <w:p w14:paraId="58304C6D"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¿Qué información u opciones le gustaría que el sistema brinde?</w:t>
      </w:r>
    </w:p>
    <w:p w14:paraId="4FF0DF97"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¿Tiene en mente alguna alternativa sobre </w:t>
      </w:r>
      <w:r w:rsidR="00645947" w:rsidRPr="0039004D">
        <w:rPr>
          <w:rFonts w:cs="Times New Roman"/>
          <w:lang w:val="es-ES"/>
        </w:rPr>
        <w:t>cómo</w:t>
      </w:r>
      <w:r w:rsidRPr="0039004D">
        <w:rPr>
          <w:rFonts w:cs="Times New Roman"/>
          <w:lang w:val="es-ES"/>
        </w:rPr>
        <w:t xml:space="preserve"> le gustaría que fuera la distribución, visualización y/o flujo del sistema?</w:t>
      </w:r>
    </w:p>
    <w:p w14:paraId="66BE9692"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La información que le brinde el sistema, ¿Qué tan útil le parecería compartirla? ¿Con </w:t>
      </w:r>
      <w:r w:rsidR="00645947" w:rsidRPr="0039004D">
        <w:rPr>
          <w:rFonts w:cs="Times New Roman"/>
          <w:lang w:val="es-ES"/>
        </w:rPr>
        <w:t>quién</w:t>
      </w:r>
      <w:r w:rsidRPr="0039004D">
        <w:rPr>
          <w:rFonts w:cs="Times New Roman"/>
          <w:lang w:val="es-ES"/>
        </w:rPr>
        <w:t xml:space="preserve"> compartiría este información?</w:t>
      </w:r>
    </w:p>
    <w:p w14:paraId="38A33C67"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algún otro comentario o sugerencia sobre los bocetos, flujo y/o sistema?</w:t>
      </w:r>
    </w:p>
    <w:p w14:paraId="6950FB54"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¿Cuál es su opinión general del sistema?</w:t>
      </w:r>
    </w:p>
    <w:p w14:paraId="62C6C365" w14:textId="77777777" w:rsidR="00161D0F" w:rsidRPr="0039004D" w:rsidRDefault="00161D0F" w:rsidP="00262D6E">
      <w:pPr>
        <w:spacing w:line="360" w:lineRule="auto"/>
        <w:jc w:val="both"/>
        <w:rPr>
          <w:rFonts w:cs="Times New Roman"/>
          <w:lang w:val="es-ES"/>
        </w:rPr>
      </w:pPr>
    </w:p>
    <w:p w14:paraId="7E42D985" w14:textId="77777777" w:rsidR="00161D0F" w:rsidRPr="0039004D" w:rsidRDefault="00161D0F" w:rsidP="00262D6E">
      <w:pPr>
        <w:spacing w:line="360" w:lineRule="auto"/>
        <w:jc w:val="both"/>
        <w:rPr>
          <w:rFonts w:cs="Times New Roman"/>
          <w:lang w:val="es-ES"/>
        </w:rPr>
      </w:pPr>
      <w:r w:rsidRPr="0039004D">
        <w:rPr>
          <w:rFonts w:cs="Times New Roman"/>
          <w:b/>
          <w:lang w:val="es-ES"/>
        </w:rPr>
        <w:t>Conclusión</w:t>
      </w:r>
      <w:r w:rsidRPr="0039004D">
        <w:rPr>
          <w:rFonts w:cs="Times New Roman"/>
          <w:lang w:val="es-ES"/>
        </w:rPr>
        <w:t>:</w:t>
      </w:r>
    </w:p>
    <w:p w14:paraId="659FCFBB"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 xml:space="preserve">Esta información será de mucha ayuda para mejorar el proceso de diseño del sistema de información que se </w:t>
      </w:r>
      <w:r w:rsidR="00645947" w:rsidRPr="0039004D">
        <w:rPr>
          <w:rFonts w:eastAsia="Times New Roman" w:cs="Times New Roman"/>
        </w:rPr>
        <w:t>está</w:t>
      </w:r>
      <w:r w:rsidRPr="0039004D">
        <w:rPr>
          <w:rFonts w:eastAsia="Times New Roman" w:cs="Times New Roman"/>
        </w:rPr>
        <w:t xml:space="preserve">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 </w:t>
      </w:r>
    </w:p>
    <w:p w14:paraId="3EF1220F" w14:textId="77777777" w:rsidR="00161D0F" w:rsidRPr="0039004D" w:rsidRDefault="00161D0F" w:rsidP="00262D6E">
      <w:pPr>
        <w:spacing w:line="360" w:lineRule="auto"/>
        <w:jc w:val="both"/>
        <w:rPr>
          <w:rFonts w:eastAsia="Times New Roman" w:cs="Times New Roman"/>
        </w:rPr>
      </w:pPr>
    </w:p>
    <w:p w14:paraId="43B46D38" w14:textId="77777777" w:rsidR="00161D0F" w:rsidRPr="0039004D" w:rsidRDefault="00161D0F" w:rsidP="00262D6E">
      <w:pPr>
        <w:spacing w:line="360" w:lineRule="auto"/>
        <w:jc w:val="both"/>
        <w:rPr>
          <w:rFonts w:cs="Times New Roman"/>
          <w:lang w:val="es-ES"/>
        </w:rPr>
      </w:pPr>
      <w:r w:rsidRPr="0039004D">
        <w:rPr>
          <w:rFonts w:eastAsia="Times New Roman" w:cs="Times New Roman"/>
        </w:rPr>
        <w:t>¡Muchas gracias por ser honestos con nosotros y por su tiempo!</w:t>
      </w:r>
    </w:p>
    <w:p w14:paraId="7BCEDA07" w14:textId="77777777" w:rsidR="00161D0F" w:rsidRPr="0039004D" w:rsidRDefault="00161D0F" w:rsidP="00262D6E">
      <w:pPr>
        <w:spacing w:line="360" w:lineRule="auto"/>
        <w:jc w:val="both"/>
        <w:rPr>
          <w:rFonts w:cs="Times New Roman"/>
          <w:lang w:val="es-ES"/>
        </w:rPr>
      </w:pPr>
    </w:p>
    <w:p w14:paraId="498F32D5" w14:textId="77777777" w:rsidR="007B7445" w:rsidRPr="0039004D" w:rsidRDefault="007B7445" w:rsidP="00262D6E">
      <w:pPr>
        <w:spacing w:line="360" w:lineRule="auto"/>
        <w:jc w:val="both"/>
        <w:rPr>
          <w:rFonts w:cs="Times New Roman"/>
          <w:b/>
          <w:lang w:val="es-ES"/>
        </w:rPr>
      </w:pPr>
    </w:p>
    <w:p w14:paraId="159DEBA0" w14:textId="77777777" w:rsidR="007B7445" w:rsidRPr="0039004D" w:rsidRDefault="007B7445" w:rsidP="00262D6E">
      <w:pPr>
        <w:spacing w:line="360" w:lineRule="auto"/>
        <w:jc w:val="both"/>
        <w:rPr>
          <w:rFonts w:cs="Times New Roman"/>
          <w:b/>
          <w:lang w:val="es-ES"/>
        </w:rPr>
      </w:pPr>
    </w:p>
    <w:p w14:paraId="66650F39" w14:textId="77777777" w:rsidR="007B7445" w:rsidRPr="0039004D" w:rsidRDefault="007B7445" w:rsidP="00262D6E">
      <w:pPr>
        <w:spacing w:line="360" w:lineRule="auto"/>
        <w:jc w:val="both"/>
        <w:rPr>
          <w:rFonts w:cs="Times New Roman"/>
          <w:b/>
          <w:lang w:val="es-ES"/>
        </w:rPr>
      </w:pPr>
    </w:p>
    <w:p w14:paraId="4E05DD17" w14:textId="77777777" w:rsidR="007B7445" w:rsidRPr="0039004D" w:rsidRDefault="007B7445" w:rsidP="00262D6E">
      <w:pPr>
        <w:spacing w:line="360" w:lineRule="auto"/>
        <w:jc w:val="both"/>
        <w:rPr>
          <w:rFonts w:cs="Times New Roman"/>
          <w:b/>
          <w:lang w:val="es-ES"/>
        </w:rPr>
      </w:pPr>
    </w:p>
    <w:p w14:paraId="51FF9DF6" w14:textId="77777777" w:rsidR="007B7445" w:rsidRPr="0039004D" w:rsidRDefault="007B7445" w:rsidP="00262D6E">
      <w:pPr>
        <w:spacing w:line="360" w:lineRule="auto"/>
        <w:jc w:val="both"/>
        <w:rPr>
          <w:rFonts w:cs="Times New Roman"/>
          <w:b/>
          <w:lang w:val="es-ES"/>
        </w:rPr>
      </w:pPr>
    </w:p>
    <w:p w14:paraId="565BC1B4" w14:textId="77777777" w:rsidR="007B7445" w:rsidRPr="0039004D" w:rsidRDefault="007B7445" w:rsidP="00262D6E">
      <w:pPr>
        <w:spacing w:line="360" w:lineRule="auto"/>
        <w:jc w:val="both"/>
        <w:rPr>
          <w:rFonts w:cs="Times New Roman"/>
          <w:b/>
          <w:lang w:val="es-ES"/>
        </w:rPr>
      </w:pPr>
    </w:p>
    <w:p w14:paraId="19230058" w14:textId="77777777" w:rsidR="007B7445" w:rsidRPr="0039004D" w:rsidRDefault="007B7445" w:rsidP="00262D6E">
      <w:pPr>
        <w:spacing w:line="360" w:lineRule="auto"/>
        <w:jc w:val="both"/>
        <w:rPr>
          <w:rFonts w:cs="Times New Roman"/>
          <w:b/>
          <w:lang w:val="es-ES"/>
        </w:rPr>
      </w:pPr>
    </w:p>
    <w:p w14:paraId="6ED0DD4C" w14:textId="77777777" w:rsidR="007B7445" w:rsidRPr="0039004D" w:rsidRDefault="007B7445" w:rsidP="00262D6E">
      <w:pPr>
        <w:spacing w:line="360" w:lineRule="auto"/>
        <w:jc w:val="both"/>
        <w:rPr>
          <w:rFonts w:cs="Times New Roman"/>
          <w:b/>
          <w:lang w:val="es-ES"/>
        </w:rPr>
      </w:pPr>
    </w:p>
    <w:p w14:paraId="5DC6A8B0" w14:textId="77777777" w:rsidR="007B7445" w:rsidRPr="0039004D" w:rsidRDefault="007B7445" w:rsidP="00262D6E">
      <w:pPr>
        <w:spacing w:line="360" w:lineRule="auto"/>
        <w:jc w:val="both"/>
        <w:rPr>
          <w:rFonts w:cs="Times New Roman"/>
          <w:b/>
          <w:lang w:val="es-ES"/>
        </w:rPr>
      </w:pPr>
    </w:p>
    <w:p w14:paraId="29426059" w14:textId="77777777" w:rsidR="007B7445" w:rsidRPr="0039004D" w:rsidRDefault="007B7445" w:rsidP="00262D6E">
      <w:pPr>
        <w:spacing w:line="360" w:lineRule="auto"/>
        <w:jc w:val="both"/>
        <w:rPr>
          <w:rFonts w:cs="Times New Roman"/>
          <w:b/>
          <w:lang w:val="es-ES"/>
        </w:rPr>
      </w:pPr>
    </w:p>
    <w:p w14:paraId="72770C32" w14:textId="77777777" w:rsidR="007B7445" w:rsidRPr="0039004D" w:rsidRDefault="007B7445" w:rsidP="00262D6E">
      <w:pPr>
        <w:spacing w:line="360" w:lineRule="auto"/>
        <w:jc w:val="both"/>
        <w:rPr>
          <w:rFonts w:cs="Times New Roman"/>
          <w:b/>
          <w:lang w:val="es-ES"/>
        </w:rPr>
      </w:pPr>
    </w:p>
    <w:p w14:paraId="5C1BE082" w14:textId="77777777" w:rsidR="007B7445" w:rsidRPr="0039004D" w:rsidRDefault="007B7445" w:rsidP="00262D6E">
      <w:pPr>
        <w:spacing w:line="360" w:lineRule="auto"/>
        <w:jc w:val="both"/>
        <w:rPr>
          <w:rFonts w:cs="Times New Roman"/>
          <w:b/>
          <w:lang w:val="es-ES"/>
        </w:rPr>
      </w:pPr>
    </w:p>
    <w:p w14:paraId="3480CF4B" w14:textId="77777777" w:rsidR="007B7445" w:rsidRPr="0039004D" w:rsidRDefault="007B7445" w:rsidP="00262D6E">
      <w:pPr>
        <w:spacing w:line="360" w:lineRule="auto"/>
        <w:jc w:val="both"/>
        <w:rPr>
          <w:rFonts w:cs="Times New Roman"/>
          <w:b/>
          <w:lang w:val="es-ES"/>
        </w:rPr>
      </w:pPr>
    </w:p>
    <w:p w14:paraId="4C9D3195" w14:textId="77777777" w:rsidR="007B7445" w:rsidRPr="0039004D" w:rsidRDefault="007B7445" w:rsidP="00262D6E">
      <w:pPr>
        <w:spacing w:line="360" w:lineRule="auto"/>
        <w:jc w:val="both"/>
        <w:rPr>
          <w:rFonts w:cs="Times New Roman"/>
          <w:b/>
          <w:lang w:val="es-ES"/>
        </w:rPr>
      </w:pPr>
    </w:p>
    <w:p w14:paraId="458409F4" w14:textId="77777777" w:rsidR="007B7445" w:rsidRPr="0039004D" w:rsidRDefault="007B7445" w:rsidP="00262D6E">
      <w:pPr>
        <w:spacing w:line="360" w:lineRule="auto"/>
        <w:jc w:val="both"/>
        <w:rPr>
          <w:rFonts w:cs="Times New Roman"/>
          <w:b/>
          <w:lang w:val="es-ES"/>
        </w:rPr>
      </w:pPr>
    </w:p>
    <w:p w14:paraId="757EB3E6" w14:textId="77777777" w:rsidR="007B7445" w:rsidRPr="0039004D" w:rsidRDefault="007B7445" w:rsidP="00262D6E">
      <w:pPr>
        <w:spacing w:line="360" w:lineRule="auto"/>
        <w:jc w:val="both"/>
        <w:rPr>
          <w:rFonts w:cs="Times New Roman"/>
          <w:b/>
          <w:lang w:val="es-ES"/>
        </w:rPr>
      </w:pPr>
    </w:p>
    <w:p w14:paraId="18C86BBA" w14:textId="77777777" w:rsidR="007B7445" w:rsidRPr="0039004D" w:rsidRDefault="007B7445" w:rsidP="00262D6E">
      <w:pPr>
        <w:spacing w:line="360" w:lineRule="auto"/>
        <w:jc w:val="both"/>
        <w:rPr>
          <w:rFonts w:cs="Times New Roman"/>
          <w:b/>
          <w:lang w:val="es-ES"/>
        </w:rPr>
      </w:pPr>
    </w:p>
    <w:p w14:paraId="5BD98B12" w14:textId="77777777" w:rsidR="007B7445" w:rsidRPr="0039004D" w:rsidRDefault="007B7445" w:rsidP="00262D6E">
      <w:pPr>
        <w:spacing w:line="360" w:lineRule="auto"/>
        <w:jc w:val="both"/>
        <w:rPr>
          <w:rFonts w:cs="Times New Roman"/>
          <w:b/>
          <w:lang w:val="es-ES"/>
        </w:rPr>
      </w:pPr>
    </w:p>
    <w:p w14:paraId="43B91CD6" w14:textId="77777777" w:rsidR="00161D0F" w:rsidRPr="0039004D" w:rsidRDefault="00161D0F" w:rsidP="009E44F3">
      <w:pPr>
        <w:pStyle w:val="Ttulo2"/>
      </w:pPr>
      <w:bookmarkStart w:id="61" w:name="_Toc510209134"/>
      <w:r w:rsidRPr="0039004D">
        <w:t>Anexo 4</w:t>
      </w:r>
      <w:r w:rsidR="007B7445" w:rsidRPr="0039004D">
        <w:t>.</w:t>
      </w:r>
      <w:r w:rsidRPr="0039004D">
        <w:t xml:space="preserve"> Encuesta de </w:t>
      </w:r>
      <w:r w:rsidR="00061602" w:rsidRPr="0039004D">
        <w:t>Aspectos Demográficos de Entrevistados</w:t>
      </w:r>
      <w:r w:rsidRPr="0039004D">
        <w:t xml:space="preserve"> del Sistema de Gestión de Reclamos para el Sistema de Salud del Perú</w:t>
      </w:r>
      <w:bookmarkEnd w:id="61"/>
      <w:r w:rsidRPr="0039004D">
        <w:t xml:space="preserve"> </w:t>
      </w:r>
    </w:p>
    <w:p w14:paraId="2F941BC7" w14:textId="77777777" w:rsidR="00161D0F" w:rsidRPr="0039004D" w:rsidRDefault="00161D0F" w:rsidP="00262D6E">
      <w:pPr>
        <w:spacing w:line="360" w:lineRule="auto"/>
        <w:jc w:val="both"/>
        <w:rPr>
          <w:rFonts w:cs="Times New Roman"/>
          <w:b/>
          <w:lang w:val="es-ES"/>
        </w:rPr>
      </w:pPr>
    </w:p>
    <w:p w14:paraId="5FFA798F" w14:textId="77777777" w:rsidR="00161D0F" w:rsidRPr="0039004D" w:rsidRDefault="00161D0F" w:rsidP="00262D6E">
      <w:pPr>
        <w:spacing w:line="360" w:lineRule="auto"/>
        <w:jc w:val="both"/>
        <w:rPr>
          <w:rFonts w:cs="Times New Roman"/>
          <w:lang w:val="es-ES"/>
        </w:rPr>
      </w:pPr>
      <w:r w:rsidRPr="0039004D">
        <w:rPr>
          <w:rFonts w:cs="Times New Roman"/>
          <w:lang w:val="es-ES"/>
        </w:rPr>
        <w:t>Seleccione la opción correspondiente:</w:t>
      </w:r>
    </w:p>
    <w:p w14:paraId="27163BBE" w14:textId="77777777" w:rsidR="00161D0F" w:rsidRPr="0039004D" w:rsidRDefault="00161D0F" w:rsidP="00262D6E">
      <w:pPr>
        <w:spacing w:line="360" w:lineRule="auto"/>
        <w:jc w:val="both"/>
        <w:rPr>
          <w:rFonts w:cs="Times New Roman"/>
          <w:lang w:val="es-ES"/>
        </w:rPr>
      </w:pPr>
    </w:p>
    <w:p w14:paraId="1AFEA4DE"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Sexo</w:t>
      </w:r>
      <w:r w:rsidRPr="0039004D">
        <w:rPr>
          <w:rFonts w:cs="Times New Roman"/>
          <w:lang w:val="es-ES"/>
        </w:rPr>
        <w:tab/>
      </w:r>
      <w:r w:rsidRPr="0039004D">
        <w:rPr>
          <w:rFonts w:cs="Times New Roman"/>
          <w:lang w:val="es-ES"/>
        </w:rPr>
        <w:tab/>
      </w:r>
      <w:r w:rsidR="00EC2BAF" w:rsidRPr="0039004D">
        <w:rPr>
          <w:rFonts w:cs="Times New Roman"/>
          <w:lang w:val="es-ES"/>
        </w:rPr>
        <w:fldChar w:fldCharType="begin">
          <w:ffData>
            <w:name w:val="Casilla1"/>
            <w:enabled/>
            <w:calcOnExit w:val="0"/>
            <w:checkBox>
              <w:sizeAuto/>
              <w:default w:val="0"/>
            </w:checkBox>
          </w:ffData>
        </w:fldChar>
      </w:r>
      <w:bookmarkStart w:id="62" w:name="Casilla1"/>
      <w:r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00EC2BAF" w:rsidRPr="0039004D">
        <w:rPr>
          <w:rFonts w:cs="Times New Roman"/>
          <w:lang w:val="es-ES"/>
        </w:rPr>
        <w:fldChar w:fldCharType="end"/>
      </w:r>
      <w:bookmarkEnd w:id="62"/>
      <w:r w:rsidRPr="0039004D">
        <w:rPr>
          <w:rFonts w:cs="Times New Roman"/>
          <w:lang w:val="es-ES"/>
        </w:rPr>
        <w:t xml:space="preserve"> Mujer</w:t>
      </w:r>
      <w:r w:rsidRPr="0039004D">
        <w:rPr>
          <w:rFonts w:cs="Times New Roman"/>
          <w:lang w:val="es-ES"/>
        </w:rPr>
        <w:tab/>
      </w:r>
      <w:r w:rsidR="00EC2BAF" w:rsidRPr="0039004D">
        <w:rPr>
          <w:rFonts w:cs="Times New Roman"/>
          <w:lang w:val="es-ES"/>
        </w:rPr>
        <w:fldChar w:fldCharType="begin">
          <w:ffData>
            <w:name w:val="Casilla2"/>
            <w:enabled/>
            <w:calcOnExit w:val="0"/>
            <w:checkBox>
              <w:sizeAuto/>
              <w:default w:val="0"/>
            </w:checkBox>
          </w:ffData>
        </w:fldChar>
      </w:r>
      <w:bookmarkStart w:id="63" w:name="Casilla2"/>
      <w:r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00EC2BAF" w:rsidRPr="0039004D">
        <w:rPr>
          <w:rFonts w:cs="Times New Roman"/>
          <w:lang w:val="es-ES"/>
        </w:rPr>
        <w:fldChar w:fldCharType="end"/>
      </w:r>
      <w:bookmarkEnd w:id="63"/>
      <w:r w:rsidRPr="0039004D">
        <w:rPr>
          <w:rFonts w:cs="Times New Roman"/>
          <w:lang w:val="es-ES"/>
        </w:rPr>
        <w:t xml:space="preserve"> Hombre</w:t>
      </w:r>
    </w:p>
    <w:p w14:paraId="36079F02" w14:textId="77777777" w:rsidR="00161D0F" w:rsidRPr="0039004D" w:rsidRDefault="00161D0F" w:rsidP="00262D6E">
      <w:pPr>
        <w:pStyle w:val="Prrafodelista"/>
        <w:spacing w:line="360" w:lineRule="auto"/>
        <w:jc w:val="both"/>
        <w:rPr>
          <w:rFonts w:cs="Times New Roman"/>
          <w:lang w:val="es-ES"/>
        </w:rPr>
      </w:pPr>
    </w:p>
    <w:p w14:paraId="5D6BD8B5"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Rango de Edad</w:t>
      </w:r>
    </w:p>
    <w:p w14:paraId="0D656E73"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3"/>
            <w:enabled/>
            <w:calcOnExit w:val="0"/>
            <w:checkBox>
              <w:sizeAuto/>
              <w:default w:val="0"/>
            </w:checkBox>
          </w:ffData>
        </w:fldChar>
      </w:r>
      <w:bookmarkStart w:id="64" w:name="Casilla3"/>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64"/>
      <w:r w:rsidR="00161D0F" w:rsidRPr="0039004D">
        <w:rPr>
          <w:rFonts w:cs="Times New Roman"/>
          <w:lang w:val="es-ES"/>
        </w:rPr>
        <w:t xml:space="preserve"> 18 – 29 años</w:t>
      </w:r>
    </w:p>
    <w:p w14:paraId="074AEB53"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4"/>
            <w:enabled/>
            <w:calcOnExit w:val="0"/>
            <w:checkBox>
              <w:sizeAuto/>
              <w:default w:val="0"/>
            </w:checkBox>
          </w:ffData>
        </w:fldChar>
      </w:r>
      <w:bookmarkStart w:id="65" w:name="Casilla4"/>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65"/>
      <w:r w:rsidR="00161D0F" w:rsidRPr="0039004D">
        <w:rPr>
          <w:rFonts w:cs="Times New Roman"/>
          <w:lang w:val="es-ES"/>
        </w:rPr>
        <w:t xml:space="preserve"> 30 – 49 años</w:t>
      </w:r>
    </w:p>
    <w:p w14:paraId="603295CF"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5"/>
            <w:enabled/>
            <w:calcOnExit w:val="0"/>
            <w:checkBox>
              <w:sizeAuto/>
              <w:default w:val="0"/>
            </w:checkBox>
          </w:ffData>
        </w:fldChar>
      </w:r>
      <w:bookmarkStart w:id="66" w:name="Casilla5"/>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66"/>
      <w:r w:rsidR="00161D0F" w:rsidRPr="0039004D">
        <w:rPr>
          <w:rFonts w:cs="Times New Roman"/>
          <w:lang w:val="es-ES"/>
        </w:rPr>
        <w:t xml:space="preserve"> 50 – 64 años</w:t>
      </w:r>
    </w:p>
    <w:p w14:paraId="0FAA0B0E"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6"/>
            <w:enabled/>
            <w:calcOnExit w:val="0"/>
            <w:checkBox>
              <w:sizeAuto/>
              <w:default w:val="0"/>
            </w:checkBox>
          </w:ffData>
        </w:fldChar>
      </w:r>
      <w:bookmarkStart w:id="67" w:name="Casilla6"/>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67"/>
      <w:r w:rsidR="00161D0F" w:rsidRPr="0039004D">
        <w:rPr>
          <w:rFonts w:cs="Times New Roman"/>
          <w:lang w:val="es-ES"/>
        </w:rPr>
        <w:t xml:space="preserve"> 65+</w:t>
      </w:r>
    </w:p>
    <w:p w14:paraId="0976DE4C" w14:textId="77777777" w:rsidR="00161D0F" w:rsidRPr="0039004D" w:rsidRDefault="00161D0F" w:rsidP="00262D6E">
      <w:pPr>
        <w:spacing w:line="360" w:lineRule="auto"/>
        <w:jc w:val="both"/>
        <w:rPr>
          <w:rFonts w:cs="Times New Roman"/>
          <w:lang w:val="es-ES"/>
        </w:rPr>
      </w:pPr>
    </w:p>
    <w:p w14:paraId="303AC4A7"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Máximo nivel de educación terminado</w:t>
      </w:r>
    </w:p>
    <w:p w14:paraId="5997199A"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7"/>
            <w:enabled/>
            <w:calcOnExit w:val="0"/>
            <w:checkBox>
              <w:sizeAuto/>
              <w:default w:val="0"/>
            </w:checkBox>
          </w:ffData>
        </w:fldChar>
      </w:r>
      <w:bookmarkStart w:id="68" w:name="Casilla7"/>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68"/>
      <w:r w:rsidR="00161D0F" w:rsidRPr="0039004D">
        <w:rPr>
          <w:rFonts w:cs="Times New Roman"/>
          <w:lang w:val="es-ES"/>
        </w:rPr>
        <w:t xml:space="preserve"> Secundaria</w:t>
      </w:r>
    </w:p>
    <w:p w14:paraId="14BE081B"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9"/>
            <w:enabled/>
            <w:calcOnExit w:val="0"/>
            <w:checkBox>
              <w:sizeAuto/>
              <w:default w:val="0"/>
            </w:checkBox>
          </w:ffData>
        </w:fldChar>
      </w:r>
      <w:bookmarkStart w:id="69" w:name="Casilla9"/>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69"/>
      <w:r w:rsidR="00161D0F" w:rsidRPr="0039004D">
        <w:rPr>
          <w:rFonts w:cs="Times New Roman"/>
          <w:lang w:val="es-ES"/>
        </w:rPr>
        <w:t xml:space="preserve"> Superior No Universitaria</w:t>
      </w:r>
    </w:p>
    <w:p w14:paraId="5949C182"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8"/>
            <w:enabled/>
            <w:calcOnExit w:val="0"/>
            <w:checkBox>
              <w:sizeAuto/>
              <w:default w:val="0"/>
            </w:checkBox>
          </w:ffData>
        </w:fldChar>
      </w:r>
      <w:bookmarkStart w:id="70" w:name="Casilla8"/>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70"/>
      <w:r w:rsidR="00161D0F" w:rsidRPr="0039004D">
        <w:rPr>
          <w:rFonts w:cs="Times New Roman"/>
          <w:lang w:val="es-ES"/>
        </w:rPr>
        <w:t xml:space="preserve"> Superior Universitaria</w:t>
      </w:r>
    </w:p>
    <w:p w14:paraId="7D917FED"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10"/>
            <w:enabled/>
            <w:calcOnExit w:val="0"/>
            <w:checkBox>
              <w:sizeAuto/>
              <w:default w:val="0"/>
            </w:checkBox>
          </w:ffData>
        </w:fldChar>
      </w:r>
      <w:bookmarkStart w:id="71" w:name="Casilla10"/>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71"/>
      <w:r w:rsidR="00161D0F" w:rsidRPr="0039004D">
        <w:rPr>
          <w:rFonts w:cs="Times New Roman"/>
          <w:lang w:val="es-ES"/>
        </w:rPr>
        <w:t xml:space="preserve"> Maestría </w:t>
      </w:r>
    </w:p>
    <w:p w14:paraId="51E58FEC"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11"/>
            <w:enabled/>
            <w:calcOnExit w:val="0"/>
            <w:checkBox>
              <w:sizeAuto/>
              <w:default w:val="0"/>
            </w:checkBox>
          </w:ffData>
        </w:fldChar>
      </w:r>
      <w:bookmarkStart w:id="72" w:name="Casilla11"/>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72"/>
      <w:r w:rsidR="00161D0F" w:rsidRPr="0039004D">
        <w:rPr>
          <w:rFonts w:cs="Times New Roman"/>
          <w:lang w:val="es-ES"/>
        </w:rPr>
        <w:t xml:space="preserve"> Doctorado</w:t>
      </w:r>
    </w:p>
    <w:p w14:paraId="6ECF2F11" w14:textId="77777777" w:rsidR="00161D0F" w:rsidRPr="0039004D" w:rsidRDefault="00161D0F" w:rsidP="00262D6E">
      <w:pPr>
        <w:spacing w:line="360" w:lineRule="auto"/>
        <w:jc w:val="both"/>
        <w:rPr>
          <w:rFonts w:cs="Times New Roman"/>
          <w:lang w:val="es-ES"/>
        </w:rPr>
      </w:pPr>
    </w:p>
    <w:p w14:paraId="1D4D9351"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¿Con que frecuencia utiliza un dispositivo (Smartphone, Tablet, Laptop, Computadora de Escritorio, etc</w:t>
      </w:r>
      <w:r w:rsidR="007B7445" w:rsidRPr="0039004D">
        <w:rPr>
          <w:rFonts w:cs="Times New Roman"/>
          <w:lang w:val="es-ES"/>
        </w:rPr>
        <w:t>.</w:t>
      </w:r>
      <w:r w:rsidRPr="0039004D">
        <w:rPr>
          <w:rFonts w:cs="Times New Roman"/>
          <w:lang w:val="es-ES"/>
        </w:rPr>
        <w:t xml:space="preserve">) con conexión a </w:t>
      </w:r>
      <w:r w:rsidR="00FB7E35" w:rsidRPr="0039004D">
        <w:rPr>
          <w:rFonts w:cs="Times New Roman"/>
          <w:lang w:val="es-ES"/>
        </w:rPr>
        <w:t>Internet</w:t>
      </w:r>
      <w:r w:rsidRPr="0039004D">
        <w:rPr>
          <w:rFonts w:cs="Times New Roman"/>
          <w:lang w:val="es-ES"/>
        </w:rPr>
        <w:t>?</w:t>
      </w:r>
    </w:p>
    <w:p w14:paraId="441952E2"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12"/>
            <w:enabled/>
            <w:calcOnExit w:val="0"/>
            <w:checkBox>
              <w:sizeAuto/>
              <w:default w:val="0"/>
            </w:checkBox>
          </w:ffData>
        </w:fldChar>
      </w:r>
      <w:bookmarkStart w:id="73" w:name="Casilla12"/>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73"/>
      <w:r w:rsidR="00161D0F" w:rsidRPr="0039004D">
        <w:rPr>
          <w:rFonts w:cs="Times New Roman"/>
          <w:lang w:val="es-ES"/>
        </w:rPr>
        <w:t xml:space="preserve"> Todos los días </w:t>
      </w:r>
    </w:p>
    <w:p w14:paraId="1A8D7462"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13"/>
            <w:enabled/>
            <w:calcOnExit w:val="0"/>
            <w:checkBox>
              <w:sizeAuto/>
              <w:default w:val="0"/>
            </w:checkBox>
          </w:ffData>
        </w:fldChar>
      </w:r>
      <w:bookmarkStart w:id="74" w:name="Casilla13"/>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74"/>
      <w:r w:rsidR="00161D0F" w:rsidRPr="0039004D">
        <w:rPr>
          <w:rFonts w:cs="Times New Roman"/>
          <w:lang w:val="es-ES"/>
        </w:rPr>
        <w:t xml:space="preserve"> Varios días a la semana</w:t>
      </w:r>
    </w:p>
    <w:p w14:paraId="3FB683A2"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14"/>
            <w:enabled/>
            <w:calcOnExit w:val="0"/>
            <w:checkBox>
              <w:sizeAuto/>
              <w:default w:val="0"/>
            </w:checkBox>
          </w:ffData>
        </w:fldChar>
      </w:r>
      <w:bookmarkStart w:id="75" w:name="Casilla14"/>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75"/>
      <w:r w:rsidR="00161D0F" w:rsidRPr="0039004D">
        <w:rPr>
          <w:rFonts w:cs="Times New Roman"/>
          <w:lang w:val="es-ES"/>
        </w:rPr>
        <w:t xml:space="preserve"> 1 vez a la semana</w:t>
      </w:r>
    </w:p>
    <w:p w14:paraId="57E4A1E3"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15"/>
            <w:enabled/>
            <w:calcOnExit w:val="0"/>
            <w:checkBox>
              <w:sizeAuto/>
              <w:default w:val="0"/>
            </w:checkBox>
          </w:ffData>
        </w:fldChar>
      </w:r>
      <w:bookmarkStart w:id="76" w:name="Casilla15"/>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76"/>
      <w:r w:rsidR="00161D0F" w:rsidRPr="0039004D">
        <w:rPr>
          <w:rFonts w:cs="Times New Roman"/>
          <w:lang w:val="es-ES"/>
        </w:rPr>
        <w:t xml:space="preserve"> Nunca</w:t>
      </w:r>
    </w:p>
    <w:p w14:paraId="7923589A" w14:textId="77777777" w:rsidR="00161D0F" w:rsidRPr="0039004D" w:rsidRDefault="00161D0F" w:rsidP="00262D6E">
      <w:pPr>
        <w:spacing w:line="360" w:lineRule="auto"/>
        <w:jc w:val="both"/>
        <w:rPr>
          <w:rFonts w:cs="Times New Roman"/>
          <w:lang w:val="es-ES"/>
        </w:rPr>
      </w:pPr>
    </w:p>
    <w:p w14:paraId="5C0B15AA"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 xml:space="preserve">¿Qué tipo de dispositivo utiliza para conectarse a </w:t>
      </w:r>
      <w:r w:rsidR="00FB7E35" w:rsidRPr="0039004D">
        <w:rPr>
          <w:rFonts w:cs="Times New Roman"/>
          <w:lang w:val="es-ES"/>
        </w:rPr>
        <w:t>Internet</w:t>
      </w:r>
      <w:r w:rsidRPr="0039004D">
        <w:rPr>
          <w:rFonts w:cs="Times New Roman"/>
          <w:lang w:val="es-ES"/>
        </w:rPr>
        <w:t>?</w:t>
      </w:r>
    </w:p>
    <w:p w14:paraId="304AEF34"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16"/>
            <w:enabled/>
            <w:calcOnExit w:val="0"/>
            <w:checkBox>
              <w:sizeAuto/>
              <w:default w:val="0"/>
            </w:checkBox>
          </w:ffData>
        </w:fldChar>
      </w:r>
      <w:bookmarkStart w:id="77" w:name="Casilla16"/>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77"/>
      <w:r w:rsidR="00161D0F" w:rsidRPr="0039004D">
        <w:rPr>
          <w:rFonts w:cs="Times New Roman"/>
          <w:lang w:val="es-ES"/>
        </w:rPr>
        <w:t xml:space="preserve"> Smartphone</w:t>
      </w:r>
    </w:p>
    <w:p w14:paraId="45C76C91"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17"/>
            <w:enabled/>
            <w:calcOnExit w:val="0"/>
            <w:checkBox>
              <w:sizeAuto/>
              <w:default w:val="0"/>
            </w:checkBox>
          </w:ffData>
        </w:fldChar>
      </w:r>
      <w:bookmarkStart w:id="78" w:name="Casilla17"/>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78"/>
      <w:r w:rsidR="00161D0F" w:rsidRPr="0039004D">
        <w:rPr>
          <w:rFonts w:cs="Times New Roman"/>
          <w:lang w:val="es-ES"/>
        </w:rPr>
        <w:t xml:space="preserve"> Tablet</w:t>
      </w:r>
    </w:p>
    <w:p w14:paraId="0E9CC5E1"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fldChar w:fldCharType="begin">
          <w:ffData>
            <w:name w:val="Casilla18"/>
            <w:enabled/>
            <w:calcOnExit w:val="0"/>
            <w:checkBox>
              <w:sizeAuto/>
              <w:default w:val="0"/>
            </w:checkBox>
          </w:ffData>
        </w:fldChar>
      </w:r>
      <w:bookmarkStart w:id="79" w:name="Casilla18"/>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79"/>
      <w:r w:rsidR="00161D0F" w:rsidRPr="0039004D">
        <w:rPr>
          <w:rFonts w:cs="Times New Roman"/>
          <w:lang w:val="es-ES"/>
        </w:rPr>
        <w:t xml:space="preserve"> Computadora de Escritorio / Laptop</w:t>
      </w:r>
    </w:p>
    <w:p w14:paraId="2F5FFBFE" w14:textId="77777777" w:rsidR="00161D0F" w:rsidRPr="0039004D" w:rsidRDefault="00EC2BAF" w:rsidP="00262D6E">
      <w:pPr>
        <w:spacing w:line="360" w:lineRule="auto"/>
        <w:ind w:left="720" w:firstLine="720"/>
        <w:jc w:val="both"/>
        <w:rPr>
          <w:rFonts w:cs="Times New Roman"/>
          <w:lang w:val="es-ES"/>
        </w:rPr>
      </w:pPr>
      <w:r w:rsidRPr="0039004D">
        <w:rPr>
          <w:rFonts w:cs="Times New Roman"/>
          <w:lang w:val="es-ES"/>
        </w:rPr>
        <w:lastRenderedPageBreak/>
        <w:fldChar w:fldCharType="begin">
          <w:ffData>
            <w:name w:val="Casilla19"/>
            <w:enabled/>
            <w:calcOnExit w:val="0"/>
            <w:checkBox>
              <w:sizeAuto/>
              <w:default w:val="0"/>
            </w:checkBox>
          </w:ffData>
        </w:fldChar>
      </w:r>
      <w:bookmarkStart w:id="80" w:name="Casilla19"/>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80"/>
      <w:r w:rsidR="00161D0F" w:rsidRPr="0039004D">
        <w:rPr>
          <w:rFonts w:cs="Times New Roman"/>
          <w:lang w:val="es-ES"/>
        </w:rPr>
        <w:t xml:space="preserve"> Computadora Hibrida (2 en 1)</w:t>
      </w:r>
    </w:p>
    <w:p w14:paraId="1052FC0B" w14:textId="77777777" w:rsidR="00ED4396" w:rsidRPr="00262D6E" w:rsidRDefault="00EC2BAF" w:rsidP="00ED4396">
      <w:pPr>
        <w:spacing w:line="360" w:lineRule="auto"/>
        <w:ind w:left="720" w:firstLine="720"/>
        <w:jc w:val="both"/>
        <w:rPr>
          <w:rFonts w:cs="Times New Roman"/>
          <w:lang w:val="es-ES"/>
        </w:rPr>
      </w:pPr>
      <w:r w:rsidRPr="0039004D">
        <w:rPr>
          <w:rFonts w:cs="Times New Roman"/>
          <w:lang w:val="es-ES"/>
        </w:rPr>
        <w:fldChar w:fldCharType="begin">
          <w:ffData>
            <w:name w:val="Casilla20"/>
            <w:enabled/>
            <w:calcOnExit w:val="0"/>
            <w:checkBox>
              <w:sizeAuto/>
              <w:default w:val="0"/>
            </w:checkBox>
          </w:ffData>
        </w:fldChar>
      </w:r>
      <w:bookmarkStart w:id="81" w:name="Casilla20"/>
      <w:r w:rsidR="00161D0F" w:rsidRPr="0039004D">
        <w:rPr>
          <w:rFonts w:cs="Times New Roman"/>
          <w:lang w:val="es-ES"/>
        </w:rPr>
        <w:instrText xml:space="preserve"> FORMCHECKBOX </w:instrText>
      </w:r>
      <w:r w:rsidR="00E7463B">
        <w:rPr>
          <w:rFonts w:cs="Times New Roman"/>
          <w:lang w:val="es-ES"/>
        </w:rPr>
      </w:r>
      <w:r w:rsidR="00E7463B">
        <w:rPr>
          <w:rFonts w:cs="Times New Roman"/>
          <w:lang w:val="es-ES"/>
        </w:rPr>
        <w:fldChar w:fldCharType="separate"/>
      </w:r>
      <w:r w:rsidRPr="0039004D">
        <w:rPr>
          <w:rFonts w:cs="Times New Roman"/>
          <w:lang w:val="es-ES"/>
        </w:rPr>
        <w:fldChar w:fldCharType="end"/>
      </w:r>
      <w:bookmarkEnd w:id="81"/>
      <w:r w:rsidR="00161D0F" w:rsidRPr="0039004D">
        <w:rPr>
          <w:rFonts w:cs="Times New Roman"/>
          <w:lang w:val="es-ES"/>
        </w:rPr>
        <w:t xml:space="preserve"> Otro</w:t>
      </w:r>
      <w:r w:rsidR="007B7445" w:rsidRPr="0039004D">
        <w:rPr>
          <w:rFonts w:cs="Times New Roman"/>
          <w:lang w:val="es-ES"/>
        </w:rPr>
        <w:t>.</w:t>
      </w:r>
      <w:r w:rsidR="00161D0F" w:rsidRPr="0039004D">
        <w:rPr>
          <w:rFonts w:cs="Times New Roman"/>
          <w:lang w:val="es-ES"/>
        </w:rPr>
        <w:t xml:space="preserve"> Especifique: _________________________________</w:t>
      </w:r>
    </w:p>
    <w:sectPr w:rsidR="00ED4396" w:rsidRPr="00262D6E" w:rsidSect="00F27EDB">
      <w:pgSz w:w="11900" w:h="16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 w:author="Cesar Carcamo" w:date="2018-04-05T09:10:00Z" w:initials="CCC">
    <w:p w14:paraId="6550DD58" w14:textId="77777777" w:rsidR="00E7463B" w:rsidRDefault="00E7463B">
      <w:pPr>
        <w:pStyle w:val="Textocomentario"/>
      </w:pPr>
      <w:r>
        <w:rPr>
          <w:rStyle w:val="Refdecomentario"/>
        </w:rPr>
        <w:annotationRef/>
      </w:r>
      <w:r>
        <w:t>Fase de pruebas</w:t>
      </w:r>
    </w:p>
  </w:comment>
  <w:comment w:id="48" w:author="Cesar Carcamo" w:date="2018-04-05T09:09:00Z" w:initials="CCC">
    <w:p w14:paraId="6A486DA1" w14:textId="77777777" w:rsidR="00E7463B" w:rsidRDefault="00E7463B">
      <w:pPr>
        <w:pStyle w:val="Textocomentario"/>
      </w:pPr>
      <w:r>
        <w:rPr>
          <w:rStyle w:val="Refdecomentario"/>
        </w:rPr>
        <w:annotationRef/>
      </w:r>
      <w:r>
        <w:t>Métodos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50DD58" w15:done="0"/>
  <w15:commentEx w15:paraId="6A486D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50DD58" w16cid:durableId="1E7080BA"/>
  <w16cid:commentId w16cid:paraId="6A486DA1" w16cid:durableId="1E7080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4F378" w14:textId="77777777" w:rsidR="00AB3F98" w:rsidRDefault="00AB3F98" w:rsidP="00F27EDB">
      <w:r>
        <w:separator/>
      </w:r>
    </w:p>
  </w:endnote>
  <w:endnote w:type="continuationSeparator" w:id="0">
    <w:p w14:paraId="69358E76" w14:textId="77777777" w:rsidR="00AB3F98" w:rsidRDefault="00AB3F98"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97915" w14:textId="77777777" w:rsidR="00E7463B" w:rsidRDefault="00E7463B" w:rsidP="000964E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DE718A8" w14:textId="77777777" w:rsidR="00E7463B" w:rsidRDefault="00E7463B" w:rsidP="000964E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EA018" w14:textId="77777777" w:rsidR="00E7463B" w:rsidRDefault="00E7463B" w:rsidP="00D509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72</w:t>
    </w:r>
    <w:r>
      <w:rPr>
        <w:rStyle w:val="Nmerodepgina"/>
      </w:rPr>
      <w:fldChar w:fldCharType="end"/>
    </w:r>
  </w:p>
  <w:p w14:paraId="6F20C788" w14:textId="77777777" w:rsidR="00E7463B" w:rsidRDefault="00E7463B" w:rsidP="000964E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08CC7" w14:textId="77777777" w:rsidR="00AB3F98" w:rsidRDefault="00AB3F98" w:rsidP="00F27EDB">
      <w:r>
        <w:separator/>
      </w:r>
    </w:p>
  </w:footnote>
  <w:footnote w:type="continuationSeparator" w:id="0">
    <w:p w14:paraId="28CBE853" w14:textId="77777777" w:rsidR="00AB3F98" w:rsidRDefault="00AB3F98" w:rsidP="00F27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6592F69"/>
    <w:multiLevelType w:val="hybridMultilevel"/>
    <w:tmpl w:val="1B22618C"/>
    <w:lvl w:ilvl="0" w:tplc="280A0001">
      <w:start w:val="1"/>
      <w:numFmt w:val="bullet"/>
      <w:lvlText w:val=""/>
      <w:lvlJc w:val="left"/>
      <w:pPr>
        <w:ind w:left="788" w:hanging="360"/>
      </w:pPr>
      <w:rPr>
        <w:rFonts w:ascii="Symbol" w:hAnsi="Symbol" w:hint="default"/>
      </w:rPr>
    </w:lvl>
    <w:lvl w:ilvl="1" w:tplc="280A0003" w:tentative="1">
      <w:start w:val="1"/>
      <w:numFmt w:val="bullet"/>
      <w:lvlText w:val="o"/>
      <w:lvlJc w:val="left"/>
      <w:pPr>
        <w:ind w:left="1508" w:hanging="360"/>
      </w:pPr>
      <w:rPr>
        <w:rFonts w:ascii="Courier New" w:hAnsi="Courier New" w:cs="Courier New" w:hint="default"/>
      </w:rPr>
    </w:lvl>
    <w:lvl w:ilvl="2" w:tplc="280A0005" w:tentative="1">
      <w:start w:val="1"/>
      <w:numFmt w:val="bullet"/>
      <w:lvlText w:val=""/>
      <w:lvlJc w:val="left"/>
      <w:pPr>
        <w:ind w:left="2228" w:hanging="360"/>
      </w:pPr>
      <w:rPr>
        <w:rFonts w:ascii="Wingdings" w:hAnsi="Wingdings" w:hint="default"/>
      </w:rPr>
    </w:lvl>
    <w:lvl w:ilvl="3" w:tplc="280A0001" w:tentative="1">
      <w:start w:val="1"/>
      <w:numFmt w:val="bullet"/>
      <w:lvlText w:val=""/>
      <w:lvlJc w:val="left"/>
      <w:pPr>
        <w:ind w:left="2948" w:hanging="360"/>
      </w:pPr>
      <w:rPr>
        <w:rFonts w:ascii="Symbol" w:hAnsi="Symbol" w:hint="default"/>
      </w:rPr>
    </w:lvl>
    <w:lvl w:ilvl="4" w:tplc="280A0003" w:tentative="1">
      <w:start w:val="1"/>
      <w:numFmt w:val="bullet"/>
      <w:lvlText w:val="o"/>
      <w:lvlJc w:val="left"/>
      <w:pPr>
        <w:ind w:left="3668" w:hanging="360"/>
      </w:pPr>
      <w:rPr>
        <w:rFonts w:ascii="Courier New" w:hAnsi="Courier New" w:cs="Courier New" w:hint="default"/>
      </w:rPr>
    </w:lvl>
    <w:lvl w:ilvl="5" w:tplc="280A0005" w:tentative="1">
      <w:start w:val="1"/>
      <w:numFmt w:val="bullet"/>
      <w:lvlText w:val=""/>
      <w:lvlJc w:val="left"/>
      <w:pPr>
        <w:ind w:left="4388" w:hanging="360"/>
      </w:pPr>
      <w:rPr>
        <w:rFonts w:ascii="Wingdings" w:hAnsi="Wingdings" w:hint="default"/>
      </w:rPr>
    </w:lvl>
    <w:lvl w:ilvl="6" w:tplc="280A0001" w:tentative="1">
      <w:start w:val="1"/>
      <w:numFmt w:val="bullet"/>
      <w:lvlText w:val=""/>
      <w:lvlJc w:val="left"/>
      <w:pPr>
        <w:ind w:left="5108" w:hanging="360"/>
      </w:pPr>
      <w:rPr>
        <w:rFonts w:ascii="Symbol" w:hAnsi="Symbol" w:hint="default"/>
      </w:rPr>
    </w:lvl>
    <w:lvl w:ilvl="7" w:tplc="280A0003" w:tentative="1">
      <w:start w:val="1"/>
      <w:numFmt w:val="bullet"/>
      <w:lvlText w:val="o"/>
      <w:lvlJc w:val="left"/>
      <w:pPr>
        <w:ind w:left="5828" w:hanging="360"/>
      </w:pPr>
      <w:rPr>
        <w:rFonts w:ascii="Courier New" w:hAnsi="Courier New" w:cs="Courier New" w:hint="default"/>
      </w:rPr>
    </w:lvl>
    <w:lvl w:ilvl="8" w:tplc="280A0005" w:tentative="1">
      <w:start w:val="1"/>
      <w:numFmt w:val="bullet"/>
      <w:lvlText w:val=""/>
      <w:lvlJc w:val="left"/>
      <w:pPr>
        <w:ind w:left="6548" w:hanging="360"/>
      </w:pPr>
      <w:rPr>
        <w:rFonts w:ascii="Wingdings" w:hAnsi="Wingdings" w:hint="default"/>
      </w:rPr>
    </w:lvl>
  </w:abstractNum>
  <w:abstractNum w:abstractNumId="4" w15:restartNumberingAfterBreak="0">
    <w:nsid w:val="06ED7414"/>
    <w:multiLevelType w:val="hybridMultilevel"/>
    <w:tmpl w:val="DB68AE3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7050C9D"/>
    <w:multiLevelType w:val="hybridMultilevel"/>
    <w:tmpl w:val="9FF0286A"/>
    <w:lvl w:ilvl="0" w:tplc="280A0015">
      <w:start w:val="1"/>
      <w:numFmt w:val="upperLetter"/>
      <w:lvlText w:val="%1."/>
      <w:lvlJc w:val="lef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6" w15:restartNumberingAfterBreak="0">
    <w:nsid w:val="074F0B7F"/>
    <w:multiLevelType w:val="hybridMultilevel"/>
    <w:tmpl w:val="62780956"/>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2004C3C"/>
    <w:multiLevelType w:val="hybridMultilevel"/>
    <w:tmpl w:val="80420378"/>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8" w15:restartNumberingAfterBreak="0">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9" w15:restartNumberingAfterBreak="0">
    <w:nsid w:val="17CB0A68"/>
    <w:multiLevelType w:val="hybridMultilevel"/>
    <w:tmpl w:val="C33EA458"/>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8C91305"/>
    <w:multiLevelType w:val="hybridMultilevel"/>
    <w:tmpl w:val="9F18EFEE"/>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8DE3052"/>
    <w:multiLevelType w:val="hybridMultilevel"/>
    <w:tmpl w:val="6BDE9B16"/>
    <w:lvl w:ilvl="0" w:tplc="280A0001">
      <w:start w:val="1"/>
      <w:numFmt w:val="bullet"/>
      <w:lvlText w:val=""/>
      <w:lvlJc w:val="left"/>
      <w:pPr>
        <w:ind w:left="1778" w:hanging="360"/>
      </w:pPr>
      <w:rPr>
        <w:rFonts w:ascii="Symbol" w:hAnsi="Symbol" w:hint="default"/>
      </w:rPr>
    </w:lvl>
    <w:lvl w:ilvl="1" w:tplc="040A0019">
      <w:start w:val="1"/>
      <w:numFmt w:val="lowerLetter"/>
      <w:lvlText w:val="%2."/>
      <w:lvlJc w:val="left"/>
      <w:pPr>
        <w:ind w:left="1778" w:hanging="360"/>
      </w:pPr>
      <w:rPr>
        <w:rFonts w:hint="default"/>
      </w:rPr>
    </w:lvl>
    <w:lvl w:ilvl="2" w:tplc="280A0005" w:tentative="1">
      <w:start w:val="1"/>
      <w:numFmt w:val="bullet"/>
      <w:lvlText w:val=""/>
      <w:lvlJc w:val="left"/>
      <w:pPr>
        <w:ind w:left="1947" w:hanging="360"/>
      </w:pPr>
      <w:rPr>
        <w:rFonts w:ascii="Wingdings" w:hAnsi="Wingdings" w:hint="default"/>
      </w:rPr>
    </w:lvl>
    <w:lvl w:ilvl="3" w:tplc="280A0001" w:tentative="1">
      <w:start w:val="1"/>
      <w:numFmt w:val="bullet"/>
      <w:lvlText w:val=""/>
      <w:lvlJc w:val="left"/>
      <w:pPr>
        <w:ind w:left="2667" w:hanging="360"/>
      </w:pPr>
      <w:rPr>
        <w:rFonts w:ascii="Symbol" w:hAnsi="Symbol" w:hint="default"/>
      </w:rPr>
    </w:lvl>
    <w:lvl w:ilvl="4" w:tplc="280A0003" w:tentative="1">
      <w:start w:val="1"/>
      <w:numFmt w:val="bullet"/>
      <w:lvlText w:val="o"/>
      <w:lvlJc w:val="left"/>
      <w:pPr>
        <w:ind w:left="3387" w:hanging="360"/>
      </w:pPr>
      <w:rPr>
        <w:rFonts w:ascii="Courier New" w:hAnsi="Courier New" w:cs="Courier New" w:hint="default"/>
      </w:rPr>
    </w:lvl>
    <w:lvl w:ilvl="5" w:tplc="280A0005" w:tentative="1">
      <w:start w:val="1"/>
      <w:numFmt w:val="bullet"/>
      <w:lvlText w:val=""/>
      <w:lvlJc w:val="left"/>
      <w:pPr>
        <w:ind w:left="4107" w:hanging="360"/>
      </w:pPr>
      <w:rPr>
        <w:rFonts w:ascii="Wingdings" w:hAnsi="Wingdings" w:hint="default"/>
      </w:rPr>
    </w:lvl>
    <w:lvl w:ilvl="6" w:tplc="280A0001" w:tentative="1">
      <w:start w:val="1"/>
      <w:numFmt w:val="bullet"/>
      <w:lvlText w:val=""/>
      <w:lvlJc w:val="left"/>
      <w:pPr>
        <w:ind w:left="4827" w:hanging="360"/>
      </w:pPr>
      <w:rPr>
        <w:rFonts w:ascii="Symbol" w:hAnsi="Symbol" w:hint="default"/>
      </w:rPr>
    </w:lvl>
    <w:lvl w:ilvl="7" w:tplc="280A0003" w:tentative="1">
      <w:start w:val="1"/>
      <w:numFmt w:val="bullet"/>
      <w:lvlText w:val="o"/>
      <w:lvlJc w:val="left"/>
      <w:pPr>
        <w:ind w:left="5547" w:hanging="360"/>
      </w:pPr>
      <w:rPr>
        <w:rFonts w:ascii="Courier New" w:hAnsi="Courier New" w:cs="Courier New" w:hint="default"/>
      </w:rPr>
    </w:lvl>
    <w:lvl w:ilvl="8" w:tplc="280A0005" w:tentative="1">
      <w:start w:val="1"/>
      <w:numFmt w:val="bullet"/>
      <w:lvlText w:val=""/>
      <w:lvlJc w:val="left"/>
      <w:pPr>
        <w:ind w:left="6267" w:hanging="360"/>
      </w:pPr>
      <w:rPr>
        <w:rFonts w:ascii="Wingdings" w:hAnsi="Wingdings" w:hint="default"/>
      </w:rPr>
    </w:lvl>
  </w:abstractNum>
  <w:abstractNum w:abstractNumId="12" w15:restartNumberingAfterBreak="0">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AB00921"/>
    <w:multiLevelType w:val="hybridMultilevel"/>
    <w:tmpl w:val="92FAEC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BAF40CA"/>
    <w:multiLevelType w:val="hybridMultilevel"/>
    <w:tmpl w:val="D988F47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1C77452D"/>
    <w:multiLevelType w:val="hybridMultilevel"/>
    <w:tmpl w:val="0EAE7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1FDE43AC"/>
    <w:multiLevelType w:val="hybridMultilevel"/>
    <w:tmpl w:val="A1547B8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8" w15:restartNumberingAfterBreak="0">
    <w:nsid w:val="28DE13E3"/>
    <w:multiLevelType w:val="hybridMultilevel"/>
    <w:tmpl w:val="591A927E"/>
    <w:lvl w:ilvl="0" w:tplc="D5549ADC">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29B70EA2"/>
    <w:multiLevelType w:val="hybridMultilevel"/>
    <w:tmpl w:val="B2864900"/>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27F7A8B"/>
    <w:multiLevelType w:val="hybridMultilevel"/>
    <w:tmpl w:val="069A81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6C5669C"/>
    <w:multiLevelType w:val="hybridMultilevel"/>
    <w:tmpl w:val="7E248F0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3771284D"/>
    <w:multiLevelType w:val="hybridMultilevel"/>
    <w:tmpl w:val="9C889D8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3AEC40B9"/>
    <w:multiLevelType w:val="hybridMultilevel"/>
    <w:tmpl w:val="548C07B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3DA764BF"/>
    <w:multiLevelType w:val="hybridMultilevel"/>
    <w:tmpl w:val="7FBCD86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5" w15:restartNumberingAfterBreak="0">
    <w:nsid w:val="417C0425"/>
    <w:multiLevelType w:val="hybridMultilevel"/>
    <w:tmpl w:val="6B728D38"/>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26" w15:restartNumberingAfterBreak="0">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1E34E3"/>
    <w:multiLevelType w:val="hybridMultilevel"/>
    <w:tmpl w:val="E01C13E0"/>
    <w:lvl w:ilvl="0" w:tplc="280A0015">
      <w:start w:val="1"/>
      <w:numFmt w:val="upperLetter"/>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4F7F7044"/>
    <w:multiLevelType w:val="hybridMultilevel"/>
    <w:tmpl w:val="5C3621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4F8560CC"/>
    <w:multiLevelType w:val="hybridMultilevel"/>
    <w:tmpl w:val="AB962052"/>
    <w:lvl w:ilvl="0" w:tplc="4D74E7CA">
      <w:start w:val="1"/>
      <w:numFmt w:val="upperRoman"/>
      <w:pStyle w:val="Ttulo2"/>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50D25B8C"/>
    <w:multiLevelType w:val="hybridMultilevel"/>
    <w:tmpl w:val="AD80BC16"/>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4" w15:restartNumberingAfterBreak="0">
    <w:nsid w:val="53232CE0"/>
    <w:multiLevelType w:val="hybridMultilevel"/>
    <w:tmpl w:val="8898B57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5A22135A"/>
    <w:multiLevelType w:val="hybridMultilevel"/>
    <w:tmpl w:val="D3A853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5A287621"/>
    <w:multiLevelType w:val="hybridMultilevel"/>
    <w:tmpl w:val="EBBA06BA"/>
    <w:lvl w:ilvl="0" w:tplc="280A001B">
      <w:start w:val="1"/>
      <w:numFmt w:val="lowerRoman"/>
      <w:lvlText w:val="%1."/>
      <w:lvlJc w:val="righ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7" w15:restartNumberingAfterBreak="0">
    <w:nsid w:val="5AA52D80"/>
    <w:multiLevelType w:val="hybridMultilevel"/>
    <w:tmpl w:val="1FA09A6A"/>
    <w:lvl w:ilvl="0" w:tplc="280A0013">
      <w:start w:val="1"/>
      <w:numFmt w:val="upperRoman"/>
      <w:lvlText w:val="%1."/>
      <w:lvlJc w:val="righ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8" w15:restartNumberingAfterBreak="0">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7D9347D5"/>
    <w:multiLevelType w:val="hybridMultilevel"/>
    <w:tmpl w:val="3AA09932"/>
    <w:lvl w:ilvl="0" w:tplc="040A0001">
      <w:start w:val="1"/>
      <w:numFmt w:val="bullet"/>
      <w:lvlText w:val=""/>
      <w:lvlJc w:val="left"/>
      <w:pPr>
        <w:ind w:left="720" w:hanging="360"/>
      </w:pPr>
      <w:rPr>
        <w:rFonts w:ascii="Symbol" w:hAnsi="Symbol" w:hint="default"/>
      </w:rPr>
    </w:lvl>
    <w:lvl w:ilvl="1" w:tplc="040A000F">
      <w:start w:val="1"/>
      <w:numFmt w:val="decimal"/>
      <w:lvlText w:val="%2."/>
      <w:lvlJc w:val="left"/>
      <w:pPr>
        <w:ind w:left="1440" w:hanging="360"/>
      </w:pPr>
      <w:rPr>
        <w:rFonts w:hint="default"/>
      </w:rPr>
    </w:lvl>
    <w:lvl w:ilvl="2" w:tplc="040A0019">
      <w:start w:val="1"/>
      <w:numFmt w:val="lowerLetter"/>
      <w:lvlText w:val="%3."/>
      <w:lvlJc w:val="left"/>
      <w:pPr>
        <w:ind w:left="234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15:restartNumberingAfterBreak="0">
    <w:nsid w:val="7F524065"/>
    <w:multiLevelType w:val="hybridMultilevel"/>
    <w:tmpl w:val="3228A570"/>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41"/>
  </w:num>
  <w:num w:numId="3">
    <w:abstractNumId w:val="27"/>
  </w:num>
  <w:num w:numId="4">
    <w:abstractNumId w:val="8"/>
  </w:num>
  <w:num w:numId="5">
    <w:abstractNumId w:val="16"/>
  </w:num>
  <w:num w:numId="6">
    <w:abstractNumId w:val="42"/>
  </w:num>
  <w:num w:numId="7">
    <w:abstractNumId w:val="28"/>
  </w:num>
  <w:num w:numId="8">
    <w:abstractNumId w:val="2"/>
  </w:num>
  <w:num w:numId="9">
    <w:abstractNumId w:val="30"/>
  </w:num>
  <w:num w:numId="10">
    <w:abstractNumId w:val="39"/>
  </w:num>
  <w:num w:numId="11">
    <w:abstractNumId w:val="40"/>
  </w:num>
  <w:num w:numId="12">
    <w:abstractNumId w:val="29"/>
  </w:num>
  <w:num w:numId="13">
    <w:abstractNumId w:val="38"/>
  </w:num>
  <w:num w:numId="14">
    <w:abstractNumId w:val="26"/>
  </w:num>
  <w:num w:numId="15">
    <w:abstractNumId w:val="14"/>
  </w:num>
  <w:num w:numId="16">
    <w:abstractNumId w:val="32"/>
  </w:num>
  <w:num w:numId="17">
    <w:abstractNumId w:val="19"/>
  </w:num>
  <w:num w:numId="18">
    <w:abstractNumId w:val="12"/>
  </w:num>
  <w:num w:numId="19">
    <w:abstractNumId w:val="7"/>
  </w:num>
  <w:num w:numId="20">
    <w:abstractNumId w:val="43"/>
  </w:num>
  <w:num w:numId="21">
    <w:abstractNumId w:val="24"/>
  </w:num>
  <w:num w:numId="22">
    <w:abstractNumId w:val="17"/>
  </w:num>
  <w:num w:numId="23">
    <w:abstractNumId w:val="1"/>
  </w:num>
  <w:num w:numId="24">
    <w:abstractNumId w:val="31"/>
  </w:num>
  <w:num w:numId="25">
    <w:abstractNumId w:val="13"/>
  </w:num>
  <w:num w:numId="26">
    <w:abstractNumId w:val="36"/>
  </w:num>
  <w:num w:numId="27">
    <w:abstractNumId w:val="25"/>
  </w:num>
  <w:num w:numId="28">
    <w:abstractNumId w:val="11"/>
  </w:num>
  <w:num w:numId="29">
    <w:abstractNumId w:val="33"/>
  </w:num>
  <w:num w:numId="30">
    <w:abstractNumId w:val="5"/>
  </w:num>
  <w:num w:numId="31">
    <w:abstractNumId w:val="9"/>
  </w:num>
  <w:num w:numId="32">
    <w:abstractNumId w:val="34"/>
  </w:num>
  <w:num w:numId="33">
    <w:abstractNumId w:val="10"/>
  </w:num>
  <w:num w:numId="34">
    <w:abstractNumId w:val="4"/>
  </w:num>
  <w:num w:numId="35">
    <w:abstractNumId w:val="23"/>
  </w:num>
  <w:num w:numId="36">
    <w:abstractNumId w:val="21"/>
  </w:num>
  <w:num w:numId="37">
    <w:abstractNumId w:val="22"/>
  </w:num>
  <w:num w:numId="38">
    <w:abstractNumId w:val="15"/>
  </w:num>
  <w:num w:numId="39">
    <w:abstractNumId w:val="6"/>
  </w:num>
  <w:num w:numId="40">
    <w:abstractNumId w:val="37"/>
  </w:num>
  <w:num w:numId="41">
    <w:abstractNumId w:val="20"/>
  </w:num>
  <w:num w:numId="42">
    <w:abstractNumId w:val="18"/>
  </w:num>
  <w:num w:numId="43">
    <w:abstractNumId w:val="35"/>
  </w:num>
  <w:num w:numId="44">
    <w:abstractNumId w:val="32"/>
    <w:lvlOverride w:ilvl="0">
      <w:startOverride w:val="1"/>
    </w:lvlOverride>
  </w:num>
  <w:num w:numId="45">
    <w:abstractNumId w:val="32"/>
    <w:lvlOverride w:ilvl="0">
      <w:startOverride w:val="1"/>
    </w:lvlOverride>
  </w:num>
  <w:num w:numId="46">
    <w:abstractNumId w:val="32"/>
    <w:lvlOverride w:ilvl="0">
      <w:startOverride w:val="1"/>
    </w:lvlOverride>
  </w:num>
  <w:num w:numId="47">
    <w:abstractNumId w:val="32"/>
    <w:lvlOverride w:ilvl="0">
      <w:startOverride w:val="1"/>
    </w:lvlOverride>
  </w:num>
  <w:num w:numId="48">
    <w:abstractNumId w:val="32"/>
    <w:lvlOverride w:ilvl="0">
      <w:startOverride w:val="1"/>
    </w:lvlOverride>
  </w:num>
  <w:num w:numId="49">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D0"/>
    <w:rsid w:val="00000899"/>
    <w:rsid w:val="00000DBF"/>
    <w:rsid w:val="00001807"/>
    <w:rsid w:val="000018DC"/>
    <w:rsid w:val="00002C04"/>
    <w:rsid w:val="00006207"/>
    <w:rsid w:val="0000694D"/>
    <w:rsid w:val="00007DC8"/>
    <w:rsid w:val="000113B0"/>
    <w:rsid w:val="000119FC"/>
    <w:rsid w:val="00012AD5"/>
    <w:rsid w:val="00014D3E"/>
    <w:rsid w:val="00020E8F"/>
    <w:rsid w:val="00021C2E"/>
    <w:rsid w:val="0002384F"/>
    <w:rsid w:val="00023C76"/>
    <w:rsid w:val="00025825"/>
    <w:rsid w:val="00025CC1"/>
    <w:rsid w:val="00030273"/>
    <w:rsid w:val="000322B7"/>
    <w:rsid w:val="00033C4E"/>
    <w:rsid w:val="000364B0"/>
    <w:rsid w:val="00036699"/>
    <w:rsid w:val="00041130"/>
    <w:rsid w:val="000411F6"/>
    <w:rsid w:val="00041C8E"/>
    <w:rsid w:val="0004257C"/>
    <w:rsid w:val="00043E74"/>
    <w:rsid w:val="00045E0D"/>
    <w:rsid w:val="0004694C"/>
    <w:rsid w:val="000470EF"/>
    <w:rsid w:val="000519CD"/>
    <w:rsid w:val="00054753"/>
    <w:rsid w:val="0005532E"/>
    <w:rsid w:val="00056AD2"/>
    <w:rsid w:val="000604D5"/>
    <w:rsid w:val="00060575"/>
    <w:rsid w:val="000611C9"/>
    <w:rsid w:val="00061602"/>
    <w:rsid w:val="000620D3"/>
    <w:rsid w:val="00062156"/>
    <w:rsid w:val="000635A6"/>
    <w:rsid w:val="0006669D"/>
    <w:rsid w:val="00070ABB"/>
    <w:rsid w:val="000727C4"/>
    <w:rsid w:val="000802DD"/>
    <w:rsid w:val="00082B53"/>
    <w:rsid w:val="00083349"/>
    <w:rsid w:val="00085E4C"/>
    <w:rsid w:val="000915BE"/>
    <w:rsid w:val="00092B6C"/>
    <w:rsid w:val="0009502F"/>
    <w:rsid w:val="000964E4"/>
    <w:rsid w:val="000A2EE5"/>
    <w:rsid w:val="000A482B"/>
    <w:rsid w:val="000A513D"/>
    <w:rsid w:val="000A63D0"/>
    <w:rsid w:val="000B09E3"/>
    <w:rsid w:val="000B2605"/>
    <w:rsid w:val="000B2CED"/>
    <w:rsid w:val="000B5E7F"/>
    <w:rsid w:val="000B6BB1"/>
    <w:rsid w:val="000C06DC"/>
    <w:rsid w:val="000C0B08"/>
    <w:rsid w:val="000C417A"/>
    <w:rsid w:val="000C5578"/>
    <w:rsid w:val="000C7FB6"/>
    <w:rsid w:val="000D3B53"/>
    <w:rsid w:val="000D4362"/>
    <w:rsid w:val="000D4457"/>
    <w:rsid w:val="000D4C8E"/>
    <w:rsid w:val="000D5FF5"/>
    <w:rsid w:val="000D6FCB"/>
    <w:rsid w:val="000D7A7B"/>
    <w:rsid w:val="000E179A"/>
    <w:rsid w:val="000E3233"/>
    <w:rsid w:val="000E42B4"/>
    <w:rsid w:val="000E6EA6"/>
    <w:rsid w:val="000E785E"/>
    <w:rsid w:val="000E7E6C"/>
    <w:rsid w:val="000F1D53"/>
    <w:rsid w:val="000F66CB"/>
    <w:rsid w:val="000F72A9"/>
    <w:rsid w:val="001052D5"/>
    <w:rsid w:val="00105CAF"/>
    <w:rsid w:val="00107D4D"/>
    <w:rsid w:val="00107D89"/>
    <w:rsid w:val="00113117"/>
    <w:rsid w:val="0011467B"/>
    <w:rsid w:val="00114C1C"/>
    <w:rsid w:val="00114D64"/>
    <w:rsid w:val="00115702"/>
    <w:rsid w:val="00116DEB"/>
    <w:rsid w:val="0012134F"/>
    <w:rsid w:val="00121596"/>
    <w:rsid w:val="00124068"/>
    <w:rsid w:val="001244C7"/>
    <w:rsid w:val="00124F5E"/>
    <w:rsid w:val="00125EF4"/>
    <w:rsid w:val="0012739C"/>
    <w:rsid w:val="001306F6"/>
    <w:rsid w:val="00130A52"/>
    <w:rsid w:val="0013103F"/>
    <w:rsid w:val="00131110"/>
    <w:rsid w:val="001318C5"/>
    <w:rsid w:val="001325DD"/>
    <w:rsid w:val="00134352"/>
    <w:rsid w:val="00137FF7"/>
    <w:rsid w:val="00141275"/>
    <w:rsid w:val="001413AF"/>
    <w:rsid w:val="00146F40"/>
    <w:rsid w:val="00147072"/>
    <w:rsid w:val="0015501B"/>
    <w:rsid w:val="0015548E"/>
    <w:rsid w:val="0015683A"/>
    <w:rsid w:val="0015728A"/>
    <w:rsid w:val="00157BF9"/>
    <w:rsid w:val="00157FB0"/>
    <w:rsid w:val="00160383"/>
    <w:rsid w:val="00161CE6"/>
    <w:rsid w:val="00161D0F"/>
    <w:rsid w:val="00162CCA"/>
    <w:rsid w:val="0016566E"/>
    <w:rsid w:val="00167787"/>
    <w:rsid w:val="00172054"/>
    <w:rsid w:val="00172339"/>
    <w:rsid w:val="00172756"/>
    <w:rsid w:val="00172C25"/>
    <w:rsid w:val="00172F6D"/>
    <w:rsid w:val="001771B4"/>
    <w:rsid w:val="001775D4"/>
    <w:rsid w:val="0017760B"/>
    <w:rsid w:val="00187A0F"/>
    <w:rsid w:val="001915AB"/>
    <w:rsid w:val="001930FF"/>
    <w:rsid w:val="001951C0"/>
    <w:rsid w:val="00196A3E"/>
    <w:rsid w:val="001973FF"/>
    <w:rsid w:val="001B02E5"/>
    <w:rsid w:val="001B0425"/>
    <w:rsid w:val="001B08CA"/>
    <w:rsid w:val="001B0B1C"/>
    <w:rsid w:val="001B1619"/>
    <w:rsid w:val="001B3D7F"/>
    <w:rsid w:val="001B7C61"/>
    <w:rsid w:val="001C33EF"/>
    <w:rsid w:val="001C749D"/>
    <w:rsid w:val="001D0A70"/>
    <w:rsid w:val="001D1508"/>
    <w:rsid w:val="001D39BC"/>
    <w:rsid w:val="001D4370"/>
    <w:rsid w:val="001E0F71"/>
    <w:rsid w:val="001E3A11"/>
    <w:rsid w:val="001E4E2F"/>
    <w:rsid w:val="001E4FB2"/>
    <w:rsid w:val="001E5060"/>
    <w:rsid w:val="001E7F94"/>
    <w:rsid w:val="001F35E9"/>
    <w:rsid w:val="001F439D"/>
    <w:rsid w:val="001F444B"/>
    <w:rsid w:val="001F6250"/>
    <w:rsid w:val="0020046F"/>
    <w:rsid w:val="002022AD"/>
    <w:rsid w:val="00203952"/>
    <w:rsid w:val="00205058"/>
    <w:rsid w:val="0020660A"/>
    <w:rsid w:val="002111CC"/>
    <w:rsid w:val="002171FF"/>
    <w:rsid w:val="002176C2"/>
    <w:rsid w:val="002257DE"/>
    <w:rsid w:val="0023033B"/>
    <w:rsid w:val="0023346B"/>
    <w:rsid w:val="002338BE"/>
    <w:rsid w:val="002358C4"/>
    <w:rsid w:val="00235D28"/>
    <w:rsid w:val="0023722D"/>
    <w:rsid w:val="00240847"/>
    <w:rsid w:val="00241C1B"/>
    <w:rsid w:val="0024447F"/>
    <w:rsid w:val="00244D96"/>
    <w:rsid w:val="00245C73"/>
    <w:rsid w:val="002479F9"/>
    <w:rsid w:val="0025023D"/>
    <w:rsid w:val="00250481"/>
    <w:rsid w:val="002539BC"/>
    <w:rsid w:val="002553D9"/>
    <w:rsid w:val="002575AD"/>
    <w:rsid w:val="00261226"/>
    <w:rsid w:val="00261DA6"/>
    <w:rsid w:val="00262D6E"/>
    <w:rsid w:val="0026310F"/>
    <w:rsid w:val="00272389"/>
    <w:rsid w:val="00273A24"/>
    <w:rsid w:val="00273A97"/>
    <w:rsid w:val="00274BA7"/>
    <w:rsid w:val="0027544F"/>
    <w:rsid w:val="00283D4D"/>
    <w:rsid w:val="00285915"/>
    <w:rsid w:val="00296153"/>
    <w:rsid w:val="002973BF"/>
    <w:rsid w:val="002A04BE"/>
    <w:rsid w:val="002A04E6"/>
    <w:rsid w:val="002A1ED5"/>
    <w:rsid w:val="002A5D24"/>
    <w:rsid w:val="002A64C2"/>
    <w:rsid w:val="002A7D6F"/>
    <w:rsid w:val="002B2FD0"/>
    <w:rsid w:val="002B60A2"/>
    <w:rsid w:val="002B649C"/>
    <w:rsid w:val="002B652A"/>
    <w:rsid w:val="002B6C76"/>
    <w:rsid w:val="002B6EBB"/>
    <w:rsid w:val="002B7347"/>
    <w:rsid w:val="002B7590"/>
    <w:rsid w:val="002C0737"/>
    <w:rsid w:val="002C08D0"/>
    <w:rsid w:val="002C0A56"/>
    <w:rsid w:val="002C0C75"/>
    <w:rsid w:val="002C2843"/>
    <w:rsid w:val="002C4CA9"/>
    <w:rsid w:val="002D03F7"/>
    <w:rsid w:val="002D1E2A"/>
    <w:rsid w:val="002D1F82"/>
    <w:rsid w:val="002D4AA2"/>
    <w:rsid w:val="002D6887"/>
    <w:rsid w:val="002D6E63"/>
    <w:rsid w:val="002D7075"/>
    <w:rsid w:val="002E0FC9"/>
    <w:rsid w:val="002E1E27"/>
    <w:rsid w:val="002E598E"/>
    <w:rsid w:val="002E5B65"/>
    <w:rsid w:val="002E71DF"/>
    <w:rsid w:val="002E7295"/>
    <w:rsid w:val="002F2208"/>
    <w:rsid w:val="002F25C8"/>
    <w:rsid w:val="002F42CB"/>
    <w:rsid w:val="002F616D"/>
    <w:rsid w:val="002F6A56"/>
    <w:rsid w:val="003000D2"/>
    <w:rsid w:val="00302145"/>
    <w:rsid w:val="00302C24"/>
    <w:rsid w:val="00302C59"/>
    <w:rsid w:val="003034A7"/>
    <w:rsid w:val="00304B16"/>
    <w:rsid w:val="00307AAF"/>
    <w:rsid w:val="00311665"/>
    <w:rsid w:val="00315A28"/>
    <w:rsid w:val="003161AD"/>
    <w:rsid w:val="00317546"/>
    <w:rsid w:val="003200E4"/>
    <w:rsid w:val="00320234"/>
    <w:rsid w:val="00322DDA"/>
    <w:rsid w:val="00324EB6"/>
    <w:rsid w:val="00325484"/>
    <w:rsid w:val="00327AE6"/>
    <w:rsid w:val="00332895"/>
    <w:rsid w:val="0033516A"/>
    <w:rsid w:val="0033734E"/>
    <w:rsid w:val="00337798"/>
    <w:rsid w:val="003377C9"/>
    <w:rsid w:val="00341389"/>
    <w:rsid w:val="0034201C"/>
    <w:rsid w:val="003438F5"/>
    <w:rsid w:val="003525FF"/>
    <w:rsid w:val="003566D2"/>
    <w:rsid w:val="003608FB"/>
    <w:rsid w:val="00360D80"/>
    <w:rsid w:val="00362A81"/>
    <w:rsid w:val="00362ED9"/>
    <w:rsid w:val="00363126"/>
    <w:rsid w:val="00363220"/>
    <w:rsid w:val="00364418"/>
    <w:rsid w:val="00367511"/>
    <w:rsid w:val="003676F1"/>
    <w:rsid w:val="00367B22"/>
    <w:rsid w:val="00370F46"/>
    <w:rsid w:val="00373201"/>
    <w:rsid w:val="00373D7D"/>
    <w:rsid w:val="00376FA3"/>
    <w:rsid w:val="0038486C"/>
    <w:rsid w:val="0038525C"/>
    <w:rsid w:val="0039004D"/>
    <w:rsid w:val="00390CF8"/>
    <w:rsid w:val="00392EEA"/>
    <w:rsid w:val="003A7A72"/>
    <w:rsid w:val="003B4521"/>
    <w:rsid w:val="003C4BE1"/>
    <w:rsid w:val="003C6D57"/>
    <w:rsid w:val="003D138E"/>
    <w:rsid w:val="003D1C84"/>
    <w:rsid w:val="003D4A45"/>
    <w:rsid w:val="003D7385"/>
    <w:rsid w:val="003E111A"/>
    <w:rsid w:val="003E298F"/>
    <w:rsid w:val="003E4989"/>
    <w:rsid w:val="003E4E3C"/>
    <w:rsid w:val="003E6DC8"/>
    <w:rsid w:val="003F193F"/>
    <w:rsid w:val="003F29A5"/>
    <w:rsid w:val="003F2CA5"/>
    <w:rsid w:val="003F2F21"/>
    <w:rsid w:val="003F40A4"/>
    <w:rsid w:val="003F58D4"/>
    <w:rsid w:val="003F6BAC"/>
    <w:rsid w:val="003F6F43"/>
    <w:rsid w:val="004006D2"/>
    <w:rsid w:val="00402BAD"/>
    <w:rsid w:val="004053C8"/>
    <w:rsid w:val="00405ADB"/>
    <w:rsid w:val="0040714E"/>
    <w:rsid w:val="00413A80"/>
    <w:rsid w:val="0041407F"/>
    <w:rsid w:val="00415E4D"/>
    <w:rsid w:val="004210F8"/>
    <w:rsid w:val="004220C8"/>
    <w:rsid w:val="004278D1"/>
    <w:rsid w:val="00431882"/>
    <w:rsid w:val="00431B2F"/>
    <w:rsid w:val="0043233D"/>
    <w:rsid w:val="0043500B"/>
    <w:rsid w:val="00436521"/>
    <w:rsid w:val="0044071D"/>
    <w:rsid w:val="00441AF6"/>
    <w:rsid w:val="00441F38"/>
    <w:rsid w:val="004456A4"/>
    <w:rsid w:val="00445754"/>
    <w:rsid w:val="00452D12"/>
    <w:rsid w:val="00452FEE"/>
    <w:rsid w:val="0045751B"/>
    <w:rsid w:val="004602F8"/>
    <w:rsid w:val="00461F21"/>
    <w:rsid w:val="004620EB"/>
    <w:rsid w:val="004624C7"/>
    <w:rsid w:val="0046340D"/>
    <w:rsid w:val="00464E8B"/>
    <w:rsid w:val="00465DBE"/>
    <w:rsid w:val="004665A1"/>
    <w:rsid w:val="0046688E"/>
    <w:rsid w:val="00466A3D"/>
    <w:rsid w:val="00467486"/>
    <w:rsid w:val="004711D5"/>
    <w:rsid w:val="0047218D"/>
    <w:rsid w:val="0047280C"/>
    <w:rsid w:val="00472F37"/>
    <w:rsid w:val="0047306E"/>
    <w:rsid w:val="004769F3"/>
    <w:rsid w:val="0047785E"/>
    <w:rsid w:val="00481E90"/>
    <w:rsid w:val="0048276A"/>
    <w:rsid w:val="00483492"/>
    <w:rsid w:val="00486475"/>
    <w:rsid w:val="00491DFD"/>
    <w:rsid w:val="0049325E"/>
    <w:rsid w:val="00493B08"/>
    <w:rsid w:val="00495635"/>
    <w:rsid w:val="00496CEE"/>
    <w:rsid w:val="00497DF6"/>
    <w:rsid w:val="004A0AA9"/>
    <w:rsid w:val="004A3503"/>
    <w:rsid w:val="004A534F"/>
    <w:rsid w:val="004A78C7"/>
    <w:rsid w:val="004B26D3"/>
    <w:rsid w:val="004B2804"/>
    <w:rsid w:val="004B4C0F"/>
    <w:rsid w:val="004C04E9"/>
    <w:rsid w:val="004C0C9C"/>
    <w:rsid w:val="004C0E7C"/>
    <w:rsid w:val="004C173F"/>
    <w:rsid w:val="004C18A9"/>
    <w:rsid w:val="004C2B05"/>
    <w:rsid w:val="004C2BAE"/>
    <w:rsid w:val="004C383F"/>
    <w:rsid w:val="004C5A03"/>
    <w:rsid w:val="004C67AC"/>
    <w:rsid w:val="004C68A1"/>
    <w:rsid w:val="004D2445"/>
    <w:rsid w:val="004E084E"/>
    <w:rsid w:val="004E20E7"/>
    <w:rsid w:val="004E3B15"/>
    <w:rsid w:val="004E5897"/>
    <w:rsid w:val="004E6160"/>
    <w:rsid w:val="004F2FF9"/>
    <w:rsid w:val="004F4C96"/>
    <w:rsid w:val="004F5FC2"/>
    <w:rsid w:val="005020F5"/>
    <w:rsid w:val="00506586"/>
    <w:rsid w:val="005102F5"/>
    <w:rsid w:val="0051146D"/>
    <w:rsid w:val="00513B68"/>
    <w:rsid w:val="00515D2C"/>
    <w:rsid w:val="00515F83"/>
    <w:rsid w:val="00520759"/>
    <w:rsid w:val="00520AF5"/>
    <w:rsid w:val="00521763"/>
    <w:rsid w:val="00524A0A"/>
    <w:rsid w:val="00525774"/>
    <w:rsid w:val="00525D6F"/>
    <w:rsid w:val="005260E1"/>
    <w:rsid w:val="00526C7F"/>
    <w:rsid w:val="00530DC7"/>
    <w:rsid w:val="0053122A"/>
    <w:rsid w:val="00532CFE"/>
    <w:rsid w:val="00535F00"/>
    <w:rsid w:val="0053701A"/>
    <w:rsid w:val="00537F40"/>
    <w:rsid w:val="005400C1"/>
    <w:rsid w:val="00542D58"/>
    <w:rsid w:val="0054574C"/>
    <w:rsid w:val="00546A37"/>
    <w:rsid w:val="00547CFF"/>
    <w:rsid w:val="00550DF1"/>
    <w:rsid w:val="00556114"/>
    <w:rsid w:val="005618B5"/>
    <w:rsid w:val="00561C11"/>
    <w:rsid w:val="00562533"/>
    <w:rsid w:val="005628E1"/>
    <w:rsid w:val="0056558B"/>
    <w:rsid w:val="00566142"/>
    <w:rsid w:val="00570880"/>
    <w:rsid w:val="00572A7C"/>
    <w:rsid w:val="005746B8"/>
    <w:rsid w:val="00580C6C"/>
    <w:rsid w:val="0058348B"/>
    <w:rsid w:val="005838E6"/>
    <w:rsid w:val="005854B4"/>
    <w:rsid w:val="00586A59"/>
    <w:rsid w:val="00587049"/>
    <w:rsid w:val="00587B31"/>
    <w:rsid w:val="005912AE"/>
    <w:rsid w:val="005928BC"/>
    <w:rsid w:val="0059544B"/>
    <w:rsid w:val="005A093A"/>
    <w:rsid w:val="005A170E"/>
    <w:rsid w:val="005A2176"/>
    <w:rsid w:val="005A2C4B"/>
    <w:rsid w:val="005A6A46"/>
    <w:rsid w:val="005B2AAD"/>
    <w:rsid w:val="005B5307"/>
    <w:rsid w:val="005B5AD7"/>
    <w:rsid w:val="005B7537"/>
    <w:rsid w:val="005C064B"/>
    <w:rsid w:val="005C0A84"/>
    <w:rsid w:val="005C22CE"/>
    <w:rsid w:val="005C3ACB"/>
    <w:rsid w:val="005C420B"/>
    <w:rsid w:val="005C4969"/>
    <w:rsid w:val="005C6825"/>
    <w:rsid w:val="005D00D9"/>
    <w:rsid w:val="005D25F1"/>
    <w:rsid w:val="005D31DC"/>
    <w:rsid w:val="005D3D84"/>
    <w:rsid w:val="005D3F7C"/>
    <w:rsid w:val="005D5094"/>
    <w:rsid w:val="005D562E"/>
    <w:rsid w:val="005D5EAE"/>
    <w:rsid w:val="005D6728"/>
    <w:rsid w:val="005D6C6A"/>
    <w:rsid w:val="005E2582"/>
    <w:rsid w:val="005E3652"/>
    <w:rsid w:val="005E5321"/>
    <w:rsid w:val="005E6ED5"/>
    <w:rsid w:val="005F11B8"/>
    <w:rsid w:val="005F185B"/>
    <w:rsid w:val="00600B55"/>
    <w:rsid w:val="00601365"/>
    <w:rsid w:val="00601CB6"/>
    <w:rsid w:val="00602A2A"/>
    <w:rsid w:val="00607672"/>
    <w:rsid w:val="00607F29"/>
    <w:rsid w:val="006103E0"/>
    <w:rsid w:val="006122C1"/>
    <w:rsid w:val="0061343F"/>
    <w:rsid w:val="0061457F"/>
    <w:rsid w:val="00614B17"/>
    <w:rsid w:val="0061601E"/>
    <w:rsid w:val="00616D11"/>
    <w:rsid w:val="006177BD"/>
    <w:rsid w:val="00621CCE"/>
    <w:rsid w:val="00622855"/>
    <w:rsid w:val="00623ED4"/>
    <w:rsid w:val="00624D2D"/>
    <w:rsid w:val="00630088"/>
    <w:rsid w:val="006305D4"/>
    <w:rsid w:val="0063061D"/>
    <w:rsid w:val="00630815"/>
    <w:rsid w:val="00631F81"/>
    <w:rsid w:val="0063349C"/>
    <w:rsid w:val="00636506"/>
    <w:rsid w:val="00637C69"/>
    <w:rsid w:val="00643BA0"/>
    <w:rsid w:val="00643D85"/>
    <w:rsid w:val="00644EDD"/>
    <w:rsid w:val="00645947"/>
    <w:rsid w:val="00647FAB"/>
    <w:rsid w:val="006508E1"/>
    <w:rsid w:val="00651402"/>
    <w:rsid w:val="00651939"/>
    <w:rsid w:val="00652058"/>
    <w:rsid w:val="00652560"/>
    <w:rsid w:val="006602BB"/>
    <w:rsid w:val="006609C9"/>
    <w:rsid w:val="006612B4"/>
    <w:rsid w:val="00661C9F"/>
    <w:rsid w:val="0066664C"/>
    <w:rsid w:val="00666D2C"/>
    <w:rsid w:val="0066763B"/>
    <w:rsid w:val="00667851"/>
    <w:rsid w:val="00673ED7"/>
    <w:rsid w:val="006746CC"/>
    <w:rsid w:val="00677C95"/>
    <w:rsid w:val="0068015C"/>
    <w:rsid w:val="006827F2"/>
    <w:rsid w:val="00682B13"/>
    <w:rsid w:val="00685D5D"/>
    <w:rsid w:val="006903C3"/>
    <w:rsid w:val="0069089C"/>
    <w:rsid w:val="0069209F"/>
    <w:rsid w:val="0069599A"/>
    <w:rsid w:val="00696553"/>
    <w:rsid w:val="006A0074"/>
    <w:rsid w:val="006A0161"/>
    <w:rsid w:val="006A0CAA"/>
    <w:rsid w:val="006A2223"/>
    <w:rsid w:val="006A515A"/>
    <w:rsid w:val="006A793B"/>
    <w:rsid w:val="006B081E"/>
    <w:rsid w:val="006B205B"/>
    <w:rsid w:val="006B20F8"/>
    <w:rsid w:val="006B2EE5"/>
    <w:rsid w:val="006B37DD"/>
    <w:rsid w:val="006B68D6"/>
    <w:rsid w:val="006C2342"/>
    <w:rsid w:val="006C361F"/>
    <w:rsid w:val="006C42ED"/>
    <w:rsid w:val="006C5FD9"/>
    <w:rsid w:val="006C6CB1"/>
    <w:rsid w:val="006C6F4E"/>
    <w:rsid w:val="006C725F"/>
    <w:rsid w:val="006D0710"/>
    <w:rsid w:val="006D0818"/>
    <w:rsid w:val="006D31A1"/>
    <w:rsid w:val="006D3C28"/>
    <w:rsid w:val="006D406E"/>
    <w:rsid w:val="006E14C9"/>
    <w:rsid w:val="006E2619"/>
    <w:rsid w:val="006E2813"/>
    <w:rsid w:val="006F009C"/>
    <w:rsid w:val="006F1201"/>
    <w:rsid w:val="006F31B0"/>
    <w:rsid w:val="006F4488"/>
    <w:rsid w:val="006F45B5"/>
    <w:rsid w:val="006F576C"/>
    <w:rsid w:val="00703434"/>
    <w:rsid w:val="00704DCF"/>
    <w:rsid w:val="0070776A"/>
    <w:rsid w:val="0071104C"/>
    <w:rsid w:val="00714AF0"/>
    <w:rsid w:val="007175A3"/>
    <w:rsid w:val="00717F0C"/>
    <w:rsid w:val="00721191"/>
    <w:rsid w:val="007222F0"/>
    <w:rsid w:val="007239D8"/>
    <w:rsid w:val="00725DE2"/>
    <w:rsid w:val="00731C4C"/>
    <w:rsid w:val="00734B3F"/>
    <w:rsid w:val="00736B17"/>
    <w:rsid w:val="0073714E"/>
    <w:rsid w:val="007410F5"/>
    <w:rsid w:val="00744DC5"/>
    <w:rsid w:val="0074773B"/>
    <w:rsid w:val="007502D3"/>
    <w:rsid w:val="00750F34"/>
    <w:rsid w:val="0075380D"/>
    <w:rsid w:val="00755F71"/>
    <w:rsid w:val="00757090"/>
    <w:rsid w:val="0076083A"/>
    <w:rsid w:val="00760B45"/>
    <w:rsid w:val="00761E7A"/>
    <w:rsid w:val="007620B0"/>
    <w:rsid w:val="00764742"/>
    <w:rsid w:val="0076547C"/>
    <w:rsid w:val="0076630B"/>
    <w:rsid w:val="00766B86"/>
    <w:rsid w:val="00770D25"/>
    <w:rsid w:val="007726AA"/>
    <w:rsid w:val="00772A44"/>
    <w:rsid w:val="00772E19"/>
    <w:rsid w:val="00773258"/>
    <w:rsid w:val="007820AC"/>
    <w:rsid w:val="007839B6"/>
    <w:rsid w:val="00792C24"/>
    <w:rsid w:val="0079477F"/>
    <w:rsid w:val="007948C3"/>
    <w:rsid w:val="0079520C"/>
    <w:rsid w:val="0079570A"/>
    <w:rsid w:val="00795C0D"/>
    <w:rsid w:val="00795CB1"/>
    <w:rsid w:val="0079638F"/>
    <w:rsid w:val="00797A13"/>
    <w:rsid w:val="007A1434"/>
    <w:rsid w:val="007A37D8"/>
    <w:rsid w:val="007A411A"/>
    <w:rsid w:val="007A4249"/>
    <w:rsid w:val="007A4E05"/>
    <w:rsid w:val="007A53DE"/>
    <w:rsid w:val="007A54FF"/>
    <w:rsid w:val="007A59C8"/>
    <w:rsid w:val="007A5DE7"/>
    <w:rsid w:val="007A6953"/>
    <w:rsid w:val="007A6AF7"/>
    <w:rsid w:val="007B022D"/>
    <w:rsid w:val="007B03C1"/>
    <w:rsid w:val="007B14EB"/>
    <w:rsid w:val="007B2245"/>
    <w:rsid w:val="007B6188"/>
    <w:rsid w:val="007B7445"/>
    <w:rsid w:val="007B78A7"/>
    <w:rsid w:val="007C1441"/>
    <w:rsid w:val="007C2197"/>
    <w:rsid w:val="007C273E"/>
    <w:rsid w:val="007D19CA"/>
    <w:rsid w:val="007D1CC3"/>
    <w:rsid w:val="007D5790"/>
    <w:rsid w:val="007E198B"/>
    <w:rsid w:val="007E2751"/>
    <w:rsid w:val="007E3601"/>
    <w:rsid w:val="007E3EDE"/>
    <w:rsid w:val="007E4000"/>
    <w:rsid w:val="007E51F7"/>
    <w:rsid w:val="007E5351"/>
    <w:rsid w:val="007E6B08"/>
    <w:rsid w:val="007E7F29"/>
    <w:rsid w:val="007F09E5"/>
    <w:rsid w:val="007F3C30"/>
    <w:rsid w:val="007F47FF"/>
    <w:rsid w:val="00800377"/>
    <w:rsid w:val="00800598"/>
    <w:rsid w:val="008005AC"/>
    <w:rsid w:val="00801002"/>
    <w:rsid w:val="008044EE"/>
    <w:rsid w:val="00804D49"/>
    <w:rsid w:val="00804FEC"/>
    <w:rsid w:val="00810620"/>
    <w:rsid w:val="0081213D"/>
    <w:rsid w:val="00814BFC"/>
    <w:rsid w:val="00814F75"/>
    <w:rsid w:val="0081600C"/>
    <w:rsid w:val="00816A41"/>
    <w:rsid w:val="00816B3E"/>
    <w:rsid w:val="00820042"/>
    <w:rsid w:val="008245D8"/>
    <w:rsid w:val="00830CBB"/>
    <w:rsid w:val="00832754"/>
    <w:rsid w:val="00832A78"/>
    <w:rsid w:val="008338AD"/>
    <w:rsid w:val="008364E7"/>
    <w:rsid w:val="008415E7"/>
    <w:rsid w:val="00841963"/>
    <w:rsid w:val="00842F17"/>
    <w:rsid w:val="00843D2F"/>
    <w:rsid w:val="008441F8"/>
    <w:rsid w:val="0084473B"/>
    <w:rsid w:val="00844C1D"/>
    <w:rsid w:val="00847EAB"/>
    <w:rsid w:val="00851D17"/>
    <w:rsid w:val="00855BA7"/>
    <w:rsid w:val="00856598"/>
    <w:rsid w:val="0086226A"/>
    <w:rsid w:val="008623C3"/>
    <w:rsid w:val="008626EB"/>
    <w:rsid w:val="00864771"/>
    <w:rsid w:val="0086507C"/>
    <w:rsid w:val="00866AE9"/>
    <w:rsid w:val="00872807"/>
    <w:rsid w:val="0087577D"/>
    <w:rsid w:val="00875BB4"/>
    <w:rsid w:val="0088090B"/>
    <w:rsid w:val="00880BFD"/>
    <w:rsid w:val="00882058"/>
    <w:rsid w:val="00882A1B"/>
    <w:rsid w:val="00882AB5"/>
    <w:rsid w:val="0088421F"/>
    <w:rsid w:val="00885538"/>
    <w:rsid w:val="00887A03"/>
    <w:rsid w:val="00895373"/>
    <w:rsid w:val="008962E0"/>
    <w:rsid w:val="008A1FE8"/>
    <w:rsid w:val="008A3A08"/>
    <w:rsid w:val="008A445E"/>
    <w:rsid w:val="008B01E4"/>
    <w:rsid w:val="008B0D80"/>
    <w:rsid w:val="008B12E6"/>
    <w:rsid w:val="008B19EA"/>
    <w:rsid w:val="008B3B57"/>
    <w:rsid w:val="008B5507"/>
    <w:rsid w:val="008B64F6"/>
    <w:rsid w:val="008C11F0"/>
    <w:rsid w:val="008C1724"/>
    <w:rsid w:val="008C2660"/>
    <w:rsid w:val="008C33CA"/>
    <w:rsid w:val="008C4674"/>
    <w:rsid w:val="008C7159"/>
    <w:rsid w:val="008D11A7"/>
    <w:rsid w:val="008D2441"/>
    <w:rsid w:val="008D3643"/>
    <w:rsid w:val="008D3E42"/>
    <w:rsid w:val="008D4A58"/>
    <w:rsid w:val="008D4B63"/>
    <w:rsid w:val="008D6F48"/>
    <w:rsid w:val="008E0D06"/>
    <w:rsid w:val="008E130E"/>
    <w:rsid w:val="008E2EB8"/>
    <w:rsid w:val="008E38F2"/>
    <w:rsid w:val="008E39D3"/>
    <w:rsid w:val="008E6550"/>
    <w:rsid w:val="008E72AA"/>
    <w:rsid w:val="008E7D99"/>
    <w:rsid w:val="008F1221"/>
    <w:rsid w:val="008F1399"/>
    <w:rsid w:val="008F214A"/>
    <w:rsid w:val="008F2FAA"/>
    <w:rsid w:val="0090115E"/>
    <w:rsid w:val="00901DC8"/>
    <w:rsid w:val="00903326"/>
    <w:rsid w:val="00903B2A"/>
    <w:rsid w:val="00904389"/>
    <w:rsid w:val="00910961"/>
    <w:rsid w:val="009132E3"/>
    <w:rsid w:val="009132FB"/>
    <w:rsid w:val="00913A3F"/>
    <w:rsid w:val="00913D4D"/>
    <w:rsid w:val="00914C63"/>
    <w:rsid w:val="00920626"/>
    <w:rsid w:val="00925FD8"/>
    <w:rsid w:val="00926B28"/>
    <w:rsid w:val="00937F02"/>
    <w:rsid w:val="00940852"/>
    <w:rsid w:val="00944259"/>
    <w:rsid w:val="00946A0E"/>
    <w:rsid w:val="00946FA0"/>
    <w:rsid w:val="009539FF"/>
    <w:rsid w:val="00954D43"/>
    <w:rsid w:val="00956341"/>
    <w:rsid w:val="009609C2"/>
    <w:rsid w:val="0096116F"/>
    <w:rsid w:val="00967652"/>
    <w:rsid w:val="0097035B"/>
    <w:rsid w:val="00970EB4"/>
    <w:rsid w:val="009730B1"/>
    <w:rsid w:val="00974A68"/>
    <w:rsid w:val="00975783"/>
    <w:rsid w:val="00976BB8"/>
    <w:rsid w:val="00980066"/>
    <w:rsid w:val="00980B82"/>
    <w:rsid w:val="00981790"/>
    <w:rsid w:val="00984134"/>
    <w:rsid w:val="00987169"/>
    <w:rsid w:val="009877E6"/>
    <w:rsid w:val="009919B2"/>
    <w:rsid w:val="00991A79"/>
    <w:rsid w:val="00994F84"/>
    <w:rsid w:val="0099501F"/>
    <w:rsid w:val="00997C8A"/>
    <w:rsid w:val="009A3D8D"/>
    <w:rsid w:val="009A4902"/>
    <w:rsid w:val="009A4B92"/>
    <w:rsid w:val="009A56DD"/>
    <w:rsid w:val="009A5AA1"/>
    <w:rsid w:val="009A7F1A"/>
    <w:rsid w:val="009A7F5F"/>
    <w:rsid w:val="009B1719"/>
    <w:rsid w:val="009B6162"/>
    <w:rsid w:val="009B63B8"/>
    <w:rsid w:val="009C17A7"/>
    <w:rsid w:val="009C1FF6"/>
    <w:rsid w:val="009C38A3"/>
    <w:rsid w:val="009C482B"/>
    <w:rsid w:val="009D190F"/>
    <w:rsid w:val="009D4A1C"/>
    <w:rsid w:val="009D7A04"/>
    <w:rsid w:val="009E2064"/>
    <w:rsid w:val="009E44F3"/>
    <w:rsid w:val="009E4AF9"/>
    <w:rsid w:val="009E4C62"/>
    <w:rsid w:val="009E7571"/>
    <w:rsid w:val="009F3767"/>
    <w:rsid w:val="009F490E"/>
    <w:rsid w:val="009F4AF1"/>
    <w:rsid w:val="009F5AB0"/>
    <w:rsid w:val="00A01124"/>
    <w:rsid w:val="00A01636"/>
    <w:rsid w:val="00A0375B"/>
    <w:rsid w:val="00A04522"/>
    <w:rsid w:val="00A048D4"/>
    <w:rsid w:val="00A0505F"/>
    <w:rsid w:val="00A06B07"/>
    <w:rsid w:val="00A07FAF"/>
    <w:rsid w:val="00A12DD0"/>
    <w:rsid w:val="00A173E3"/>
    <w:rsid w:val="00A21446"/>
    <w:rsid w:val="00A24382"/>
    <w:rsid w:val="00A246A7"/>
    <w:rsid w:val="00A25F54"/>
    <w:rsid w:val="00A26858"/>
    <w:rsid w:val="00A2696A"/>
    <w:rsid w:val="00A27624"/>
    <w:rsid w:val="00A31132"/>
    <w:rsid w:val="00A33669"/>
    <w:rsid w:val="00A346F5"/>
    <w:rsid w:val="00A35C0B"/>
    <w:rsid w:val="00A367E5"/>
    <w:rsid w:val="00A40A34"/>
    <w:rsid w:val="00A41A51"/>
    <w:rsid w:val="00A41E5A"/>
    <w:rsid w:val="00A42C4C"/>
    <w:rsid w:val="00A4596C"/>
    <w:rsid w:val="00A464FB"/>
    <w:rsid w:val="00A5001E"/>
    <w:rsid w:val="00A520A6"/>
    <w:rsid w:val="00A57D18"/>
    <w:rsid w:val="00A64436"/>
    <w:rsid w:val="00A7180D"/>
    <w:rsid w:val="00A82360"/>
    <w:rsid w:val="00A83129"/>
    <w:rsid w:val="00A8380E"/>
    <w:rsid w:val="00A901F3"/>
    <w:rsid w:val="00A909F0"/>
    <w:rsid w:val="00A90C62"/>
    <w:rsid w:val="00A9299B"/>
    <w:rsid w:val="00A9405F"/>
    <w:rsid w:val="00A94419"/>
    <w:rsid w:val="00A96949"/>
    <w:rsid w:val="00A976DA"/>
    <w:rsid w:val="00A9791B"/>
    <w:rsid w:val="00A97E67"/>
    <w:rsid w:val="00AA0592"/>
    <w:rsid w:val="00AA3B6F"/>
    <w:rsid w:val="00AB007B"/>
    <w:rsid w:val="00AB01FB"/>
    <w:rsid w:val="00AB21A0"/>
    <w:rsid w:val="00AB3F98"/>
    <w:rsid w:val="00AB3FFF"/>
    <w:rsid w:val="00AB4941"/>
    <w:rsid w:val="00AB571D"/>
    <w:rsid w:val="00AB583E"/>
    <w:rsid w:val="00AC1607"/>
    <w:rsid w:val="00AC3851"/>
    <w:rsid w:val="00AC43BB"/>
    <w:rsid w:val="00AC529C"/>
    <w:rsid w:val="00AC63D1"/>
    <w:rsid w:val="00AC7C3A"/>
    <w:rsid w:val="00AD075D"/>
    <w:rsid w:val="00AD5419"/>
    <w:rsid w:val="00AD5B2F"/>
    <w:rsid w:val="00AD6104"/>
    <w:rsid w:val="00AD62EA"/>
    <w:rsid w:val="00AD77F1"/>
    <w:rsid w:val="00AE1CCB"/>
    <w:rsid w:val="00AE3E7E"/>
    <w:rsid w:val="00AF0EF7"/>
    <w:rsid w:val="00AF0FD5"/>
    <w:rsid w:val="00AF4806"/>
    <w:rsid w:val="00AF4A2E"/>
    <w:rsid w:val="00AF5EAF"/>
    <w:rsid w:val="00AF6843"/>
    <w:rsid w:val="00AF6B9B"/>
    <w:rsid w:val="00AF7F25"/>
    <w:rsid w:val="00B000D4"/>
    <w:rsid w:val="00B018AF"/>
    <w:rsid w:val="00B05607"/>
    <w:rsid w:val="00B074E3"/>
    <w:rsid w:val="00B075F0"/>
    <w:rsid w:val="00B10C57"/>
    <w:rsid w:val="00B1217A"/>
    <w:rsid w:val="00B12FB7"/>
    <w:rsid w:val="00B137E1"/>
    <w:rsid w:val="00B14113"/>
    <w:rsid w:val="00B17A7A"/>
    <w:rsid w:val="00B20267"/>
    <w:rsid w:val="00B2133A"/>
    <w:rsid w:val="00B21D63"/>
    <w:rsid w:val="00B25101"/>
    <w:rsid w:val="00B25754"/>
    <w:rsid w:val="00B26A58"/>
    <w:rsid w:val="00B305E8"/>
    <w:rsid w:val="00B31236"/>
    <w:rsid w:val="00B31A52"/>
    <w:rsid w:val="00B330F3"/>
    <w:rsid w:val="00B34BB7"/>
    <w:rsid w:val="00B35196"/>
    <w:rsid w:val="00B36961"/>
    <w:rsid w:val="00B419AD"/>
    <w:rsid w:val="00B41EF3"/>
    <w:rsid w:val="00B4337F"/>
    <w:rsid w:val="00B44211"/>
    <w:rsid w:val="00B4445D"/>
    <w:rsid w:val="00B46176"/>
    <w:rsid w:val="00B50714"/>
    <w:rsid w:val="00B51575"/>
    <w:rsid w:val="00B561E1"/>
    <w:rsid w:val="00B56B61"/>
    <w:rsid w:val="00B6067C"/>
    <w:rsid w:val="00B63A56"/>
    <w:rsid w:val="00B674F0"/>
    <w:rsid w:val="00B67F2D"/>
    <w:rsid w:val="00B70F80"/>
    <w:rsid w:val="00B72B03"/>
    <w:rsid w:val="00B72F4A"/>
    <w:rsid w:val="00B73C1F"/>
    <w:rsid w:val="00B75533"/>
    <w:rsid w:val="00B81518"/>
    <w:rsid w:val="00B8307F"/>
    <w:rsid w:val="00B83700"/>
    <w:rsid w:val="00B83A44"/>
    <w:rsid w:val="00B8443C"/>
    <w:rsid w:val="00B85D33"/>
    <w:rsid w:val="00B86C65"/>
    <w:rsid w:val="00B90660"/>
    <w:rsid w:val="00B92B5C"/>
    <w:rsid w:val="00B93631"/>
    <w:rsid w:val="00B95F40"/>
    <w:rsid w:val="00BA0102"/>
    <w:rsid w:val="00BA09FC"/>
    <w:rsid w:val="00BA1222"/>
    <w:rsid w:val="00BA239F"/>
    <w:rsid w:val="00BA2FA0"/>
    <w:rsid w:val="00BA33F1"/>
    <w:rsid w:val="00BA36A7"/>
    <w:rsid w:val="00BA45B9"/>
    <w:rsid w:val="00BA4770"/>
    <w:rsid w:val="00BA4CC0"/>
    <w:rsid w:val="00BA52F5"/>
    <w:rsid w:val="00BA68FD"/>
    <w:rsid w:val="00BA6B53"/>
    <w:rsid w:val="00BA7B26"/>
    <w:rsid w:val="00BB0CB9"/>
    <w:rsid w:val="00BB13C4"/>
    <w:rsid w:val="00BB16F2"/>
    <w:rsid w:val="00BB34E0"/>
    <w:rsid w:val="00BB34FB"/>
    <w:rsid w:val="00BB46A5"/>
    <w:rsid w:val="00BB7AA5"/>
    <w:rsid w:val="00BC16E5"/>
    <w:rsid w:val="00BC2867"/>
    <w:rsid w:val="00BD00DA"/>
    <w:rsid w:val="00BD17E8"/>
    <w:rsid w:val="00BD3B0B"/>
    <w:rsid w:val="00BD4AF5"/>
    <w:rsid w:val="00BD5BF4"/>
    <w:rsid w:val="00BD6C77"/>
    <w:rsid w:val="00BD6E5F"/>
    <w:rsid w:val="00BD7B0B"/>
    <w:rsid w:val="00BE03A0"/>
    <w:rsid w:val="00BE0437"/>
    <w:rsid w:val="00BE0597"/>
    <w:rsid w:val="00BE0EAB"/>
    <w:rsid w:val="00BE11D3"/>
    <w:rsid w:val="00BE1C04"/>
    <w:rsid w:val="00BE2A5A"/>
    <w:rsid w:val="00BE3E2C"/>
    <w:rsid w:val="00BE50E9"/>
    <w:rsid w:val="00BE7297"/>
    <w:rsid w:val="00BE774A"/>
    <w:rsid w:val="00BF18DF"/>
    <w:rsid w:val="00BF206F"/>
    <w:rsid w:val="00BF27D4"/>
    <w:rsid w:val="00BF63BC"/>
    <w:rsid w:val="00C00013"/>
    <w:rsid w:val="00C00671"/>
    <w:rsid w:val="00C016D8"/>
    <w:rsid w:val="00C03278"/>
    <w:rsid w:val="00C05750"/>
    <w:rsid w:val="00C05B49"/>
    <w:rsid w:val="00C07CD1"/>
    <w:rsid w:val="00C10779"/>
    <w:rsid w:val="00C1198A"/>
    <w:rsid w:val="00C12511"/>
    <w:rsid w:val="00C1339E"/>
    <w:rsid w:val="00C13F6D"/>
    <w:rsid w:val="00C14F80"/>
    <w:rsid w:val="00C1603F"/>
    <w:rsid w:val="00C17E3C"/>
    <w:rsid w:val="00C2069B"/>
    <w:rsid w:val="00C219E1"/>
    <w:rsid w:val="00C22A5E"/>
    <w:rsid w:val="00C22AE1"/>
    <w:rsid w:val="00C23743"/>
    <w:rsid w:val="00C23DEC"/>
    <w:rsid w:val="00C25DAF"/>
    <w:rsid w:val="00C27567"/>
    <w:rsid w:val="00C32EAC"/>
    <w:rsid w:val="00C34E0A"/>
    <w:rsid w:val="00C35DCA"/>
    <w:rsid w:val="00C372AB"/>
    <w:rsid w:val="00C40134"/>
    <w:rsid w:val="00C41296"/>
    <w:rsid w:val="00C46290"/>
    <w:rsid w:val="00C474EE"/>
    <w:rsid w:val="00C4763B"/>
    <w:rsid w:val="00C4772E"/>
    <w:rsid w:val="00C47CD6"/>
    <w:rsid w:val="00C50DBC"/>
    <w:rsid w:val="00C52C63"/>
    <w:rsid w:val="00C532C1"/>
    <w:rsid w:val="00C54509"/>
    <w:rsid w:val="00C54E18"/>
    <w:rsid w:val="00C60E77"/>
    <w:rsid w:val="00C61699"/>
    <w:rsid w:val="00C618AF"/>
    <w:rsid w:val="00C66894"/>
    <w:rsid w:val="00C66953"/>
    <w:rsid w:val="00C669C2"/>
    <w:rsid w:val="00C67596"/>
    <w:rsid w:val="00C7000D"/>
    <w:rsid w:val="00C72083"/>
    <w:rsid w:val="00C7222E"/>
    <w:rsid w:val="00C7505B"/>
    <w:rsid w:val="00C8177C"/>
    <w:rsid w:val="00C852CD"/>
    <w:rsid w:val="00C95D94"/>
    <w:rsid w:val="00CA0518"/>
    <w:rsid w:val="00CA1ECB"/>
    <w:rsid w:val="00CA4D39"/>
    <w:rsid w:val="00CA58B3"/>
    <w:rsid w:val="00CA5A7D"/>
    <w:rsid w:val="00CA7040"/>
    <w:rsid w:val="00CA7FE1"/>
    <w:rsid w:val="00CB12DE"/>
    <w:rsid w:val="00CB5E5D"/>
    <w:rsid w:val="00CB60F0"/>
    <w:rsid w:val="00CB765D"/>
    <w:rsid w:val="00CC1ACC"/>
    <w:rsid w:val="00CC4980"/>
    <w:rsid w:val="00CC65BF"/>
    <w:rsid w:val="00CC7060"/>
    <w:rsid w:val="00CD231B"/>
    <w:rsid w:val="00CD5D94"/>
    <w:rsid w:val="00CE044D"/>
    <w:rsid w:val="00CE1173"/>
    <w:rsid w:val="00CE1D5D"/>
    <w:rsid w:val="00CE2377"/>
    <w:rsid w:val="00CE3474"/>
    <w:rsid w:val="00CE3D66"/>
    <w:rsid w:val="00CE3D82"/>
    <w:rsid w:val="00CE40F8"/>
    <w:rsid w:val="00CE6C8A"/>
    <w:rsid w:val="00CF12CF"/>
    <w:rsid w:val="00CF177C"/>
    <w:rsid w:val="00D01319"/>
    <w:rsid w:val="00D0321B"/>
    <w:rsid w:val="00D036BD"/>
    <w:rsid w:val="00D06B91"/>
    <w:rsid w:val="00D11426"/>
    <w:rsid w:val="00D1193E"/>
    <w:rsid w:val="00D11B8E"/>
    <w:rsid w:val="00D123A8"/>
    <w:rsid w:val="00D12CF6"/>
    <w:rsid w:val="00D12EF6"/>
    <w:rsid w:val="00D1407E"/>
    <w:rsid w:val="00D14C80"/>
    <w:rsid w:val="00D15E0F"/>
    <w:rsid w:val="00D166EA"/>
    <w:rsid w:val="00D20D45"/>
    <w:rsid w:val="00D22DEE"/>
    <w:rsid w:val="00D25728"/>
    <w:rsid w:val="00D30D4A"/>
    <w:rsid w:val="00D32C56"/>
    <w:rsid w:val="00D34911"/>
    <w:rsid w:val="00D3499E"/>
    <w:rsid w:val="00D3505A"/>
    <w:rsid w:val="00D455B2"/>
    <w:rsid w:val="00D47112"/>
    <w:rsid w:val="00D50390"/>
    <w:rsid w:val="00D5095B"/>
    <w:rsid w:val="00D50D9B"/>
    <w:rsid w:val="00D51029"/>
    <w:rsid w:val="00D535D6"/>
    <w:rsid w:val="00D538A0"/>
    <w:rsid w:val="00D54AC4"/>
    <w:rsid w:val="00D57B8B"/>
    <w:rsid w:val="00D601A7"/>
    <w:rsid w:val="00D619E6"/>
    <w:rsid w:val="00D62010"/>
    <w:rsid w:val="00D62806"/>
    <w:rsid w:val="00D64C3F"/>
    <w:rsid w:val="00D652B7"/>
    <w:rsid w:val="00D66083"/>
    <w:rsid w:val="00D67BB1"/>
    <w:rsid w:val="00D70815"/>
    <w:rsid w:val="00D73C0E"/>
    <w:rsid w:val="00D76E86"/>
    <w:rsid w:val="00D770DD"/>
    <w:rsid w:val="00D822E0"/>
    <w:rsid w:val="00D82E17"/>
    <w:rsid w:val="00D8310C"/>
    <w:rsid w:val="00D87BCC"/>
    <w:rsid w:val="00D90FCF"/>
    <w:rsid w:val="00D9167B"/>
    <w:rsid w:val="00D932EC"/>
    <w:rsid w:val="00D95D66"/>
    <w:rsid w:val="00D95FB0"/>
    <w:rsid w:val="00D963F6"/>
    <w:rsid w:val="00DA152E"/>
    <w:rsid w:val="00DA672A"/>
    <w:rsid w:val="00DB066D"/>
    <w:rsid w:val="00DB0C2C"/>
    <w:rsid w:val="00DB145E"/>
    <w:rsid w:val="00DB4CF3"/>
    <w:rsid w:val="00DB63DB"/>
    <w:rsid w:val="00DC0C98"/>
    <w:rsid w:val="00DC25C6"/>
    <w:rsid w:val="00DC3436"/>
    <w:rsid w:val="00DC394C"/>
    <w:rsid w:val="00DC430F"/>
    <w:rsid w:val="00DC4CCC"/>
    <w:rsid w:val="00DC75E2"/>
    <w:rsid w:val="00DD2533"/>
    <w:rsid w:val="00DE0595"/>
    <w:rsid w:val="00DE07F4"/>
    <w:rsid w:val="00DE4046"/>
    <w:rsid w:val="00DE4145"/>
    <w:rsid w:val="00DE453E"/>
    <w:rsid w:val="00DF1003"/>
    <w:rsid w:val="00DF4476"/>
    <w:rsid w:val="00DF5627"/>
    <w:rsid w:val="00DF6B75"/>
    <w:rsid w:val="00E00029"/>
    <w:rsid w:val="00E02E4B"/>
    <w:rsid w:val="00E04B5A"/>
    <w:rsid w:val="00E1258A"/>
    <w:rsid w:val="00E13908"/>
    <w:rsid w:val="00E13BEE"/>
    <w:rsid w:val="00E13F0E"/>
    <w:rsid w:val="00E15049"/>
    <w:rsid w:val="00E17684"/>
    <w:rsid w:val="00E2141D"/>
    <w:rsid w:val="00E225F3"/>
    <w:rsid w:val="00E23CF4"/>
    <w:rsid w:val="00E241D8"/>
    <w:rsid w:val="00E259A7"/>
    <w:rsid w:val="00E260FD"/>
    <w:rsid w:val="00E26121"/>
    <w:rsid w:val="00E2694A"/>
    <w:rsid w:val="00E340D1"/>
    <w:rsid w:val="00E345B1"/>
    <w:rsid w:val="00E40C2E"/>
    <w:rsid w:val="00E41F5E"/>
    <w:rsid w:val="00E42526"/>
    <w:rsid w:val="00E4416C"/>
    <w:rsid w:val="00E45E9F"/>
    <w:rsid w:val="00E47C11"/>
    <w:rsid w:val="00E53D06"/>
    <w:rsid w:val="00E562E3"/>
    <w:rsid w:val="00E57674"/>
    <w:rsid w:val="00E60790"/>
    <w:rsid w:val="00E64EED"/>
    <w:rsid w:val="00E65793"/>
    <w:rsid w:val="00E66A19"/>
    <w:rsid w:val="00E679F2"/>
    <w:rsid w:val="00E73CA6"/>
    <w:rsid w:val="00E73DC2"/>
    <w:rsid w:val="00E7463B"/>
    <w:rsid w:val="00E77F1B"/>
    <w:rsid w:val="00E81CB2"/>
    <w:rsid w:val="00E8208A"/>
    <w:rsid w:val="00E82D49"/>
    <w:rsid w:val="00E840E5"/>
    <w:rsid w:val="00E85A62"/>
    <w:rsid w:val="00E85F76"/>
    <w:rsid w:val="00E87C58"/>
    <w:rsid w:val="00E92670"/>
    <w:rsid w:val="00E9747F"/>
    <w:rsid w:val="00E9793B"/>
    <w:rsid w:val="00EA0533"/>
    <w:rsid w:val="00EA0883"/>
    <w:rsid w:val="00EA18EF"/>
    <w:rsid w:val="00EA256A"/>
    <w:rsid w:val="00EA4860"/>
    <w:rsid w:val="00EA6485"/>
    <w:rsid w:val="00EA6649"/>
    <w:rsid w:val="00EC1083"/>
    <w:rsid w:val="00EC2BAF"/>
    <w:rsid w:val="00EC62E3"/>
    <w:rsid w:val="00EC7152"/>
    <w:rsid w:val="00EC774C"/>
    <w:rsid w:val="00ED020F"/>
    <w:rsid w:val="00ED0B15"/>
    <w:rsid w:val="00ED0E28"/>
    <w:rsid w:val="00ED13D0"/>
    <w:rsid w:val="00ED247E"/>
    <w:rsid w:val="00ED27A6"/>
    <w:rsid w:val="00ED38D2"/>
    <w:rsid w:val="00ED4396"/>
    <w:rsid w:val="00ED4716"/>
    <w:rsid w:val="00ED479E"/>
    <w:rsid w:val="00ED513F"/>
    <w:rsid w:val="00ED563C"/>
    <w:rsid w:val="00ED5B51"/>
    <w:rsid w:val="00ED7BDF"/>
    <w:rsid w:val="00EE2363"/>
    <w:rsid w:val="00EE30D0"/>
    <w:rsid w:val="00EE433B"/>
    <w:rsid w:val="00EE665E"/>
    <w:rsid w:val="00EF1657"/>
    <w:rsid w:val="00EF22F8"/>
    <w:rsid w:val="00EF6176"/>
    <w:rsid w:val="00EF74EC"/>
    <w:rsid w:val="00EF7CDB"/>
    <w:rsid w:val="00F0136E"/>
    <w:rsid w:val="00F01416"/>
    <w:rsid w:val="00F105A6"/>
    <w:rsid w:val="00F10FB2"/>
    <w:rsid w:val="00F15F0B"/>
    <w:rsid w:val="00F20207"/>
    <w:rsid w:val="00F2095A"/>
    <w:rsid w:val="00F21CF8"/>
    <w:rsid w:val="00F223D6"/>
    <w:rsid w:val="00F22CCC"/>
    <w:rsid w:val="00F24B87"/>
    <w:rsid w:val="00F2543B"/>
    <w:rsid w:val="00F26BEE"/>
    <w:rsid w:val="00F26C15"/>
    <w:rsid w:val="00F26C78"/>
    <w:rsid w:val="00F27B41"/>
    <w:rsid w:val="00F27CB5"/>
    <w:rsid w:val="00F27D13"/>
    <w:rsid w:val="00F27D84"/>
    <w:rsid w:val="00F27EDB"/>
    <w:rsid w:val="00F3007C"/>
    <w:rsid w:val="00F30B91"/>
    <w:rsid w:val="00F31057"/>
    <w:rsid w:val="00F345B4"/>
    <w:rsid w:val="00F35D62"/>
    <w:rsid w:val="00F404EB"/>
    <w:rsid w:val="00F4174F"/>
    <w:rsid w:val="00F44756"/>
    <w:rsid w:val="00F44F99"/>
    <w:rsid w:val="00F47B6B"/>
    <w:rsid w:val="00F53309"/>
    <w:rsid w:val="00F53DD1"/>
    <w:rsid w:val="00F54311"/>
    <w:rsid w:val="00F609A6"/>
    <w:rsid w:val="00F60F27"/>
    <w:rsid w:val="00F6143B"/>
    <w:rsid w:val="00F61523"/>
    <w:rsid w:val="00F6159D"/>
    <w:rsid w:val="00F61F1A"/>
    <w:rsid w:val="00F631C4"/>
    <w:rsid w:val="00F66F85"/>
    <w:rsid w:val="00F73463"/>
    <w:rsid w:val="00F81262"/>
    <w:rsid w:val="00F8187A"/>
    <w:rsid w:val="00F822C1"/>
    <w:rsid w:val="00F82A77"/>
    <w:rsid w:val="00F844CE"/>
    <w:rsid w:val="00F847EF"/>
    <w:rsid w:val="00F84BBE"/>
    <w:rsid w:val="00F853DD"/>
    <w:rsid w:val="00F855AA"/>
    <w:rsid w:val="00F92F53"/>
    <w:rsid w:val="00F931EE"/>
    <w:rsid w:val="00F935C7"/>
    <w:rsid w:val="00F93763"/>
    <w:rsid w:val="00F938C7"/>
    <w:rsid w:val="00F95012"/>
    <w:rsid w:val="00F95233"/>
    <w:rsid w:val="00F964D8"/>
    <w:rsid w:val="00F97069"/>
    <w:rsid w:val="00F97CB6"/>
    <w:rsid w:val="00FA0DCE"/>
    <w:rsid w:val="00FA0EBB"/>
    <w:rsid w:val="00FA226E"/>
    <w:rsid w:val="00FA23DB"/>
    <w:rsid w:val="00FA2BB8"/>
    <w:rsid w:val="00FA33B2"/>
    <w:rsid w:val="00FA4EA4"/>
    <w:rsid w:val="00FA5BB8"/>
    <w:rsid w:val="00FA636B"/>
    <w:rsid w:val="00FA66F7"/>
    <w:rsid w:val="00FA7031"/>
    <w:rsid w:val="00FB1082"/>
    <w:rsid w:val="00FB1EFB"/>
    <w:rsid w:val="00FB3C45"/>
    <w:rsid w:val="00FB540C"/>
    <w:rsid w:val="00FB5E77"/>
    <w:rsid w:val="00FB6147"/>
    <w:rsid w:val="00FB7003"/>
    <w:rsid w:val="00FB7A40"/>
    <w:rsid w:val="00FB7E35"/>
    <w:rsid w:val="00FC02F0"/>
    <w:rsid w:val="00FC40B1"/>
    <w:rsid w:val="00FC4E53"/>
    <w:rsid w:val="00FC6B75"/>
    <w:rsid w:val="00FC7EFF"/>
    <w:rsid w:val="00FD0037"/>
    <w:rsid w:val="00FD0055"/>
    <w:rsid w:val="00FD0F65"/>
    <w:rsid w:val="00FD2A04"/>
    <w:rsid w:val="00FD4005"/>
    <w:rsid w:val="00FD5433"/>
    <w:rsid w:val="00FD57C8"/>
    <w:rsid w:val="00FD7083"/>
    <w:rsid w:val="00FD7D44"/>
    <w:rsid w:val="00FE334A"/>
    <w:rsid w:val="00FE3BC4"/>
    <w:rsid w:val="00FE6948"/>
    <w:rsid w:val="00FE740B"/>
    <w:rsid w:val="00FE7867"/>
    <w:rsid w:val="00FF1E1B"/>
    <w:rsid w:val="00FF28C7"/>
    <w:rsid w:val="00FF65A3"/>
    <w:rsid w:val="00FF6B62"/>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529F"/>
  <w15:docId w15:val="{E4E93D53-583A-DC4A-AE2E-C72DBD56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5DE2"/>
    <w:rPr>
      <w:rFonts w:eastAsiaTheme="minorEastAsia"/>
    </w:rPr>
  </w:style>
  <w:style w:type="paragraph" w:styleId="Ttulo1">
    <w:name w:val="heading 1"/>
    <w:basedOn w:val="Normal"/>
    <w:next w:val="Normal"/>
    <w:link w:val="Ttulo1Car"/>
    <w:uiPriority w:val="9"/>
    <w:qFormat/>
    <w:rsid w:val="00FD5433"/>
    <w:pPr>
      <w:keepNext/>
      <w:keepLines/>
      <w:pageBreakBefore/>
      <w:spacing w:before="240"/>
      <w:outlineLvl w:val="0"/>
    </w:pPr>
    <w:rPr>
      <w:rFonts w:eastAsiaTheme="majorEastAsia" w:cstheme="majorBidi"/>
      <w:b/>
      <w:color w:val="000000" w:themeColor="text1"/>
      <w:szCs w:val="32"/>
      <w:lang w:val="es-ES"/>
    </w:rPr>
  </w:style>
  <w:style w:type="paragraph" w:styleId="Ttulo2">
    <w:name w:val="heading 2"/>
    <w:basedOn w:val="Normal"/>
    <w:next w:val="Normal"/>
    <w:link w:val="Ttulo2Car"/>
    <w:uiPriority w:val="9"/>
    <w:unhideWhenUsed/>
    <w:qFormat/>
    <w:rsid w:val="009E44F3"/>
    <w:pPr>
      <w:keepNext/>
      <w:keepLines/>
      <w:numPr>
        <w:numId w:val="16"/>
      </w:numPr>
      <w:spacing w:before="40" w:after="240" w:line="360" w:lineRule="auto"/>
      <w:ind w:left="714" w:hanging="357"/>
      <w:outlineLvl w:val="1"/>
    </w:pPr>
    <w:rPr>
      <w:rFonts w:eastAsiaTheme="majorEastAsia" w:cs="Times New Roman"/>
      <w:b/>
      <w:color w:val="000000" w:themeColor="text1"/>
      <w:lang w:val="es-ES"/>
    </w:rPr>
  </w:style>
  <w:style w:type="paragraph" w:styleId="Ttulo3">
    <w:name w:val="heading 3"/>
    <w:basedOn w:val="Normal"/>
    <w:next w:val="Normal"/>
    <w:link w:val="Ttulo3Car"/>
    <w:uiPriority w:val="9"/>
    <w:unhideWhenUsed/>
    <w:qFormat/>
    <w:rsid w:val="00000899"/>
    <w:pPr>
      <w:keepNext/>
      <w:keepLines/>
      <w:numPr>
        <w:ilvl w:val="1"/>
        <w:numId w:val="16"/>
      </w:numPr>
      <w:spacing w:before="40" w:after="240" w:line="36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9E44F3"/>
    <w:rPr>
      <w:rFonts w:eastAsiaTheme="majorEastAsia" w:cs="Times New Roman"/>
      <w:b/>
      <w:color w:val="000000" w:themeColor="text1"/>
      <w:lang w:val="es-ES"/>
    </w:rPr>
  </w:style>
  <w:style w:type="character" w:customStyle="1" w:styleId="Ttulo3Car">
    <w:name w:val="Título 3 Car"/>
    <w:basedOn w:val="Fuentedeprrafopredeter"/>
    <w:link w:val="Ttulo3"/>
    <w:uiPriority w:val="9"/>
    <w:rsid w:val="00000899"/>
    <w:rPr>
      <w:rFonts w:eastAsiaTheme="majorEastAsia" w:cs="Times New Roman"/>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4769F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CB60F0"/>
    <w:pPr>
      <w:tabs>
        <w:tab w:val="left" w:pos="720"/>
        <w:tab w:val="right" w:leader="dot" w:pos="8488"/>
      </w:tabs>
      <w:spacing w:line="360" w:lineRule="auto"/>
      <w:ind w:left="238"/>
    </w:pPr>
    <w:rPr>
      <w:rFonts w:asciiTheme="minorHAnsi" w:hAnsiTheme="minorHAnsi" w:cstheme="minorHAnsi"/>
      <w:smallCaps/>
      <w:sz w:val="20"/>
      <w:szCs w:val="20"/>
    </w:rPr>
  </w:style>
  <w:style w:type="paragraph" w:styleId="TDC3">
    <w:name w:val="toc 3"/>
    <w:basedOn w:val="Normal"/>
    <w:next w:val="Normal"/>
    <w:autoRedefine/>
    <w:uiPriority w:val="39"/>
    <w:unhideWhenUsed/>
    <w:rsid w:val="00CB60F0"/>
    <w:pPr>
      <w:tabs>
        <w:tab w:val="left" w:pos="960"/>
        <w:tab w:val="right" w:leader="dot" w:pos="8488"/>
      </w:tabs>
      <w:spacing w:line="360" w:lineRule="auto"/>
      <w:ind w:left="482"/>
      <w:contextualSpacing/>
    </w:pPr>
    <w:rPr>
      <w:rFonts w:asciiTheme="minorHAnsi" w:hAnsiTheme="minorHAnsi" w:cstheme="minorHAnsi"/>
      <w:i/>
      <w:iCs/>
      <w:sz w:val="20"/>
      <w:szCs w:val="20"/>
    </w:r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 w:type="character" w:styleId="nfasissutil">
    <w:name w:val="Subtle Emphasis"/>
    <w:basedOn w:val="Fuentedeprrafopredeter"/>
    <w:uiPriority w:val="19"/>
    <w:qFormat/>
    <w:rsid w:val="00C1198A"/>
    <w:rPr>
      <w:i/>
      <w:iCs/>
      <w:color w:val="404040" w:themeColor="text1" w:themeTint="BF"/>
    </w:rPr>
  </w:style>
  <w:style w:type="character" w:styleId="nfasis">
    <w:name w:val="Emphasis"/>
    <w:basedOn w:val="Fuentedeprrafopredeter"/>
    <w:uiPriority w:val="20"/>
    <w:qFormat/>
    <w:rsid w:val="00C1198A"/>
    <w:rPr>
      <w:i/>
      <w:iCs/>
    </w:rPr>
  </w:style>
  <w:style w:type="character" w:styleId="Referenciasutil">
    <w:name w:val="Subtle Reference"/>
    <w:basedOn w:val="Fuentedeprrafopredeter"/>
    <w:uiPriority w:val="31"/>
    <w:qFormat/>
    <w:rsid w:val="00C1198A"/>
    <w:rPr>
      <w:smallCaps/>
      <w:color w:val="5A5A5A" w:themeColor="text1" w:themeTint="A5"/>
    </w:rPr>
  </w:style>
  <w:style w:type="character" w:styleId="Referenciaintensa">
    <w:name w:val="Intense Reference"/>
    <w:basedOn w:val="Fuentedeprrafopredeter"/>
    <w:uiPriority w:val="32"/>
    <w:qFormat/>
    <w:rsid w:val="00C1198A"/>
    <w:rPr>
      <w:b/>
      <w:bCs/>
      <w:smallCaps/>
      <w:color w:val="5B9BD5" w:themeColor="accent1"/>
      <w:spacing w:val="5"/>
    </w:rPr>
  </w:style>
  <w:style w:type="paragraph" w:styleId="Citadestacada">
    <w:name w:val="Intense Quote"/>
    <w:basedOn w:val="Normal"/>
    <w:next w:val="Normal"/>
    <w:link w:val="CitadestacadaCar"/>
    <w:uiPriority w:val="30"/>
    <w:qFormat/>
    <w:rsid w:val="00C119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1198A"/>
    <w:rPr>
      <w:i/>
      <w:iCs/>
      <w:color w:val="5B9BD5" w:themeColor="accent1"/>
    </w:rPr>
  </w:style>
  <w:style w:type="character" w:styleId="Refdecomentario">
    <w:name w:val="annotation reference"/>
    <w:basedOn w:val="Fuentedeprrafopredeter"/>
    <w:uiPriority w:val="99"/>
    <w:semiHidden/>
    <w:unhideWhenUsed/>
    <w:rsid w:val="00864771"/>
    <w:rPr>
      <w:sz w:val="16"/>
      <w:szCs w:val="16"/>
    </w:rPr>
  </w:style>
  <w:style w:type="paragraph" w:styleId="Textocomentario">
    <w:name w:val="annotation text"/>
    <w:basedOn w:val="Normal"/>
    <w:link w:val="TextocomentarioCar"/>
    <w:uiPriority w:val="99"/>
    <w:semiHidden/>
    <w:unhideWhenUsed/>
    <w:rsid w:val="00864771"/>
    <w:rPr>
      <w:sz w:val="20"/>
      <w:szCs w:val="20"/>
    </w:rPr>
  </w:style>
  <w:style w:type="character" w:customStyle="1" w:styleId="TextocomentarioCar">
    <w:name w:val="Texto comentario Car"/>
    <w:basedOn w:val="Fuentedeprrafopredeter"/>
    <w:link w:val="Textocomentario"/>
    <w:uiPriority w:val="99"/>
    <w:semiHidden/>
    <w:rsid w:val="00864771"/>
    <w:rPr>
      <w:sz w:val="20"/>
      <w:szCs w:val="20"/>
    </w:rPr>
  </w:style>
  <w:style w:type="paragraph" w:styleId="Asuntodelcomentario">
    <w:name w:val="annotation subject"/>
    <w:basedOn w:val="Textocomentario"/>
    <w:next w:val="Textocomentario"/>
    <w:link w:val="AsuntodelcomentarioCar"/>
    <w:uiPriority w:val="99"/>
    <w:semiHidden/>
    <w:unhideWhenUsed/>
    <w:rsid w:val="00864771"/>
    <w:rPr>
      <w:b/>
      <w:bCs/>
    </w:rPr>
  </w:style>
  <w:style w:type="character" w:customStyle="1" w:styleId="AsuntodelcomentarioCar">
    <w:name w:val="Asunto del comentario Car"/>
    <w:basedOn w:val="TextocomentarioCar"/>
    <w:link w:val="Asuntodelcomentario"/>
    <w:uiPriority w:val="99"/>
    <w:semiHidden/>
    <w:rsid w:val="00864771"/>
    <w:rPr>
      <w:b/>
      <w:bCs/>
      <w:sz w:val="20"/>
      <w:szCs w:val="20"/>
    </w:rPr>
  </w:style>
  <w:style w:type="paragraph" w:styleId="TDC4">
    <w:name w:val="toc 4"/>
    <w:basedOn w:val="Normal"/>
    <w:next w:val="Normal"/>
    <w:autoRedefine/>
    <w:uiPriority w:val="39"/>
    <w:unhideWhenUsed/>
    <w:rsid w:val="00CB60F0"/>
    <w:pPr>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CB60F0"/>
    <w:pPr>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CB60F0"/>
    <w:pPr>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CB60F0"/>
    <w:pPr>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CB60F0"/>
    <w:pPr>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CB60F0"/>
    <w:pPr>
      <w:ind w:left="1920"/>
    </w:pPr>
    <w:rPr>
      <w:rFonts w:asciiTheme="minorHAnsi" w:hAnsiTheme="minorHAnsi" w:cstheme="minorHAnsi"/>
      <w:sz w:val="18"/>
      <w:szCs w:val="18"/>
    </w:rPr>
  </w:style>
  <w:style w:type="paragraph" w:customStyle="1" w:styleId="Texto">
    <w:name w:val="Texto"/>
    <w:basedOn w:val="Normal"/>
    <w:link w:val="TextoCar"/>
    <w:qFormat/>
    <w:rsid w:val="00C618AF"/>
    <w:pPr>
      <w:spacing w:after="240" w:line="360" w:lineRule="auto"/>
      <w:jc w:val="both"/>
    </w:pPr>
    <w:rPr>
      <w:rFonts w:cs="Times New Roman"/>
      <w:lang w:val="es-ES"/>
    </w:rPr>
  </w:style>
  <w:style w:type="character" w:customStyle="1" w:styleId="TextoCar">
    <w:name w:val="Texto Car"/>
    <w:basedOn w:val="Fuentedeprrafopredeter"/>
    <w:link w:val="Texto"/>
    <w:rsid w:val="00C618AF"/>
    <w:rPr>
      <w:rFonts w:eastAsiaTheme="minorEastAsia"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213151287">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x7lvw.axshar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540E38-BA05-0F46-B66E-1BB45978F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85</Pages>
  <Words>44030</Words>
  <Characters>242171</Characters>
  <Application>Microsoft Office Word</Application>
  <DocSecurity>0</DocSecurity>
  <Lines>2018</Lines>
  <Paragraphs>571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285630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17</cp:revision>
  <cp:lastPrinted>2018-04-04T16:32:00Z</cp:lastPrinted>
  <dcterms:created xsi:type="dcterms:W3CDTF">2018-04-05T16:03:00Z</dcterms:created>
  <dcterms:modified xsi:type="dcterms:W3CDTF">2018-04-09T23:45:00Z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