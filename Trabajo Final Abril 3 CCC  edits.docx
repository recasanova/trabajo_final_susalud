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F996" w14:textId="77777777" w:rsidR="00C669C2" w:rsidRDefault="00C669C2" w:rsidP="00C669C2">
      <w:pPr>
        <w:tabs>
          <w:tab w:val="left" w:pos="1134"/>
        </w:tabs>
        <w:ind w:left="1134" w:hanging="1134"/>
        <w:jc w:val="center"/>
        <w:rPr>
          <w:rFonts w:cs="Times New Roman"/>
          <w:b/>
          <w:sz w:val="40"/>
          <w:lang w:eastAsia="es-ES"/>
        </w:rPr>
      </w:pPr>
      <w:bookmarkStart w:id="0" w:name="_GoBack"/>
      <w:bookmarkEnd w:id="0"/>
    </w:p>
    <w:p w14:paraId="203FD2ED" w14:textId="77777777" w:rsidR="00C669C2" w:rsidRDefault="00C669C2" w:rsidP="00C669C2">
      <w:pPr>
        <w:tabs>
          <w:tab w:val="left" w:pos="1134"/>
        </w:tabs>
        <w:ind w:left="1134" w:hanging="1134"/>
        <w:jc w:val="center"/>
        <w:rPr>
          <w:rFonts w:cs="Times New Roman"/>
          <w:b/>
          <w:sz w:val="40"/>
          <w:lang w:eastAsia="es-ES"/>
        </w:rPr>
      </w:pPr>
    </w:p>
    <w:p w14:paraId="4B8B82FF"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221476D0" wp14:editId="061ED59E">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422D539E" w14:textId="77777777" w:rsidR="00C669C2" w:rsidRPr="0039004D" w:rsidRDefault="00C669C2" w:rsidP="00C669C2">
      <w:pPr>
        <w:tabs>
          <w:tab w:val="left" w:pos="1134"/>
        </w:tabs>
        <w:ind w:left="1134" w:hanging="1134"/>
        <w:jc w:val="both"/>
        <w:rPr>
          <w:rFonts w:cs="Times New Roman"/>
          <w:b/>
          <w:lang w:eastAsia="es-ES"/>
        </w:rPr>
      </w:pPr>
    </w:p>
    <w:p w14:paraId="5FEDAC36" w14:textId="77777777" w:rsidR="00C669C2" w:rsidRPr="0039004D" w:rsidRDefault="00C669C2" w:rsidP="00C669C2">
      <w:pPr>
        <w:tabs>
          <w:tab w:val="left" w:pos="1134"/>
        </w:tabs>
        <w:ind w:left="1134" w:hanging="1134"/>
        <w:jc w:val="both"/>
        <w:rPr>
          <w:rFonts w:cs="Times New Roman"/>
          <w:b/>
          <w:lang w:eastAsia="es-ES"/>
        </w:rPr>
      </w:pPr>
    </w:p>
    <w:p w14:paraId="3BF48F53"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302B38B9" w14:textId="77777777" w:rsidR="00C669C2" w:rsidRPr="0039004D" w:rsidRDefault="00C669C2" w:rsidP="00C669C2">
      <w:pPr>
        <w:tabs>
          <w:tab w:val="left" w:pos="1134"/>
        </w:tabs>
        <w:ind w:left="1134" w:hanging="1134"/>
        <w:jc w:val="both"/>
        <w:rPr>
          <w:rFonts w:cs="Times New Roman"/>
          <w:b/>
          <w:lang w:eastAsia="es-ES"/>
        </w:rPr>
      </w:pPr>
    </w:p>
    <w:p w14:paraId="052BD552" w14:textId="77777777" w:rsidR="00C669C2" w:rsidRPr="0039004D" w:rsidRDefault="00C669C2" w:rsidP="00C669C2">
      <w:pPr>
        <w:tabs>
          <w:tab w:val="left" w:pos="1134"/>
        </w:tabs>
        <w:ind w:left="1134" w:hanging="1134"/>
        <w:jc w:val="both"/>
        <w:rPr>
          <w:rFonts w:cs="Times New Roman"/>
          <w:b/>
          <w:lang w:eastAsia="es-ES"/>
        </w:rPr>
      </w:pPr>
    </w:p>
    <w:p w14:paraId="7DA3628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00080102"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4E1B581B" w14:textId="77777777" w:rsidR="00C669C2" w:rsidRPr="0039004D" w:rsidRDefault="00C669C2" w:rsidP="00C669C2">
      <w:pPr>
        <w:tabs>
          <w:tab w:val="left" w:pos="1134"/>
        </w:tabs>
        <w:ind w:left="1134" w:hanging="1134"/>
        <w:jc w:val="center"/>
        <w:rPr>
          <w:rFonts w:cs="Times New Roman"/>
          <w:sz w:val="40"/>
          <w:szCs w:val="40"/>
          <w:lang w:eastAsia="es-ES"/>
        </w:rPr>
      </w:pPr>
    </w:p>
    <w:p w14:paraId="0A0FEE5D" w14:textId="77777777" w:rsidR="00C669C2" w:rsidRPr="0039004D" w:rsidRDefault="00C669C2" w:rsidP="00C669C2">
      <w:pPr>
        <w:tabs>
          <w:tab w:val="left" w:pos="1134"/>
        </w:tabs>
        <w:ind w:left="1134" w:hanging="1134"/>
        <w:jc w:val="center"/>
        <w:rPr>
          <w:rFonts w:cs="Times New Roman"/>
          <w:sz w:val="40"/>
          <w:szCs w:val="40"/>
          <w:lang w:eastAsia="es-ES"/>
        </w:rPr>
      </w:pPr>
    </w:p>
    <w:p w14:paraId="20380BC7"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2128884B" w14:textId="77777777" w:rsidR="00C669C2" w:rsidRPr="0039004D" w:rsidRDefault="00C669C2" w:rsidP="00C669C2">
      <w:pPr>
        <w:tabs>
          <w:tab w:val="left" w:pos="1134"/>
        </w:tabs>
        <w:ind w:left="1134" w:hanging="1134"/>
        <w:jc w:val="center"/>
        <w:rPr>
          <w:rFonts w:cs="Times New Roman"/>
          <w:sz w:val="40"/>
          <w:szCs w:val="40"/>
          <w:lang w:eastAsia="es-ES"/>
        </w:rPr>
      </w:pPr>
    </w:p>
    <w:p w14:paraId="2B016529" w14:textId="77777777" w:rsidR="00C669C2" w:rsidRPr="0039004D" w:rsidRDefault="00C669C2" w:rsidP="00C669C2">
      <w:pPr>
        <w:tabs>
          <w:tab w:val="left" w:pos="1134"/>
        </w:tabs>
        <w:ind w:left="1134" w:hanging="1134"/>
        <w:jc w:val="center"/>
        <w:rPr>
          <w:rFonts w:cs="Times New Roman"/>
          <w:sz w:val="40"/>
          <w:szCs w:val="40"/>
          <w:lang w:eastAsia="es-ES"/>
        </w:rPr>
      </w:pPr>
    </w:p>
    <w:p w14:paraId="6F92AD6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691374FA" w14:textId="77777777" w:rsidR="00C669C2" w:rsidRPr="0039004D" w:rsidRDefault="00C669C2" w:rsidP="00C669C2">
      <w:pPr>
        <w:tabs>
          <w:tab w:val="left" w:pos="1134"/>
        </w:tabs>
        <w:ind w:left="1134" w:hanging="1134"/>
        <w:jc w:val="center"/>
        <w:rPr>
          <w:rFonts w:cs="Times New Roman"/>
          <w:sz w:val="40"/>
          <w:szCs w:val="40"/>
          <w:lang w:eastAsia="es-ES"/>
        </w:rPr>
      </w:pPr>
    </w:p>
    <w:p w14:paraId="2A7B80F3" w14:textId="77777777" w:rsidR="00C669C2" w:rsidRPr="0039004D" w:rsidRDefault="00C669C2" w:rsidP="00C669C2">
      <w:pPr>
        <w:tabs>
          <w:tab w:val="left" w:pos="1134"/>
        </w:tabs>
        <w:ind w:left="1134" w:hanging="1134"/>
        <w:jc w:val="center"/>
        <w:rPr>
          <w:rFonts w:cs="Times New Roman"/>
          <w:sz w:val="40"/>
          <w:szCs w:val="40"/>
          <w:lang w:eastAsia="es-ES"/>
        </w:rPr>
      </w:pPr>
    </w:p>
    <w:p w14:paraId="5F0EB3DB"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216C0A2"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4DE8EC27"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7BB8842F"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eastAsiaTheme="minorEastAsia" w:hAnsi="Times New Roman"/>
        </w:rPr>
      </w:sdtEndPr>
      <w:sdtContent>
        <w:p w14:paraId="70B3EE1E" w14:textId="77777777" w:rsidR="007E51F7" w:rsidRPr="00B137E1" w:rsidRDefault="00B137E1">
          <w:pPr>
            <w:pStyle w:val="TtuloTDC"/>
            <w:rPr>
              <w:rFonts w:ascii="Times New Roman" w:hAnsi="Times New Roman" w:cs="Times New Roman"/>
              <w:color w:val="000000" w:themeColor="text1"/>
              <w:sz w:val="24"/>
              <w:szCs w:val="24"/>
              <w:u w:val="single"/>
            </w:rPr>
          </w:pPr>
          <w:r w:rsidRPr="00B137E1">
            <w:rPr>
              <w:rFonts w:ascii="Times New Roman" w:eastAsiaTheme="minorHAnsi" w:hAnsi="Times New Roman" w:cs="Times New Roman"/>
              <w:bCs w:val="0"/>
              <w:color w:val="000000" w:themeColor="text1"/>
              <w:sz w:val="24"/>
              <w:szCs w:val="24"/>
              <w:u w:val="single"/>
              <w:lang w:val="es-ES_tradnl"/>
            </w:rPr>
            <w:t xml:space="preserve">Tabla de </w:t>
          </w:r>
          <w:r w:rsidR="007E51F7" w:rsidRPr="00B137E1">
            <w:rPr>
              <w:rFonts w:ascii="Times New Roman" w:hAnsi="Times New Roman" w:cs="Times New Roman"/>
              <w:color w:val="000000" w:themeColor="text1"/>
              <w:sz w:val="24"/>
              <w:szCs w:val="24"/>
              <w:u w:val="single"/>
            </w:rPr>
            <w:t>Contenido</w:t>
          </w:r>
        </w:p>
        <w:p w14:paraId="41C2D63B" w14:textId="77777777" w:rsidR="00CB60F0" w:rsidRDefault="00750F34">
          <w:pPr>
            <w:pStyle w:val="TDC1"/>
            <w:tabs>
              <w:tab w:val="right" w:leader="dot" w:pos="8488"/>
            </w:tabs>
            <w:rPr>
              <w:rFonts w:cstheme="minorBidi"/>
              <w:b w:val="0"/>
              <w:bCs w:val="0"/>
              <w:caps w:val="0"/>
              <w:noProof/>
              <w:sz w:val="24"/>
              <w:szCs w:val="24"/>
              <w:lang w:val="es-PE" w:eastAsia="es-PE"/>
            </w:rPr>
          </w:pPr>
          <w:r>
            <w:rPr>
              <w:b w:val="0"/>
              <w:bCs w:val="0"/>
              <w:caps w:val="0"/>
              <w:lang w:val="es-ES"/>
            </w:rPr>
            <w:fldChar w:fldCharType="begin"/>
          </w:r>
          <w:r w:rsidR="00CB60F0">
            <w:rPr>
              <w:b w:val="0"/>
              <w:bCs w:val="0"/>
              <w:caps w:val="0"/>
              <w:lang w:val="es-ES"/>
            </w:rPr>
            <w:instrText xml:space="preserve"> TOC \o "1-3" \h \z </w:instrText>
          </w:r>
          <w:r>
            <w:rPr>
              <w:b w:val="0"/>
              <w:bCs w:val="0"/>
              <w:caps w:val="0"/>
              <w:lang w:val="es-ES"/>
            </w:rPr>
            <w:fldChar w:fldCharType="separate"/>
          </w:r>
          <w:hyperlink w:anchor="_Toc510209076" w:history="1">
            <w:r w:rsidR="00CB60F0" w:rsidRPr="00A16C81">
              <w:rPr>
                <w:rStyle w:val="Hipervnculo"/>
                <w:noProof/>
              </w:rPr>
              <w:t>Listado de Acrónimos</w:t>
            </w:r>
            <w:r w:rsidR="00CB60F0">
              <w:rPr>
                <w:noProof/>
                <w:webHidden/>
              </w:rPr>
              <w:tab/>
            </w:r>
            <w:r>
              <w:rPr>
                <w:noProof/>
                <w:webHidden/>
              </w:rPr>
              <w:fldChar w:fldCharType="begin"/>
            </w:r>
            <w:r w:rsidR="00CB60F0">
              <w:rPr>
                <w:noProof/>
                <w:webHidden/>
              </w:rPr>
              <w:instrText xml:space="preserve"> PAGEREF _Toc510209076 \h </w:instrText>
            </w:r>
            <w:r>
              <w:rPr>
                <w:noProof/>
                <w:webHidden/>
              </w:rPr>
            </w:r>
            <w:r>
              <w:rPr>
                <w:noProof/>
                <w:webHidden/>
              </w:rPr>
              <w:fldChar w:fldCharType="separate"/>
            </w:r>
            <w:r w:rsidR="00CB60F0">
              <w:rPr>
                <w:noProof/>
                <w:webHidden/>
              </w:rPr>
              <w:t>4</w:t>
            </w:r>
            <w:r>
              <w:rPr>
                <w:noProof/>
                <w:webHidden/>
              </w:rPr>
              <w:fldChar w:fldCharType="end"/>
            </w:r>
          </w:hyperlink>
        </w:p>
        <w:p w14:paraId="6AA16D79"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077" w:history="1">
            <w:r w:rsidR="00CB60F0" w:rsidRPr="00A16C81">
              <w:rPr>
                <w:rStyle w:val="Hipervnculo"/>
                <w:noProof/>
              </w:rPr>
              <w:t>Resumen</w:t>
            </w:r>
            <w:r w:rsidR="00CB60F0">
              <w:rPr>
                <w:noProof/>
                <w:webHidden/>
              </w:rPr>
              <w:tab/>
            </w:r>
            <w:r w:rsidR="00750F34">
              <w:rPr>
                <w:noProof/>
                <w:webHidden/>
              </w:rPr>
              <w:fldChar w:fldCharType="begin"/>
            </w:r>
            <w:r w:rsidR="00CB60F0">
              <w:rPr>
                <w:noProof/>
                <w:webHidden/>
              </w:rPr>
              <w:instrText xml:space="preserve"> PAGEREF _Toc510209077 \h </w:instrText>
            </w:r>
            <w:r w:rsidR="00750F34">
              <w:rPr>
                <w:noProof/>
                <w:webHidden/>
              </w:rPr>
            </w:r>
            <w:r w:rsidR="00750F34">
              <w:rPr>
                <w:noProof/>
                <w:webHidden/>
              </w:rPr>
              <w:fldChar w:fldCharType="separate"/>
            </w:r>
            <w:r w:rsidR="00CB60F0">
              <w:rPr>
                <w:noProof/>
                <w:webHidden/>
              </w:rPr>
              <w:t>5</w:t>
            </w:r>
            <w:r w:rsidR="00750F34">
              <w:rPr>
                <w:noProof/>
                <w:webHidden/>
              </w:rPr>
              <w:fldChar w:fldCharType="end"/>
            </w:r>
          </w:hyperlink>
        </w:p>
        <w:p w14:paraId="4DF1A534"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078" w:history="1">
            <w:r w:rsidR="00CB60F0" w:rsidRPr="00A16C81">
              <w:rPr>
                <w:rStyle w:val="Hipervnculo"/>
                <w:rFonts w:cs="Times New Roman"/>
                <w:noProof/>
              </w:rPr>
              <w:t>Palabras Clave</w:t>
            </w:r>
            <w:r w:rsidR="00CB60F0">
              <w:rPr>
                <w:noProof/>
                <w:webHidden/>
              </w:rPr>
              <w:tab/>
            </w:r>
            <w:r w:rsidR="00750F34">
              <w:rPr>
                <w:noProof/>
                <w:webHidden/>
              </w:rPr>
              <w:fldChar w:fldCharType="begin"/>
            </w:r>
            <w:r w:rsidR="00CB60F0">
              <w:rPr>
                <w:noProof/>
                <w:webHidden/>
              </w:rPr>
              <w:instrText xml:space="preserve"> PAGEREF _Toc510209078 \h </w:instrText>
            </w:r>
            <w:r w:rsidR="00750F34">
              <w:rPr>
                <w:noProof/>
                <w:webHidden/>
              </w:rPr>
            </w:r>
            <w:r w:rsidR="00750F34">
              <w:rPr>
                <w:noProof/>
                <w:webHidden/>
              </w:rPr>
              <w:fldChar w:fldCharType="separate"/>
            </w:r>
            <w:r w:rsidR="00CB60F0">
              <w:rPr>
                <w:noProof/>
                <w:webHidden/>
              </w:rPr>
              <w:t>6</w:t>
            </w:r>
            <w:r w:rsidR="00750F34">
              <w:rPr>
                <w:noProof/>
                <w:webHidden/>
              </w:rPr>
              <w:fldChar w:fldCharType="end"/>
            </w:r>
          </w:hyperlink>
        </w:p>
        <w:p w14:paraId="4A5BAB75"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079" w:history="1">
            <w:r w:rsidR="00CB60F0" w:rsidRPr="00A16C81">
              <w:rPr>
                <w:rStyle w:val="Hipervnculo"/>
                <w:rFonts w:cs="Times New Roman"/>
                <w:noProof/>
              </w:rPr>
              <w:t>Introducción</w:t>
            </w:r>
            <w:r w:rsidR="00CB60F0">
              <w:rPr>
                <w:noProof/>
                <w:webHidden/>
              </w:rPr>
              <w:tab/>
            </w:r>
            <w:r w:rsidR="00750F34">
              <w:rPr>
                <w:noProof/>
                <w:webHidden/>
              </w:rPr>
              <w:fldChar w:fldCharType="begin"/>
            </w:r>
            <w:r w:rsidR="00CB60F0">
              <w:rPr>
                <w:noProof/>
                <w:webHidden/>
              </w:rPr>
              <w:instrText xml:space="preserve"> PAGEREF _Toc510209079 \h </w:instrText>
            </w:r>
            <w:r w:rsidR="00750F34">
              <w:rPr>
                <w:noProof/>
                <w:webHidden/>
              </w:rPr>
            </w:r>
            <w:r w:rsidR="00750F34">
              <w:rPr>
                <w:noProof/>
                <w:webHidden/>
              </w:rPr>
              <w:fldChar w:fldCharType="separate"/>
            </w:r>
            <w:r w:rsidR="00CB60F0">
              <w:rPr>
                <w:noProof/>
                <w:webHidden/>
              </w:rPr>
              <w:t>7</w:t>
            </w:r>
            <w:r w:rsidR="00750F34">
              <w:rPr>
                <w:noProof/>
                <w:webHidden/>
              </w:rPr>
              <w:fldChar w:fldCharType="end"/>
            </w:r>
          </w:hyperlink>
        </w:p>
        <w:p w14:paraId="39CD931A"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080" w:history="1">
            <w:r w:rsidR="00CB60F0" w:rsidRPr="00A16C81">
              <w:rPr>
                <w:rStyle w:val="Hipervnculo"/>
                <w:rFonts w:cs="Times New Roman"/>
                <w:noProof/>
              </w:rPr>
              <w:t>Planteamiento del Problema</w:t>
            </w:r>
            <w:r w:rsidR="00CB60F0">
              <w:rPr>
                <w:noProof/>
                <w:webHidden/>
              </w:rPr>
              <w:tab/>
            </w:r>
            <w:r w:rsidR="00750F34">
              <w:rPr>
                <w:noProof/>
                <w:webHidden/>
              </w:rPr>
              <w:fldChar w:fldCharType="begin"/>
            </w:r>
            <w:r w:rsidR="00CB60F0">
              <w:rPr>
                <w:noProof/>
                <w:webHidden/>
              </w:rPr>
              <w:instrText xml:space="preserve"> PAGEREF _Toc510209080 \h </w:instrText>
            </w:r>
            <w:r w:rsidR="00750F34">
              <w:rPr>
                <w:noProof/>
                <w:webHidden/>
              </w:rPr>
            </w:r>
            <w:r w:rsidR="00750F34">
              <w:rPr>
                <w:noProof/>
                <w:webHidden/>
              </w:rPr>
              <w:fldChar w:fldCharType="separate"/>
            </w:r>
            <w:r w:rsidR="00CB60F0">
              <w:rPr>
                <w:noProof/>
                <w:webHidden/>
              </w:rPr>
              <w:t>8</w:t>
            </w:r>
            <w:r w:rsidR="00750F34">
              <w:rPr>
                <w:noProof/>
                <w:webHidden/>
              </w:rPr>
              <w:fldChar w:fldCharType="end"/>
            </w:r>
          </w:hyperlink>
        </w:p>
        <w:p w14:paraId="1E911FFE"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081" w:history="1">
            <w:r w:rsidR="00CB60F0" w:rsidRPr="00A16C81">
              <w:rPr>
                <w:rStyle w:val="Hipervnculo"/>
                <w:rFonts w:cs="Times New Roman"/>
                <w:noProof/>
              </w:rPr>
              <w:t>Marco Teórico</w:t>
            </w:r>
            <w:r w:rsidR="00CB60F0">
              <w:rPr>
                <w:noProof/>
                <w:webHidden/>
              </w:rPr>
              <w:tab/>
            </w:r>
            <w:r w:rsidR="00750F34">
              <w:rPr>
                <w:noProof/>
                <w:webHidden/>
              </w:rPr>
              <w:fldChar w:fldCharType="begin"/>
            </w:r>
            <w:r w:rsidR="00CB60F0">
              <w:rPr>
                <w:noProof/>
                <w:webHidden/>
              </w:rPr>
              <w:instrText xml:space="preserve"> PAGEREF _Toc510209081 \h </w:instrText>
            </w:r>
            <w:r w:rsidR="00750F34">
              <w:rPr>
                <w:noProof/>
                <w:webHidden/>
              </w:rPr>
            </w:r>
            <w:r w:rsidR="00750F34">
              <w:rPr>
                <w:noProof/>
                <w:webHidden/>
              </w:rPr>
              <w:fldChar w:fldCharType="separate"/>
            </w:r>
            <w:r w:rsidR="00CB60F0">
              <w:rPr>
                <w:noProof/>
                <w:webHidden/>
              </w:rPr>
              <w:t>10</w:t>
            </w:r>
            <w:r w:rsidR="00750F34">
              <w:rPr>
                <w:noProof/>
                <w:webHidden/>
              </w:rPr>
              <w:fldChar w:fldCharType="end"/>
            </w:r>
          </w:hyperlink>
        </w:p>
        <w:p w14:paraId="40851B0E" w14:textId="77777777" w:rsidR="00CB60F0" w:rsidRDefault="004E19B9" w:rsidP="00CB60F0">
          <w:pPr>
            <w:pStyle w:val="TDC2"/>
            <w:rPr>
              <w:rFonts w:cstheme="minorBidi"/>
              <w:noProof/>
              <w:sz w:val="24"/>
              <w:szCs w:val="24"/>
              <w:lang w:val="es-PE" w:eastAsia="es-PE"/>
            </w:rPr>
          </w:pPr>
          <w:hyperlink w:anchor="_Toc510209082"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Calidad de Atención al usuario y sistemas de gestión para reclamos en el sector salud</w:t>
            </w:r>
            <w:r w:rsidR="00CB60F0">
              <w:rPr>
                <w:noProof/>
                <w:webHidden/>
              </w:rPr>
              <w:tab/>
            </w:r>
            <w:r w:rsidR="00750F34">
              <w:rPr>
                <w:noProof/>
                <w:webHidden/>
              </w:rPr>
              <w:fldChar w:fldCharType="begin"/>
            </w:r>
            <w:r w:rsidR="00CB60F0">
              <w:rPr>
                <w:noProof/>
                <w:webHidden/>
              </w:rPr>
              <w:instrText xml:space="preserve"> PAGEREF _Toc510209082 \h </w:instrText>
            </w:r>
            <w:r w:rsidR="00750F34">
              <w:rPr>
                <w:noProof/>
                <w:webHidden/>
              </w:rPr>
            </w:r>
            <w:r w:rsidR="00750F34">
              <w:rPr>
                <w:noProof/>
                <w:webHidden/>
              </w:rPr>
              <w:fldChar w:fldCharType="separate"/>
            </w:r>
            <w:r w:rsidR="00CB60F0">
              <w:rPr>
                <w:noProof/>
                <w:webHidden/>
              </w:rPr>
              <w:t>10</w:t>
            </w:r>
            <w:r w:rsidR="00750F34">
              <w:rPr>
                <w:noProof/>
                <w:webHidden/>
              </w:rPr>
              <w:fldChar w:fldCharType="end"/>
            </w:r>
          </w:hyperlink>
        </w:p>
        <w:p w14:paraId="4D6BC260" w14:textId="77777777" w:rsidR="00CB60F0" w:rsidRDefault="004E19B9" w:rsidP="00CB60F0">
          <w:pPr>
            <w:pStyle w:val="TDC3"/>
            <w:rPr>
              <w:rFonts w:cstheme="minorBidi"/>
              <w:noProof/>
              <w:sz w:val="24"/>
              <w:szCs w:val="24"/>
              <w:lang w:val="es-PE" w:eastAsia="es-PE"/>
            </w:rPr>
          </w:pPr>
          <w:hyperlink w:anchor="_Toc510209083"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Calidad de Atención en Salud al Usuario</w:t>
            </w:r>
            <w:r w:rsidR="00CB60F0">
              <w:rPr>
                <w:noProof/>
                <w:webHidden/>
              </w:rPr>
              <w:tab/>
            </w:r>
            <w:r w:rsidR="00750F34">
              <w:rPr>
                <w:noProof/>
                <w:webHidden/>
              </w:rPr>
              <w:fldChar w:fldCharType="begin"/>
            </w:r>
            <w:r w:rsidR="00CB60F0">
              <w:rPr>
                <w:noProof/>
                <w:webHidden/>
              </w:rPr>
              <w:instrText xml:space="preserve"> PAGEREF _Toc510209083 \h </w:instrText>
            </w:r>
            <w:r w:rsidR="00750F34">
              <w:rPr>
                <w:noProof/>
                <w:webHidden/>
              </w:rPr>
            </w:r>
            <w:r w:rsidR="00750F34">
              <w:rPr>
                <w:noProof/>
                <w:webHidden/>
              </w:rPr>
              <w:fldChar w:fldCharType="separate"/>
            </w:r>
            <w:r w:rsidR="00CB60F0">
              <w:rPr>
                <w:noProof/>
                <w:webHidden/>
              </w:rPr>
              <w:t>10</w:t>
            </w:r>
            <w:r w:rsidR="00750F34">
              <w:rPr>
                <w:noProof/>
                <w:webHidden/>
              </w:rPr>
              <w:fldChar w:fldCharType="end"/>
            </w:r>
          </w:hyperlink>
        </w:p>
        <w:p w14:paraId="3A0CB1FF" w14:textId="77777777" w:rsidR="00CB60F0" w:rsidRDefault="004E19B9" w:rsidP="00CB60F0">
          <w:pPr>
            <w:pStyle w:val="TDC3"/>
            <w:rPr>
              <w:rFonts w:cstheme="minorBidi"/>
              <w:noProof/>
              <w:sz w:val="24"/>
              <w:szCs w:val="24"/>
              <w:lang w:val="es-PE" w:eastAsia="es-PE"/>
            </w:rPr>
          </w:pPr>
          <w:hyperlink w:anchor="_Toc510209084"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Satisfacción del paciente e importancia de su monitoreo</w:t>
            </w:r>
            <w:r w:rsidR="00CB60F0">
              <w:rPr>
                <w:noProof/>
                <w:webHidden/>
              </w:rPr>
              <w:tab/>
            </w:r>
            <w:r w:rsidR="00750F34">
              <w:rPr>
                <w:noProof/>
                <w:webHidden/>
              </w:rPr>
              <w:fldChar w:fldCharType="begin"/>
            </w:r>
            <w:r w:rsidR="00CB60F0">
              <w:rPr>
                <w:noProof/>
                <w:webHidden/>
              </w:rPr>
              <w:instrText xml:space="preserve"> PAGEREF _Toc510209084 \h </w:instrText>
            </w:r>
            <w:r w:rsidR="00750F34">
              <w:rPr>
                <w:noProof/>
                <w:webHidden/>
              </w:rPr>
            </w:r>
            <w:r w:rsidR="00750F34">
              <w:rPr>
                <w:noProof/>
                <w:webHidden/>
              </w:rPr>
              <w:fldChar w:fldCharType="separate"/>
            </w:r>
            <w:r w:rsidR="00CB60F0">
              <w:rPr>
                <w:noProof/>
                <w:webHidden/>
              </w:rPr>
              <w:t>11</w:t>
            </w:r>
            <w:r w:rsidR="00750F34">
              <w:rPr>
                <w:noProof/>
                <w:webHidden/>
              </w:rPr>
              <w:fldChar w:fldCharType="end"/>
            </w:r>
          </w:hyperlink>
        </w:p>
        <w:p w14:paraId="1415444E" w14:textId="77777777" w:rsidR="00CB60F0" w:rsidRDefault="004E19B9" w:rsidP="00CB60F0">
          <w:pPr>
            <w:pStyle w:val="TDC3"/>
            <w:rPr>
              <w:rFonts w:cstheme="minorBidi"/>
              <w:noProof/>
              <w:sz w:val="24"/>
              <w:szCs w:val="24"/>
              <w:lang w:val="es-PE" w:eastAsia="es-PE"/>
            </w:rPr>
          </w:pPr>
          <w:hyperlink w:anchor="_Toc510209085"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Formas de monitoreo en Perú y el Mundo</w:t>
            </w:r>
            <w:r w:rsidR="00CB60F0">
              <w:rPr>
                <w:noProof/>
                <w:webHidden/>
              </w:rPr>
              <w:tab/>
            </w:r>
            <w:r w:rsidR="00750F34">
              <w:rPr>
                <w:noProof/>
                <w:webHidden/>
              </w:rPr>
              <w:fldChar w:fldCharType="begin"/>
            </w:r>
            <w:r w:rsidR="00CB60F0">
              <w:rPr>
                <w:noProof/>
                <w:webHidden/>
              </w:rPr>
              <w:instrText xml:space="preserve"> PAGEREF _Toc510209085 \h </w:instrText>
            </w:r>
            <w:r w:rsidR="00750F34">
              <w:rPr>
                <w:noProof/>
                <w:webHidden/>
              </w:rPr>
            </w:r>
            <w:r w:rsidR="00750F34">
              <w:rPr>
                <w:noProof/>
                <w:webHidden/>
              </w:rPr>
              <w:fldChar w:fldCharType="separate"/>
            </w:r>
            <w:r w:rsidR="00CB60F0">
              <w:rPr>
                <w:noProof/>
                <w:webHidden/>
              </w:rPr>
              <w:t>11</w:t>
            </w:r>
            <w:r w:rsidR="00750F34">
              <w:rPr>
                <w:noProof/>
                <w:webHidden/>
              </w:rPr>
              <w:fldChar w:fldCharType="end"/>
            </w:r>
          </w:hyperlink>
        </w:p>
        <w:p w14:paraId="0EEA0E73" w14:textId="77777777" w:rsidR="00CB60F0" w:rsidRDefault="004E19B9" w:rsidP="00CB60F0">
          <w:pPr>
            <w:pStyle w:val="TDC3"/>
            <w:rPr>
              <w:rFonts w:cstheme="minorBidi"/>
              <w:noProof/>
              <w:sz w:val="24"/>
              <w:szCs w:val="24"/>
              <w:lang w:val="es-PE" w:eastAsia="es-PE"/>
            </w:rPr>
          </w:pPr>
          <w:hyperlink w:anchor="_Toc510209086"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Sistema de gestión de reclamos en el sector salud</w:t>
            </w:r>
            <w:r w:rsidR="00CB60F0">
              <w:rPr>
                <w:noProof/>
                <w:webHidden/>
              </w:rPr>
              <w:tab/>
            </w:r>
            <w:r w:rsidR="00750F34">
              <w:rPr>
                <w:noProof/>
                <w:webHidden/>
              </w:rPr>
              <w:fldChar w:fldCharType="begin"/>
            </w:r>
            <w:r w:rsidR="00CB60F0">
              <w:rPr>
                <w:noProof/>
                <w:webHidden/>
              </w:rPr>
              <w:instrText xml:space="preserve"> PAGEREF _Toc510209086 \h </w:instrText>
            </w:r>
            <w:r w:rsidR="00750F34">
              <w:rPr>
                <w:noProof/>
                <w:webHidden/>
              </w:rPr>
            </w:r>
            <w:r w:rsidR="00750F34">
              <w:rPr>
                <w:noProof/>
                <w:webHidden/>
              </w:rPr>
              <w:fldChar w:fldCharType="separate"/>
            </w:r>
            <w:r w:rsidR="00CB60F0">
              <w:rPr>
                <w:noProof/>
                <w:webHidden/>
              </w:rPr>
              <w:t>12</w:t>
            </w:r>
            <w:r w:rsidR="00750F34">
              <w:rPr>
                <w:noProof/>
                <w:webHidden/>
              </w:rPr>
              <w:fldChar w:fldCharType="end"/>
            </w:r>
          </w:hyperlink>
        </w:p>
        <w:p w14:paraId="44390866" w14:textId="77777777" w:rsidR="00CB60F0" w:rsidRDefault="004E19B9" w:rsidP="00CB60F0">
          <w:pPr>
            <w:pStyle w:val="TDC2"/>
            <w:rPr>
              <w:rFonts w:cstheme="minorBidi"/>
              <w:noProof/>
              <w:sz w:val="24"/>
              <w:szCs w:val="24"/>
              <w:lang w:val="es-PE" w:eastAsia="es-PE"/>
            </w:rPr>
          </w:pPr>
          <w:hyperlink w:anchor="_Toc510209087"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Diseño Centrado en el Usuario y su importancia en el sector salud</w:t>
            </w:r>
            <w:r w:rsidR="00CB60F0">
              <w:rPr>
                <w:noProof/>
                <w:webHidden/>
              </w:rPr>
              <w:tab/>
            </w:r>
            <w:r w:rsidR="00750F34">
              <w:rPr>
                <w:noProof/>
                <w:webHidden/>
              </w:rPr>
              <w:fldChar w:fldCharType="begin"/>
            </w:r>
            <w:r w:rsidR="00CB60F0">
              <w:rPr>
                <w:noProof/>
                <w:webHidden/>
              </w:rPr>
              <w:instrText xml:space="preserve"> PAGEREF _Toc510209087 \h </w:instrText>
            </w:r>
            <w:r w:rsidR="00750F34">
              <w:rPr>
                <w:noProof/>
                <w:webHidden/>
              </w:rPr>
            </w:r>
            <w:r w:rsidR="00750F34">
              <w:rPr>
                <w:noProof/>
                <w:webHidden/>
              </w:rPr>
              <w:fldChar w:fldCharType="separate"/>
            </w:r>
            <w:r w:rsidR="00CB60F0">
              <w:rPr>
                <w:noProof/>
                <w:webHidden/>
              </w:rPr>
              <w:t>15</w:t>
            </w:r>
            <w:r w:rsidR="00750F34">
              <w:rPr>
                <w:noProof/>
                <w:webHidden/>
              </w:rPr>
              <w:fldChar w:fldCharType="end"/>
            </w:r>
          </w:hyperlink>
        </w:p>
        <w:p w14:paraId="5B041ADA" w14:textId="77777777" w:rsidR="00CB60F0" w:rsidRDefault="004E19B9" w:rsidP="00CB60F0">
          <w:pPr>
            <w:pStyle w:val="TDC3"/>
            <w:rPr>
              <w:rFonts w:cstheme="minorBidi"/>
              <w:noProof/>
              <w:sz w:val="24"/>
              <w:szCs w:val="24"/>
              <w:lang w:val="es-PE" w:eastAsia="es-PE"/>
            </w:rPr>
          </w:pPr>
          <w:hyperlink w:anchor="_Toc510209088"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 e Importancia</w:t>
            </w:r>
            <w:r w:rsidR="00CB60F0">
              <w:rPr>
                <w:noProof/>
                <w:webHidden/>
              </w:rPr>
              <w:tab/>
            </w:r>
            <w:r w:rsidR="00750F34">
              <w:rPr>
                <w:noProof/>
                <w:webHidden/>
              </w:rPr>
              <w:fldChar w:fldCharType="begin"/>
            </w:r>
            <w:r w:rsidR="00CB60F0">
              <w:rPr>
                <w:noProof/>
                <w:webHidden/>
              </w:rPr>
              <w:instrText xml:space="preserve"> PAGEREF _Toc510209088 \h </w:instrText>
            </w:r>
            <w:r w:rsidR="00750F34">
              <w:rPr>
                <w:noProof/>
                <w:webHidden/>
              </w:rPr>
            </w:r>
            <w:r w:rsidR="00750F34">
              <w:rPr>
                <w:noProof/>
                <w:webHidden/>
              </w:rPr>
              <w:fldChar w:fldCharType="separate"/>
            </w:r>
            <w:r w:rsidR="00CB60F0">
              <w:rPr>
                <w:noProof/>
                <w:webHidden/>
              </w:rPr>
              <w:t>15</w:t>
            </w:r>
            <w:r w:rsidR="00750F34">
              <w:rPr>
                <w:noProof/>
                <w:webHidden/>
              </w:rPr>
              <w:fldChar w:fldCharType="end"/>
            </w:r>
          </w:hyperlink>
        </w:p>
        <w:p w14:paraId="47870951" w14:textId="77777777" w:rsidR="00CB60F0" w:rsidRDefault="004E19B9" w:rsidP="00CB60F0">
          <w:pPr>
            <w:pStyle w:val="TDC3"/>
            <w:rPr>
              <w:rFonts w:cstheme="minorBidi"/>
              <w:noProof/>
              <w:sz w:val="24"/>
              <w:szCs w:val="24"/>
              <w:lang w:val="es-PE" w:eastAsia="es-PE"/>
            </w:rPr>
          </w:pPr>
          <w:hyperlink w:anchor="_Toc510209089"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Metodología del diseño centrado en el usuario</w:t>
            </w:r>
            <w:r w:rsidR="00CB60F0">
              <w:rPr>
                <w:noProof/>
                <w:webHidden/>
              </w:rPr>
              <w:tab/>
            </w:r>
            <w:r w:rsidR="00750F34">
              <w:rPr>
                <w:noProof/>
                <w:webHidden/>
              </w:rPr>
              <w:fldChar w:fldCharType="begin"/>
            </w:r>
            <w:r w:rsidR="00CB60F0">
              <w:rPr>
                <w:noProof/>
                <w:webHidden/>
              </w:rPr>
              <w:instrText xml:space="preserve"> PAGEREF _Toc510209089 \h </w:instrText>
            </w:r>
            <w:r w:rsidR="00750F34">
              <w:rPr>
                <w:noProof/>
                <w:webHidden/>
              </w:rPr>
            </w:r>
            <w:r w:rsidR="00750F34">
              <w:rPr>
                <w:noProof/>
                <w:webHidden/>
              </w:rPr>
              <w:fldChar w:fldCharType="separate"/>
            </w:r>
            <w:r w:rsidR="00CB60F0">
              <w:rPr>
                <w:noProof/>
                <w:webHidden/>
              </w:rPr>
              <w:t>17</w:t>
            </w:r>
            <w:r w:rsidR="00750F34">
              <w:rPr>
                <w:noProof/>
                <w:webHidden/>
              </w:rPr>
              <w:fldChar w:fldCharType="end"/>
            </w:r>
          </w:hyperlink>
        </w:p>
        <w:p w14:paraId="227D4663" w14:textId="77777777" w:rsidR="00CB60F0" w:rsidRDefault="004E19B9" w:rsidP="00CB60F0">
          <w:pPr>
            <w:pStyle w:val="TDC3"/>
            <w:rPr>
              <w:rFonts w:cstheme="minorBidi"/>
              <w:noProof/>
              <w:sz w:val="24"/>
              <w:szCs w:val="24"/>
              <w:lang w:val="es-PE" w:eastAsia="es-PE"/>
            </w:rPr>
          </w:pPr>
          <w:hyperlink w:anchor="_Toc510209090"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Diseño centrado en el usuario en el sector salud: Importancia</w:t>
            </w:r>
            <w:r w:rsidR="00CB60F0">
              <w:rPr>
                <w:noProof/>
                <w:webHidden/>
              </w:rPr>
              <w:tab/>
            </w:r>
            <w:r w:rsidR="00750F34">
              <w:rPr>
                <w:noProof/>
                <w:webHidden/>
              </w:rPr>
              <w:fldChar w:fldCharType="begin"/>
            </w:r>
            <w:r w:rsidR="00CB60F0">
              <w:rPr>
                <w:noProof/>
                <w:webHidden/>
              </w:rPr>
              <w:instrText xml:space="preserve"> PAGEREF _Toc510209090 \h </w:instrText>
            </w:r>
            <w:r w:rsidR="00750F34">
              <w:rPr>
                <w:noProof/>
                <w:webHidden/>
              </w:rPr>
            </w:r>
            <w:r w:rsidR="00750F34">
              <w:rPr>
                <w:noProof/>
                <w:webHidden/>
              </w:rPr>
              <w:fldChar w:fldCharType="separate"/>
            </w:r>
            <w:r w:rsidR="00CB60F0">
              <w:rPr>
                <w:noProof/>
                <w:webHidden/>
              </w:rPr>
              <w:t>18</w:t>
            </w:r>
            <w:r w:rsidR="00750F34">
              <w:rPr>
                <w:noProof/>
                <w:webHidden/>
              </w:rPr>
              <w:fldChar w:fldCharType="end"/>
            </w:r>
          </w:hyperlink>
        </w:p>
        <w:p w14:paraId="3B021543" w14:textId="77777777" w:rsidR="00CB60F0" w:rsidRDefault="004E19B9" w:rsidP="00CB60F0">
          <w:pPr>
            <w:pStyle w:val="TDC2"/>
            <w:rPr>
              <w:rFonts w:cstheme="minorBidi"/>
              <w:noProof/>
              <w:sz w:val="24"/>
              <w:szCs w:val="24"/>
              <w:lang w:val="es-PE" w:eastAsia="es-PE"/>
            </w:rPr>
          </w:pPr>
          <w:hyperlink w:anchor="_Toc510209091"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Caso: Superintendencia Nacional de Salud (SUSALUD) – Perú</w:t>
            </w:r>
            <w:r w:rsidR="00CB60F0">
              <w:rPr>
                <w:noProof/>
                <w:webHidden/>
              </w:rPr>
              <w:tab/>
            </w:r>
            <w:r w:rsidR="00750F34">
              <w:rPr>
                <w:noProof/>
                <w:webHidden/>
              </w:rPr>
              <w:fldChar w:fldCharType="begin"/>
            </w:r>
            <w:r w:rsidR="00CB60F0">
              <w:rPr>
                <w:noProof/>
                <w:webHidden/>
              </w:rPr>
              <w:instrText xml:space="preserve"> PAGEREF _Toc510209091 \h </w:instrText>
            </w:r>
            <w:r w:rsidR="00750F34">
              <w:rPr>
                <w:noProof/>
                <w:webHidden/>
              </w:rPr>
            </w:r>
            <w:r w:rsidR="00750F34">
              <w:rPr>
                <w:noProof/>
                <w:webHidden/>
              </w:rPr>
              <w:fldChar w:fldCharType="separate"/>
            </w:r>
            <w:r w:rsidR="00CB60F0">
              <w:rPr>
                <w:noProof/>
                <w:webHidden/>
              </w:rPr>
              <w:t>20</w:t>
            </w:r>
            <w:r w:rsidR="00750F34">
              <w:rPr>
                <w:noProof/>
                <w:webHidden/>
              </w:rPr>
              <w:fldChar w:fldCharType="end"/>
            </w:r>
          </w:hyperlink>
        </w:p>
        <w:p w14:paraId="59F68840" w14:textId="77777777" w:rsidR="00CB60F0" w:rsidRDefault="004E19B9" w:rsidP="00CB60F0">
          <w:pPr>
            <w:pStyle w:val="TDC3"/>
            <w:rPr>
              <w:rFonts w:cstheme="minorBidi"/>
              <w:noProof/>
              <w:sz w:val="24"/>
              <w:szCs w:val="24"/>
              <w:lang w:val="es-PE" w:eastAsia="es-PE"/>
            </w:rPr>
          </w:pPr>
          <w:hyperlink w:anchor="_Toc510209092"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Descripción</w:t>
            </w:r>
            <w:r w:rsidR="00CB60F0">
              <w:rPr>
                <w:noProof/>
                <w:webHidden/>
              </w:rPr>
              <w:tab/>
            </w:r>
            <w:r w:rsidR="00750F34">
              <w:rPr>
                <w:noProof/>
                <w:webHidden/>
              </w:rPr>
              <w:fldChar w:fldCharType="begin"/>
            </w:r>
            <w:r w:rsidR="00CB60F0">
              <w:rPr>
                <w:noProof/>
                <w:webHidden/>
              </w:rPr>
              <w:instrText xml:space="preserve"> PAGEREF _Toc510209092 \h </w:instrText>
            </w:r>
            <w:r w:rsidR="00750F34">
              <w:rPr>
                <w:noProof/>
                <w:webHidden/>
              </w:rPr>
            </w:r>
            <w:r w:rsidR="00750F34">
              <w:rPr>
                <w:noProof/>
                <w:webHidden/>
              </w:rPr>
              <w:fldChar w:fldCharType="separate"/>
            </w:r>
            <w:r w:rsidR="00CB60F0">
              <w:rPr>
                <w:noProof/>
                <w:webHidden/>
              </w:rPr>
              <w:t>20</w:t>
            </w:r>
            <w:r w:rsidR="00750F34">
              <w:rPr>
                <w:noProof/>
                <w:webHidden/>
              </w:rPr>
              <w:fldChar w:fldCharType="end"/>
            </w:r>
          </w:hyperlink>
        </w:p>
        <w:p w14:paraId="61D5E214" w14:textId="77777777" w:rsidR="00CB60F0" w:rsidRDefault="004E19B9" w:rsidP="00CB60F0">
          <w:pPr>
            <w:pStyle w:val="TDC3"/>
            <w:rPr>
              <w:rFonts w:cstheme="minorBidi"/>
              <w:noProof/>
              <w:sz w:val="24"/>
              <w:szCs w:val="24"/>
              <w:lang w:val="es-PE" w:eastAsia="es-PE"/>
            </w:rPr>
          </w:pPr>
          <w:hyperlink w:anchor="_Toc510209093"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Sistema de Solicitudes en Atención al Ciudadano</w:t>
            </w:r>
            <w:r w:rsidR="00CB60F0">
              <w:rPr>
                <w:noProof/>
                <w:webHidden/>
              </w:rPr>
              <w:tab/>
            </w:r>
            <w:r w:rsidR="00750F34">
              <w:rPr>
                <w:noProof/>
                <w:webHidden/>
              </w:rPr>
              <w:fldChar w:fldCharType="begin"/>
            </w:r>
            <w:r w:rsidR="00CB60F0">
              <w:rPr>
                <w:noProof/>
                <w:webHidden/>
              </w:rPr>
              <w:instrText xml:space="preserve"> PAGEREF _Toc510209093 \h </w:instrText>
            </w:r>
            <w:r w:rsidR="00750F34">
              <w:rPr>
                <w:noProof/>
                <w:webHidden/>
              </w:rPr>
            </w:r>
            <w:r w:rsidR="00750F34">
              <w:rPr>
                <w:noProof/>
                <w:webHidden/>
              </w:rPr>
              <w:fldChar w:fldCharType="separate"/>
            </w:r>
            <w:r w:rsidR="00CB60F0">
              <w:rPr>
                <w:noProof/>
                <w:webHidden/>
              </w:rPr>
              <w:t>20</w:t>
            </w:r>
            <w:r w:rsidR="00750F34">
              <w:rPr>
                <w:noProof/>
                <w:webHidden/>
              </w:rPr>
              <w:fldChar w:fldCharType="end"/>
            </w:r>
          </w:hyperlink>
        </w:p>
        <w:p w14:paraId="654F0982" w14:textId="77777777" w:rsidR="00CB60F0" w:rsidRDefault="004E19B9" w:rsidP="00CB60F0">
          <w:pPr>
            <w:pStyle w:val="TDC3"/>
            <w:rPr>
              <w:rFonts w:cstheme="minorBidi"/>
              <w:noProof/>
              <w:sz w:val="24"/>
              <w:szCs w:val="24"/>
              <w:lang w:val="es-PE" w:eastAsia="es-PE"/>
            </w:rPr>
          </w:pPr>
          <w:hyperlink w:anchor="_Toc510209094"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Normativa vigente para el recojo y manejo de reclamos en el sector salud</w:t>
            </w:r>
            <w:r w:rsidR="00CB60F0">
              <w:rPr>
                <w:noProof/>
                <w:webHidden/>
              </w:rPr>
              <w:tab/>
            </w:r>
            <w:r w:rsidR="00750F34">
              <w:rPr>
                <w:noProof/>
                <w:webHidden/>
              </w:rPr>
              <w:fldChar w:fldCharType="begin"/>
            </w:r>
            <w:r w:rsidR="00CB60F0">
              <w:rPr>
                <w:noProof/>
                <w:webHidden/>
              </w:rPr>
              <w:instrText xml:space="preserve"> PAGEREF _Toc510209094 \h </w:instrText>
            </w:r>
            <w:r w:rsidR="00750F34">
              <w:rPr>
                <w:noProof/>
                <w:webHidden/>
              </w:rPr>
            </w:r>
            <w:r w:rsidR="00750F34">
              <w:rPr>
                <w:noProof/>
                <w:webHidden/>
              </w:rPr>
              <w:fldChar w:fldCharType="separate"/>
            </w:r>
            <w:r w:rsidR="00CB60F0">
              <w:rPr>
                <w:noProof/>
                <w:webHidden/>
              </w:rPr>
              <w:t>22</w:t>
            </w:r>
            <w:r w:rsidR="00750F34">
              <w:rPr>
                <w:noProof/>
                <w:webHidden/>
              </w:rPr>
              <w:fldChar w:fldCharType="end"/>
            </w:r>
          </w:hyperlink>
        </w:p>
        <w:p w14:paraId="242C9DD0" w14:textId="77777777" w:rsidR="00CB60F0" w:rsidRDefault="004E19B9" w:rsidP="00CB60F0">
          <w:pPr>
            <w:pStyle w:val="TDC3"/>
            <w:rPr>
              <w:rFonts w:cstheme="minorBidi"/>
              <w:noProof/>
              <w:sz w:val="24"/>
              <w:szCs w:val="24"/>
              <w:lang w:val="es-PE" w:eastAsia="es-PE"/>
            </w:rPr>
          </w:pPr>
          <w:hyperlink w:anchor="_Toc510209095" w:history="1">
            <w:r w:rsidR="00CB60F0" w:rsidRPr="00A16C81">
              <w:rPr>
                <w:rStyle w:val="Hipervnculo"/>
                <w:noProof/>
              </w:rPr>
              <w:t>4.</w:t>
            </w:r>
            <w:r w:rsidR="00CB60F0">
              <w:rPr>
                <w:rFonts w:cstheme="minorBidi"/>
                <w:noProof/>
                <w:sz w:val="24"/>
                <w:szCs w:val="24"/>
                <w:lang w:val="es-PE" w:eastAsia="es-PE"/>
              </w:rPr>
              <w:tab/>
            </w:r>
            <w:r w:rsidR="00CB60F0" w:rsidRPr="00A16C81">
              <w:rPr>
                <w:rStyle w:val="Hipervnculo"/>
                <w:noProof/>
              </w:rPr>
              <w:t>Limitaciones del Sistema de Solicitudes en Atención al Ciudadano</w:t>
            </w:r>
            <w:r w:rsidR="00CB60F0">
              <w:rPr>
                <w:noProof/>
                <w:webHidden/>
              </w:rPr>
              <w:tab/>
            </w:r>
            <w:r w:rsidR="00750F34">
              <w:rPr>
                <w:noProof/>
                <w:webHidden/>
              </w:rPr>
              <w:fldChar w:fldCharType="begin"/>
            </w:r>
            <w:r w:rsidR="00CB60F0">
              <w:rPr>
                <w:noProof/>
                <w:webHidden/>
              </w:rPr>
              <w:instrText xml:space="preserve"> PAGEREF _Toc510209095 \h </w:instrText>
            </w:r>
            <w:r w:rsidR="00750F34">
              <w:rPr>
                <w:noProof/>
                <w:webHidden/>
              </w:rPr>
            </w:r>
            <w:r w:rsidR="00750F34">
              <w:rPr>
                <w:noProof/>
                <w:webHidden/>
              </w:rPr>
              <w:fldChar w:fldCharType="separate"/>
            </w:r>
            <w:r w:rsidR="00CB60F0">
              <w:rPr>
                <w:noProof/>
                <w:webHidden/>
              </w:rPr>
              <w:t>23</w:t>
            </w:r>
            <w:r w:rsidR="00750F34">
              <w:rPr>
                <w:noProof/>
                <w:webHidden/>
              </w:rPr>
              <w:fldChar w:fldCharType="end"/>
            </w:r>
          </w:hyperlink>
        </w:p>
        <w:p w14:paraId="5EAF0961" w14:textId="77777777" w:rsidR="00CB60F0" w:rsidRDefault="004E19B9" w:rsidP="00CB60F0">
          <w:pPr>
            <w:pStyle w:val="TDC3"/>
            <w:rPr>
              <w:rFonts w:cstheme="minorBidi"/>
              <w:noProof/>
              <w:sz w:val="24"/>
              <w:szCs w:val="24"/>
              <w:lang w:val="es-PE" w:eastAsia="es-PE"/>
            </w:rPr>
          </w:pPr>
          <w:hyperlink w:anchor="_Toc510209096" w:history="1">
            <w:r w:rsidR="00CB60F0" w:rsidRPr="00A16C81">
              <w:rPr>
                <w:rStyle w:val="Hipervnculo"/>
                <w:noProof/>
              </w:rPr>
              <w:t>5.</w:t>
            </w:r>
            <w:r w:rsidR="00CB60F0">
              <w:rPr>
                <w:rFonts w:cstheme="minorBidi"/>
                <w:noProof/>
                <w:sz w:val="24"/>
                <w:szCs w:val="24"/>
                <w:lang w:val="es-PE" w:eastAsia="es-PE"/>
              </w:rPr>
              <w:tab/>
            </w:r>
            <w:r w:rsidR="00CB60F0" w:rsidRPr="00A16C81">
              <w:rPr>
                <w:rStyle w:val="Hipervnculo"/>
                <w:noProof/>
              </w:rPr>
              <w:t>Oportunidades de Mejora</w:t>
            </w:r>
            <w:r w:rsidR="00CB60F0">
              <w:rPr>
                <w:noProof/>
                <w:webHidden/>
              </w:rPr>
              <w:tab/>
            </w:r>
            <w:r w:rsidR="00750F34">
              <w:rPr>
                <w:noProof/>
                <w:webHidden/>
              </w:rPr>
              <w:fldChar w:fldCharType="begin"/>
            </w:r>
            <w:r w:rsidR="00CB60F0">
              <w:rPr>
                <w:noProof/>
                <w:webHidden/>
              </w:rPr>
              <w:instrText xml:space="preserve"> PAGEREF _Toc510209096 \h </w:instrText>
            </w:r>
            <w:r w:rsidR="00750F34">
              <w:rPr>
                <w:noProof/>
                <w:webHidden/>
              </w:rPr>
            </w:r>
            <w:r w:rsidR="00750F34">
              <w:rPr>
                <w:noProof/>
                <w:webHidden/>
              </w:rPr>
              <w:fldChar w:fldCharType="separate"/>
            </w:r>
            <w:r w:rsidR="00CB60F0">
              <w:rPr>
                <w:noProof/>
                <w:webHidden/>
              </w:rPr>
              <w:t>24</w:t>
            </w:r>
            <w:r w:rsidR="00750F34">
              <w:rPr>
                <w:noProof/>
                <w:webHidden/>
              </w:rPr>
              <w:fldChar w:fldCharType="end"/>
            </w:r>
          </w:hyperlink>
        </w:p>
        <w:p w14:paraId="7C07BFC0" w14:textId="77777777" w:rsidR="00CB60F0" w:rsidRDefault="004E19B9" w:rsidP="00CB60F0">
          <w:pPr>
            <w:pStyle w:val="TDC3"/>
            <w:rPr>
              <w:rFonts w:cstheme="minorBidi"/>
              <w:noProof/>
              <w:sz w:val="24"/>
              <w:szCs w:val="24"/>
              <w:lang w:val="es-PE" w:eastAsia="es-PE"/>
            </w:rPr>
          </w:pPr>
          <w:hyperlink w:anchor="_Toc510209097" w:history="1">
            <w:r w:rsidR="00CB60F0" w:rsidRPr="00A16C81">
              <w:rPr>
                <w:rStyle w:val="Hipervnculo"/>
                <w:noProof/>
              </w:rPr>
              <w:t>6.</w:t>
            </w:r>
            <w:r w:rsidR="00CB60F0">
              <w:rPr>
                <w:rFonts w:cstheme="minorBidi"/>
                <w:noProof/>
                <w:sz w:val="24"/>
                <w:szCs w:val="24"/>
                <w:lang w:val="es-PE" w:eastAsia="es-PE"/>
              </w:rPr>
              <w:tab/>
            </w:r>
            <w:r w:rsidR="00CB60F0" w:rsidRPr="00A16C81">
              <w:rPr>
                <w:rStyle w:val="Hipervnculo"/>
                <w:noProof/>
              </w:rPr>
              <w:t>Diseño centrado en el usuario en el sector Salud en Perú</w:t>
            </w:r>
            <w:r w:rsidR="00CB60F0">
              <w:rPr>
                <w:noProof/>
                <w:webHidden/>
              </w:rPr>
              <w:tab/>
            </w:r>
            <w:r w:rsidR="00750F34">
              <w:rPr>
                <w:noProof/>
                <w:webHidden/>
              </w:rPr>
              <w:fldChar w:fldCharType="begin"/>
            </w:r>
            <w:r w:rsidR="00CB60F0">
              <w:rPr>
                <w:noProof/>
                <w:webHidden/>
              </w:rPr>
              <w:instrText xml:space="preserve"> PAGEREF _Toc510209097 \h </w:instrText>
            </w:r>
            <w:r w:rsidR="00750F34">
              <w:rPr>
                <w:noProof/>
                <w:webHidden/>
              </w:rPr>
            </w:r>
            <w:r w:rsidR="00750F34">
              <w:rPr>
                <w:noProof/>
                <w:webHidden/>
              </w:rPr>
              <w:fldChar w:fldCharType="separate"/>
            </w:r>
            <w:r w:rsidR="00CB60F0">
              <w:rPr>
                <w:noProof/>
                <w:webHidden/>
              </w:rPr>
              <w:t>25</w:t>
            </w:r>
            <w:r w:rsidR="00750F34">
              <w:rPr>
                <w:noProof/>
                <w:webHidden/>
              </w:rPr>
              <w:fldChar w:fldCharType="end"/>
            </w:r>
          </w:hyperlink>
        </w:p>
        <w:p w14:paraId="50543012"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098" w:history="1">
            <w:r w:rsidR="00CB60F0" w:rsidRPr="00A16C81">
              <w:rPr>
                <w:rStyle w:val="Hipervnculo"/>
                <w:rFonts w:cs="Times New Roman"/>
                <w:noProof/>
              </w:rPr>
              <w:t>Justificación del estudio</w:t>
            </w:r>
            <w:r w:rsidR="00CB60F0">
              <w:rPr>
                <w:noProof/>
                <w:webHidden/>
              </w:rPr>
              <w:tab/>
            </w:r>
            <w:r w:rsidR="00750F34">
              <w:rPr>
                <w:noProof/>
                <w:webHidden/>
              </w:rPr>
              <w:fldChar w:fldCharType="begin"/>
            </w:r>
            <w:r w:rsidR="00CB60F0">
              <w:rPr>
                <w:noProof/>
                <w:webHidden/>
              </w:rPr>
              <w:instrText xml:space="preserve"> PAGEREF _Toc510209098 \h </w:instrText>
            </w:r>
            <w:r w:rsidR="00750F34">
              <w:rPr>
                <w:noProof/>
                <w:webHidden/>
              </w:rPr>
            </w:r>
            <w:r w:rsidR="00750F34">
              <w:rPr>
                <w:noProof/>
                <w:webHidden/>
              </w:rPr>
              <w:fldChar w:fldCharType="separate"/>
            </w:r>
            <w:r w:rsidR="00CB60F0">
              <w:rPr>
                <w:noProof/>
                <w:webHidden/>
              </w:rPr>
              <w:t>26</w:t>
            </w:r>
            <w:r w:rsidR="00750F34">
              <w:rPr>
                <w:noProof/>
                <w:webHidden/>
              </w:rPr>
              <w:fldChar w:fldCharType="end"/>
            </w:r>
          </w:hyperlink>
        </w:p>
        <w:p w14:paraId="48C4FE2D"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099" w:history="1">
            <w:r w:rsidR="00CB60F0" w:rsidRPr="00A16C81">
              <w:rPr>
                <w:rStyle w:val="Hipervnculo"/>
                <w:rFonts w:cs="Times New Roman"/>
                <w:noProof/>
              </w:rPr>
              <w:t>Objetivos</w:t>
            </w:r>
            <w:r w:rsidR="00CB60F0">
              <w:rPr>
                <w:noProof/>
                <w:webHidden/>
              </w:rPr>
              <w:tab/>
            </w:r>
            <w:r w:rsidR="00750F34">
              <w:rPr>
                <w:noProof/>
                <w:webHidden/>
              </w:rPr>
              <w:fldChar w:fldCharType="begin"/>
            </w:r>
            <w:r w:rsidR="00CB60F0">
              <w:rPr>
                <w:noProof/>
                <w:webHidden/>
              </w:rPr>
              <w:instrText xml:space="preserve"> PAGEREF _Toc510209099 \h </w:instrText>
            </w:r>
            <w:r w:rsidR="00750F34">
              <w:rPr>
                <w:noProof/>
                <w:webHidden/>
              </w:rPr>
            </w:r>
            <w:r w:rsidR="00750F34">
              <w:rPr>
                <w:noProof/>
                <w:webHidden/>
              </w:rPr>
              <w:fldChar w:fldCharType="separate"/>
            </w:r>
            <w:r w:rsidR="00CB60F0">
              <w:rPr>
                <w:noProof/>
                <w:webHidden/>
              </w:rPr>
              <w:t>27</w:t>
            </w:r>
            <w:r w:rsidR="00750F34">
              <w:rPr>
                <w:noProof/>
                <w:webHidden/>
              </w:rPr>
              <w:fldChar w:fldCharType="end"/>
            </w:r>
          </w:hyperlink>
        </w:p>
        <w:p w14:paraId="4857E3CE" w14:textId="77777777" w:rsidR="00CB60F0" w:rsidRDefault="004E19B9" w:rsidP="00CB60F0">
          <w:pPr>
            <w:pStyle w:val="TDC2"/>
            <w:rPr>
              <w:rFonts w:cstheme="minorBidi"/>
              <w:noProof/>
              <w:sz w:val="24"/>
              <w:szCs w:val="24"/>
              <w:lang w:val="es-PE" w:eastAsia="es-PE"/>
            </w:rPr>
          </w:pPr>
          <w:hyperlink w:anchor="_Toc510209100"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Objetivo General</w:t>
            </w:r>
            <w:r w:rsidR="00CB60F0">
              <w:rPr>
                <w:noProof/>
                <w:webHidden/>
              </w:rPr>
              <w:tab/>
            </w:r>
            <w:r w:rsidR="00750F34">
              <w:rPr>
                <w:noProof/>
                <w:webHidden/>
              </w:rPr>
              <w:fldChar w:fldCharType="begin"/>
            </w:r>
            <w:r w:rsidR="00CB60F0">
              <w:rPr>
                <w:noProof/>
                <w:webHidden/>
              </w:rPr>
              <w:instrText xml:space="preserve"> PAGEREF _Toc510209100 \h </w:instrText>
            </w:r>
            <w:r w:rsidR="00750F34">
              <w:rPr>
                <w:noProof/>
                <w:webHidden/>
              </w:rPr>
            </w:r>
            <w:r w:rsidR="00750F34">
              <w:rPr>
                <w:noProof/>
                <w:webHidden/>
              </w:rPr>
              <w:fldChar w:fldCharType="separate"/>
            </w:r>
            <w:r w:rsidR="00CB60F0">
              <w:rPr>
                <w:noProof/>
                <w:webHidden/>
              </w:rPr>
              <w:t>27</w:t>
            </w:r>
            <w:r w:rsidR="00750F34">
              <w:rPr>
                <w:noProof/>
                <w:webHidden/>
              </w:rPr>
              <w:fldChar w:fldCharType="end"/>
            </w:r>
          </w:hyperlink>
        </w:p>
        <w:p w14:paraId="6ECB3F68" w14:textId="77777777" w:rsidR="00CB60F0" w:rsidRDefault="004E19B9" w:rsidP="00CB60F0">
          <w:pPr>
            <w:pStyle w:val="TDC2"/>
            <w:rPr>
              <w:rFonts w:cstheme="minorBidi"/>
              <w:noProof/>
              <w:sz w:val="24"/>
              <w:szCs w:val="24"/>
              <w:lang w:val="es-PE" w:eastAsia="es-PE"/>
            </w:rPr>
          </w:pPr>
          <w:hyperlink w:anchor="_Toc510209101"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Objetivos Específicos</w:t>
            </w:r>
            <w:r w:rsidR="00CB60F0">
              <w:rPr>
                <w:noProof/>
                <w:webHidden/>
              </w:rPr>
              <w:tab/>
            </w:r>
            <w:r w:rsidR="00750F34">
              <w:rPr>
                <w:noProof/>
                <w:webHidden/>
              </w:rPr>
              <w:fldChar w:fldCharType="begin"/>
            </w:r>
            <w:r w:rsidR="00CB60F0">
              <w:rPr>
                <w:noProof/>
                <w:webHidden/>
              </w:rPr>
              <w:instrText xml:space="preserve"> PAGEREF _Toc510209101 \h </w:instrText>
            </w:r>
            <w:r w:rsidR="00750F34">
              <w:rPr>
                <w:noProof/>
                <w:webHidden/>
              </w:rPr>
            </w:r>
            <w:r w:rsidR="00750F34">
              <w:rPr>
                <w:noProof/>
                <w:webHidden/>
              </w:rPr>
              <w:fldChar w:fldCharType="separate"/>
            </w:r>
            <w:r w:rsidR="00CB60F0">
              <w:rPr>
                <w:noProof/>
                <w:webHidden/>
              </w:rPr>
              <w:t>27</w:t>
            </w:r>
            <w:r w:rsidR="00750F34">
              <w:rPr>
                <w:noProof/>
                <w:webHidden/>
              </w:rPr>
              <w:fldChar w:fldCharType="end"/>
            </w:r>
          </w:hyperlink>
        </w:p>
        <w:p w14:paraId="064C765D"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102" w:history="1">
            <w:r w:rsidR="00CB60F0" w:rsidRPr="00A16C81">
              <w:rPr>
                <w:rStyle w:val="Hipervnculo"/>
                <w:rFonts w:cs="Times New Roman"/>
                <w:noProof/>
              </w:rPr>
              <w:t>Metodología</w:t>
            </w:r>
            <w:r w:rsidR="00CB60F0">
              <w:rPr>
                <w:noProof/>
                <w:webHidden/>
              </w:rPr>
              <w:tab/>
            </w:r>
            <w:r w:rsidR="00750F34">
              <w:rPr>
                <w:noProof/>
                <w:webHidden/>
              </w:rPr>
              <w:fldChar w:fldCharType="begin"/>
            </w:r>
            <w:r w:rsidR="00CB60F0">
              <w:rPr>
                <w:noProof/>
                <w:webHidden/>
              </w:rPr>
              <w:instrText xml:space="preserve"> PAGEREF _Toc510209102 \h </w:instrText>
            </w:r>
            <w:r w:rsidR="00750F34">
              <w:rPr>
                <w:noProof/>
                <w:webHidden/>
              </w:rPr>
            </w:r>
            <w:r w:rsidR="00750F34">
              <w:rPr>
                <w:noProof/>
                <w:webHidden/>
              </w:rPr>
              <w:fldChar w:fldCharType="separate"/>
            </w:r>
            <w:r w:rsidR="00CB60F0">
              <w:rPr>
                <w:noProof/>
                <w:webHidden/>
              </w:rPr>
              <w:t>28</w:t>
            </w:r>
            <w:r w:rsidR="00750F34">
              <w:rPr>
                <w:noProof/>
                <w:webHidden/>
              </w:rPr>
              <w:fldChar w:fldCharType="end"/>
            </w:r>
          </w:hyperlink>
        </w:p>
        <w:p w14:paraId="3E6591BF" w14:textId="77777777" w:rsidR="00CB60F0" w:rsidRDefault="004E19B9" w:rsidP="00CB60F0">
          <w:pPr>
            <w:pStyle w:val="TDC2"/>
            <w:rPr>
              <w:rFonts w:cstheme="minorBidi"/>
              <w:noProof/>
              <w:sz w:val="24"/>
              <w:szCs w:val="24"/>
              <w:lang w:val="es-PE" w:eastAsia="es-PE"/>
            </w:rPr>
          </w:pPr>
          <w:hyperlink w:anchor="_Toc510209103" w:history="1">
            <w:r w:rsidR="00CB60F0" w:rsidRPr="00A16C81">
              <w:rPr>
                <w:rStyle w:val="Hipervnculo"/>
                <w:rFonts w:cs="Times New Roman"/>
                <w:noProof/>
                <w:lang w:val="es-ES"/>
              </w:rPr>
              <w:t>I.</w:t>
            </w:r>
            <w:r w:rsidR="00CB60F0">
              <w:rPr>
                <w:rFonts w:cstheme="minorBidi"/>
                <w:noProof/>
                <w:sz w:val="24"/>
                <w:szCs w:val="24"/>
                <w:lang w:val="es-PE" w:eastAsia="es-PE"/>
              </w:rPr>
              <w:tab/>
            </w:r>
            <w:r w:rsidR="00CB60F0" w:rsidRPr="00A16C81">
              <w:rPr>
                <w:rStyle w:val="Hipervnculo"/>
                <w:rFonts w:cs="Times New Roman"/>
                <w:noProof/>
                <w:lang w:val="es-ES"/>
              </w:rPr>
              <w:t>Diseño del estudio</w:t>
            </w:r>
            <w:r w:rsidR="00CB60F0">
              <w:rPr>
                <w:noProof/>
                <w:webHidden/>
              </w:rPr>
              <w:tab/>
            </w:r>
            <w:r w:rsidR="00750F34">
              <w:rPr>
                <w:noProof/>
                <w:webHidden/>
              </w:rPr>
              <w:fldChar w:fldCharType="begin"/>
            </w:r>
            <w:r w:rsidR="00CB60F0">
              <w:rPr>
                <w:noProof/>
                <w:webHidden/>
              </w:rPr>
              <w:instrText xml:space="preserve"> PAGEREF _Toc510209103 \h </w:instrText>
            </w:r>
            <w:r w:rsidR="00750F34">
              <w:rPr>
                <w:noProof/>
                <w:webHidden/>
              </w:rPr>
            </w:r>
            <w:r w:rsidR="00750F34">
              <w:rPr>
                <w:noProof/>
                <w:webHidden/>
              </w:rPr>
              <w:fldChar w:fldCharType="separate"/>
            </w:r>
            <w:r w:rsidR="00CB60F0">
              <w:rPr>
                <w:noProof/>
                <w:webHidden/>
              </w:rPr>
              <w:t>28</w:t>
            </w:r>
            <w:r w:rsidR="00750F34">
              <w:rPr>
                <w:noProof/>
                <w:webHidden/>
              </w:rPr>
              <w:fldChar w:fldCharType="end"/>
            </w:r>
          </w:hyperlink>
        </w:p>
        <w:p w14:paraId="59951C8F" w14:textId="77777777" w:rsidR="00CB60F0" w:rsidRDefault="004E19B9" w:rsidP="00CB60F0">
          <w:pPr>
            <w:pStyle w:val="TDC2"/>
            <w:rPr>
              <w:rFonts w:cstheme="minorBidi"/>
              <w:noProof/>
              <w:sz w:val="24"/>
              <w:szCs w:val="24"/>
              <w:lang w:val="es-PE" w:eastAsia="es-PE"/>
            </w:rPr>
          </w:pPr>
          <w:hyperlink w:anchor="_Toc510209104" w:history="1">
            <w:r w:rsidR="00CB60F0" w:rsidRPr="00A16C81">
              <w:rPr>
                <w:rStyle w:val="Hipervnculo"/>
                <w:rFonts w:cs="Times New Roman"/>
                <w:noProof/>
                <w:lang w:val="es-ES"/>
              </w:rPr>
              <w:t>II.</w:t>
            </w:r>
            <w:r w:rsidR="00CB60F0">
              <w:rPr>
                <w:rFonts w:cstheme="minorBidi"/>
                <w:noProof/>
                <w:sz w:val="24"/>
                <w:szCs w:val="24"/>
                <w:lang w:val="es-PE" w:eastAsia="es-PE"/>
              </w:rPr>
              <w:tab/>
            </w:r>
            <w:r w:rsidR="00CB60F0" w:rsidRPr="00A16C81">
              <w:rPr>
                <w:rStyle w:val="Hipervnculo"/>
                <w:rFonts w:cs="Times New Roman"/>
                <w:noProof/>
                <w:lang w:val="es-ES"/>
              </w:rPr>
              <w:t>Población</w:t>
            </w:r>
            <w:r w:rsidR="00CB60F0">
              <w:rPr>
                <w:noProof/>
                <w:webHidden/>
              </w:rPr>
              <w:tab/>
            </w:r>
            <w:r w:rsidR="00750F34">
              <w:rPr>
                <w:noProof/>
                <w:webHidden/>
              </w:rPr>
              <w:fldChar w:fldCharType="begin"/>
            </w:r>
            <w:r w:rsidR="00CB60F0">
              <w:rPr>
                <w:noProof/>
                <w:webHidden/>
              </w:rPr>
              <w:instrText xml:space="preserve"> PAGEREF _Toc510209104 \h </w:instrText>
            </w:r>
            <w:r w:rsidR="00750F34">
              <w:rPr>
                <w:noProof/>
                <w:webHidden/>
              </w:rPr>
            </w:r>
            <w:r w:rsidR="00750F34">
              <w:rPr>
                <w:noProof/>
                <w:webHidden/>
              </w:rPr>
              <w:fldChar w:fldCharType="separate"/>
            </w:r>
            <w:r w:rsidR="00CB60F0">
              <w:rPr>
                <w:noProof/>
                <w:webHidden/>
              </w:rPr>
              <w:t>28</w:t>
            </w:r>
            <w:r w:rsidR="00750F34">
              <w:rPr>
                <w:noProof/>
                <w:webHidden/>
              </w:rPr>
              <w:fldChar w:fldCharType="end"/>
            </w:r>
          </w:hyperlink>
        </w:p>
        <w:p w14:paraId="4875816D" w14:textId="77777777" w:rsidR="00CB60F0" w:rsidRDefault="004E19B9" w:rsidP="00CB60F0">
          <w:pPr>
            <w:pStyle w:val="TDC2"/>
            <w:rPr>
              <w:rFonts w:cstheme="minorBidi"/>
              <w:noProof/>
              <w:sz w:val="24"/>
              <w:szCs w:val="24"/>
              <w:lang w:val="es-PE" w:eastAsia="es-PE"/>
            </w:rPr>
          </w:pPr>
          <w:hyperlink w:anchor="_Toc510209105" w:history="1">
            <w:r w:rsidR="00CB60F0" w:rsidRPr="00A16C81">
              <w:rPr>
                <w:rStyle w:val="Hipervnculo"/>
                <w:rFonts w:cs="Times New Roman"/>
                <w:noProof/>
                <w:lang w:val="es-ES"/>
              </w:rPr>
              <w:t>III.</w:t>
            </w:r>
            <w:r w:rsidR="00CB60F0">
              <w:rPr>
                <w:rFonts w:cstheme="minorBidi"/>
                <w:noProof/>
                <w:sz w:val="24"/>
                <w:szCs w:val="24"/>
                <w:lang w:val="es-PE" w:eastAsia="es-PE"/>
              </w:rPr>
              <w:tab/>
            </w:r>
            <w:r w:rsidR="00CB60F0" w:rsidRPr="00A16C81">
              <w:rPr>
                <w:rStyle w:val="Hipervnculo"/>
                <w:rFonts w:cs="Times New Roman"/>
                <w:noProof/>
                <w:lang w:val="es-ES"/>
              </w:rPr>
              <w:t>Muestra</w:t>
            </w:r>
            <w:r w:rsidR="00CB60F0">
              <w:rPr>
                <w:noProof/>
                <w:webHidden/>
              </w:rPr>
              <w:tab/>
            </w:r>
            <w:r w:rsidR="00750F34">
              <w:rPr>
                <w:noProof/>
                <w:webHidden/>
              </w:rPr>
              <w:fldChar w:fldCharType="begin"/>
            </w:r>
            <w:r w:rsidR="00CB60F0">
              <w:rPr>
                <w:noProof/>
                <w:webHidden/>
              </w:rPr>
              <w:instrText xml:space="preserve"> PAGEREF _Toc510209105 \h </w:instrText>
            </w:r>
            <w:r w:rsidR="00750F34">
              <w:rPr>
                <w:noProof/>
                <w:webHidden/>
              </w:rPr>
            </w:r>
            <w:r w:rsidR="00750F34">
              <w:rPr>
                <w:noProof/>
                <w:webHidden/>
              </w:rPr>
              <w:fldChar w:fldCharType="separate"/>
            </w:r>
            <w:r w:rsidR="00CB60F0">
              <w:rPr>
                <w:noProof/>
                <w:webHidden/>
              </w:rPr>
              <w:t>28</w:t>
            </w:r>
            <w:r w:rsidR="00750F34">
              <w:rPr>
                <w:noProof/>
                <w:webHidden/>
              </w:rPr>
              <w:fldChar w:fldCharType="end"/>
            </w:r>
          </w:hyperlink>
        </w:p>
        <w:p w14:paraId="5EF30684" w14:textId="77777777" w:rsidR="00CB60F0" w:rsidRDefault="004E19B9" w:rsidP="00CB60F0">
          <w:pPr>
            <w:pStyle w:val="TDC2"/>
            <w:rPr>
              <w:rFonts w:cstheme="minorBidi"/>
              <w:noProof/>
              <w:sz w:val="24"/>
              <w:szCs w:val="24"/>
              <w:lang w:val="es-PE" w:eastAsia="es-PE"/>
            </w:rPr>
          </w:pPr>
          <w:hyperlink w:anchor="_Toc510209106" w:history="1">
            <w:r w:rsidR="00CB60F0" w:rsidRPr="00A16C81">
              <w:rPr>
                <w:rStyle w:val="Hipervnculo"/>
                <w:rFonts w:cs="Times New Roman"/>
                <w:noProof/>
              </w:rPr>
              <w:t>IV.</w:t>
            </w:r>
            <w:r w:rsidR="00CB60F0">
              <w:rPr>
                <w:rFonts w:cstheme="minorBidi"/>
                <w:noProof/>
                <w:sz w:val="24"/>
                <w:szCs w:val="24"/>
                <w:lang w:val="es-PE" w:eastAsia="es-PE"/>
              </w:rPr>
              <w:tab/>
            </w:r>
            <w:r w:rsidR="00CB60F0" w:rsidRPr="00A16C81">
              <w:rPr>
                <w:rStyle w:val="Hipervnculo"/>
                <w:rFonts w:cs="Times New Roman"/>
                <w:noProof/>
              </w:rPr>
              <w:t>Operacionalización de variables</w:t>
            </w:r>
            <w:r w:rsidR="00CB60F0">
              <w:rPr>
                <w:noProof/>
                <w:webHidden/>
              </w:rPr>
              <w:tab/>
            </w:r>
            <w:r w:rsidR="00750F34">
              <w:rPr>
                <w:noProof/>
                <w:webHidden/>
              </w:rPr>
              <w:fldChar w:fldCharType="begin"/>
            </w:r>
            <w:r w:rsidR="00CB60F0">
              <w:rPr>
                <w:noProof/>
                <w:webHidden/>
              </w:rPr>
              <w:instrText xml:space="preserve"> PAGEREF _Toc510209106 \h </w:instrText>
            </w:r>
            <w:r w:rsidR="00750F34">
              <w:rPr>
                <w:noProof/>
                <w:webHidden/>
              </w:rPr>
            </w:r>
            <w:r w:rsidR="00750F34">
              <w:rPr>
                <w:noProof/>
                <w:webHidden/>
              </w:rPr>
              <w:fldChar w:fldCharType="separate"/>
            </w:r>
            <w:r w:rsidR="00CB60F0">
              <w:rPr>
                <w:noProof/>
                <w:webHidden/>
              </w:rPr>
              <w:t>29</w:t>
            </w:r>
            <w:r w:rsidR="00750F34">
              <w:rPr>
                <w:noProof/>
                <w:webHidden/>
              </w:rPr>
              <w:fldChar w:fldCharType="end"/>
            </w:r>
          </w:hyperlink>
        </w:p>
        <w:p w14:paraId="2C4DE094" w14:textId="77777777" w:rsidR="00CB60F0" w:rsidRDefault="004E19B9" w:rsidP="00CB60F0">
          <w:pPr>
            <w:pStyle w:val="TDC2"/>
            <w:rPr>
              <w:rFonts w:cstheme="minorBidi"/>
              <w:noProof/>
              <w:sz w:val="24"/>
              <w:szCs w:val="24"/>
              <w:lang w:val="es-PE" w:eastAsia="es-PE"/>
            </w:rPr>
          </w:pPr>
          <w:hyperlink w:anchor="_Toc510209107" w:history="1">
            <w:r w:rsidR="00CB60F0" w:rsidRPr="00A16C81">
              <w:rPr>
                <w:rStyle w:val="Hipervnculo"/>
                <w:rFonts w:cs="Times New Roman"/>
                <w:noProof/>
                <w:lang w:val="es-ES"/>
              </w:rPr>
              <w:t>Guía Estructurada de Entrevista a Profundidad para usuarios finales Nº2</w:t>
            </w:r>
            <w:r w:rsidR="00CB60F0">
              <w:rPr>
                <w:noProof/>
                <w:webHidden/>
              </w:rPr>
              <w:tab/>
            </w:r>
            <w:r w:rsidR="00750F34">
              <w:rPr>
                <w:noProof/>
                <w:webHidden/>
              </w:rPr>
              <w:fldChar w:fldCharType="begin"/>
            </w:r>
            <w:r w:rsidR="00CB60F0">
              <w:rPr>
                <w:noProof/>
                <w:webHidden/>
              </w:rPr>
              <w:instrText xml:space="preserve"> PAGEREF _Toc510209107 \h </w:instrText>
            </w:r>
            <w:r w:rsidR="00750F34">
              <w:rPr>
                <w:noProof/>
                <w:webHidden/>
              </w:rPr>
            </w:r>
            <w:r w:rsidR="00750F34">
              <w:rPr>
                <w:noProof/>
                <w:webHidden/>
              </w:rPr>
              <w:fldChar w:fldCharType="separate"/>
            </w:r>
            <w:r w:rsidR="00CB60F0">
              <w:rPr>
                <w:noProof/>
                <w:webHidden/>
              </w:rPr>
              <w:t>29</w:t>
            </w:r>
            <w:r w:rsidR="00750F34">
              <w:rPr>
                <w:noProof/>
                <w:webHidden/>
              </w:rPr>
              <w:fldChar w:fldCharType="end"/>
            </w:r>
          </w:hyperlink>
        </w:p>
        <w:p w14:paraId="42AD5373" w14:textId="77777777" w:rsidR="00CB60F0" w:rsidRDefault="004E19B9" w:rsidP="00CB60F0">
          <w:pPr>
            <w:pStyle w:val="TDC2"/>
            <w:rPr>
              <w:rFonts w:cstheme="minorBidi"/>
              <w:noProof/>
              <w:sz w:val="24"/>
              <w:szCs w:val="24"/>
              <w:lang w:val="es-PE" w:eastAsia="es-PE"/>
            </w:rPr>
          </w:pPr>
          <w:hyperlink w:anchor="_Toc510209108" w:history="1">
            <w:r w:rsidR="00CB60F0" w:rsidRPr="00A16C81">
              <w:rPr>
                <w:rStyle w:val="Hipervnculo"/>
                <w:rFonts w:cs="Times New Roman"/>
                <w:noProof/>
              </w:rPr>
              <w:t>V.</w:t>
            </w:r>
            <w:r w:rsidR="00CB60F0">
              <w:rPr>
                <w:rFonts w:cstheme="minorBidi"/>
                <w:noProof/>
                <w:sz w:val="24"/>
                <w:szCs w:val="24"/>
                <w:lang w:val="es-PE" w:eastAsia="es-PE"/>
              </w:rPr>
              <w:tab/>
            </w:r>
            <w:r w:rsidR="00CB60F0" w:rsidRPr="00A16C81">
              <w:rPr>
                <w:rStyle w:val="Hipervnculo"/>
                <w:rFonts w:cs="Times New Roman"/>
                <w:noProof/>
              </w:rPr>
              <w:t>Procedimientos y técnicas</w:t>
            </w:r>
            <w:r w:rsidR="00CB60F0">
              <w:rPr>
                <w:noProof/>
                <w:webHidden/>
              </w:rPr>
              <w:tab/>
            </w:r>
            <w:r w:rsidR="00750F34">
              <w:rPr>
                <w:noProof/>
                <w:webHidden/>
              </w:rPr>
              <w:fldChar w:fldCharType="begin"/>
            </w:r>
            <w:r w:rsidR="00CB60F0">
              <w:rPr>
                <w:noProof/>
                <w:webHidden/>
              </w:rPr>
              <w:instrText xml:space="preserve"> PAGEREF _Toc510209108 \h </w:instrText>
            </w:r>
            <w:r w:rsidR="00750F34">
              <w:rPr>
                <w:noProof/>
                <w:webHidden/>
              </w:rPr>
            </w:r>
            <w:r w:rsidR="00750F34">
              <w:rPr>
                <w:noProof/>
                <w:webHidden/>
              </w:rPr>
              <w:fldChar w:fldCharType="separate"/>
            </w:r>
            <w:r w:rsidR="00CB60F0">
              <w:rPr>
                <w:noProof/>
                <w:webHidden/>
              </w:rPr>
              <w:t>29</w:t>
            </w:r>
            <w:r w:rsidR="00750F34">
              <w:rPr>
                <w:noProof/>
                <w:webHidden/>
              </w:rPr>
              <w:fldChar w:fldCharType="end"/>
            </w:r>
          </w:hyperlink>
        </w:p>
        <w:p w14:paraId="0E6739C6" w14:textId="77777777" w:rsidR="00CB60F0" w:rsidRDefault="004E19B9" w:rsidP="00CB60F0">
          <w:pPr>
            <w:pStyle w:val="TDC3"/>
            <w:rPr>
              <w:rFonts w:cstheme="minorBidi"/>
              <w:noProof/>
              <w:sz w:val="24"/>
              <w:szCs w:val="24"/>
              <w:lang w:val="es-PE" w:eastAsia="es-PE"/>
            </w:rPr>
          </w:pPr>
          <w:hyperlink w:anchor="_Toc510209109" w:history="1">
            <w:r w:rsidR="00CB60F0" w:rsidRPr="00A16C81">
              <w:rPr>
                <w:rStyle w:val="Hipervnculo"/>
                <w:noProof/>
              </w:rPr>
              <w:t>1.</w:t>
            </w:r>
            <w:r w:rsidR="00CB60F0">
              <w:rPr>
                <w:rFonts w:cstheme="minorBidi"/>
                <w:noProof/>
                <w:sz w:val="24"/>
                <w:szCs w:val="24"/>
                <w:lang w:val="es-PE" w:eastAsia="es-PE"/>
              </w:rPr>
              <w:tab/>
            </w:r>
            <w:r w:rsidR="00CB60F0" w:rsidRPr="00A16C81">
              <w:rPr>
                <w:rStyle w:val="Hipervnculo"/>
                <w:noProof/>
              </w:rPr>
              <w:t>Investigación de usuarios</w:t>
            </w:r>
            <w:r w:rsidR="00CB60F0">
              <w:rPr>
                <w:noProof/>
                <w:webHidden/>
              </w:rPr>
              <w:tab/>
            </w:r>
            <w:r w:rsidR="00750F34">
              <w:rPr>
                <w:noProof/>
                <w:webHidden/>
              </w:rPr>
              <w:fldChar w:fldCharType="begin"/>
            </w:r>
            <w:r w:rsidR="00CB60F0">
              <w:rPr>
                <w:noProof/>
                <w:webHidden/>
              </w:rPr>
              <w:instrText xml:space="preserve"> PAGEREF _Toc510209109 \h </w:instrText>
            </w:r>
            <w:r w:rsidR="00750F34">
              <w:rPr>
                <w:noProof/>
                <w:webHidden/>
              </w:rPr>
            </w:r>
            <w:r w:rsidR="00750F34">
              <w:rPr>
                <w:noProof/>
                <w:webHidden/>
              </w:rPr>
              <w:fldChar w:fldCharType="separate"/>
            </w:r>
            <w:r w:rsidR="00CB60F0">
              <w:rPr>
                <w:noProof/>
                <w:webHidden/>
              </w:rPr>
              <w:t>29</w:t>
            </w:r>
            <w:r w:rsidR="00750F34">
              <w:rPr>
                <w:noProof/>
                <w:webHidden/>
              </w:rPr>
              <w:fldChar w:fldCharType="end"/>
            </w:r>
          </w:hyperlink>
        </w:p>
        <w:p w14:paraId="29200FFD" w14:textId="77777777" w:rsidR="00CB60F0" w:rsidRDefault="004E19B9" w:rsidP="00CB60F0">
          <w:pPr>
            <w:pStyle w:val="TDC3"/>
            <w:rPr>
              <w:rFonts w:cstheme="minorBidi"/>
              <w:noProof/>
              <w:sz w:val="24"/>
              <w:szCs w:val="24"/>
              <w:lang w:val="es-PE" w:eastAsia="es-PE"/>
            </w:rPr>
          </w:pPr>
          <w:hyperlink w:anchor="_Toc510209110" w:history="1">
            <w:r w:rsidR="00CB60F0" w:rsidRPr="00A16C81">
              <w:rPr>
                <w:rStyle w:val="Hipervnculo"/>
                <w:noProof/>
              </w:rPr>
              <w:t>2.</w:t>
            </w:r>
            <w:r w:rsidR="00CB60F0">
              <w:rPr>
                <w:rFonts w:cstheme="minorBidi"/>
                <w:noProof/>
                <w:sz w:val="24"/>
                <w:szCs w:val="24"/>
                <w:lang w:val="es-PE" w:eastAsia="es-PE"/>
              </w:rPr>
              <w:tab/>
            </w:r>
            <w:r w:rsidR="00CB60F0" w:rsidRPr="00A16C81">
              <w:rPr>
                <w:rStyle w:val="Hipervnculo"/>
                <w:noProof/>
              </w:rPr>
              <w:t>Diseño y Prototipado</w:t>
            </w:r>
            <w:r w:rsidR="00CB60F0">
              <w:rPr>
                <w:noProof/>
                <w:webHidden/>
              </w:rPr>
              <w:tab/>
            </w:r>
            <w:r w:rsidR="00750F34">
              <w:rPr>
                <w:noProof/>
                <w:webHidden/>
              </w:rPr>
              <w:fldChar w:fldCharType="begin"/>
            </w:r>
            <w:r w:rsidR="00CB60F0">
              <w:rPr>
                <w:noProof/>
                <w:webHidden/>
              </w:rPr>
              <w:instrText xml:space="preserve"> PAGEREF _Toc510209110 \h </w:instrText>
            </w:r>
            <w:r w:rsidR="00750F34">
              <w:rPr>
                <w:noProof/>
                <w:webHidden/>
              </w:rPr>
            </w:r>
            <w:r w:rsidR="00750F34">
              <w:rPr>
                <w:noProof/>
                <w:webHidden/>
              </w:rPr>
              <w:fldChar w:fldCharType="separate"/>
            </w:r>
            <w:r w:rsidR="00CB60F0">
              <w:rPr>
                <w:noProof/>
                <w:webHidden/>
              </w:rPr>
              <w:t>31</w:t>
            </w:r>
            <w:r w:rsidR="00750F34">
              <w:rPr>
                <w:noProof/>
                <w:webHidden/>
              </w:rPr>
              <w:fldChar w:fldCharType="end"/>
            </w:r>
          </w:hyperlink>
        </w:p>
        <w:p w14:paraId="4E121315" w14:textId="77777777" w:rsidR="00CB60F0" w:rsidRDefault="004E19B9" w:rsidP="00CB60F0">
          <w:pPr>
            <w:pStyle w:val="TDC3"/>
            <w:rPr>
              <w:rFonts w:cstheme="minorBidi"/>
              <w:noProof/>
              <w:sz w:val="24"/>
              <w:szCs w:val="24"/>
              <w:lang w:val="es-PE" w:eastAsia="es-PE"/>
            </w:rPr>
          </w:pPr>
          <w:hyperlink w:anchor="_Toc510209111" w:history="1">
            <w:r w:rsidR="00CB60F0" w:rsidRPr="00A16C81">
              <w:rPr>
                <w:rStyle w:val="Hipervnculo"/>
                <w:noProof/>
              </w:rPr>
              <w:t>3.</w:t>
            </w:r>
            <w:r w:rsidR="00CB60F0">
              <w:rPr>
                <w:rFonts w:cstheme="minorBidi"/>
                <w:noProof/>
                <w:sz w:val="24"/>
                <w:szCs w:val="24"/>
                <w:lang w:val="es-PE" w:eastAsia="es-PE"/>
              </w:rPr>
              <w:tab/>
            </w:r>
            <w:r w:rsidR="00CB60F0" w:rsidRPr="00A16C81">
              <w:rPr>
                <w:rStyle w:val="Hipervnculo"/>
                <w:noProof/>
              </w:rPr>
              <w:t>Pruebas de Usuario</w:t>
            </w:r>
            <w:r w:rsidR="00CB60F0">
              <w:rPr>
                <w:noProof/>
                <w:webHidden/>
              </w:rPr>
              <w:tab/>
            </w:r>
            <w:r w:rsidR="00750F34">
              <w:rPr>
                <w:noProof/>
                <w:webHidden/>
              </w:rPr>
              <w:fldChar w:fldCharType="begin"/>
            </w:r>
            <w:r w:rsidR="00CB60F0">
              <w:rPr>
                <w:noProof/>
                <w:webHidden/>
              </w:rPr>
              <w:instrText xml:space="preserve"> PAGEREF _Toc510209111 \h </w:instrText>
            </w:r>
            <w:r w:rsidR="00750F34">
              <w:rPr>
                <w:noProof/>
                <w:webHidden/>
              </w:rPr>
            </w:r>
            <w:r w:rsidR="00750F34">
              <w:rPr>
                <w:noProof/>
                <w:webHidden/>
              </w:rPr>
              <w:fldChar w:fldCharType="separate"/>
            </w:r>
            <w:r w:rsidR="00CB60F0">
              <w:rPr>
                <w:noProof/>
                <w:webHidden/>
              </w:rPr>
              <w:t>31</w:t>
            </w:r>
            <w:r w:rsidR="00750F34">
              <w:rPr>
                <w:noProof/>
                <w:webHidden/>
              </w:rPr>
              <w:fldChar w:fldCharType="end"/>
            </w:r>
          </w:hyperlink>
        </w:p>
        <w:p w14:paraId="2672F2FC" w14:textId="77777777" w:rsidR="00CB60F0" w:rsidRDefault="004E19B9" w:rsidP="00CB60F0">
          <w:pPr>
            <w:pStyle w:val="TDC2"/>
            <w:rPr>
              <w:rFonts w:cstheme="minorBidi"/>
              <w:noProof/>
              <w:sz w:val="24"/>
              <w:szCs w:val="24"/>
              <w:lang w:val="es-PE" w:eastAsia="es-PE"/>
            </w:rPr>
          </w:pPr>
          <w:hyperlink w:anchor="_Toc510209112" w:history="1">
            <w:r w:rsidR="00CB60F0" w:rsidRPr="00A16C81">
              <w:rPr>
                <w:rStyle w:val="Hipervnculo"/>
                <w:rFonts w:cs="Times New Roman"/>
                <w:noProof/>
                <w:lang w:val="es-ES"/>
              </w:rPr>
              <w:t>VI.</w:t>
            </w:r>
            <w:r w:rsidR="00CB60F0">
              <w:rPr>
                <w:rFonts w:cstheme="minorBidi"/>
                <w:noProof/>
                <w:sz w:val="24"/>
                <w:szCs w:val="24"/>
                <w:lang w:val="es-PE" w:eastAsia="es-PE"/>
              </w:rPr>
              <w:tab/>
            </w:r>
            <w:r w:rsidR="00CB60F0" w:rsidRPr="00A16C81">
              <w:rPr>
                <w:rStyle w:val="Hipervnculo"/>
                <w:rFonts w:cs="Times New Roman"/>
                <w:noProof/>
                <w:lang w:val="es-ES"/>
              </w:rPr>
              <w:t>Consideraciones éticas</w:t>
            </w:r>
            <w:r w:rsidR="00CB60F0">
              <w:rPr>
                <w:noProof/>
                <w:webHidden/>
              </w:rPr>
              <w:tab/>
            </w:r>
            <w:r w:rsidR="00750F34">
              <w:rPr>
                <w:noProof/>
                <w:webHidden/>
              </w:rPr>
              <w:fldChar w:fldCharType="begin"/>
            </w:r>
            <w:r w:rsidR="00CB60F0">
              <w:rPr>
                <w:noProof/>
                <w:webHidden/>
              </w:rPr>
              <w:instrText xml:space="preserve"> PAGEREF _Toc510209112 \h </w:instrText>
            </w:r>
            <w:r w:rsidR="00750F34">
              <w:rPr>
                <w:noProof/>
                <w:webHidden/>
              </w:rPr>
            </w:r>
            <w:r w:rsidR="00750F34">
              <w:rPr>
                <w:noProof/>
                <w:webHidden/>
              </w:rPr>
              <w:fldChar w:fldCharType="separate"/>
            </w:r>
            <w:r w:rsidR="00CB60F0">
              <w:rPr>
                <w:noProof/>
                <w:webHidden/>
              </w:rPr>
              <w:t>32</w:t>
            </w:r>
            <w:r w:rsidR="00750F34">
              <w:rPr>
                <w:noProof/>
                <w:webHidden/>
              </w:rPr>
              <w:fldChar w:fldCharType="end"/>
            </w:r>
          </w:hyperlink>
        </w:p>
        <w:p w14:paraId="22E065AC" w14:textId="77777777" w:rsidR="00CB60F0" w:rsidRDefault="004E19B9" w:rsidP="00CB60F0">
          <w:pPr>
            <w:pStyle w:val="TDC2"/>
            <w:rPr>
              <w:rFonts w:cstheme="minorBidi"/>
              <w:noProof/>
              <w:sz w:val="24"/>
              <w:szCs w:val="24"/>
              <w:lang w:val="es-PE" w:eastAsia="es-PE"/>
            </w:rPr>
          </w:pPr>
          <w:hyperlink w:anchor="_Toc510209113" w:history="1">
            <w:r w:rsidR="00CB60F0" w:rsidRPr="00A16C81">
              <w:rPr>
                <w:rStyle w:val="Hipervnculo"/>
                <w:rFonts w:cs="Times New Roman"/>
                <w:noProof/>
                <w:lang w:val="es-ES"/>
              </w:rPr>
              <w:t>VII.</w:t>
            </w:r>
            <w:r w:rsidR="00CB60F0">
              <w:rPr>
                <w:rFonts w:cstheme="minorBidi"/>
                <w:noProof/>
                <w:sz w:val="24"/>
                <w:szCs w:val="24"/>
                <w:lang w:val="es-PE" w:eastAsia="es-PE"/>
              </w:rPr>
              <w:tab/>
            </w:r>
            <w:r w:rsidR="00CB60F0" w:rsidRPr="00A16C81">
              <w:rPr>
                <w:rStyle w:val="Hipervnculo"/>
                <w:rFonts w:cs="Times New Roman"/>
                <w:noProof/>
                <w:lang w:val="es-ES"/>
              </w:rPr>
              <w:t>Análisis</w:t>
            </w:r>
            <w:r w:rsidR="00CB60F0">
              <w:rPr>
                <w:noProof/>
                <w:webHidden/>
              </w:rPr>
              <w:tab/>
            </w:r>
            <w:r w:rsidR="00750F34">
              <w:rPr>
                <w:noProof/>
                <w:webHidden/>
              </w:rPr>
              <w:fldChar w:fldCharType="begin"/>
            </w:r>
            <w:r w:rsidR="00CB60F0">
              <w:rPr>
                <w:noProof/>
                <w:webHidden/>
              </w:rPr>
              <w:instrText xml:space="preserve"> PAGEREF _Toc510209113 \h </w:instrText>
            </w:r>
            <w:r w:rsidR="00750F34">
              <w:rPr>
                <w:noProof/>
                <w:webHidden/>
              </w:rPr>
            </w:r>
            <w:r w:rsidR="00750F34">
              <w:rPr>
                <w:noProof/>
                <w:webHidden/>
              </w:rPr>
              <w:fldChar w:fldCharType="separate"/>
            </w:r>
            <w:r w:rsidR="00CB60F0">
              <w:rPr>
                <w:noProof/>
                <w:webHidden/>
              </w:rPr>
              <w:t>32</w:t>
            </w:r>
            <w:r w:rsidR="00750F34">
              <w:rPr>
                <w:noProof/>
                <w:webHidden/>
              </w:rPr>
              <w:fldChar w:fldCharType="end"/>
            </w:r>
          </w:hyperlink>
        </w:p>
        <w:p w14:paraId="15A92CD6"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114" w:history="1">
            <w:r w:rsidR="00CB60F0" w:rsidRPr="00A16C81">
              <w:rPr>
                <w:rStyle w:val="Hipervnculo"/>
                <w:rFonts w:cs="Times New Roman"/>
                <w:noProof/>
              </w:rPr>
              <w:t>Resultados</w:t>
            </w:r>
            <w:r w:rsidR="00CB60F0">
              <w:rPr>
                <w:noProof/>
                <w:webHidden/>
              </w:rPr>
              <w:tab/>
            </w:r>
            <w:r w:rsidR="00750F34">
              <w:rPr>
                <w:noProof/>
                <w:webHidden/>
              </w:rPr>
              <w:fldChar w:fldCharType="begin"/>
            </w:r>
            <w:r w:rsidR="00CB60F0">
              <w:rPr>
                <w:noProof/>
                <w:webHidden/>
              </w:rPr>
              <w:instrText xml:space="preserve"> PAGEREF _Toc510209114 \h </w:instrText>
            </w:r>
            <w:r w:rsidR="00750F34">
              <w:rPr>
                <w:noProof/>
                <w:webHidden/>
              </w:rPr>
            </w:r>
            <w:r w:rsidR="00750F34">
              <w:rPr>
                <w:noProof/>
                <w:webHidden/>
              </w:rPr>
              <w:fldChar w:fldCharType="separate"/>
            </w:r>
            <w:r w:rsidR="00CB60F0">
              <w:rPr>
                <w:noProof/>
                <w:webHidden/>
              </w:rPr>
              <w:t>33</w:t>
            </w:r>
            <w:r w:rsidR="00750F34">
              <w:rPr>
                <w:noProof/>
                <w:webHidden/>
              </w:rPr>
              <w:fldChar w:fldCharType="end"/>
            </w:r>
          </w:hyperlink>
        </w:p>
        <w:p w14:paraId="1629CDCF" w14:textId="77777777" w:rsidR="00CB60F0" w:rsidRDefault="004E19B9" w:rsidP="00CB60F0">
          <w:pPr>
            <w:pStyle w:val="TDC2"/>
            <w:rPr>
              <w:rFonts w:cstheme="minorBidi"/>
              <w:noProof/>
              <w:sz w:val="24"/>
              <w:szCs w:val="24"/>
              <w:lang w:val="es-PE" w:eastAsia="es-PE"/>
            </w:rPr>
          </w:pPr>
          <w:hyperlink w:anchor="_Toc510209115" w:history="1">
            <w:r w:rsidR="00CB60F0" w:rsidRPr="00A16C81">
              <w:rPr>
                <w:rStyle w:val="Hipervnculo"/>
                <w:noProof/>
                <w:lang w:val="es-ES"/>
              </w:rPr>
              <w:t>A.</w:t>
            </w:r>
            <w:r w:rsidR="00CB60F0">
              <w:rPr>
                <w:rFonts w:cstheme="minorBidi"/>
                <w:noProof/>
                <w:sz w:val="24"/>
                <w:szCs w:val="24"/>
                <w:lang w:val="es-PE" w:eastAsia="es-PE"/>
              </w:rPr>
              <w:tab/>
            </w:r>
            <w:r w:rsidR="00CB60F0" w:rsidRPr="00A16C81">
              <w:rPr>
                <w:rStyle w:val="Hipervnculo"/>
                <w:noProof/>
                <w:lang w:val="es-ES"/>
              </w:rPr>
              <w:t>Fase Exploratoria</w:t>
            </w:r>
            <w:r w:rsidR="00CB60F0">
              <w:rPr>
                <w:noProof/>
                <w:webHidden/>
              </w:rPr>
              <w:tab/>
            </w:r>
            <w:r w:rsidR="00750F34">
              <w:rPr>
                <w:noProof/>
                <w:webHidden/>
              </w:rPr>
              <w:fldChar w:fldCharType="begin"/>
            </w:r>
            <w:r w:rsidR="00CB60F0">
              <w:rPr>
                <w:noProof/>
                <w:webHidden/>
              </w:rPr>
              <w:instrText xml:space="preserve"> PAGEREF _Toc510209115 \h </w:instrText>
            </w:r>
            <w:r w:rsidR="00750F34">
              <w:rPr>
                <w:noProof/>
                <w:webHidden/>
              </w:rPr>
            </w:r>
            <w:r w:rsidR="00750F34">
              <w:rPr>
                <w:noProof/>
                <w:webHidden/>
              </w:rPr>
              <w:fldChar w:fldCharType="separate"/>
            </w:r>
            <w:r w:rsidR="00CB60F0">
              <w:rPr>
                <w:noProof/>
                <w:webHidden/>
              </w:rPr>
              <w:t>33</w:t>
            </w:r>
            <w:r w:rsidR="00750F34">
              <w:rPr>
                <w:noProof/>
                <w:webHidden/>
              </w:rPr>
              <w:fldChar w:fldCharType="end"/>
            </w:r>
          </w:hyperlink>
        </w:p>
        <w:p w14:paraId="5CC93D4A" w14:textId="77777777" w:rsidR="00CB60F0" w:rsidRDefault="004E19B9" w:rsidP="00CB60F0">
          <w:pPr>
            <w:pStyle w:val="TDC3"/>
            <w:rPr>
              <w:rFonts w:cstheme="minorBidi"/>
              <w:noProof/>
              <w:sz w:val="24"/>
              <w:szCs w:val="24"/>
              <w:lang w:val="es-PE" w:eastAsia="es-PE"/>
            </w:rPr>
          </w:pPr>
          <w:hyperlink w:anchor="_Toc510209116"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Personal de SUSALUD</w:t>
            </w:r>
            <w:r w:rsidR="00CB60F0">
              <w:rPr>
                <w:noProof/>
                <w:webHidden/>
              </w:rPr>
              <w:tab/>
            </w:r>
            <w:r w:rsidR="00750F34">
              <w:rPr>
                <w:noProof/>
                <w:webHidden/>
              </w:rPr>
              <w:fldChar w:fldCharType="begin"/>
            </w:r>
            <w:r w:rsidR="00CB60F0">
              <w:rPr>
                <w:noProof/>
                <w:webHidden/>
              </w:rPr>
              <w:instrText xml:space="preserve"> PAGEREF _Toc510209116 \h </w:instrText>
            </w:r>
            <w:r w:rsidR="00750F34">
              <w:rPr>
                <w:noProof/>
                <w:webHidden/>
              </w:rPr>
            </w:r>
            <w:r w:rsidR="00750F34">
              <w:rPr>
                <w:noProof/>
                <w:webHidden/>
              </w:rPr>
              <w:fldChar w:fldCharType="separate"/>
            </w:r>
            <w:r w:rsidR="00CB60F0">
              <w:rPr>
                <w:noProof/>
                <w:webHidden/>
              </w:rPr>
              <w:t>33</w:t>
            </w:r>
            <w:r w:rsidR="00750F34">
              <w:rPr>
                <w:noProof/>
                <w:webHidden/>
              </w:rPr>
              <w:fldChar w:fldCharType="end"/>
            </w:r>
          </w:hyperlink>
        </w:p>
        <w:p w14:paraId="2F41177A" w14:textId="77777777" w:rsidR="00CB60F0" w:rsidRDefault="004E19B9" w:rsidP="00CB60F0">
          <w:pPr>
            <w:pStyle w:val="TDC3"/>
            <w:rPr>
              <w:rFonts w:cstheme="minorBidi"/>
              <w:noProof/>
              <w:sz w:val="24"/>
              <w:szCs w:val="24"/>
              <w:lang w:val="es-PE" w:eastAsia="es-PE"/>
            </w:rPr>
          </w:pPr>
          <w:hyperlink w:anchor="_Toc510209117"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Gestores de IPRESS</w:t>
            </w:r>
            <w:r w:rsidR="00CB60F0">
              <w:rPr>
                <w:noProof/>
                <w:webHidden/>
              </w:rPr>
              <w:tab/>
            </w:r>
            <w:r w:rsidR="00750F34">
              <w:rPr>
                <w:noProof/>
                <w:webHidden/>
              </w:rPr>
              <w:fldChar w:fldCharType="begin"/>
            </w:r>
            <w:r w:rsidR="00CB60F0">
              <w:rPr>
                <w:noProof/>
                <w:webHidden/>
              </w:rPr>
              <w:instrText xml:space="preserve"> PAGEREF _Toc510209117 \h </w:instrText>
            </w:r>
            <w:r w:rsidR="00750F34">
              <w:rPr>
                <w:noProof/>
                <w:webHidden/>
              </w:rPr>
            </w:r>
            <w:r w:rsidR="00750F34">
              <w:rPr>
                <w:noProof/>
                <w:webHidden/>
              </w:rPr>
              <w:fldChar w:fldCharType="separate"/>
            </w:r>
            <w:r w:rsidR="00CB60F0">
              <w:rPr>
                <w:noProof/>
                <w:webHidden/>
              </w:rPr>
              <w:t>37</w:t>
            </w:r>
            <w:r w:rsidR="00750F34">
              <w:rPr>
                <w:noProof/>
                <w:webHidden/>
              </w:rPr>
              <w:fldChar w:fldCharType="end"/>
            </w:r>
          </w:hyperlink>
        </w:p>
        <w:p w14:paraId="6F2E63C2" w14:textId="77777777" w:rsidR="00CB60F0" w:rsidRDefault="004E19B9" w:rsidP="00CB60F0">
          <w:pPr>
            <w:pStyle w:val="TDC3"/>
            <w:rPr>
              <w:rFonts w:cstheme="minorBidi"/>
              <w:noProof/>
              <w:sz w:val="24"/>
              <w:szCs w:val="24"/>
              <w:lang w:val="es-PE" w:eastAsia="es-PE"/>
            </w:rPr>
          </w:pPr>
          <w:hyperlink w:anchor="_Toc510209118"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Ciudadanos</w:t>
            </w:r>
            <w:r w:rsidR="00CB60F0">
              <w:rPr>
                <w:noProof/>
                <w:webHidden/>
              </w:rPr>
              <w:tab/>
            </w:r>
            <w:r w:rsidR="00750F34">
              <w:rPr>
                <w:noProof/>
                <w:webHidden/>
              </w:rPr>
              <w:fldChar w:fldCharType="begin"/>
            </w:r>
            <w:r w:rsidR="00CB60F0">
              <w:rPr>
                <w:noProof/>
                <w:webHidden/>
              </w:rPr>
              <w:instrText xml:space="preserve"> PAGEREF _Toc510209118 \h </w:instrText>
            </w:r>
            <w:r w:rsidR="00750F34">
              <w:rPr>
                <w:noProof/>
                <w:webHidden/>
              </w:rPr>
            </w:r>
            <w:r w:rsidR="00750F34">
              <w:rPr>
                <w:noProof/>
                <w:webHidden/>
              </w:rPr>
              <w:fldChar w:fldCharType="separate"/>
            </w:r>
            <w:r w:rsidR="00CB60F0">
              <w:rPr>
                <w:noProof/>
                <w:webHidden/>
              </w:rPr>
              <w:t>41</w:t>
            </w:r>
            <w:r w:rsidR="00750F34">
              <w:rPr>
                <w:noProof/>
                <w:webHidden/>
              </w:rPr>
              <w:fldChar w:fldCharType="end"/>
            </w:r>
          </w:hyperlink>
        </w:p>
        <w:p w14:paraId="61B5EB68" w14:textId="77777777" w:rsidR="00CB60F0" w:rsidRDefault="004E19B9" w:rsidP="00CB60F0">
          <w:pPr>
            <w:pStyle w:val="TDC3"/>
            <w:rPr>
              <w:rFonts w:cstheme="minorBidi"/>
              <w:noProof/>
              <w:sz w:val="24"/>
              <w:szCs w:val="24"/>
              <w:lang w:val="es-PE" w:eastAsia="es-PE"/>
            </w:rPr>
          </w:pPr>
          <w:hyperlink w:anchor="_Toc510209119"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hallazgos resaltantes</w:t>
            </w:r>
            <w:r w:rsidR="00CB60F0">
              <w:rPr>
                <w:noProof/>
                <w:webHidden/>
              </w:rPr>
              <w:tab/>
            </w:r>
            <w:r w:rsidR="00750F34">
              <w:rPr>
                <w:noProof/>
                <w:webHidden/>
              </w:rPr>
              <w:fldChar w:fldCharType="begin"/>
            </w:r>
            <w:r w:rsidR="00CB60F0">
              <w:rPr>
                <w:noProof/>
                <w:webHidden/>
              </w:rPr>
              <w:instrText xml:space="preserve"> PAGEREF _Toc510209119 \h </w:instrText>
            </w:r>
            <w:r w:rsidR="00750F34">
              <w:rPr>
                <w:noProof/>
                <w:webHidden/>
              </w:rPr>
            </w:r>
            <w:r w:rsidR="00750F34">
              <w:rPr>
                <w:noProof/>
                <w:webHidden/>
              </w:rPr>
              <w:fldChar w:fldCharType="separate"/>
            </w:r>
            <w:r w:rsidR="00CB60F0">
              <w:rPr>
                <w:noProof/>
                <w:webHidden/>
              </w:rPr>
              <w:t>44</w:t>
            </w:r>
            <w:r w:rsidR="00750F34">
              <w:rPr>
                <w:noProof/>
                <w:webHidden/>
              </w:rPr>
              <w:fldChar w:fldCharType="end"/>
            </w:r>
          </w:hyperlink>
        </w:p>
        <w:p w14:paraId="1B14DE35" w14:textId="77777777" w:rsidR="00CB60F0" w:rsidRDefault="004E19B9" w:rsidP="00CB60F0">
          <w:pPr>
            <w:pStyle w:val="TDC3"/>
            <w:rPr>
              <w:rFonts w:cstheme="minorBidi"/>
              <w:noProof/>
              <w:sz w:val="24"/>
              <w:szCs w:val="24"/>
              <w:lang w:val="es-PE" w:eastAsia="es-PE"/>
            </w:rPr>
          </w:pPr>
          <w:hyperlink w:anchor="_Toc510209120"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Tabla de requerimientos</w:t>
            </w:r>
            <w:r w:rsidR="00CB60F0">
              <w:rPr>
                <w:noProof/>
                <w:webHidden/>
              </w:rPr>
              <w:tab/>
            </w:r>
            <w:r w:rsidR="00750F34">
              <w:rPr>
                <w:noProof/>
                <w:webHidden/>
              </w:rPr>
              <w:fldChar w:fldCharType="begin"/>
            </w:r>
            <w:r w:rsidR="00CB60F0">
              <w:rPr>
                <w:noProof/>
                <w:webHidden/>
              </w:rPr>
              <w:instrText xml:space="preserve"> PAGEREF _Toc510209120 \h </w:instrText>
            </w:r>
            <w:r w:rsidR="00750F34">
              <w:rPr>
                <w:noProof/>
                <w:webHidden/>
              </w:rPr>
            </w:r>
            <w:r w:rsidR="00750F34">
              <w:rPr>
                <w:noProof/>
                <w:webHidden/>
              </w:rPr>
              <w:fldChar w:fldCharType="separate"/>
            </w:r>
            <w:r w:rsidR="00CB60F0">
              <w:rPr>
                <w:noProof/>
                <w:webHidden/>
              </w:rPr>
              <w:t>46</w:t>
            </w:r>
            <w:r w:rsidR="00750F34">
              <w:rPr>
                <w:noProof/>
                <w:webHidden/>
              </w:rPr>
              <w:fldChar w:fldCharType="end"/>
            </w:r>
          </w:hyperlink>
        </w:p>
        <w:p w14:paraId="0A9D608A" w14:textId="77777777" w:rsidR="00CB60F0" w:rsidRDefault="004E19B9" w:rsidP="00CB60F0">
          <w:pPr>
            <w:pStyle w:val="TDC3"/>
            <w:rPr>
              <w:rFonts w:cstheme="minorBidi"/>
              <w:noProof/>
              <w:sz w:val="24"/>
              <w:szCs w:val="24"/>
              <w:lang w:val="es-PE" w:eastAsia="es-PE"/>
            </w:rPr>
          </w:pPr>
          <w:hyperlink w:anchor="_Toc510209121" w:history="1">
            <w:r w:rsidR="00CB60F0" w:rsidRPr="00A16C81">
              <w:rPr>
                <w:rStyle w:val="Hipervnculo"/>
                <w:rFonts w:ascii="Symbol" w:hAnsi="Symbol"/>
                <w:noProof/>
              </w:rPr>
              <w:t></w:t>
            </w:r>
            <w:r w:rsidR="00CB60F0">
              <w:rPr>
                <w:rFonts w:cstheme="minorBidi"/>
                <w:noProof/>
                <w:sz w:val="24"/>
                <w:szCs w:val="24"/>
                <w:lang w:val="es-PE" w:eastAsia="es-PE"/>
              </w:rPr>
              <w:tab/>
            </w:r>
            <w:r w:rsidR="00CB60F0" w:rsidRPr="00A16C81">
              <w:rPr>
                <w:rStyle w:val="Hipervnculo"/>
                <w:noProof/>
              </w:rPr>
              <w:t>Reclasificación de la Tabla de Clasificación de Reclamos</w:t>
            </w:r>
            <w:r w:rsidR="00CB60F0">
              <w:rPr>
                <w:noProof/>
                <w:webHidden/>
              </w:rPr>
              <w:tab/>
            </w:r>
            <w:r w:rsidR="00750F34">
              <w:rPr>
                <w:noProof/>
                <w:webHidden/>
              </w:rPr>
              <w:fldChar w:fldCharType="begin"/>
            </w:r>
            <w:r w:rsidR="00CB60F0">
              <w:rPr>
                <w:noProof/>
                <w:webHidden/>
              </w:rPr>
              <w:instrText xml:space="preserve"> PAGEREF _Toc510209121 \h </w:instrText>
            </w:r>
            <w:r w:rsidR="00750F34">
              <w:rPr>
                <w:noProof/>
                <w:webHidden/>
              </w:rPr>
            </w:r>
            <w:r w:rsidR="00750F34">
              <w:rPr>
                <w:noProof/>
                <w:webHidden/>
              </w:rPr>
              <w:fldChar w:fldCharType="separate"/>
            </w:r>
            <w:r w:rsidR="00CB60F0">
              <w:rPr>
                <w:noProof/>
                <w:webHidden/>
              </w:rPr>
              <w:t>53</w:t>
            </w:r>
            <w:r w:rsidR="00750F34">
              <w:rPr>
                <w:noProof/>
                <w:webHidden/>
              </w:rPr>
              <w:fldChar w:fldCharType="end"/>
            </w:r>
          </w:hyperlink>
        </w:p>
        <w:p w14:paraId="528D33F9" w14:textId="77777777" w:rsidR="00CB60F0" w:rsidRDefault="004E19B9" w:rsidP="00CB60F0">
          <w:pPr>
            <w:pStyle w:val="TDC2"/>
            <w:rPr>
              <w:rFonts w:cstheme="minorBidi"/>
              <w:noProof/>
              <w:sz w:val="24"/>
              <w:szCs w:val="24"/>
              <w:lang w:val="es-PE" w:eastAsia="es-PE"/>
            </w:rPr>
          </w:pPr>
          <w:hyperlink w:anchor="_Toc510209122" w:history="1">
            <w:r w:rsidR="00CB60F0" w:rsidRPr="00A16C81">
              <w:rPr>
                <w:rStyle w:val="Hipervnculo"/>
                <w:noProof/>
              </w:rPr>
              <w:t>B.</w:t>
            </w:r>
            <w:r w:rsidR="00CB60F0">
              <w:rPr>
                <w:rFonts w:cstheme="minorBidi"/>
                <w:noProof/>
                <w:sz w:val="24"/>
                <w:szCs w:val="24"/>
                <w:lang w:val="es-PE" w:eastAsia="es-PE"/>
              </w:rPr>
              <w:tab/>
            </w:r>
            <w:r w:rsidR="00CB60F0" w:rsidRPr="00A16C81">
              <w:rPr>
                <w:rStyle w:val="Hipervnculo"/>
                <w:noProof/>
              </w:rPr>
              <w:t>Fase de Diseño</w:t>
            </w:r>
            <w:r w:rsidR="00CB60F0">
              <w:rPr>
                <w:noProof/>
                <w:webHidden/>
              </w:rPr>
              <w:tab/>
            </w:r>
            <w:r w:rsidR="00750F34">
              <w:rPr>
                <w:noProof/>
                <w:webHidden/>
              </w:rPr>
              <w:fldChar w:fldCharType="begin"/>
            </w:r>
            <w:r w:rsidR="00CB60F0">
              <w:rPr>
                <w:noProof/>
                <w:webHidden/>
              </w:rPr>
              <w:instrText xml:space="preserve"> PAGEREF _Toc510209122 \h </w:instrText>
            </w:r>
            <w:r w:rsidR="00750F34">
              <w:rPr>
                <w:noProof/>
                <w:webHidden/>
              </w:rPr>
            </w:r>
            <w:r w:rsidR="00750F34">
              <w:rPr>
                <w:noProof/>
                <w:webHidden/>
              </w:rPr>
              <w:fldChar w:fldCharType="separate"/>
            </w:r>
            <w:r w:rsidR="00CB60F0">
              <w:rPr>
                <w:noProof/>
                <w:webHidden/>
              </w:rPr>
              <w:t>58</w:t>
            </w:r>
            <w:r w:rsidR="00750F34">
              <w:rPr>
                <w:noProof/>
                <w:webHidden/>
              </w:rPr>
              <w:fldChar w:fldCharType="end"/>
            </w:r>
          </w:hyperlink>
        </w:p>
        <w:p w14:paraId="0E0FA6E2" w14:textId="77777777" w:rsidR="00CB60F0" w:rsidRDefault="004E19B9" w:rsidP="00CB60F0">
          <w:pPr>
            <w:pStyle w:val="TDC2"/>
            <w:rPr>
              <w:rFonts w:cstheme="minorBidi"/>
              <w:noProof/>
              <w:sz w:val="24"/>
              <w:szCs w:val="24"/>
              <w:lang w:val="es-PE" w:eastAsia="es-PE"/>
            </w:rPr>
          </w:pPr>
          <w:hyperlink w:anchor="_Toc510209123" w:history="1">
            <w:r w:rsidR="00CB60F0" w:rsidRPr="00A16C81">
              <w:rPr>
                <w:rStyle w:val="Hipervnculo"/>
                <w:noProof/>
              </w:rPr>
              <w:t>C.</w:t>
            </w:r>
            <w:r w:rsidR="00CB60F0">
              <w:rPr>
                <w:rFonts w:cstheme="minorBidi"/>
                <w:noProof/>
                <w:sz w:val="24"/>
                <w:szCs w:val="24"/>
                <w:lang w:val="es-PE" w:eastAsia="es-PE"/>
              </w:rPr>
              <w:tab/>
            </w:r>
            <w:r w:rsidR="00CB60F0" w:rsidRPr="00A16C81">
              <w:rPr>
                <w:rStyle w:val="Hipervnculo"/>
                <w:noProof/>
              </w:rPr>
              <w:t>Fase de Pruebas</w:t>
            </w:r>
            <w:r w:rsidR="00CB60F0">
              <w:rPr>
                <w:noProof/>
                <w:webHidden/>
              </w:rPr>
              <w:tab/>
            </w:r>
            <w:r w:rsidR="00750F34">
              <w:rPr>
                <w:noProof/>
                <w:webHidden/>
              </w:rPr>
              <w:fldChar w:fldCharType="begin"/>
            </w:r>
            <w:r w:rsidR="00CB60F0">
              <w:rPr>
                <w:noProof/>
                <w:webHidden/>
              </w:rPr>
              <w:instrText xml:space="preserve"> PAGEREF _Toc510209123 \h </w:instrText>
            </w:r>
            <w:r w:rsidR="00750F34">
              <w:rPr>
                <w:noProof/>
                <w:webHidden/>
              </w:rPr>
            </w:r>
            <w:r w:rsidR="00750F34">
              <w:rPr>
                <w:noProof/>
                <w:webHidden/>
              </w:rPr>
              <w:fldChar w:fldCharType="separate"/>
            </w:r>
            <w:r w:rsidR="00CB60F0">
              <w:rPr>
                <w:noProof/>
                <w:webHidden/>
              </w:rPr>
              <w:t>60</w:t>
            </w:r>
            <w:r w:rsidR="00750F34">
              <w:rPr>
                <w:noProof/>
                <w:webHidden/>
              </w:rPr>
              <w:fldChar w:fldCharType="end"/>
            </w:r>
          </w:hyperlink>
        </w:p>
        <w:p w14:paraId="0981F443"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124" w:history="1">
            <w:r w:rsidR="00CB60F0" w:rsidRPr="00A16C81">
              <w:rPr>
                <w:rStyle w:val="Hipervnculo"/>
                <w:rFonts w:cs="Times New Roman"/>
                <w:noProof/>
              </w:rPr>
              <w:t>Discusión</w:t>
            </w:r>
            <w:r w:rsidR="00CB60F0">
              <w:rPr>
                <w:noProof/>
                <w:webHidden/>
              </w:rPr>
              <w:tab/>
            </w:r>
            <w:r w:rsidR="00750F34">
              <w:rPr>
                <w:noProof/>
                <w:webHidden/>
              </w:rPr>
              <w:fldChar w:fldCharType="begin"/>
            </w:r>
            <w:r w:rsidR="00CB60F0">
              <w:rPr>
                <w:noProof/>
                <w:webHidden/>
              </w:rPr>
              <w:instrText xml:space="preserve"> PAGEREF _Toc510209124 \h </w:instrText>
            </w:r>
            <w:r w:rsidR="00750F34">
              <w:rPr>
                <w:noProof/>
                <w:webHidden/>
              </w:rPr>
            </w:r>
            <w:r w:rsidR="00750F34">
              <w:rPr>
                <w:noProof/>
                <w:webHidden/>
              </w:rPr>
              <w:fldChar w:fldCharType="separate"/>
            </w:r>
            <w:r w:rsidR="00CB60F0">
              <w:rPr>
                <w:noProof/>
                <w:webHidden/>
              </w:rPr>
              <w:t>63</w:t>
            </w:r>
            <w:r w:rsidR="00750F34">
              <w:rPr>
                <w:noProof/>
                <w:webHidden/>
              </w:rPr>
              <w:fldChar w:fldCharType="end"/>
            </w:r>
          </w:hyperlink>
        </w:p>
        <w:p w14:paraId="59845EBE" w14:textId="77777777" w:rsidR="00CB60F0" w:rsidRDefault="004E19B9" w:rsidP="00CB60F0">
          <w:pPr>
            <w:pStyle w:val="TDC2"/>
            <w:rPr>
              <w:rFonts w:cstheme="minorBidi"/>
              <w:noProof/>
              <w:sz w:val="24"/>
              <w:szCs w:val="24"/>
              <w:lang w:val="es-PE" w:eastAsia="es-PE"/>
            </w:rPr>
          </w:pPr>
          <w:hyperlink w:anchor="_Toc510209125"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exploratoria</w:t>
            </w:r>
            <w:r w:rsidR="00CB60F0">
              <w:rPr>
                <w:noProof/>
                <w:webHidden/>
              </w:rPr>
              <w:tab/>
            </w:r>
            <w:r w:rsidR="00750F34">
              <w:rPr>
                <w:noProof/>
                <w:webHidden/>
              </w:rPr>
              <w:fldChar w:fldCharType="begin"/>
            </w:r>
            <w:r w:rsidR="00CB60F0">
              <w:rPr>
                <w:noProof/>
                <w:webHidden/>
              </w:rPr>
              <w:instrText xml:space="preserve"> PAGEREF _Toc510209125 \h </w:instrText>
            </w:r>
            <w:r w:rsidR="00750F34">
              <w:rPr>
                <w:noProof/>
                <w:webHidden/>
              </w:rPr>
            </w:r>
            <w:r w:rsidR="00750F34">
              <w:rPr>
                <w:noProof/>
                <w:webHidden/>
              </w:rPr>
              <w:fldChar w:fldCharType="separate"/>
            </w:r>
            <w:r w:rsidR="00CB60F0">
              <w:rPr>
                <w:noProof/>
                <w:webHidden/>
              </w:rPr>
              <w:t>64</w:t>
            </w:r>
            <w:r w:rsidR="00750F34">
              <w:rPr>
                <w:noProof/>
                <w:webHidden/>
              </w:rPr>
              <w:fldChar w:fldCharType="end"/>
            </w:r>
          </w:hyperlink>
        </w:p>
        <w:p w14:paraId="463385E6" w14:textId="77777777" w:rsidR="00CB60F0" w:rsidRDefault="004E19B9" w:rsidP="00CB60F0">
          <w:pPr>
            <w:pStyle w:val="TDC2"/>
            <w:rPr>
              <w:rFonts w:cstheme="minorBidi"/>
              <w:noProof/>
              <w:sz w:val="24"/>
              <w:szCs w:val="24"/>
              <w:lang w:val="es-PE" w:eastAsia="es-PE"/>
            </w:rPr>
          </w:pPr>
          <w:hyperlink w:anchor="_Toc510209126" w:history="1">
            <w:r w:rsidR="00CB60F0" w:rsidRPr="00A16C81">
              <w:rPr>
                <w:rStyle w:val="Hipervnculo"/>
                <w:rFonts w:ascii="Symbol" w:hAnsi="Symbol"/>
                <w:noProof/>
                <w:lang w:val="es-ES"/>
              </w:rPr>
              <w:t></w:t>
            </w:r>
            <w:r w:rsidR="00CB60F0">
              <w:rPr>
                <w:rFonts w:cstheme="minorBidi"/>
                <w:noProof/>
                <w:sz w:val="24"/>
                <w:szCs w:val="24"/>
                <w:lang w:val="es-PE" w:eastAsia="es-PE"/>
              </w:rPr>
              <w:tab/>
            </w:r>
            <w:r w:rsidR="00CB60F0" w:rsidRPr="00A16C81">
              <w:rPr>
                <w:rStyle w:val="Hipervnculo"/>
                <w:noProof/>
                <w:lang w:val="es-ES"/>
              </w:rPr>
              <w:t>Hallazgos de la fase de prueba</w:t>
            </w:r>
            <w:r w:rsidR="00CB60F0">
              <w:rPr>
                <w:noProof/>
                <w:webHidden/>
              </w:rPr>
              <w:tab/>
            </w:r>
            <w:r w:rsidR="00750F34">
              <w:rPr>
                <w:noProof/>
                <w:webHidden/>
              </w:rPr>
              <w:fldChar w:fldCharType="begin"/>
            </w:r>
            <w:r w:rsidR="00CB60F0">
              <w:rPr>
                <w:noProof/>
                <w:webHidden/>
              </w:rPr>
              <w:instrText xml:space="preserve"> PAGEREF _Toc510209126 \h </w:instrText>
            </w:r>
            <w:r w:rsidR="00750F34">
              <w:rPr>
                <w:noProof/>
                <w:webHidden/>
              </w:rPr>
            </w:r>
            <w:r w:rsidR="00750F34">
              <w:rPr>
                <w:noProof/>
                <w:webHidden/>
              </w:rPr>
              <w:fldChar w:fldCharType="separate"/>
            </w:r>
            <w:r w:rsidR="00CB60F0">
              <w:rPr>
                <w:noProof/>
                <w:webHidden/>
              </w:rPr>
              <w:t>68</w:t>
            </w:r>
            <w:r w:rsidR="00750F34">
              <w:rPr>
                <w:noProof/>
                <w:webHidden/>
              </w:rPr>
              <w:fldChar w:fldCharType="end"/>
            </w:r>
          </w:hyperlink>
        </w:p>
        <w:p w14:paraId="41A4B174"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127" w:history="1">
            <w:r w:rsidR="00CB60F0" w:rsidRPr="00A16C81">
              <w:rPr>
                <w:rStyle w:val="Hipervnculo"/>
                <w:rFonts w:cs="Times New Roman"/>
                <w:noProof/>
              </w:rPr>
              <w:t>Conclusiones</w:t>
            </w:r>
            <w:r w:rsidR="00CB60F0">
              <w:rPr>
                <w:noProof/>
                <w:webHidden/>
              </w:rPr>
              <w:tab/>
            </w:r>
            <w:r w:rsidR="00750F34">
              <w:rPr>
                <w:noProof/>
                <w:webHidden/>
              </w:rPr>
              <w:fldChar w:fldCharType="begin"/>
            </w:r>
            <w:r w:rsidR="00CB60F0">
              <w:rPr>
                <w:noProof/>
                <w:webHidden/>
              </w:rPr>
              <w:instrText xml:space="preserve"> PAGEREF _Toc510209127 \h </w:instrText>
            </w:r>
            <w:r w:rsidR="00750F34">
              <w:rPr>
                <w:noProof/>
                <w:webHidden/>
              </w:rPr>
            </w:r>
            <w:r w:rsidR="00750F34">
              <w:rPr>
                <w:noProof/>
                <w:webHidden/>
              </w:rPr>
              <w:fldChar w:fldCharType="separate"/>
            </w:r>
            <w:r w:rsidR="00CB60F0">
              <w:rPr>
                <w:noProof/>
                <w:webHidden/>
              </w:rPr>
              <w:t>70</w:t>
            </w:r>
            <w:r w:rsidR="00750F34">
              <w:rPr>
                <w:noProof/>
                <w:webHidden/>
              </w:rPr>
              <w:fldChar w:fldCharType="end"/>
            </w:r>
          </w:hyperlink>
        </w:p>
        <w:p w14:paraId="6638945E"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128" w:history="1">
            <w:r w:rsidR="00CB60F0" w:rsidRPr="00A16C81">
              <w:rPr>
                <w:rStyle w:val="Hipervnculo"/>
                <w:rFonts w:cs="Times New Roman"/>
                <w:noProof/>
              </w:rPr>
              <w:t>Recomendaciones</w:t>
            </w:r>
            <w:r w:rsidR="00CB60F0">
              <w:rPr>
                <w:noProof/>
                <w:webHidden/>
              </w:rPr>
              <w:tab/>
            </w:r>
            <w:r w:rsidR="00750F34">
              <w:rPr>
                <w:noProof/>
                <w:webHidden/>
              </w:rPr>
              <w:fldChar w:fldCharType="begin"/>
            </w:r>
            <w:r w:rsidR="00CB60F0">
              <w:rPr>
                <w:noProof/>
                <w:webHidden/>
              </w:rPr>
              <w:instrText xml:space="preserve"> PAGEREF _Toc510209128 \h </w:instrText>
            </w:r>
            <w:r w:rsidR="00750F34">
              <w:rPr>
                <w:noProof/>
                <w:webHidden/>
              </w:rPr>
            </w:r>
            <w:r w:rsidR="00750F34">
              <w:rPr>
                <w:noProof/>
                <w:webHidden/>
              </w:rPr>
              <w:fldChar w:fldCharType="separate"/>
            </w:r>
            <w:r w:rsidR="00CB60F0">
              <w:rPr>
                <w:noProof/>
                <w:webHidden/>
              </w:rPr>
              <w:t>71</w:t>
            </w:r>
            <w:r w:rsidR="00750F34">
              <w:rPr>
                <w:noProof/>
                <w:webHidden/>
              </w:rPr>
              <w:fldChar w:fldCharType="end"/>
            </w:r>
          </w:hyperlink>
        </w:p>
        <w:p w14:paraId="23A0C333"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129" w:history="1">
            <w:r w:rsidR="00CB60F0" w:rsidRPr="00A16C81">
              <w:rPr>
                <w:rStyle w:val="Hipervnculo"/>
                <w:rFonts w:cs="Times New Roman"/>
                <w:noProof/>
              </w:rPr>
              <w:t>Referencias bibliográficas</w:t>
            </w:r>
            <w:r w:rsidR="00CB60F0">
              <w:rPr>
                <w:noProof/>
                <w:webHidden/>
              </w:rPr>
              <w:tab/>
            </w:r>
            <w:r w:rsidR="00750F34">
              <w:rPr>
                <w:noProof/>
                <w:webHidden/>
              </w:rPr>
              <w:fldChar w:fldCharType="begin"/>
            </w:r>
            <w:r w:rsidR="00CB60F0">
              <w:rPr>
                <w:noProof/>
                <w:webHidden/>
              </w:rPr>
              <w:instrText xml:space="preserve"> PAGEREF _Toc510209129 \h </w:instrText>
            </w:r>
            <w:r w:rsidR="00750F34">
              <w:rPr>
                <w:noProof/>
                <w:webHidden/>
              </w:rPr>
            </w:r>
            <w:r w:rsidR="00750F34">
              <w:rPr>
                <w:noProof/>
                <w:webHidden/>
              </w:rPr>
              <w:fldChar w:fldCharType="separate"/>
            </w:r>
            <w:r w:rsidR="00CB60F0">
              <w:rPr>
                <w:noProof/>
                <w:webHidden/>
              </w:rPr>
              <w:t>72</w:t>
            </w:r>
            <w:r w:rsidR="00750F34">
              <w:rPr>
                <w:noProof/>
                <w:webHidden/>
              </w:rPr>
              <w:fldChar w:fldCharType="end"/>
            </w:r>
          </w:hyperlink>
        </w:p>
        <w:p w14:paraId="696D4854" w14:textId="77777777" w:rsidR="00CB60F0" w:rsidRDefault="004E19B9">
          <w:pPr>
            <w:pStyle w:val="TDC1"/>
            <w:tabs>
              <w:tab w:val="right" w:leader="dot" w:pos="8488"/>
            </w:tabs>
            <w:rPr>
              <w:rFonts w:cstheme="minorBidi"/>
              <w:b w:val="0"/>
              <w:bCs w:val="0"/>
              <w:caps w:val="0"/>
              <w:noProof/>
              <w:sz w:val="24"/>
              <w:szCs w:val="24"/>
              <w:lang w:val="es-PE" w:eastAsia="es-PE"/>
            </w:rPr>
          </w:pPr>
          <w:hyperlink w:anchor="_Toc510209130" w:history="1">
            <w:r w:rsidR="00CB60F0" w:rsidRPr="00A16C81">
              <w:rPr>
                <w:rStyle w:val="Hipervnculo"/>
                <w:rFonts w:cs="Times New Roman"/>
                <w:noProof/>
              </w:rPr>
              <w:t>Anexos</w:t>
            </w:r>
            <w:r w:rsidR="00CB60F0">
              <w:rPr>
                <w:noProof/>
                <w:webHidden/>
              </w:rPr>
              <w:tab/>
            </w:r>
            <w:r w:rsidR="00750F34">
              <w:rPr>
                <w:noProof/>
                <w:webHidden/>
              </w:rPr>
              <w:fldChar w:fldCharType="begin"/>
            </w:r>
            <w:r w:rsidR="00CB60F0">
              <w:rPr>
                <w:noProof/>
                <w:webHidden/>
              </w:rPr>
              <w:instrText xml:space="preserve"> PAGEREF _Toc510209130 \h </w:instrText>
            </w:r>
            <w:r w:rsidR="00750F34">
              <w:rPr>
                <w:noProof/>
                <w:webHidden/>
              </w:rPr>
            </w:r>
            <w:r w:rsidR="00750F34">
              <w:rPr>
                <w:noProof/>
                <w:webHidden/>
              </w:rPr>
              <w:fldChar w:fldCharType="separate"/>
            </w:r>
            <w:r w:rsidR="00CB60F0">
              <w:rPr>
                <w:noProof/>
                <w:webHidden/>
              </w:rPr>
              <w:t>77</w:t>
            </w:r>
            <w:r w:rsidR="00750F34">
              <w:rPr>
                <w:noProof/>
                <w:webHidden/>
              </w:rPr>
              <w:fldChar w:fldCharType="end"/>
            </w:r>
          </w:hyperlink>
        </w:p>
        <w:p w14:paraId="207C9F53" w14:textId="77777777" w:rsidR="00CB60F0" w:rsidRDefault="004E19B9" w:rsidP="00CB60F0">
          <w:pPr>
            <w:pStyle w:val="TDC2"/>
            <w:rPr>
              <w:rFonts w:cstheme="minorBidi"/>
              <w:noProof/>
              <w:sz w:val="24"/>
              <w:szCs w:val="24"/>
              <w:lang w:val="es-PE" w:eastAsia="es-PE"/>
            </w:rPr>
          </w:pPr>
          <w:hyperlink w:anchor="_Toc510209131" w:history="1">
            <w:r w:rsidR="00CB60F0" w:rsidRPr="00A16C81">
              <w:rPr>
                <w:rStyle w:val="Hipervnculo"/>
                <w:rFonts w:cs="Times New Roman"/>
                <w:noProof/>
              </w:rPr>
              <w:t xml:space="preserve">Anexo 1: </w:t>
            </w:r>
            <w:r w:rsidR="00CB60F0" w:rsidRPr="00A16C81">
              <w:rPr>
                <w:rStyle w:val="Hipervnculo"/>
                <w:rFonts w:cs="Times New Roman"/>
                <w:bCs/>
                <w:noProof/>
              </w:rPr>
              <w:t>Consentimiento Informado del usuario final para realizar entrevistas a profundidad.</w:t>
            </w:r>
            <w:r w:rsidR="00CB60F0">
              <w:rPr>
                <w:noProof/>
                <w:webHidden/>
              </w:rPr>
              <w:tab/>
            </w:r>
            <w:r w:rsidR="00750F34">
              <w:rPr>
                <w:noProof/>
                <w:webHidden/>
              </w:rPr>
              <w:fldChar w:fldCharType="begin"/>
            </w:r>
            <w:r w:rsidR="00CB60F0">
              <w:rPr>
                <w:noProof/>
                <w:webHidden/>
              </w:rPr>
              <w:instrText xml:space="preserve"> PAGEREF _Toc510209131 \h </w:instrText>
            </w:r>
            <w:r w:rsidR="00750F34">
              <w:rPr>
                <w:noProof/>
                <w:webHidden/>
              </w:rPr>
            </w:r>
            <w:r w:rsidR="00750F34">
              <w:rPr>
                <w:noProof/>
                <w:webHidden/>
              </w:rPr>
              <w:fldChar w:fldCharType="separate"/>
            </w:r>
            <w:r w:rsidR="00CB60F0">
              <w:rPr>
                <w:noProof/>
                <w:webHidden/>
              </w:rPr>
              <w:t>77</w:t>
            </w:r>
            <w:r w:rsidR="00750F34">
              <w:rPr>
                <w:noProof/>
                <w:webHidden/>
              </w:rPr>
              <w:fldChar w:fldCharType="end"/>
            </w:r>
          </w:hyperlink>
        </w:p>
        <w:p w14:paraId="67F900B3" w14:textId="77777777" w:rsidR="00CB60F0" w:rsidRDefault="004E19B9" w:rsidP="00CB60F0">
          <w:pPr>
            <w:pStyle w:val="TDC2"/>
            <w:rPr>
              <w:rFonts w:cstheme="minorBidi"/>
              <w:noProof/>
              <w:sz w:val="24"/>
              <w:szCs w:val="24"/>
              <w:lang w:val="es-PE" w:eastAsia="es-PE"/>
            </w:rPr>
          </w:pPr>
          <w:hyperlink w:anchor="_Toc510209132" w:history="1">
            <w:r w:rsidR="00CB60F0" w:rsidRPr="00A16C81">
              <w:rPr>
                <w:rStyle w:val="Hipervnculo"/>
                <w:rFonts w:cs="Times New Roman"/>
                <w:noProof/>
                <w:lang w:val="es-ES"/>
              </w:rPr>
              <w:t>Anexo 2: Guía Semi-Estructurada de Entrevista a Profundidad para usuarios finales Nº1</w:t>
            </w:r>
            <w:r w:rsidR="00CB60F0">
              <w:rPr>
                <w:noProof/>
                <w:webHidden/>
              </w:rPr>
              <w:tab/>
            </w:r>
            <w:r w:rsidR="00750F34">
              <w:rPr>
                <w:noProof/>
                <w:webHidden/>
              </w:rPr>
              <w:fldChar w:fldCharType="begin"/>
            </w:r>
            <w:r w:rsidR="00CB60F0">
              <w:rPr>
                <w:noProof/>
                <w:webHidden/>
              </w:rPr>
              <w:instrText xml:space="preserve"> PAGEREF _Toc510209132 \h </w:instrText>
            </w:r>
            <w:r w:rsidR="00750F34">
              <w:rPr>
                <w:noProof/>
                <w:webHidden/>
              </w:rPr>
            </w:r>
            <w:r w:rsidR="00750F34">
              <w:rPr>
                <w:noProof/>
                <w:webHidden/>
              </w:rPr>
              <w:fldChar w:fldCharType="separate"/>
            </w:r>
            <w:r w:rsidR="00CB60F0">
              <w:rPr>
                <w:noProof/>
                <w:webHidden/>
              </w:rPr>
              <w:t>80</w:t>
            </w:r>
            <w:r w:rsidR="00750F34">
              <w:rPr>
                <w:noProof/>
                <w:webHidden/>
              </w:rPr>
              <w:fldChar w:fldCharType="end"/>
            </w:r>
          </w:hyperlink>
        </w:p>
        <w:p w14:paraId="569CD327" w14:textId="77777777" w:rsidR="00CB60F0" w:rsidRDefault="004E19B9" w:rsidP="00CB60F0">
          <w:pPr>
            <w:pStyle w:val="TDC2"/>
            <w:rPr>
              <w:rFonts w:cstheme="minorBidi"/>
              <w:noProof/>
              <w:sz w:val="24"/>
              <w:szCs w:val="24"/>
              <w:lang w:val="es-PE" w:eastAsia="es-PE"/>
            </w:rPr>
          </w:pPr>
          <w:hyperlink w:anchor="_Toc510209133" w:history="1">
            <w:r w:rsidR="00CB60F0" w:rsidRPr="00A16C81">
              <w:rPr>
                <w:rStyle w:val="Hipervnculo"/>
                <w:rFonts w:cs="Times New Roman"/>
                <w:noProof/>
                <w:lang w:val="es-ES"/>
              </w:rPr>
              <w:t>Anexo 3: Guía Estructurada de Entrevista a Profundidad para usuarios finales Nº2</w:t>
            </w:r>
            <w:r w:rsidR="00CB60F0">
              <w:rPr>
                <w:noProof/>
                <w:webHidden/>
              </w:rPr>
              <w:tab/>
            </w:r>
            <w:r w:rsidR="00750F34">
              <w:rPr>
                <w:noProof/>
                <w:webHidden/>
              </w:rPr>
              <w:fldChar w:fldCharType="begin"/>
            </w:r>
            <w:r w:rsidR="00CB60F0">
              <w:rPr>
                <w:noProof/>
                <w:webHidden/>
              </w:rPr>
              <w:instrText xml:space="preserve"> PAGEREF _Toc510209133 \h </w:instrText>
            </w:r>
            <w:r w:rsidR="00750F34">
              <w:rPr>
                <w:noProof/>
                <w:webHidden/>
              </w:rPr>
            </w:r>
            <w:r w:rsidR="00750F34">
              <w:rPr>
                <w:noProof/>
                <w:webHidden/>
              </w:rPr>
              <w:fldChar w:fldCharType="separate"/>
            </w:r>
            <w:r w:rsidR="00CB60F0">
              <w:rPr>
                <w:noProof/>
                <w:webHidden/>
              </w:rPr>
              <w:t>82</w:t>
            </w:r>
            <w:r w:rsidR="00750F34">
              <w:rPr>
                <w:noProof/>
                <w:webHidden/>
              </w:rPr>
              <w:fldChar w:fldCharType="end"/>
            </w:r>
          </w:hyperlink>
        </w:p>
        <w:p w14:paraId="595D703C" w14:textId="77777777" w:rsidR="00CB60F0" w:rsidRDefault="004E19B9" w:rsidP="00CB60F0">
          <w:pPr>
            <w:pStyle w:val="TDC2"/>
            <w:rPr>
              <w:rFonts w:cstheme="minorBidi"/>
              <w:noProof/>
              <w:sz w:val="24"/>
              <w:szCs w:val="24"/>
              <w:lang w:val="es-PE" w:eastAsia="es-PE"/>
            </w:rPr>
          </w:pPr>
          <w:hyperlink w:anchor="_Toc510209134" w:history="1">
            <w:r w:rsidR="00CB60F0" w:rsidRPr="00A16C81">
              <w:rPr>
                <w:rStyle w:val="Hipervnculo"/>
                <w:rFonts w:cs="Times New Roman"/>
                <w:noProof/>
                <w:lang w:val="es-ES"/>
              </w:rPr>
              <w:t>Anexo 4. Encuesta de Aspectos Demográficos de Entrevistados del Sistema de Gestión de Reclamos para el Sistema de Salud del Perú</w:t>
            </w:r>
            <w:r w:rsidR="00CB60F0">
              <w:rPr>
                <w:noProof/>
                <w:webHidden/>
              </w:rPr>
              <w:tab/>
            </w:r>
            <w:r w:rsidR="00750F34">
              <w:rPr>
                <w:noProof/>
                <w:webHidden/>
              </w:rPr>
              <w:fldChar w:fldCharType="begin"/>
            </w:r>
            <w:r w:rsidR="00CB60F0">
              <w:rPr>
                <w:noProof/>
                <w:webHidden/>
              </w:rPr>
              <w:instrText xml:space="preserve"> PAGEREF _Toc510209134 \h </w:instrText>
            </w:r>
            <w:r w:rsidR="00750F34">
              <w:rPr>
                <w:noProof/>
                <w:webHidden/>
              </w:rPr>
            </w:r>
            <w:r w:rsidR="00750F34">
              <w:rPr>
                <w:noProof/>
                <w:webHidden/>
              </w:rPr>
              <w:fldChar w:fldCharType="separate"/>
            </w:r>
            <w:r w:rsidR="00CB60F0">
              <w:rPr>
                <w:noProof/>
                <w:webHidden/>
              </w:rPr>
              <w:t>84</w:t>
            </w:r>
            <w:r w:rsidR="00750F34">
              <w:rPr>
                <w:noProof/>
                <w:webHidden/>
              </w:rPr>
              <w:fldChar w:fldCharType="end"/>
            </w:r>
          </w:hyperlink>
        </w:p>
        <w:p w14:paraId="70A78B4E" w14:textId="77777777" w:rsidR="007E51F7" w:rsidRPr="0039004D" w:rsidRDefault="00750F34">
          <w:pPr>
            <w:rPr>
              <w:lang w:val="es-ES"/>
            </w:rPr>
          </w:pPr>
          <w:r>
            <w:rPr>
              <w:rFonts w:asciiTheme="minorHAnsi" w:hAnsiTheme="minorHAnsi" w:cstheme="minorHAnsi"/>
              <w:b/>
              <w:bCs/>
              <w:caps/>
              <w:sz w:val="20"/>
              <w:szCs w:val="20"/>
              <w:lang w:val="es-ES"/>
            </w:rPr>
            <w:fldChar w:fldCharType="end"/>
          </w:r>
        </w:p>
      </w:sdtContent>
    </w:sdt>
    <w:p w14:paraId="6698238C" w14:textId="77777777" w:rsidR="00EA6485" w:rsidRDefault="00EA6485" w:rsidP="00262D6E">
      <w:pPr>
        <w:pStyle w:val="Ttulo1"/>
        <w:spacing w:line="360" w:lineRule="auto"/>
      </w:pPr>
      <w:bookmarkStart w:id="1" w:name="_Toc510209076"/>
      <w:r>
        <w:lastRenderedPageBreak/>
        <w:t>Listado de Acrónimos</w:t>
      </w:r>
      <w:bookmarkEnd w:id="1"/>
    </w:p>
    <w:p w14:paraId="7598A792" w14:textId="77777777" w:rsidR="00EA6485" w:rsidRDefault="00EA6485" w:rsidP="00EA6485">
      <w:pPr>
        <w:rPr>
          <w:lang w:val="es-ES"/>
        </w:rPr>
      </w:pPr>
    </w:p>
    <w:p w14:paraId="7C617396"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419C42E5"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r w:rsidR="00B72F4A" w:rsidRPr="002E1E27">
        <w:rPr>
          <w:lang w:val="es-ES"/>
        </w:rPr>
        <w:t>Superintendencia</w:t>
      </w:r>
      <w:r w:rsidRPr="002E1E27">
        <w:rPr>
          <w:lang w:val="es-ES"/>
        </w:rPr>
        <w:t xml:space="preserve"> Nacional de Salud</w:t>
      </w:r>
    </w:p>
    <w:p w14:paraId="22BF1958"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183C09C1" w14:textId="77777777"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524F0136"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r w:rsidRPr="00C41296">
        <w:rPr>
          <w:lang w:val="es-PE"/>
        </w:rPr>
        <w:t>User-Centered Design</w:t>
      </w:r>
      <w:r w:rsidRPr="002E1E27">
        <w:rPr>
          <w:lang w:val="es-ES"/>
        </w:rPr>
        <w:t>. Diseño Centrado en el Usuario</w:t>
      </w:r>
    </w:p>
    <w:p w14:paraId="3BEE5520" w14:textId="77777777"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414484AA"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7CA25801" w14:textId="77777777" w:rsidR="0038486C" w:rsidRPr="00E82D49" w:rsidRDefault="0038486C" w:rsidP="002E1E27">
      <w:pPr>
        <w:pStyle w:val="Prrafodelista"/>
        <w:numPr>
          <w:ilvl w:val="0"/>
          <w:numId w:val="42"/>
        </w:numPr>
        <w:spacing w:line="360" w:lineRule="auto"/>
        <w:rPr>
          <w:lang w:val="en-US"/>
        </w:rPr>
      </w:pPr>
      <w:r w:rsidRPr="002E1E27">
        <w:rPr>
          <w:lang w:val="es-ES"/>
        </w:rPr>
        <w:t xml:space="preserve">CRM – </w:t>
      </w:r>
      <w:r w:rsidRPr="00E82D49">
        <w:rPr>
          <w:lang w:val="en-US"/>
        </w:rPr>
        <w:t>Customer Relationship Manager</w:t>
      </w:r>
    </w:p>
    <w:p w14:paraId="7B170DEE" w14:textId="77777777"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3E7E4F22" w14:textId="77777777"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0EAEA5F1" w14:textId="77777777" w:rsidR="00483492" w:rsidRPr="002E1E27" w:rsidRDefault="00483492" w:rsidP="002E1E27">
      <w:pPr>
        <w:pStyle w:val="Prrafodelista"/>
        <w:numPr>
          <w:ilvl w:val="0"/>
          <w:numId w:val="42"/>
        </w:numPr>
        <w:spacing w:line="360" w:lineRule="auto"/>
        <w:rPr>
          <w:lang w:val="es-ES"/>
        </w:rPr>
      </w:pPr>
      <w:r>
        <w:rPr>
          <w:rFonts w:cs="Times New Roman"/>
          <w:lang w:val="es-ES"/>
        </w:rPr>
        <w:t xml:space="preserve">HIT – </w:t>
      </w:r>
      <w:r w:rsidRPr="00E82D49">
        <w:rPr>
          <w:rFonts w:cs="Times New Roman"/>
          <w:lang w:val="en-US"/>
        </w:rPr>
        <w:t>Health Information Technologies</w:t>
      </w:r>
    </w:p>
    <w:p w14:paraId="5D20D92E" w14:textId="77777777" w:rsidR="0038486C" w:rsidRDefault="0038486C" w:rsidP="00EA6485">
      <w:pPr>
        <w:rPr>
          <w:lang w:val="es-ES"/>
        </w:rPr>
      </w:pPr>
    </w:p>
    <w:p w14:paraId="50389041" w14:textId="77777777" w:rsidR="00EA6485" w:rsidRPr="00EA6485" w:rsidRDefault="00EA6485" w:rsidP="00EA6485">
      <w:pPr>
        <w:rPr>
          <w:lang w:val="es-ES"/>
        </w:rPr>
      </w:pPr>
    </w:p>
    <w:p w14:paraId="2502DF96" w14:textId="77777777" w:rsidR="00AF5EAF" w:rsidRPr="0039004D" w:rsidRDefault="00A12DD0" w:rsidP="00262D6E">
      <w:pPr>
        <w:pStyle w:val="Ttulo1"/>
        <w:spacing w:line="360" w:lineRule="auto"/>
      </w:pPr>
      <w:bookmarkStart w:id="2" w:name="_Toc510209077"/>
      <w:r w:rsidRPr="0039004D">
        <w:lastRenderedPageBreak/>
        <w:t>Resumen</w:t>
      </w:r>
      <w:bookmarkEnd w:id="2"/>
    </w:p>
    <w:p w14:paraId="7A484C63" w14:textId="77777777" w:rsidR="000C0B08" w:rsidRDefault="000C0B08" w:rsidP="00262D6E">
      <w:pPr>
        <w:spacing w:line="360" w:lineRule="auto"/>
        <w:jc w:val="both"/>
        <w:rPr>
          <w:rFonts w:cs="Times New Roman"/>
          <w:lang w:val="es-ES"/>
        </w:rPr>
      </w:pPr>
    </w:p>
    <w:p w14:paraId="42A77C6F" w14:textId="77777777" w:rsidR="00A12DD0" w:rsidRPr="0039004D" w:rsidRDefault="00A12DD0" w:rsidP="00262D6E">
      <w:pPr>
        <w:pStyle w:val="Ttulo1"/>
        <w:spacing w:line="360" w:lineRule="auto"/>
        <w:rPr>
          <w:rFonts w:cs="Times New Roman"/>
          <w:szCs w:val="24"/>
        </w:rPr>
      </w:pPr>
      <w:bookmarkStart w:id="3" w:name="_Toc510209078"/>
      <w:r w:rsidRPr="0039004D">
        <w:rPr>
          <w:rFonts w:cs="Times New Roman"/>
          <w:szCs w:val="24"/>
        </w:rPr>
        <w:lastRenderedPageBreak/>
        <w:t>Palabras Clave</w:t>
      </w:r>
      <w:bookmarkEnd w:id="3"/>
    </w:p>
    <w:p w14:paraId="2E5D7B94" w14:textId="77777777" w:rsidR="00A12DD0" w:rsidRPr="0039004D" w:rsidRDefault="00A12DD0" w:rsidP="00262D6E">
      <w:pPr>
        <w:spacing w:line="360" w:lineRule="auto"/>
        <w:jc w:val="both"/>
        <w:rPr>
          <w:rFonts w:cs="Times New Roman"/>
          <w:lang w:val="es-ES"/>
        </w:rPr>
      </w:pPr>
    </w:p>
    <w:p w14:paraId="535A9AA8"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55EBFA38" w14:textId="77777777" w:rsidR="00970EB4" w:rsidRDefault="00A12DD0" w:rsidP="00602A2A">
      <w:pPr>
        <w:pStyle w:val="Ttulo1"/>
        <w:spacing w:line="360" w:lineRule="auto"/>
        <w:rPr>
          <w:rFonts w:cs="Times New Roman"/>
          <w:szCs w:val="24"/>
        </w:rPr>
      </w:pPr>
      <w:bookmarkStart w:id="4" w:name="_Toc510209079"/>
      <w:r w:rsidRPr="0039004D">
        <w:rPr>
          <w:rFonts w:cs="Times New Roman"/>
          <w:szCs w:val="24"/>
        </w:rPr>
        <w:lastRenderedPageBreak/>
        <w:t>Introducción</w:t>
      </w:r>
      <w:bookmarkEnd w:id="4"/>
    </w:p>
    <w:p w14:paraId="58EB125B" w14:textId="77777777" w:rsidR="0049325E" w:rsidRDefault="0049325E" w:rsidP="0049325E">
      <w:pPr>
        <w:rPr>
          <w:lang w:val="es-ES"/>
        </w:rPr>
      </w:pPr>
    </w:p>
    <w:p w14:paraId="4D2C08FF"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750F34">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Pr>
          <w:lang w:val="es-ES"/>
        </w:rPr>
        <w:fldChar w:fldCharType="separate"/>
      </w:r>
      <w:r w:rsidR="00D32C56" w:rsidRPr="003D138E">
        <w:rPr>
          <w:noProof/>
          <w:lang w:val="es-ES"/>
        </w:rPr>
        <w:t>(1)</w:t>
      </w:r>
      <w:r w:rsidR="00750F34">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750F34">
        <w:rPr>
          <w:lang w:val="es-ES"/>
        </w:rPr>
        <w:fldChar w:fldCharType="begin" w:fldLock="1"/>
      </w:r>
      <w:r w:rsidR="002B7347">
        <w:rPr>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750F34">
        <w:rPr>
          <w:lang w:val="es-ES"/>
        </w:rPr>
        <w:fldChar w:fldCharType="separate"/>
      </w:r>
      <w:r w:rsidR="00D32C56" w:rsidRPr="00D32C56">
        <w:rPr>
          <w:noProof/>
          <w:lang w:val="es-ES"/>
        </w:rPr>
        <w:t>(2)</w:t>
      </w:r>
      <w:r w:rsidR="00750F34">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750F34"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5D31DC" w:rsidRPr="00A90C62">
        <w:rPr>
          <w:rFonts w:cs="Times New Roman"/>
          <w:noProof/>
          <w:lang w:val="es-ES"/>
        </w:rPr>
        <w:t>(3)</w:t>
      </w:r>
      <w:r w:rsidR="00750F34"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750F34"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(4)</w:t>
      </w:r>
      <w:r w:rsidR="00750F34" w:rsidRPr="0039004D">
        <w:rPr>
          <w:rFonts w:cs="Times New Roman"/>
          <w:lang w:val="es-ES"/>
        </w:rPr>
        <w:fldChar w:fldCharType="end"/>
      </w:r>
      <w:r w:rsidR="00636506" w:rsidRPr="005D31DC">
        <w:rPr>
          <w:rFonts w:cs="Times New Roman"/>
          <w:lang w:val="es-ES"/>
        </w:rPr>
        <w:t xml:space="preserve"> </w:t>
      </w:r>
      <w:r w:rsidR="00750F34"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(5)</w:t>
      </w:r>
      <w:r w:rsidR="00750F34" w:rsidRPr="0039004D">
        <w:rPr>
          <w:rFonts w:cs="Times New Roman"/>
          <w:lang w:val="es-ES"/>
        </w:rPr>
        <w:fldChar w:fldCharType="end"/>
      </w:r>
      <w:r w:rsidR="00636506" w:rsidRPr="005D31DC">
        <w:rPr>
          <w:rFonts w:cs="Times New Roman"/>
          <w:lang w:val="es-ES"/>
        </w:rPr>
        <w:t xml:space="preserve">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(6)</w:t>
      </w:r>
      <w:r w:rsidR="00750F34" w:rsidRPr="0039004D">
        <w:rPr>
          <w:rFonts w:cs="Times New Roman"/>
          <w:lang w:val="es-ES"/>
        </w:rPr>
        <w:fldChar w:fldCharType="end"/>
      </w:r>
      <w:r w:rsidR="00636506" w:rsidRPr="005D31DC">
        <w:rPr>
          <w:rFonts w:cs="Times New Roman"/>
          <w:lang w:val="es-ES"/>
        </w:rPr>
        <w:t xml:space="preserve">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(7)</w:t>
      </w:r>
      <w:r w:rsidR="00750F34"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750F34">
        <w:rPr>
          <w:rFonts w:cs="Times New Roman"/>
          <w:lang w:val="es-ES"/>
        </w:rPr>
        <w:fldChar w:fldCharType="begin" w:fldLock="1"/>
      </w:r>
      <w:r w:rsidR="002B7347">
        <w:rPr>
          <w:rFonts w:cs="Times New Roman"/>
          <w:lang w:val="es-ES"/>
        </w:rPr>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750F34">
        <w:rPr>
          <w:rFonts w:cs="Times New Roman"/>
          <w:lang w:val="es-ES"/>
        </w:rPr>
        <w:fldChar w:fldCharType="separate"/>
      </w:r>
      <w:r w:rsidR="00465DBE" w:rsidRPr="00465DBE">
        <w:rPr>
          <w:rFonts w:cs="Times New Roman"/>
          <w:noProof/>
          <w:lang w:val="es-ES"/>
        </w:rPr>
        <w:t>(8)</w:t>
      </w:r>
      <w:r w:rsidR="00750F34">
        <w:rPr>
          <w:rFonts w:cs="Times New Roman"/>
          <w:lang w:val="es-ES"/>
        </w:rPr>
        <w:fldChar w:fldCharType="end"/>
      </w:r>
      <w:r w:rsidR="00636506">
        <w:rPr>
          <w:rFonts w:cs="Times New Roman"/>
          <w:lang w:val="es-ES"/>
        </w:rPr>
        <w:t>.</w:t>
      </w:r>
    </w:p>
    <w:p w14:paraId="2D61F39B"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750F34">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Pr>
          <w:rFonts w:cs="Times New Roman"/>
          <w:lang w:val="es-ES"/>
        </w:rPr>
        <w:fldChar w:fldCharType="separate"/>
      </w:r>
      <w:r w:rsidR="00465DBE" w:rsidRPr="00465DBE">
        <w:rPr>
          <w:rFonts w:cs="Times New Roman"/>
          <w:noProof/>
          <w:lang w:val="es-ES"/>
        </w:rPr>
        <w:t>(9)</w:t>
      </w:r>
      <w:r w:rsidR="00750F34">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750F34"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(10)</w:t>
      </w:r>
      <w:r w:rsidR="00750F34" w:rsidRPr="0039004D">
        <w:rPr>
          <w:rFonts w:cs="Times New Roman"/>
          <w:lang w:val="es-ES"/>
        </w:rPr>
        <w:fldChar w:fldCharType="end"/>
      </w:r>
      <w:r w:rsidR="00465DBE">
        <w:rPr>
          <w:rFonts w:cs="Times New Roman"/>
          <w:lang w:val="es-ES"/>
        </w:rPr>
        <w:t>.</w:t>
      </w:r>
    </w:p>
    <w:p w14:paraId="21CB5A67"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750F34">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(11)</w:t>
      </w:r>
      <w:r w:rsidR="00750F34">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w:t>
      </w:r>
      <w:r w:rsidR="00CE1173" w:rsidRPr="0039004D">
        <w:rPr>
          <w:rFonts w:cs="Times New Roman"/>
          <w:color w:val="000000" w:themeColor="text1"/>
          <w:lang w:val="es-ES"/>
        </w:rPr>
        <w:lastRenderedPageBreak/>
        <w:t xml:space="preserve">usuarios principales del sistema, el cual va a ser probado y testeado por dichos usuarios para encontrar posibles errores y hacer mejoras en el diseño del sistema. </w:t>
      </w:r>
    </w:p>
    <w:p w14:paraId="1157D3C6" w14:textId="77777777" w:rsidR="00A12DD0" w:rsidRPr="0039004D" w:rsidRDefault="00A12DD0" w:rsidP="00262D6E">
      <w:pPr>
        <w:pStyle w:val="Ttulo1"/>
        <w:spacing w:line="360" w:lineRule="auto"/>
        <w:rPr>
          <w:rFonts w:cs="Times New Roman"/>
          <w:szCs w:val="24"/>
        </w:rPr>
      </w:pPr>
      <w:bookmarkStart w:id="5" w:name="_Toc510209080"/>
      <w:r w:rsidRPr="0039004D">
        <w:rPr>
          <w:rFonts w:cs="Times New Roman"/>
          <w:szCs w:val="24"/>
        </w:rPr>
        <w:lastRenderedPageBreak/>
        <w:t>Planteamiento del Problema</w:t>
      </w:r>
      <w:bookmarkEnd w:id="5"/>
    </w:p>
    <w:p w14:paraId="716408CD" w14:textId="77777777" w:rsidR="00DC394C" w:rsidRPr="0039004D" w:rsidRDefault="00DC394C" w:rsidP="00262D6E">
      <w:pPr>
        <w:spacing w:line="360" w:lineRule="auto"/>
        <w:jc w:val="both"/>
        <w:rPr>
          <w:rFonts w:cs="Times New Roman"/>
          <w:b/>
          <w:lang w:val="es-ES"/>
        </w:rPr>
      </w:pPr>
    </w:p>
    <w:p w14:paraId="25B29151"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750F34">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Pr>
          <w:rFonts w:cs="Times New Roman"/>
          <w:color w:val="000000" w:themeColor="text1"/>
          <w:lang w:val="es-ES"/>
        </w:rPr>
        <w:fldChar w:fldCharType="separate"/>
      </w:r>
      <w:r w:rsidR="00A90C62" w:rsidRPr="00A90C62">
        <w:rPr>
          <w:rFonts w:cs="Times New Roman"/>
          <w:noProof/>
          <w:color w:val="000000" w:themeColor="text1"/>
          <w:lang w:val="es-ES"/>
        </w:rPr>
        <w:t>(3)</w:t>
      </w:r>
      <w:r w:rsidR="00750F34">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(11)</w:t>
      </w:r>
      <w:r w:rsidR="00750F34">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750F34">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Pr>
          <w:rFonts w:cs="Times New Roman"/>
          <w:color w:val="000000" w:themeColor="text1"/>
          <w:lang w:val="es-ES"/>
        </w:rPr>
        <w:fldChar w:fldCharType="separate"/>
      </w:r>
      <w:r w:rsidR="00A90C62" w:rsidRPr="00A90C62">
        <w:rPr>
          <w:rFonts w:cs="Times New Roman"/>
          <w:noProof/>
          <w:color w:val="000000" w:themeColor="text1"/>
          <w:lang w:val="es-ES"/>
        </w:rPr>
        <w:t>(3)</w:t>
      </w:r>
      <w:r w:rsidR="00750F34">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(12)</w:t>
      </w:r>
      <w:r w:rsidR="00750F34">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4E7D992E"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r w:rsidR="002479F9" w:rsidRPr="00C618AF">
        <w:rPr>
          <w:rFonts w:cs="Times New Roman"/>
          <w:color w:val="000000" w:themeColor="text1"/>
          <w:lang w:val="es-PE"/>
        </w:rPr>
        <w:t>Totem</w:t>
      </w:r>
      <w:r w:rsidR="00F97069">
        <w:rPr>
          <w:rFonts w:cs="Times New Roman"/>
          <w:color w:val="000000" w:themeColor="text1"/>
          <w:lang w:val="es-ES"/>
        </w:rPr>
        <w:t xml:space="preserve">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(13)</w:t>
      </w:r>
      <w:r w:rsidR="00750F34">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r w:rsidR="002479F9" w:rsidRPr="00C618AF">
        <w:rPr>
          <w:rFonts w:cs="Times New Roman"/>
          <w:color w:val="000000" w:themeColor="text1"/>
          <w:lang w:val="es-PE"/>
        </w:rPr>
        <w:t>Totem</w:t>
      </w:r>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436A61DD"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750F34">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750F34">
        <w:rPr>
          <w:rFonts w:cs="Times New Roman"/>
          <w:color w:val="000000" w:themeColor="text1"/>
          <w:lang w:val="es-ES"/>
        </w:rPr>
        <w:fldChar w:fldCharType="separate"/>
      </w:r>
      <w:r w:rsidR="003F29A5" w:rsidRPr="003F29A5">
        <w:rPr>
          <w:rFonts w:cs="Times New Roman"/>
          <w:noProof/>
          <w:color w:val="000000" w:themeColor="text1"/>
          <w:lang w:val="es-ES"/>
        </w:rPr>
        <w:t>(14)</w:t>
      </w:r>
      <w:r w:rsidR="00750F34">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lastRenderedPageBreak/>
        <w:t>de un sistema de información que permita centralizar todos los reclamos del sector para que 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63392131" w14:textId="77777777" w:rsidR="00A12DD0" w:rsidRPr="0039004D" w:rsidRDefault="00A12DD0" w:rsidP="00262D6E">
      <w:pPr>
        <w:pStyle w:val="Ttulo1"/>
        <w:spacing w:line="360" w:lineRule="auto"/>
        <w:rPr>
          <w:rFonts w:cs="Times New Roman"/>
          <w:szCs w:val="24"/>
        </w:rPr>
      </w:pPr>
      <w:bookmarkStart w:id="6" w:name="_Toc510209081"/>
      <w:r w:rsidRPr="0039004D">
        <w:rPr>
          <w:rFonts w:cs="Times New Roman"/>
          <w:szCs w:val="24"/>
        </w:rPr>
        <w:lastRenderedPageBreak/>
        <w:t>Marco Teórico</w:t>
      </w:r>
      <w:bookmarkEnd w:id="6"/>
    </w:p>
    <w:p w14:paraId="21BB40B3" w14:textId="77777777" w:rsidR="00562533" w:rsidRPr="0039004D" w:rsidRDefault="00562533" w:rsidP="00262D6E">
      <w:pPr>
        <w:spacing w:line="360" w:lineRule="auto"/>
        <w:jc w:val="both"/>
        <w:rPr>
          <w:rFonts w:cs="Times New Roman"/>
          <w:lang w:val="es-ES"/>
        </w:rPr>
      </w:pPr>
    </w:p>
    <w:p w14:paraId="27ADDC16" w14:textId="77777777" w:rsidR="00562533" w:rsidRPr="0039004D" w:rsidRDefault="00562533" w:rsidP="009E44F3">
      <w:pPr>
        <w:pStyle w:val="Ttulo2"/>
      </w:pPr>
      <w:bookmarkStart w:id="7" w:name="_Toc510209082"/>
      <w:r w:rsidRPr="0039004D">
        <w:t>Calidad de Atención al usuario y sistemas de gestión para reclamos en el sector salud</w:t>
      </w:r>
      <w:bookmarkEnd w:id="7"/>
    </w:p>
    <w:p w14:paraId="53E0EF4A" w14:textId="77777777" w:rsidR="00AB21A0" w:rsidRPr="0039004D" w:rsidRDefault="00AB21A0" w:rsidP="00000899">
      <w:pPr>
        <w:pStyle w:val="Ttulo3"/>
      </w:pPr>
      <w:bookmarkStart w:id="8" w:name="_Toc510209083"/>
      <w:r w:rsidRPr="0039004D">
        <w:t>Calidad de Atención en Salud al Usuario</w:t>
      </w:r>
      <w:bookmarkEnd w:id="8"/>
    </w:p>
    <w:p w14:paraId="7748C5AB"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750F34"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sidRPr="0039004D">
        <w:rPr>
          <w:rFonts w:cs="Times New Roman"/>
          <w:lang w:val="es-ES"/>
        </w:rPr>
        <w:fldChar w:fldCharType="separate"/>
      </w:r>
      <w:r w:rsidR="003D138E" w:rsidRPr="003D138E">
        <w:rPr>
          <w:rFonts w:cs="Times New Roman"/>
          <w:noProof/>
          <w:lang w:val="es-ES"/>
        </w:rPr>
        <w:t>(1)</w:t>
      </w:r>
      <w:r w:rsidR="00750F34"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750F34" w:rsidRPr="0039004D">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750F34"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750F34"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3DD41E84"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750F34"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750F34"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0DA38F4A"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750F34">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Pr>
          <w:rFonts w:eastAsia="Times New Roman" w:cs="Times New Roman"/>
          <w:lang w:eastAsia="es-ES_tradnl"/>
        </w:rPr>
        <w:fldChar w:fldCharType="separate"/>
      </w:r>
      <w:r w:rsidR="003D138E" w:rsidRPr="003D138E">
        <w:rPr>
          <w:rFonts w:eastAsia="Times New Roman" w:cs="Times New Roman"/>
          <w:noProof/>
          <w:lang w:eastAsia="es-ES_tradnl"/>
        </w:rPr>
        <w:t>(1)</w:t>
      </w:r>
      <w:r w:rsidR="00750F34">
        <w:rPr>
          <w:rFonts w:eastAsia="Times New Roman" w:cs="Times New Roman"/>
          <w:lang w:eastAsia="es-ES_tradnl"/>
        </w:rPr>
        <w:fldChar w:fldCharType="end"/>
      </w:r>
      <w:r w:rsidR="003C4BE1" w:rsidRPr="0039004D">
        <w:rPr>
          <w:rFonts w:eastAsia="Times New Roman" w:cs="Times New Roman"/>
          <w:lang w:eastAsia="es-ES_tradnl"/>
        </w:rPr>
        <w:t>.</w:t>
      </w:r>
    </w:p>
    <w:p w14:paraId="56BCBB7C"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750F34">
        <w:rPr>
          <w:rFonts w:eastAsia="Times New Roman" w:cs="Times New Roman"/>
          <w:lang w:eastAsia="es-ES_tradnl"/>
        </w:rPr>
        <w:fldChar w:fldCharType="begin" w:fldLock="1"/>
      </w:r>
      <w:r w:rsidR="002B7347">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750F34">
        <w:rPr>
          <w:rFonts w:eastAsia="Times New Roman" w:cs="Times New Roman"/>
          <w:lang w:eastAsia="es-ES_tradnl"/>
        </w:rPr>
        <w:fldChar w:fldCharType="separate"/>
      </w:r>
      <w:r w:rsidR="003F29A5" w:rsidRPr="003F29A5">
        <w:rPr>
          <w:rFonts w:eastAsia="Times New Roman" w:cs="Times New Roman"/>
          <w:noProof/>
          <w:lang w:eastAsia="es-ES_tradnl"/>
        </w:rPr>
        <w:t>(16)</w:t>
      </w:r>
      <w:r w:rsidR="00750F34">
        <w:rPr>
          <w:rFonts w:eastAsia="Times New Roman" w:cs="Times New Roman"/>
          <w:lang w:eastAsia="es-ES_tradnl"/>
        </w:rPr>
        <w:fldChar w:fldCharType="end"/>
      </w:r>
      <w:r>
        <w:rPr>
          <w:rFonts w:eastAsia="Times New Roman" w:cs="Times New Roman"/>
          <w:lang w:eastAsia="es-ES_tradnl"/>
        </w:rPr>
        <w:t xml:space="preserve">. </w:t>
      </w:r>
    </w:p>
    <w:p w14:paraId="21716754" w14:textId="77777777" w:rsidR="00AB21A0" w:rsidRDefault="00AB21A0" w:rsidP="00AB21A0">
      <w:pPr>
        <w:rPr>
          <w:rFonts w:eastAsia="Times New Roman" w:cs="Times New Roman"/>
          <w:lang w:eastAsia="es-ES_tradnl"/>
        </w:rPr>
      </w:pPr>
    </w:p>
    <w:p w14:paraId="1695CED8" w14:textId="77777777" w:rsidR="00BA4770" w:rsidRDefault="00BA4770" w:rsidP="00AB21A0">
      <w:pPr>
        <w:rPr>
          <w:rFonts w:eastAsia="Times New Roman" w:cs="Times New Roman"/>
          <w:lang w:eastAsia="es-ES_tradnl"/>
        </w:rPr>
      </w:pPr>
    </w:p>
    <w:p w14:paraId="0C2CF955" w14:textId="77777777" w:rsidR="00BA4770" w:rsidRDefault="00BA4770" w:rsidP="00AB21A0">
      <w:pPr>
        <w:rPr>
          <w:rFonts w:eastAsia="Times New Roman" w:cs="Times New Roman"/>
          <w:lang w:eastAsia="es-ES_tradnl"/>
        </w:rPr>
      </w:pPr>
    </w:p>
    <w:p w14:paraId="3465E295" w14:textId="77777777" w:rsidR="00BA4770" w:rsidRPr="0039004D" w:rsidRDefault="00BA4770" w:rsidP="00AB21A0">
      <w:pPr>
        <w:rPr>
          <w:lang w:val="es-ES"/>
        </w:rPr>
      </w:pPr>
    </w:p>
    <w:p w14:paraId="43B24A84" w14:textId="77777777" w:rsidR="00562533" w:rsidRPr="0039004D" w:rsidRDefault="008B01E4" w:rsidP="00000899">
      <w:pPr>
        <w:pStyle w:val="Ttulo3"/>
      </w:pPr>
      <w:bookmarkStart w:id="9" w:name="_Toc51020908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9"/>
    </w:p>
    <w:p w14:paraId="29E1825F"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750F34"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(14)</w:t>
      </w:r>
      <w:r w:rsidR="00750F34"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(17)</w:t>
      </w:r>
      <w:r w:rsidR="00750F34"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750F34"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(18)</w:t>
      </w:r>
      <w:r w:rsidR="00750F34"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(19)</w:t>
      </w:r>
      <w:r w:rsidR="00750F34" w:rsidRPr="0039004D">
        <w:rPr>
          <w:rFonts w:cs="Times New Roman"/>
          <w:lang w:val="es-ES"/>
        </w:rPr>
        <w:fldChar w:fldCharType="end"/>
      </w:r>
      <w:r w:rsidR="007B7445" w:rsidRPr="0039004D">
        <w:rPr>
          <w:rFonts w:cs="Times New Roman"/>
          <w:lang w:val="es-ES"/>
        </w:rPr>
        <w:t>.</w:t>
      </w:r>
    </w:p>
    <w:p w14:paraId="4B5336E0" w14:textId="77777777" w:rsidR="00B674F0" w:rsidRPr="0039004D" w:rsidRDefault="00B674F0" w:rsidP="00262D6E">
      <w:pPr>
        <w:spacing w:line="360" w:lineRule="auto"/>
        <w:jc w:val="both"/>
        <w:rPr>
          <w:rFonts w:cs="Times New Roman"/>
          <w:lang w:val="es-ES"/>
        </w:rPr>
      </w:pPr>
    </w:p>
    <w:p w14:paraId="526D0A56"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750F34"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(14)</w:t>
      </w:r>
      <w:r w:rsidR="00750F34" w:rsidRPr="0039004D">
        <w:rPr>
          <w:rFonts w:cs="Times New Roman"/>
          <w:lang w:val="es-ES"/>
        </w:rPr>
        <w:fldChar w:fldCharType="end"/>
      </w:r>
      <w:r w:rsidR="007B7445" w:rsidRPr="0039004D">
        <w:rPr>
          <w:rFonts w:cs="Times New Roman"/>
          <w:lang w:val="es-ES"/>
        </w:rPr>
        <w:t>.</w:t>
      </w:r>
    </w:p>
    <w:p w14:paraId="3C3272B7" w14:textId="77777777" w:rsidR="00804FEC" w:rsidRPr="0039004D" w:rsidRDefault="00804FEC" w:rsidP="00262D6E">
      <w:pPr>
        <w:spacing w:line="360" w:lineRule="auto"/>
        <w:jc w:val="both"/>
        <w:rPr>
          <w:rFonts w:cs="Times New Roman"/>
          <w:lang w:val="es-ES"/>
        </w:rPr>
      </w:pPr>
    </w:p>
    <w:p w14:paraId="7667986A" w14:textId="77777777" w:rsidR="00562533" w:rsidRPr="0039004D" w:rsidRDefault="00562533" w:rsidP="00000899">
      <w:pPr>
        <w:pStyle w:val="Ttulo3"/>
      </w:pPr>
      <w:bookmarkStart w:id="10" w:name="_Toc510209085"/>
      <w:r w:rsidRPr="0039004D">
        <w:t>Formas de monitoreo en Perú y el Mundo</w:t>
      </w:r>
      <w:bookmarkEnd w:id="10"/>
    </w:p>
    <w:p w14:paraId="7F4F14B6"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750F34" w:rsidRPr="0039004D">
        <w:rPr>
          <w:rFonts w:cs="Times New Roman"/>
          <w:lang w:val="es-ES"/>
        </w:rPr>
        <w:fldChar w:fldCharType="begin" w:fldLock="1"/>
      </w:r>
      <w:r w:rsidR="002B7347">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(4)</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750F34" w:rsidRPr="0039004D">
        <w:rPr>
          <w:rFonts w:cs="Times New Roman"/>
          <w:lang w:val="es-ES"/>
        </w:rPr>
        <w:fldChar w:fldCharType="begin" w:fldLock="1"/>
      </w:r>
      <w:r w:rsidR="002B7347">
        <w:rPr>
          <w:rFonts w:cs="Times New Roman"/>
          <w:lang w:val="es-ES"/>
        </w:rPr>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(5)</w:t>
      </w:r>
      <w:r w:rsidR="00750F34"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(6)</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(7)</w:t>
      </w:r>
      <w:r w:rsidR="00750F34" w:rsidRPr="0039004D">
        <w:rPr>
          <w:rFonts w:cs="Times New Roman"/>
          <w:lang w:val="es-ES"/>
        </w:rPr>
        <w:fldChar w:fldCharType="end"/>
      </w:r>
      <w:r w:rsidR="007B7445" w:rsidRPr="0039004D">
        <w:rPr>
          <w:rFonts w:cs="Times New Roman"/>
          <w:lang w:val="es-ES"/>
        </w:rPr>
        <w:t>.</w:t>
      </w:r>
    </w:p>
    <w:p w14:paraId="17DA9436" w14:textId="77777777" w:rsidR="003D138E" w:rsidRDefault="003D138E" w:rsidP="00262D6E">
      <w:pPr>
        <w:spacing w:line="360" w:lineRule="auto"/>
        <w:jc w:val="both"/>
        <w:rPr>
          <w:rFonts w:cs="Times New Roman"/>
          <w:lang w:val="es-ES"/>
        </w:rPr>
      </w:pPr>
    </w:p>
    <w:p w14:paraId="3774AC77"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750F34">
        <w:rPr>
          <w:rFonts w:cs="Times New Roman"/>
          <w:lang w:val="es-ES"/>
        </w:rPr>
        <w:fldChar w:fldCharType="begin" w:fldLock="1"/>
      </w:r>
      <w:r w:rsidR="002B7347">
        <w:rPr>
          <w:rFonts w:cs="Times New Roman"/>
          <w:lang w:val="es-ES"/>
        </w:rPr>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750F34">
        <w:rPr>
          <w:rFonts w:cs="Times New Roman"/>
          <w:lang w:val="es-ES"/>
        </w:rPr>
        <w:fldChar w:fldCharType="separate"/>
      </w:r>
      <w:r w:rsidR="00D32C56" w:rsidRPr="00D32C56">
        <w:rPr>
          <w:rFonts w:cs="Times New Roman"/>
          <w:noProof/>
          <w:lang w:val="es-ES"/>
        </w:rPr>
        <w:t>(2)</w:t>
      </w:r>
      <w:r w:rsidR="00750F34">
        <w:rPr>
          <w:rFonts w:cs="Times New Roman"/>
          <w:lang w:val="es-ES"/>
        </w:rPr>
        <w:fldChar w:fldCharType="end"/>
      </w:r>
      <w:r>
        <w:rPr>
          <w:rFonts w:cs="Times New Roman"/>
          <w:lang w:val="es-ES"/>
        </w:rPr>
        <w:t>. Dejando al monitoreo de reclamos como una forma de monitorear la calidad de atención.</w:t>
      </w:r>
    </w:p>
    <w:p w14:paraId="12092AB3" w14:textId="77777777" w:rsidR="00FC6B75" w:rsidRPr="0039004D" w:rsidRDefault="00FC6B75" w:rsidP="00262D6E">
      <w:pPr>
        <w:spacing w:line="360" w:lineRule="auto"/>
        <w:jc w:val="both"/>
        <w:rPr>
          <w:rFonts w:cs="Times New Roman"/>
          <w:lang w:val="es-ES"/>
        </w:rPr>
      </w:pPr>
    </w:p>
    <w:p w14:paraId="04B7C3DD"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750F34"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(12)</w:t>
      </w:r>
      <w:r w:rsidR="00750F34"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r w:rsidR="00FB3C45" w:rsidRPr="00C618AF">
        <w:rPr>
          <w:rFonts w:cs="Times New Roman"/>
          <w:lang w:val="es-PE"/>
        </w:rPr>
        <w:t>Totem</w:t>
      </w:r>
      <w:r w:rsidR="00FB3C45" w:rsidRPr="0039004D">
        <w:rPr>
          <w:rFonts w:cs="Times New Roman"/>
          <w:lang w:val="es-ES"/>
        </w:rPr>
        <w:t xml:space="preserve"> Digital Multimedia</w:t>
      </w:r>
      <w:r w:rsidR="000119FC" w:rsidRPr="0039004D">
        <w:rPr>
          <w:rFonts w:cs="Times New Roman"/>
          <w:lang w:val="es-ES"/>
        </w:rPr>
        <w:t xml:space="preserve"> </w:t>
      </w:r>
      <w:r w:rsidR="00750F34"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(13)</w:t>
      </w:r>
      <w:r w:rsidR="00750F34"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18E1968E" w14:textId="77777777" w:rsidR="000D7A7B" w:rsidRPr="0039004D" w:rsidRDefault="000D7A7B" w:rsidP="00262D6E">
      <w:pPr>
        <w:spacing w:line="360" w:lineRule="auto"/>
        <w:jc w:val="both"/>
        <w:rPr>
          <w:rFonts w:cs="Times New Roman"/>
          <w:lang w:val="es-ES"/>
        </w:rPr>
      </w:pPr>
    </w:p>
    <w:p w14:paraId="215991F1"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750F34"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(20)</w:t>
      </w:r>
      <w:r w:rsidR="00750F34"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B137E1">
        <w:rPr>
          <w:rFonts w:cs="Times New Roman"/>
          <w:lang w:val="es-ES"/>
        </w:rPr>
        <w:t>Cabe destacar que</w:t>
      </w:r>
      <w:r w:rsidR="00FA23DB" w:rsidRPr="00B137E1">
        <w:rPr>
          <w:rFonts w:cs="Times New Roman"/>
          <w:lang w:val="es-ES"/>
        </w:rPr>
        <w:t xml:space="preserve"> el investigador ha podido ver que la información de los reclamos y su manejo</w:t>
      </w:r>
      <w:r w:rsidR="00B41EF3" w:rsidRPr="00B137E1">
        <w:rPr>
          <w:rFonts w:cs="Times New Roman"/>
          <w:lang w:val="es-ES"/>
        </w:rPr>
        <w:t xml:space="preserve"> no se hace pública</w:t>
      </w:r>
      <w:r w:rsidR="00FA23DB" w:rsidRPr="00B137E1">
        <w:rPr>
          <w:rFonts w:cs="Times New Roman"/>
          <w:lang w:val="es-ES"/>
        </w:rPr>
        <w:t xml:space="preserve"> con la ciudadanía ni</w:t>
      </w:r>
      <w:r w:rsidR="00B41EF3" w:rsidRPr="00B137E1">
        <w:rPr>
          <w:rFonts w:cs="Times New Roman"/>
          <w:lang w:val="es-ES"/>
        </w:rPr>
        <w:t xml:space="preserve"> se comparte entre diversas IPRESS para poder llegar a un acuerdo sobre cómo solucionar ciertos reclamos que pueden ser repetitivos entre </w:t>
      </w:r>
      <w:r w:rsidR="00FA23DB" w:rsidRPr="00B137E1">
        <w:rPr>
          <w:rFonts w:cs="Times New Roman"/>
          <w:lang w:val="es-ES"/>
        </w:rPr>
        <w:t>ellas</w:t>
      </w:r>
      <w:r w:rsidR="00B41EF3" w:rsidRPr="00B137E1">
        <w:rPr>
          <w:rFonts w:cs="Times New Roman"/>
          <w:lang w:val="es-ES"/>
        </w:rPr>
        <w:t>.</w:t>
      </w:r>
    </w:p>
    <w:p w14:paraId="0440818D" w14:textId="77777777" w:rsidR="00B674F0" w:rsidRPr="0039004D" w:rsidRDefault="00B674F0" w:rsidP="00262D6E">
      <w:pPr>
        <w:spacing w:line="360" w:lineRule="auto"/>
        <w:jc w:val="both"/>
        <w:rPr>
          <w:rFonts w:cs="Times New Roman"/>
          <w:lang w:val="es-ES"/>
        </w:rPr>
      </w:pPr>
    </w:p>
    <w:p w14:paraId="39B6BE23" w14:textId="77777777" w:rsidR="00B34BB7" w:rsidRDefault="00562533" w:rsidP="00B34BB7">
      <w:pPr>
        <w:pStyle w:val="Ttulo3"/>
      </w:pPr>
      <w:bookmarkStart w:id="11" w:name="_Toc510209086"/>
      <w:r w:rsidRPr="0039004D">
        <w:t>Sistema de gestión de reclamos en el sector salud</w:t>
      </w:r>
      <w:bookmarkEnd w:id="11"/>
    </w:p>
    <w:p w14:paraId="32A91C3B"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750F34"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7E4000" w:rsidRPr="00A90C62">
        <w:rPr>
          <w:rFonts w:cs="Times New Roman"/>
          <w:noProof/>
          <w:lang w:val="es-ES"/>
        </w:rPr>
        <w:t>(3)</w:t>
      </w:r>
      <w:r w:rsidR="00750F34"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1CACE345" w14:textId="77777777" w:rsidR="00CE1173" w:rsidRPr="00CE1173" w:rsidRDefault="00CE1173" w:rsidP="00CE1173">
      <w:pPr>
        <w:rPr>
          <w:lang w:val="es-ES"/>
        </w:rPr>
      </w:pPr>
    </w:p>
    <w:p w14:paraId="2F978DC2"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64260E16" w14:textId="77777777" w:rsidR="00B34BB7" w:rsidRPr="00B34BB7" w:rsidRDefault="00B34BB7" w:rsidP="00B34BB7">
      <w:pPr>
        <w:rPr>
          <w:lang w:val="es-ES"/>
        </w:rPr>
      </w:pPr>
    </w:p>
    <w:p w14:paraId="22F74E31"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w:t>
      </w:r>
      <w:r w:rsidRPr="0039004D">
        <w:rPr>
          <w:rFonts w:cs="Times New Roman"/>
          <w:lang w:val="es-ES"/>
        </w:rPr>
        <w:lastRenderedPageBreak/>
        <w:t>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750F34"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w:t>
      </w:r>
      <w:r w:rsidR="00750F34" w:rsidRPr="0039004D">
        <w:rPr>
          <w:rFonts w:cs="Times New Roman"/>
          <w:lang w:val="es-ES"/>
        </w:rPr>
        <w:fldChar w:fldCharType="end"/>
      </w:r>
      <w:r w:rsidR="007B7445" w:rsidRPr="0039004D">
        <w:rPr>
          <w:rFonts w:cs="Times New Roman"/>
          <w:lang w:val="es-ES"/>
        </w:rPr>
        <w:t>.</w:t>
      </w:r>
    </w:p>
    <w:p w14:paraId="047F6C5F" w14:textId="77777777" w:rsidR="005D31DC" w:rsidRPr="0039004D" w:rsidRDefault="005D31DC" w:rsidP="00262D6E">
      <w:pPr>
        <w:spacing w:line="360" w:lineRule="auto"/>
        <w:jc w:val="both"/>
        <w:rPr>
          <w:rFonts w:cs="Times New Roman"/>
          <w:lang w:val="es-ES"/>
        </w:rPr>
      </w:pPr>
    </w:p>
    <w:p w14:paraId="276D1F54"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20579071" w14:textId="77777777" w:rsidR="00B674F0" w:rsidRPr="0039004D" w:rsidRDefault="00B674F0" w:rsidP="00262D6E">
      <w:pPr>
        <w:spacing w:line="360" w:lineRule="auto"/>
        <w:jc w:val="both"/>
        <w:rPr>
          <w:rFonts w:cs="Times New Roman"/>
          <w:lang w:val="es-ES"/>
        </w:rPr>
      </w:pPr>
    </w:p>
    <w:p w14:paraId="5A4CF7FF" w14:textId="7777777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750F34"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55D2CD46" w14:textId="77777777" w:rsidR="004C0E7C" w:rsidRDefault="004C0E7C" w:rsidP="00262D6E">
      <w:pPr>
        <w:spacing w:line="360" w:lineRule="auto"/>
        <w:jc w:val="both"/>
        <w:rPr>
          <w:rFonts w:cs="Times New Roman"/>
          <w:lang w:val="es-ES"/>
        </w:rPr>
      </w:pPr>
    </w:p>
    <w:p w14:paraId="1319D5E4"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750F34"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sidRPr="0039004D">
        <w:rPr>
          <w:rFonts w:cs="Times New Roman"/>
          <w:lang w:val="es-ES"/>
        </w:rPr>
        <w:fldChar w:fldCharType="separate"/>
      </w:r>
      <w:r w:rsidR="003F29A5" w:rsidRPr="003F29A5">
        <w:rPr>
          <w:rFonts w:cs="Times New Roman"/>
          <w:noProof/>
          <w:lang w:val="es-ES"/>
        </w:rPr>
        <w:t>(11)</w:t>
      </w:r>
      <w:r w:rsidR="00750F34" w:rsidRPr="0039004D">
        <w:rPr>
          <w:rFonts w:cs="Times New Roman"/>
          <w:lang w:val="es-ES"/>
        </w:rPr>
        <w:fldChar w:fldCharType="end"/>
      </w:r>
      <w:r w:rsidR="007B7445" w:rsidRPr="0039004D">
        <w:rPr>
          <w:rFonts w:cs="Times New Roman"/>
          <w:lang w:val="es-ES"/>
        </w:rPr>
        <w:t>.</w:t>
      </w:r>
    </w:p>
    <w:p w14:paraId="612F4F09" w14:textId="77777777" w:rsidR="00B674F0" w:rsidRPr="0039004D" w:rsidRDefault="00B674F0" w:rsidP="00262D6E">
      <w:pPr>
        <w:spacing w:line="360" w:lineRule="auto"/>
        <w:jc w:val="both"/>
        <w:rPr>
          <w:rFonts w:cs="Times New Roman"/>
          <w:lang w:val="es-ES"/>
        </w:rPr>
      </w:pPr>
    </w:p>
    <w:p w14:paraId="6EF809D9"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3C9EB428" w14:textId="77777777" w:rsidR="00B674F0" w:rsidRPr="0039004D" w:rsidRDefault="00B674F0" w:rsidP="00262D6E">
      <w:pPr>
        <w:spacing w:line="360" w:lineRule="auto"/>
        <w:jc w:val="both"/>
        <w:rPr>
          <w:rFonts w:cs="Times New Roman"/>
          <w:lang w:val="es-ES"/>
        </w:rPr>
      </w:pPr>
    </w:p>
    <w:p w14:paraId="2F7232C8"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750F34">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(11)</w:t>
      </w:r>
      <w:r w:rsidR="00750F34">
        <w:rPr>
          <w:rFonts w:cs="Times New Roman"/>
          <w:lang w:val="es-ES"/>
        </w:rPr>
        <w:fldChar w:fldCharType="end"/>
      </w:r>
      <w:r w:rsidRPr="0039004D">
        <w:rPr>
          <w:rFonts w:cs="Times New Roman"/>
          <w:lang w:val="es-ES"/>
        </w:rPr>
        <w:t xml:space="preserve">:  </w:t>
      </w:r>
    </w:p>
    <w:p w14:paraId="4B12EABD" w14:textId="77777777" w:rsidR="00B674F0" w:rsidRPr="0039004D" w:rsidRDefault="00B674F0" w:rsidP="00262D6E">
      <w:pPr>
        <w:spacing w:line="360" w:lineRule="auto"/>
        <w:jc w:val="both"/>
        <w:rPr>
          <w:rFonts w:cs="Times New Roman"/>
          <w:lang w:val="es-ES"/>
        </w:rPr>
      </w:pPr>
    </w:p>
    <w:p w14:paraId="2FC42476"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w:t>
      </w:r>
      <w:r w:rsidRPr="0039004D">
        <w:rPr>
          <w:rFonts w:cs="Times New Roman"/>
          <w:lang w:val="es-ES"/>
        </w:rPr>
        <w:lastRenderedPageBreak/>
        <w:t>problemas</w:t>
      </w:r>
      <w:r w:rsidR="007B7445" w:rsidRPr="0039004D">
        <w:rPr>
          <w:rFonts w:cs="Times New Roman"/>
          <w:lang w:val="es-ES"/>
        </w:rPr>
        <w:t>.</w:t>
      </w:r>
      <w:r w:rsidRPr="0039004D">
        <w:rPr>
          <w:rFonts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12B78781" w14:textId="77777777" w:rsidR="00B674F0" w:rsidRPr="0039004D" w:rsidRDefault="00B674F0" w:rsidP="00262D6E">
      <w:pPr>
        <w:pStyle w:val="Prrafodelista"/>
        <w:spacing w:line="360" w:lineRule="auto"/>
        <w:ind w:left="1426"/>
        <w:jc w:val="both"/>
        <w:rPr>
          <w:rFonts w:cs="Times New Roman"/>
          <w:lang w:val="es-ES"/>
        </w:rPr>
      </w:pPr>
    </w:p>
    <w:p w14:paraId="25D62207"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22E428EE" w14:textId="77777777" w:rsidR="00320234" w:rsidRPr="00320234" w:rsidRDefault="00320234" w:rsidP="00320234">
      <w:pPr>
        <w:spacing w:line="360" w:lineRule="auto"/>
        <w:jc w:val="both"/>
        <w:rPr>
          <w:rFonts w:cs="Times New Roman"/>
          <w:lang w:val="es-ES"/>
        </w:rPr>
      </w:pPr>
    </w:p>
    <w:p w14:paraId="260309C1"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5D99FC0A" w14:textId="77777777" w:rsidR="00B674F0" w:rsidRPr="0039004D" w:rsidRDefault="00B674F0" w:rsidP="00262D6E">
      <w:pPr>
        <w:spacing w:line="360" w:lineRule="auto"/>
        <w:jc w:val="both"/>
        <w:rPr>
          <w:rFonts w:cs="Times New Roman"/>
          <w:lang w:val="es-ES"/>
        </w:rPr>
      </w:pPr>
    </w:p>
    <w:p w14:paraId="7766FE0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452CFA36" w14:textId="77777777" w:rsidR="00B674F0" w:rsidRPr="0039004D" w:rsidRDefault="00B674F0" w:rsidP="00262D6E">
      <w:pPr>
        <w:spacing w:line="360" w:lineRule="auto"/>
        <w:jc w:val="both"/>
        <w:rPr>
          <w:rFonts w:cs="Times New Roman"/>
          <w:lang w:val="es-ES"/>
        </w:rPr>
      </w:pPr>
    </w:p>
    <w:p w14:paraId="6987BA2A"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16FDC137" w14:textId="77777777" w:rsidR="00B674F0" w:rsidRPr="0039004D" w:rsidRDefault="00B674F0" w:rsidP="00262D6E">
      <w:pPr>
        <w:spacing w:line="360" w:lineRule="auto"/>
        <w:jc w:val="both"/>
        <w:rPr>
          <w:rFonts w:cs="Times New Roman"/>
          <w:lang w:val="es-ES"/>
        </w:rPr>
      </w:pPr>
    </w:p>
    <w:p w14:paraId="1FEA1A4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72FF9BBD" w14:textId="77777777" w:rsidR="00B674F0" w:rsidRPr="0039004D" w:rsidRDefault="00B674F0" w:rsidP="00262D6E">
      <w:pPr>
        <w:spacing w:line="360" w:lineRule="auto"/>
        <w:jc w:val="both"/>
        <w:rPr>
          <w:rFonts w:cs="Times New Roman"/>
          <w:lang w:val="es-ES"/>
        </w:rPr>
      </w:pPr>
    </w:p>
    <w:p w14:paraId="5306A276"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lastRenderedPageBreak/>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los reclamos presentados debe almacenarse de forma separada al historial médico y no puede, bajo ninguna forma, ser parte del historial médico</w:t>
      </w:r>
      <w:r w:rsidR="007B7445" w:rsidRPr="0039004D">
        <w:rPr>
          <w:rFonts w:cs="Times New Roman"/>
          <w:lang w:val="es-ES"/>
        </w:rPr>
        <w:t>.</w:t>
      </w:r>
    </w:p>
    <w:p w14:paraId="40936BFF" w14:textId="77777777" w:rsidR="0025023D" w:rsidRPr="0025023D" w:rsidRDefault="0025023D" w:rsidP="0025023D">
      <w:pPr>
        <w:spacing w:line="360" w:lineRule="auto"/>
        <w:jc w:val="both"/>
        <w:rPr>
          <w:rFonts w:cs="Times New Roman"/>
          <w:lang w:val="es-ES"/>
        </w:rPr>
      </w:pPr>
    </w:p>
    <w:p w14:paraId="72A2FB63" w14:textId="77777777" w:rsidR="00562533" w:rsidRPr="0039004D" w:rsidRDefault="007C273E" w:rsidP="00F4174F">
      <w:pPr>
        <w:pStyle w:val="Ttulo4"/>
        <w:numPr>
          <w:ilvl w:val="2"/>
          <w:numId w:val="17"/>
        </w:numPr>
      </w:pPr>
      <w:r>
        <w:t xml:space="preserve">Software comercial de </w:t>
      </w:r>
      <w:r w:rsidR="00B75533">
        <w:t>Sistema de Gestión de Reclamos en Salud</w:t>
      </w:r>
    </w:p>
    <w:p w14:paraId="7192F86D" w14:textId="77777777" w:rsidR="00ED563C" w:rsidRPr="0039004D" w:rsidRDefault="00ED563C" w:rsidP="00ED563C">
      <w:pPr>
        <w:rPr>
          <w:lang w:val="es-ES"/>
        </w:rPr>
      </w:pPr>
    </w:p>
    <w:p w14:paraId="2E516A5B" w14:textId="77777777" w:rsidR="00D963F6" w:rsidRPr="0039004D" w:rsidRDefault="007A53DE" w:rsidP="00E41F5E">
      <w:pPr>
        <w:pStyle w:val="Texto"/>
      </w:pPr>
      <w:r w:rsidRPr="0039004D">
        <w:t>Actualme</w:t>
      </w:r>
      <w:r w:rsidR="007B6188">
        <w:t>nte existe</w:t>
      </w:r>
      <w:r w:rsidR="001306F6" w:rsidRPr="0039004D">
        <w:t xml:space="preserve"> software</w:t>
      </w:r>
      <w:r w:rsidRPr="0039004D">
        <w:t xml:space="preserve"> </w:t>
      </w:r>
      <w:r w:rsidR="007B6188">
        <w:t xml:space="preserve">comercial </w:t>
      </w:r>
      <w:r w:rsidR="007B6188" w:rsidRPr="0039004D">
        <w:t xml:space="preserve">llamados </w:t>
      </w:r>
      <w:r w:rsidR="007B6188" w:rsidRPr="00C618AF">
        <w:rPr>
          <w:lang w:val="es-PE"/>
        </w:rPr>
        <w:t>Customer Relationship Manager</w:t>
      </w:r>
      <w:r w:rsidR="007B6188" w:rsidRPr="0039004D">
        <w:t xml:space="preserve"> (CRM)</w:t>
      </w:r>
      <w:r w:rsidR="007B6188">
        <w:t xml:space="preserve"> </w:t>
      </w:r>
      <w:r w:rsidRPr="0039004D">
        <w:t xml:space="preserve">para </w:t>
      </w:r>
      <w:r w:rsidR="007B6188">
        <w:t xml:space="preserve">la </w:t>
      </w:r>
      <w:r w:rsidRPr="0039004D">
        <w:t>gestió</w:t>
      </w:r>
      <w:r w:rsidR="00B35196" w:rsidRPr="0039004D">
        <w:t xml:space="preserve">n de reclamos </w:t>
      </w:r>
      <w:r w:rsidR="007B6188">
        <w:t xml:space="preserve">especializadas en </w:t>
      </w:r>
      <w:r w:rsidR="00920626" w:rsidRPr="0039004D">
        <w:t>la relación con clientes o usuarios</w:t>
      </w:r>
      <w:r w:rsidR="00A4596C" w:rsidRPr="0039004D">
        <w:t>. E</w:t>
      </w:r>
      <w:r w:rsidR="0063061D" w:rsidRPr="0039004D">
        <w:t>ste tipo de software se caracteriza</w:t>
      </w:r>
      <w:r w:rsidR="00A4596C" w:rsidRPr="0039004D">
        <w:t xml:space="preserve"> por manejar la interacción de la empresa o institución con los actuales y/o potenciales usuarios </w:t>
      </w:r>
      <w:r w:rsidR="007B6188">
        <w:t>reco</w:t>
      </w:r>
      <w:r w:rsidR="00A4596C" w:rsidRPr="0039004D">
        <w:t xml:space="preserve">pilando información </w:t>
      </w:r>
      <w:r w:rsidR="0079638F" w:rsidRPr="0039004D">
        <w:t>de</w:t>
      </w:r>
      <w:r w:rsidR="00A4596C" w:rsidRPr="0039004D">
        <w:t xml:space="preserve"> las comunicaciones en los diversos canales de comunicación que pueda tener la institución como su </w:t>
      </w:r>
      <w:r w:rsidR="00984134" w:rsidRPr="0039004D">
        <w:t>página</w:t>
      </w:r>
      <w:r w:rsidR="00A4596C" w:rsidRPr="0039004D">
        <w:t xml:space="preserve"> web, consultas telefónicas,</w:t>
      </w:r>
      <w:r w:rsidR="00561C11" w:rsidRPr="0039004D">
        <w:t xml:space="preserve"> chat en</w:t>
      </w:r>
      <w:r w:rsidR="00984134" w:rsidRPr="0039004D">
        <w:t xml:space="preserve"> vivo, etc. Gracias a </w:t>
      </w:r>
      <w:r w:rsidR="00561C11" w:rsidRPr="0039004D">
        <w:t xml:space="preserve">este tipo de software, las instituciones pueden </w:t>
      </w:r>
      <w:r w:rsidR="00984134" w:rsidRPr="0039004D">
        <w:t>encontrar c</w:t>
      </w:r>
      <w:r w:rsidR="00B67F2D">
        <w:t>ó</w:t>
      </w:r>
      <w:r w:rsidR="00984134" w:rsidRPr="0039004D">
        <w:t>mo acercarse más hacia sus usuarios y c</w:t>
      </w:r>
      <w:r w:rsidR="00B67F2D">
        <w:t>ó</w:t>
      </w:r>
      <w:r w:rsidR="00984134" w:rsidRPr="0039004D">
        <w:t xml:space="preserve">mo atender mejor sus necesidades potenciando sus </w:t>
      </w:r>
      <w:r w:rsidR="00141275" w:rsidRPr="0039004D">
        <w:t>servicios</w:t>
      </w:r>
      <w:r w:rsidR="007B6188">
        <w:t xml:space="preserve"> </w:t>
      </w:r>
      <w:r w:rsidR="00750F34" w:rsidRPr="0039004D">
        <w:fldChar w:fldCharType="begin" w:fldLock="1"/>
      </w:r>
      <w:r w:rsidR="00D12CF6">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750F34" w:rsidRPr="0039004D">
        <w:fldChar w:fldCharType="separate"/>
      </w:r>
      <w:r w:rsidR="007B6188" w:rsidRPr="0039004D">
        <w:rPr>
          <w:noProof/>
        </w:rPr>
        <w:t>(17)</w:t>
      </w:r>
      <w:r w:rsidR="00750F34" w:rsidRPr="0039004D">
        <w:fldChar w:fldCharType="end"/>
      </w:r>
      <w:r w:rsidR="00984134" w:rsidRPr="0039004D">
        <w:t xml:space="preserve">. </w:t>
      </w:r>
      <w:r w:rsidR="00D963F6">
        <w:t xml:space="preserve"> </w:t>
      </w:r>
    </w:p>
    <w:p w14:paraId="0469E92C" w14:textId="77777777" w:rsidR="007C273E" w:rsidRDefault="007C273E" w:rsidP="00E41F5E">
      <w:pPr>
        <w:pStyle w:val="Texto"/>
      </w:pPr>
      <w:r w:rsidRPr="0039004D">
        <w:t xml:space="preserve">En el caso de la industria de salud, </w:t>
      </w:r>
      <w: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750F34">
        <w:fldChar w:fldCharType="begin" w:fldLock="1"/>
      </w:r>
      <w:r w:rsidR="002B7347">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750F34">
        <w:fldChar w:fldCharType="separate"/>
      </w:r>
      <w:r w:rsidR="00465DBE" w:rsidRPr="00465DBE">
        <w:rPr>
          <w:noProof/>
        </w:rPr>
        <w:t>(8)</w:t>
      </w:r>
      <w:r w:rsidR="00750F34">
        <w:fldChar w:fldCharType="end"/>
      </w:r>
      <w:r>
        <w:t xml:space="preserve">. </w:t>
      </w:r>
      <w:r w:rsidR="00D963F6">
        <w:t xml:space="preserve">En Estados Unidos se ha demostrado como utilizando un software CRM se puede evitar conflictos y puede promover mejor servicio de atención en salud a los pacientes </w:t>
      </w:r>
      <w:r w:rsidR="00750F34">
        <w:fldChar w:fldCharType="begin" w:fldLock="1"/>
      </w:r>
      <w:r w:rsidR="002B7347">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750F34">
        <w:fldChar w:fldCharType="separate"/>
      </w:r>
      <w:r w:rsidR="003F29A5" w:rsidRPr="003F29A5">
        <w:rPr>
          <w:noProof/>
        </w:rPr>
        <w:t>(23)</w:t>
      </w:r>
      <w:r w:rsidR="00750F34">
        <w:fldChar w:fldCharType="end"/>
      </w:r>
      <w:r w:rsidR="00D963F6">
        <w:t>.</w:t>
      </w:r>
    </w:p>
    <w:p w14:paraId="6E22F4BB" w14:textId="77777777" w:rsidR="00D963F6" w:rsidRDefault="00F95233" w:rsidP="00E41F5E">
      <w:pPr>
        <w:pStyle w:val="Texto"/>
      </w:pPr>
      <w:r>
        <w:t xml:space="preserve">El requerimiento de que </w:t>
      </w:r>
      <w:r w:rsidR="00D963F6">
        <w:t xml:space="preserve">estas comunicaciones con pacientes </w:t>
      </w:r>
      <w:r>
        <w:t>sean</w:t>
      </w:r>
      <w:r w:rsidR="00D963F6">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t xml:space="preserve">como </w:t>
      </w:r>
      <w:r w:rsidR="00D963F6">
        <w:t>una solución informática interconectada a nivel nacional.</w:t>
      </w:r>
    </w:p>
    <w:p w14:paraId="4E13892B" w14:textId="77777777" w:rsidR="00562533" w:rsidRPr="009E44F3" w:rsidRDefault="00562533" w:rsidP="009E44F3">
      <w:pPr>
        <w:pStyle w:val="Ttulo2"/>
      </w:pPr>
      <w:bookmarkStart w:id="12" w:name="_Toc510209087"/>
      <w:r w:rsidRPr="009E44F3">
        <w:t>Dis</w:t>
      </w:r>
      <w:r w:rsidR="00DA152E" w:rsidRPr="009E44F3">
        <w:t>eño Centrado en el Usuario</w:t>
      </w:r>
      <w:r w:rsidRPr="009E44F3">
        <w:t xml:space="preserve"> </w:t>
      </w:r>
      <w:r w:rsidR="009C38A3" w:rsidRPr="009E44F3">
        <w:t>y su importancia en el sector salud</w:t>
      </w:r>
      <w:bookmarkEnd w:id="12"/>
    </w:p>
    <w:p w14:paraId="5E820B5D" w14:textId="77777777" w:rsidR="00B674F0" w:rsidRPr="00465DBE" w:rsidRDefault="00562533" w:rsidP="00465DBE">
      <w:pPr>
        <w:pStyle w:val="Ttulo3"/>
      </w:pPr>
      <w:bookmarkStart w:id="13" w:name="_Toc510209088"/>
      <w:r w:rsidRPr="0039004D">
        <w:t>Descripción e Importancia</w:t>
      </w:r>
      <w:bookmarkEnd w:id="13"/>
    </w:p>
    <w:p w14:paraId="3DFAD955" w14:textId="77777777" w:rsidR="00B674F0" w:rsidRPr="0039004D" w:rsidRDefault="00B674F0" w:rsidP="00C618AF">
      <w:pPr>
        <w:pStyle w:val="Texto"/>
      </w:pPr>
      <w:r w:rsidRPr="0039004D">
        <w:t>El diseño centrado en el usuario</w:t>
      </w:r>
      <w:r w:rsidR="00DA152E">
        <w:t xml:space="preserve"> (</w:t>
      </w:r>
      <w:r w:rsidR="00DA152E" w:rsidRPr="00C618AF">
        <w:rPr>
          <w:lang w:val="es-PE"/>
        </w:rPr>
        <w:t>User Centered Design</w:t>
      </w:r>
      <w:r w:rsidR="00DA152E">
        <w:t>, UCD)</w:t>
      </w:r>
      <w:r w:rsidRPr="0039004D">
        <w:t xml:space="preserve"> es un enfoque de diseño </w:t>
      </w:r>
      <w:r w:rsidR="00BA45B9">
        <w:t>utilizado en el</w:t>
      </w:r>
      <w:r w:rsidRPr="0039004D">
        <w:t xml:space="preserve"> desarrollo de sistemas </w:t>
      </w:r>
      <w:r w:rsidR="00BA45B9">
        <w:t xml:space="preserve">informáticos con el propósito de hacerlos </w:t>
      </w:r>
      <w:r w:rsidRPr="0039004D">
        <w:t xml:space="preserve">más </w:t>
      </w:r>
      <w:r w:rsidRPr="0039004D">
        <w:lastRenderedPageBreak/>
        <w:t xml:space="preserve">usables enfocándose en el uso del sistema y aplicando factores humanos y técnicas de usabilidad </w:t>
      </w:r>
      <w:r w:rsidR="00750F34" w:rsidRPr="0039004D">
        <w:fldChar w:fldCharType="begin" w:fldLock="1"/>
      </w:r>
      <w:r w:rsidR="00D12CF6">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750F34" w:rsidRPr="0039004D">
        <w:fldChar w:fldCharType="separate"/>
      </w:r>
      <w:r w:rsidR="003F29A5" w:rsidRPr="003F29A5">
        <w:rPr>
          <w:noProof/>
        </w:rPr>
        <w:t>(10)</w:t>
      </w:r>
      <w:r w:rsidR="00750F34" w:rsidRPr="0039004D">
        <w:fldChar w:fldCharType="end"/>
      </w:r>
      <w:r w:rsidR="007B7445" w:rsidRPr="0039004D">
        <w:t>.</w:t>
      </w:r>
      <w:r w:rsidRPr="0039004D">
        <w:t xml:space="preserve"> Puede ser </w:t>
      </w:r>
      <w:r w:rsidR="000411F6">
        <w:t xml:space="preserve">usado con varios propósitos, entre ellos </w:t>
      </w:r>
      <w:r w:rsidRPr="0039004D">
        <w:t xml:space="preserve">para </w:t>
      </w:r>
      <w:r w:rsidR="00750F34" w:rsidRPr="0039004D">
        <w:fldChar w:fldCharType="begin" w:fldLock="1"/>
      </w:r>
      <w:r w:rsidR="002B7347">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750F34" w:rsidRPr="0039004D">
        <w:fldChar w:fldCharType="separate"/>
      </w:r>
      <w:r w:rsidR="00465DBE" w:rsidRPr="00465DBE">
        <w:rPr>
          <w:noProof/>
        </w:rPr>
        <w:t>(24)</w:t>
      </w:r>
      <w:r w:rsidR="00750F34" w:rsidRPr="0039004D">
        <w:fldChar w:fldCharType="end"/>
      </w:r>
      <w:r w:rsidRPr="0039004D">
        <w:t>:</w:t>
      </w:r>
    </w:p>
    <w:p w14:paraId="5B7076F5"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0490701F"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342A03F1"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4AE6149C" w14:textId="77777777" w:rsidR="00B674F0" w:rsidRPr="0039004D" w:rsidRDefault="00B674F0" w:rsidP="00262D6E">
      <w:pPr>
        <w:spacing w:line="360" w:lineRule="auto"/>
        <w:jc w:val="both"/>
        <w:rPr>
          <w:rFonts w:cs="Times New Roman"/>
          <w:lang w:val="es-ES"/>
        </w:rPr>
      </w:pPr>
    </w:p>
    <w:p w14:paraId="77B17943"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750F34" w:rsidRPr="0039004D">
        <w:rPr>
          <w:rFonts w:cs="Times New Roman"/>
          <w:lang w:val="es-ES"/>
        </w:rPr>
        <w:fldChar w:fldCharType="begin" w:fldLock="1"/>
      </w:r>
      <w:r w:rsidR="002B7347">
        <w:rPr>
          <w:rFonts w:cs="Times New Roman"/>
          <w:lang w:val="es-ES"/>
        </w:rPr>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(25)</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750F34"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(9)</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6E860250" w14:textId="77777777" w:rsidR="00B674F0" w:rsidRPr="0039004D" w:rsidRDefault="00B674F0" w:rsidP="00262D6E">
      <w:pPr>
        <w:spacing w:line="360" w:lineRule="auto"/>
        <w:jc w:val="both"/>
        <w:rPr>
          <w:rFonts w:cs="Times New Roman"/>
          <w:lang w:val="es-ES"/>
        </w:rPr>
      </w:pPr>
    </w:p>
    <w:p w14:paraId="2613A463"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(26)</w:t>
      </w:r>
      <w:r w:rsidR="00750F34">
        <w:rPr>
          <w:rFonts w:cs="Times New Roman"/>
          <w:lang w:val="es-ES"/>
        </w:rPr>
        <w:fldChar w:fldCharType="end"/>
      </w:r>
      <w:r w:rsidRPr="0039004D">
        <w:rPr>
          <w:rFonts w:cs="Times New Roman"/>
          <w:lang w:val="es-ES"/>
        </w:rPr>
        <w:t>:</w:t>
      </w:r>
    </w:p>
    <w:p w14:paraId="5A961E0A" w14:textId="77777777" w:rsidR="00B674F0" w:rsidRPr="0039004D" w:rsidRDefault="00B674F0" w:rsidP="00262D6E">
      <w:pPr>
        <w:spacing w:line="360" w:lineRule="auto"/>
        <w:jc w:val="both"/>
        <w:rPr>
          <w:rFonts w:cs="Times New Roman"/>
          <w:lang w:val="es-ES"/>
        </w:rPr>
      </w:pPr>
    </w:p>
    <w:p w14:paraId="4C0B48B0"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67F066B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0CA1986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2E6189E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6EF449DE"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2CC2B985" w14:textId="77777777" w:rsidR="00B674F0" w:rsidRDefault="00B674F0" w:rsidP="00262D6E">
      <w:pPr>
        <w:spacing w:line="360" w:lineRule="auto"/>
        <w:jc w:val="both"/>
        <w:rPr>
          <w:rFonts w:cs="Times New Roman"/>
          <w:lang w:val="es-ES"/>
        </w:rPr>
      </w:pPr>
    </w:p>
    <w:p w14:paraId="4553DE23"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750F34">
        <w:rPr>
          <w:rFonts w:cs="Times New Roman"/>
          <w:lang w:val="es-ES"/>
        </w:rPr>
        <w:fldChar w:fldCharType="begin" w:fldLock="1"/>
      </w:r>
      <w:r w:rsidR="002B7347">
        <w:rPr>
          <w:rFonts w:cs="Times New Roman"/>
          <w:lang w:val="es-ES"/>
        </w:rPr>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(27)</w:t>
      </w:r>
      <w:r w:rsidR="00750F34">
        <w:rPr>
          <w:rFonts w:cs="Times New Roman"/>
          <w:lang w:val="es-ES"/>
        </w:rPr>
        <w:fldChar w:fldCharType="end"/>
      </w:r>
      <w:r>
        <w:rPr>
          <w:rFonts w:cs="Times New Roman"/>
          <w:lang w:val="es-ES"/>
        </w:rPr>
        <w:t xml:space="preserve">. </w:t>
      </w:r>
    </w:p>
    <w:p w14:paraId="3D7DAEBF" w14:textId="77777777" w:rsidR="00CE40F8" w:rsidRPr="0039004D" w:rsidRDefault="00CE40F8" w:rsidP="00262D6E">
      <w:pPr>
        <w:spacing w:line="360" w:lineRule="auto"/>
        <w:jc w:val="both"/>
        <w:rPr>
          <w:rFonts w:cs="Times New Roman"/>
          <w:lang w:val="es-ES"/>
        </w:rPr>
      </w:pPr>
    </w:p>
    <w:p w14:paraId="19A59A8C" w14:textId="77777777" w:rsidR="00B674F0" w:rsidRPr="00D62806" w:rsidRDefault="00B674F0" w:rsidP="00D62806">
      <w:pPr>
        <w:pStyle w:val="Ttulo3"/>
      </w:pPr>
      <w:bookmarkStart w:id="14" w:name="_Toc510209089"/>
      <w:r w:rsidRPr="0039004D">
        <w:lastRenderedPageBreak/>
        <w:t>Metodología</w:t>
      </w:r>
      <w:r w:rsidR="002553D9" w:rsidRPr="0039004D">
        <w:t xml:space="preserve"> del diseño centrado en el usuario</w:t>
      </w:r>
      <w:bookmarkEnd w:id="14"/>
    </w:p>
    <w:p w14:paraId="0126B971"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sidRPr="00C618AF">
        <w:rPr>
          <w:rFonts w:cs="Times New Roman"/>
          <w:lang w:val="es-PE"/>
        </w:rPr>
        <w:t>World Wide Web Consortium</w:t>
      </w:r>
      <w:r w:rsidRPr="0039004D">
        <w:rPr>
          <w:rFonts w:cs="Times New Roman"/>
          <w:lang w:val="es-ES"/>
        </w:rPr>
        <w:t xml:space="preserve"> </w:t>
      </w:r>
      <w:r w:rsidR="00750F34"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sidRPr="0039004D">
        <w:rPr>
          <w:rFonts w:cs="Times New Roman"/>
          <w:lang w:val="es-ES"/>
        </w:rPr>
        <w:fldChar w:fldCharType="separate"/>
      </w:r>
      <w:r w:rsidR="00465DBE" w:rsidRPr="00465DBE">
        <w:rPr>
          <w:rFonts w:cs="Times New Roman"/>
          <w:noProof/>
          <w:lang w:val="es-ES"/>
        </w:rPr>
        <w:t>(9)</w:t>
      </w:r>
      <w:r w:rsidR="00750F34"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5A4C997" w14:textId="77777777" w:rsidR="00B674F0" w:rsidRPr="0039004D" w:rsidRDefault="00B674F0" w:rsidP="00262D6E">
      <w:pPr>
        <w:spacing w:line="360" w:lineRule="auto"/>
        <w:jc w:val="both"/>
        <w:rPr>
          <w:rFonts w:cs="Times New Roman"/>
          <w:lang w:val="es-ES"/>
        </w:rPr>
      </w:pPr>
    </w:p>
    <w:p w14:paraId="5DD67FC5"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08F08CAD"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0F516FB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4238638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084FF36A"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7E39DF2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0D32DD7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736719A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554F6246"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6179EC2C"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1D663E89"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7679CC7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39A68C29"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455BD5F0" w14:textId="77777777" w:rsidR="00107D89" w:rsidRPr="0039004D" w:rsidRDefault="00107D89" w:rsidP="00107D89">
      <w:pPr>
        <w:pStyle w:val="Prrafodelista"/>
        <w:spacing w:line="360" w:lineRule="auto"/>
        <w:ind w:left="2340"/>
        <w:jc w:val="both"/>
        <w:rPr>
          <w:rFonts w:cs="Times New Roman"/>
          <w:lang w:val="es-ES"/>
        </w:rPr>
      </w:pPr>
    </w:p>
    <w:p w14:paraId="6F2B383E"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8199D7B"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C618AF">
        <w:rPr>
          <w:rFonts w:cs="Times New Roman"/>
          <w:lang w:val="es-PE"/>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r w:rsidR="00B674F0" w:rsidRPr="00C618AF">
        <w:rPr>
          <w:rFonts w:cs="Times New Roman"/>
          <w:lang w:val="es-PE"/>
        </w:rPr>
        <w:t>wireframes</w:t>
      </w:r>
      <w:r w:rsidR="00B674F0" w:rsidRPr="0039004D">
        <w:rPr>
          <w:rFonts w:cs="Times New Roman"/>
          <w:lang w:val="es-ES"/>
        </w:rPr>
        <w:t xml:space="preserve"> en lápiz y papel y/o </w:t>
      </w:r>
      <w:r w:rsidR="00B674F0" w:rsidRPr="00C618AF">
        <w:rPr>
          <w:rFonts w:cs="Times New Roman"/>
          <w:lang w:val="es-PE"/>
        </w:rPr>
        <w:t>wirefra</w:t>
      </w:r>
      <w:r w:rsidRPr="00C618AF">
        <w:rPr>
          <w:rFonts w:cs="Times New Roman"/>
          <w:lang w:val="es-PE"/>
        </w:rPr>
        <w:t>mes</w:t>
      </w:r>
      <w:r>
        <w:rPr>
          <w:rFonts w:cs="Times New Roman"/>
          <w:lang w:val="es-ES"/>
        </w:rPr>
        <w:t xml:space="preserve"> en programas especializados.</w:t>
      </w:r>
    </w:p>
    <w:p w14:paraId="39BB545F"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C618AF">
        <w:rPr>
          <w:rFonts w:cs="Times New Roman"/>
          <w:lang w:val="es-PE"/>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w:t>
      </w:r>
      <w:r w:rsidR="00B674F0" w:rsidRPr="0039004D">
        <w:rPr>
          <w:rFonts w:cs="Times New Roman"/>
          <w:lang w:val="es-ES"/>
        </w:rPr>
        <w:lastRenderedPageBreak/>
        <w:t>cada una de las pantallas que tenga el sistema</w:t>
      </w:r>
      <w:r>
        <w:rPr>
          <w:rFonts w:cs="Times New Roman"/>
          <w:lang w:val="es-ES"/>
        </w:rPr>
        <w:t xml:space="preserve"> y posterior a la realización de </w:t>
      </w:r>
      <w:r w:rsidRPr="00C618AF">
        <w:rPr>
          <w:rFonts w:cs="Times New Roman"/>
          <w:lang w:val="es-PE"/>
        </w:rPr>
        <w:t>wireframes</w:t>
      </w:r>
      <w:r w:rsidR="007B7445" w:rsidRPr="0039004D">
        <w:rPr>
          <w:rFonts w:cs="Times New Roman"/>
          <w:lang w:val="es-ES"/>
        </w:rPr>
        <w:t>.</w:t>
      </w:r>
    </w:p>
    <w:p w14:paraId="62A08E6F"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xml:space="preserve">: Es la forma de darle interacción a los </w:t>
      </w:r>
      <w:r w:rsidR="00B674F0" w:rsidRPr="00C618AF">
        <w:rPr>
          <w:rFonts w:cs="Times New Roman"/>
          <w:lang w:val="es-PE"/>
        </w:rPr>
        <w:t>mockups</w:t>
      </w:r>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448534EE" w14:textId="77777777" w:rsidR="00107D89" w:rsidRPr="0039004D" w:rsidRDefault="00107D89" w:rsidP="00107D89">
      <w:pPr>
        <w:pStyle w:val="Prrafodelista"/>
        <w:spacing w:line="360" w:lineRule="auto"/>
        <w:ind w:left="1440"/>
        <w:jc w:val="both"/>
        <w:rPr>
          <w:rFonts w:cs="Times New Roman"/>
          <w:lang w:val="es-ES"/>
        </w:rPr>
      </w:pPr>
    </w:p>
    <w:p w14:paraId="454C6AEC"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1FAEBF1F"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r w:rsidR="00B137E1" w:rsidRPr="0039004D">
        <w:rPr>
          <w:rFonts w:cs="Times New Roman"/>
          <w:lang w:val="es-ES"/>
        </w:rPr>
        <w:t>Heurística</w:t>
      </w:r>
      <w:r w:rsidRPr="0039004D">
        <w:rPr>
          <w:rFonts w:cs="Times New Roman"/>
          <w:lang w:val="es-ES"/>
        </w:rPr>
        <w:t>: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(28)</w:t>
      </w:r>
      <w:r w:rsidR="00750F34"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DE6C48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690D6433" w14:textId="77777777" w:rsidR="00107D89" w:rsidRDefault="00107D89" w:rsidP="00107D89">
      <w:pPr>
        <w:spacing w:line="360" w:lineRule="auto"/>
        <w:jc w:val="both"/>
        <w:rPr>
          <w:rFonts w:cs="Times New Roman"/>
          <w:lang w:val="es-ES"/>
        </w:rPr>
      </w:pPr>
    </w:p>
    <w:p w14:paraId="41C9E27A"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79023603" w14:textId="77777777" w:rsidR="0061601E" w:rsidRPr="0039004D" w:rsidRDefault="0061601E" w:rsidP="00262D6E">
      <w:pPr>
        <w:spacing w:line="360" w:lineRule="auto"/>
        <w:jc w:val="both"/>
        <w:rPr>
          <w:rFonts w:cs="Times New Roman"/>
          <w:lang w:val="es-ES"/>
        </w:rPr>
      </w:pPr>
    </w:p>
    <w:p w14:paraId="64DF0D2B" w14:textId="77777777" w:rsidR="00B674F0" w:rsidRPr="00107D89" w:rsidRDefault="00562533" w:rsidP="00107D89">
      <w:pPr>
        <w:pStyle w:val="Ttulo3"/>
      </w:pPr>
      <w:bookmarkStart w:id="15" w:name="_Toc510209090"/>
      <w:r w:rsidRPr="0039004D">
        <w:t>Diseño centrado en el usuario en el sector salud: Importancia</w:t>
      </w:r>
      <w:bookmarkEnd w:id="15"/>
    </w:p>
    <w:p w14:paraId="5C092308"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6664C">
        <w:rPr>
          <w:rFonts w:cs="Times New Roman"/>
          <w:lang w:val="es-PE"/>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(29)</w:t>
      </w:r>
      <w:r w:rsidR="00750F34"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750F34"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(30)</w:t>
      </w:r>
      <w:r w:rsidR="00750F34"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750F34" w:rsidRPr="0039004D">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(31)</w:t>
      </w:r>
      <w:r w:rsidR="00750F34"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6591BFC6" w14:textId="77777777" w:rsidR="00B674F0" w:rsidRDefault="00B674F0" w:rsidP="00262D6E">
      <w:pPr>
        <w:spacing w:line="360" w:lineRule="auto"/>
        <w:jc w:val="both"/>
        <w:rPr>
          <w:rFonts w:cs="Times New Roman"/>
          <w:lang w:val="es-ES"/>
        </w:rPr>
      </w:pPr>
    </w:p>
    <w:p w14:paraId="2376EEEA" w14:textId="77777777" w:rsidR="00B018AF" w:rsidRDefault="00B018AF" w:rsidP="00262D6E">
      <w:pPr>
        <w:spacing w:line="360" w:lineRule="auto"/>
        <w:jc w:val="both"/>
        <w:rPr>
          <w:rFonts w:cs="Times New Roman"/>
          <w:lang w:val="es-ES"/>
        </w:rPr>
      </w:pPr>
      <w:r>
        <w:rPr>
          <w:rFonts w:cs="Times New Roman"/>
          <w:lang w:val="es-ES"/>
        </w:rPr>
        <w:lastRenderedPageBreak/>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750F34">
        <w:rPr>
          <w:rFonts w:cs="Times New Roman"/>
          <w:lang w:val="es-ES"/>
        </w:rPr>
        <w:fldChar w:fldCharType="begin" w:fldLock="1"/>
      </w:r>
      <w:r w:rsidR="002B7347">
        <w:rPr>
          <w:rFonts w:cs="Times New Roman"/>
          <w:lang w:val="es-ES"/>
        </w:rPr>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(31)</w:t>
      </w:r>
      <w:r w:rsidR="00750F34">
        <w:rPr>
          <w:rFonts w:cs="Times New Roman"/>
          <w:lang w:val="es-ES"/>
        </w:rPr>
        <w:fldChar w:fldCharType="end"/>
      </w:r>
      <w:r>
        <w:rPr>
          <w:rFonts w:cs="Times New Roman"/>
          <w:lang w:val="es-ES"/>
        </w:rPr>
        <w:t>.</w:t>
      </w:r>
    </w:p>
    <w:p w14:paraId="24B854A3" w14:textId="77777777" w:rsidR="003E4989" w:rsidRDefault="003E4989" w:rsidP="00262D6E">
      <w:pPr>
        <w:spacing w:line="360" w:lineRule="auto"/>
        <w:jc w:val="both"/>
        <w:rPr>
          <w:rFonts w:cs="Times New Roman"/>
          <w:lang w:val="es-ES"/>
        </w:rPr>
      </w:pPr>
    </w:p>
    <w:p w14:paraId="4E93AB95" w14:textId="77777777" w:rsidR="00562533" w:rsidRPr="0039004D" w:rsidRDefault="00562533" w:rsidP="009E44F3">
      <w:pPr>
        <w:pStyle w:val="Ttulo2"/>
      </w:pPr>
      <w:bookmarkStart w:id="16" w:name="_Toc510209091"/>
      <w:r w:rsidRPr="0039004D">
        <w:t xml:space="preserve">Caso: </w:t>
      </w:r>
      <w:r w:rsidR="00302145">
        <w:t>Superintendencia Nacional de Salud (</w:t>
      </w:r>
      <w:r w:rsidRPr="0039004D">
        <w:t>SUSALUD</w:t>
      </w:r>
      <w:r w:rsidR="00302145">
        <w:t>)</w:t>
      </w:r>
      <w:r w:rsidRPr="0039004D">
        <w:t xml:space="preserve"> – Perú</w:t>
      </w:r>
      <w:bookmarkEnd w:id="16"/>
    </w:p>
    <w:p w14:paraId="122A6014" w14:textId="77777777" w:rsidR="00262D6E" w:rsidRPr="004F4C96" w:rsidRDefault="00262D6E" w:rsidP="004F4C96">
      <w:pPr>
        <w:pStyle w:val="Ttulo3"/>
      </w:pPr>
      <w:bookmarkStart w:id="17" w:name="_Toc510209092"/>
      <w:r w:rsidRPr="0039004D">
        <w:t>D</w:t>
      </w:r>
      <w:r w:rsidR="00562533" w:rsidRPr="0039004D">
        <w:t>escripción</w:t>
      </w:r>
      <w:bookmarkEnd w:id="17"/>
    </w:p>
    <w:p w14:paraId="7EB496C9"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(32)</w:t>
      </w:r>
      <w:r w:rsidR="00750F34">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71098DB6" w14:textId="77777777" w:rsidR="00652560" w:rsidRPr="0039004D" w:rsidRDefault="00652560" w:rsidP="00262D6E">
      <w:pPr>
        <w:spacing w:line="360" w:lineRule="auto"/>
        <w:jc w:val="both"/>
        <w:rPr>
          <w:rFonts w:cs="Times New Roman"/>
          <w:lang w:val="es-ES"/>
        </w:rPr>
      </w:pPr>
    </w:p>
    <w:p w14:paraId="168E6027"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6F0B7455" w14:textId="77777777" w:rsidR="00652560" w:rsidRPr="0039004D" w:rsidRDefault="00652560" w:rsidP="00262D6E">
      <w:pPr>
        <w:spacing w:line="360" w:lineRule="auto"/>
        <w:jc w:val="both"/>
        <w:rPr>
          <w:rFonts w:cs="Times New Roman"/>
          <w:lang w:val="es-ES"/>
        </w:rPr>
      </w:pPr>
    </w:p>
    <w:p w14:paraId="257ADB9D"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7547DDE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6118551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7D84FE2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72167A0D" w14:textId="77777777" w:rsidR="00652560" w:rsidRPr="0039004D" w:rsidRDefault="00652560" w:rsidP="00262D6E">
      <w:pPr>
        <w:spacing w:line="360" w:lineRule="auto"/>
        <w:jc w:val="both"/>
        <w:rPr>
          <w:rFonts w:cs="Times New Roman"/>
          <w:lang w:val="es-ES"/>
        </w:rPr>
      </w:pPr>
    </w:p>
    <w:p w14:paraId="63552FF1"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750F34"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(33)</w:t>
      </w:r>
      <w:r w:rsidR="00750F34" w:rsidRPr="0039004D">
        <w:rPr>
          <w:rFonts w:cs="Times New Roman"/>
          <w:lang w:val="es-ES"/>
        </w:rPr>
        <w:fldChar w:fldCharType="end"/>
      </w:r>
      <w:r w:rsidR="007B7445" w:rsidRPr="0039004D">
        <w:rPr>
          <w:rFonts w:cs="Times New Roman"/>
          <w:lang w:val="es-ES"/>
        </w:rPr>
        <w:t>.</w:t>
      </w:r>
    </w:p>
    <w:p w14:paraId="561D2E0E" w14:textId="77777777" w:rsidR="00652560" w:rsidRPr="0039004D" w:rsidRDefault="00652560" w:rsidP="00262D6E">
      <w:pPr>
        <w:spacing w:line="360" w:lineRule="auto"/>
        <w:jc w:val="both"/>
        <w:rPr>
          <w:rFonts w:cs="Times New Roman"/>
          <w:lang w:val="es-ES"/>
        </w:rPr>
      </w:pPr>
    </w:p>
    <w:p w14:paraId="387CB271"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B137E1">
        <w:rPr>
          <w:rFonts w:cs="Times New Roman"/>
          <w:lang w:val="es-ES"/>
        </w:rPr>
        <w:t>Policía</w:t>
      </w:r>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(34)</w:t>
      </w:r>
      <w:r w:rsidR="00750F34" w:rsidRPr="0039004D">
        <w:rPr>
          <w:rFonts w:cs="Times New Roman"/>
          <w:lang w:val="es-ES"/>
        </w:rPr>
        <w:fldChar w:fldCharType="end"/>
      </w:r>
      <w:r w:rsidR="00CC65BF" w:rsidRPr="0039004D">
        <w:rPr>
          <w:rFonts w:cs="Times New Roman"/>
          <w:lang w:val="es-ES"/>
        </w:rPr>
        <w:t>.</w:t>
      </w:r>
    </w:p>
    <w:p w14:paraId="22D66D59" w14:textId="77777777" w:rsidR="00CC65BF" w:rsidRPr="0039004D" w:rsidRDefault="00CC65BF" w:rsidP="00262D6E">
      <w:pPr>
        <w:spacing w:line="360" w:lineRule="auto"/>
        <w:jc w:val="both"/>
        <w:rPr>
          <w:rFonts w:cs="Times New Roman"/>
          <w:lang w:val="es-ES"/>
        </w:rPr>
      </w:pPr>
    </w:p>
    <w:p w14:paraId="172DB013" w14:textId="77777777" w:rsidR="00562533" w:rsidRPr="0039004D" w:rsidRDefault="00562533" w:rsidP="00000899">
      <w:pPr>
        <w:pStyle w:val="Ttulo3"/>
      </w:pPr>
      <w:bookmarkStart w:id="18" w:name="_Toc510209093"/>
      <w:r w:rsidRPr="0039004D">
        <w:lastRenderedPageBreak/>
        <w:t xml:space="preserve">Sistema de </w:t>
      </w:r>
      <w:r w:rsidR="002E7295" w:rsidRPr="0039004D">
        <w:t>Solicitudes</w:t>
      </w:r>
      <w:r w:rsidR="00ED38D2" w:rsidRPr="0039004D">
        <w:t xml:space="preserve"> en</w:t>
      </w:r>
      <w:r w:rsidR="009B63B8" w:rsidRPr="0039004D">
        <w:t xml:space="preserve"> Atención al Ciudadano</w:t>
      </w:r>
      <w:bookmarkEnd w:id="18"/>
    </w:p>
    <w:p w14:paraId="4EC879FB" w14:textId="77777777" w:rsidR="008D2441" w:rsidRPr="0039004D" w:rsidRDefault="008D2441" w:rsidP="00262D6E">
      <w:pPr>
        <w:spacing w:line="360" w:lineRule="auto"/>
        <w:jc w:val="both"/>
        <w:rPr>
          <w:rFonts w:cs="Times New Roman"/>
          <w:lang w:val="es-ES"/>
        </w:rPr>
      </w:pPr>
    </w:p>
    <w:p w14:paraId="7BFC6B0C"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sidRPr="0039004D">
        <w:rPr>
          <w:rFonts w:cs="Times New Roman"/>
          <w:lang w:val="es-ES"/>
        </w:rPr>
        <w:t>:</w:t>
      </w:r>
    </w:p>
    <w:p w14:paraId="1DA39589" w14:textId="77777777" w:rsidR="00376FA3" w:rsidRPr="0039004D" w:rsidRDefault="00376FA3" w:rsidP="00262D6E">
      <w:pPr>
        <w:spacing w:line="360" w:lineRule="auto"/>
        <w:jc w:val="both"/>
        <w:rPr>
          <w:rFonts w:cs="Times New Roman"/>
          <w:lang w:val="es-ES"/>
        </w:rPr>
      </w:pPr>
    </w:p>
    <w:p w14:paraId="27AC6B15"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1C94D4F4"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14BA63B1"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4D8F48FA" w14:textId="77777777" w:rsidR="00376FA3" w:rsidRPr="0039004D" w:rsidRDefault="00376FA3" w:rsidP="00262D6E">
      <w:pPr>
        <w:spacing w:line="360" w:lineRule="auto"/>
        <w:jc w:val="both"/>
        <w:rPr>
          <w:rFonts w:cs="Times New Roman"/>
          <w:lang w:val="es-ES"/>
        </w:rPr>
      </w:pPr>
    </w:p>
    <w:p w14:paraId="0CEF8A32"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(36)</w:t>
      </w:r>
      <w:r w:rsidR="00750F34"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(37)</w:t>
      </w:r>
      <w:r w:rsidR="00750F34"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750F34"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(38)</w:t>
      </w:r>
      <w:r w:rsidR="00750F34"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750F34"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(33)</w:t>
      </w:r>
      <w:r w:rsidR="00750F34" w:rsidRPr="0039004D">
        <w:rPr>
          <w:rFonts w:cs="Times New Roman"/>
          <w:lang w:val="es-ES"/>
        </w:rPr>
        <w:fldChar w:fldCharType="end"/>
      </w:r>
      <w:r w:rsidR="00913D4D" w:rsidRPr="0039004D">
        <w:rPr>
          <w:rFonts w:cs="Times New Roman"/>
          <w:lang w:val="es-ES"/>
        </w:rPr>
        <w:t>.</w:t>
      </w:r>
    </w:p>
    <w:p w14:paraId="5C955ECD" w14:textId="77777777" w:rsidR="008D2441" w:rsidRPr="0039004D" w:rsidRDefault="008D2441" w:rsidP="00262D6E">
      <w:pPr>
        <w:spacing w:line="360" w:lineRule="auto"/>
        <w:jc w:val="both"/>
        <w:rPr>
          <w:rFonts w:cs="Times New Roman"/>
          <w:lang w:val="es-ES"/>
        </w:rPr>
      </w:pPr>
    </w:p>
    <w:p w14:paraId="6962D8FA"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102AEE5A" w14:textId="77777777" w:rsidR="008D2441" w:rsidRPr="0039004D" w:rsidRDefault="008D2441" w:rsidP="00262D6E">
      <w:pPr>
        <w:spacing w:line="360" w:lineRule="auto"/>
        <w:jc w:val="both"/>
        <w:rPr>
          <w:rFonts w:cs="Times New Roman"/>
          <w:lang w:val="es-ES"/>
        </w:rPr>
      </w:pPr>
    </w:p>
    <w:p w14:paraId="5A06AC04" w14:textId="77777777" w:rsidR="008D2441" w:rsidRPr="0039004D" w:rsidRDefault="008D2441" w:rsidP="00262D6E">
      <w:pPr>
        <w:spacing w:line="360" w:lineRule="auto"/>
        <w:jc w:val="both"/>
        <w:rPr>
          <w:rFonts w:cs="Times New Roman"/>
          <w:lang w:val="es-ES"/>
        </w:rPr>
      </w:pPr>
      <w:r w:rsidRPr="0039004D">
        <w:rPr>
          <w:rFonts w:cs="Times New Roman"/>
          <w:noProof/>
          <w:lang w:val="en-US"/>
        </w:rPr>
        <w:lastRenderedPageBreak/>
        <w:drawing>
          <wp:inline distT="0" distB="0" distL="0" distR="0" wp14:anchorId="67F5CFE2" wp14:editId="5C3507DD">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4D01ED91"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5E03C4E4"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750F34" w:rsidRPr="0039004D">
        <w:rPr>
          <w:rFonts w:cs="Times New Roman"/>
          <w:lang w:val="es-ES"/>
        </w:rPr>
        <w:fldChar w:fldCharType="begin" w:fldLock="1"/>
      </w:r>
      <w:r w:rsidR="00B72F4A">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750F34" w:rsidRPr="0039004D">
        <w:rPr>
          <w:rFonts w:cs="Times New Roman"/>
          <w:lang w:val="es-ES"/>
        </w:rPr>
        <w:fldChar w:fldCharType="separate"/>
      </w:r>
      <w:r w:rsidR="00A90C62" w:rsidRPr="00A90C62">
        <w:rPr>
          <w:rFonts w:cs="Times New Roman"/>
          <w:noProof/>
          <w:lang w:val="es-ES"/>
        </w:rPr>
        <w:t>(33)</w:t>
      </w:r>
      <w:r w:rsidR="00750F34" w:rsidRPr="0039004D">
        <w:rPr>
          <w:rFonts w:cs="Times New Roman"/>
          <w:lang w:val="es-ES"/>
        </w:rPr>
        <w:fldChar w:fldCharType="end"/>
      </w:r>
    </w:p>
    <w:p w14:paraId="51A54A46" w14:textId="77777777" w:rsidR="00DF1003" w:rsidRPr="0039004D" w:rsidRDefault="00DF1003" w:rsidP="00262D6E">
      <w:pPr>
        <w:spacing w:line="360" w:lineRule="auto"/>
        <w:jc w:val="both"/>
        <w:rPr>
          <w:rFonts w:cs="Times New Roman"/>
          <w:lang w:val="es-ES"/>
        </w:rPr>
      </w:pPr>
    </w:p>
    <w:p w14:paraId="4D1F4B67"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(39)</w:t>
      </w:r>
      <w:r w:rsidR="00750F34">
        <w:rPr>
          <w:rFonts w:cs="Times New Roman"/>
          <w:lang w:val="es-ES"/>
        </w:rPr>
        <w:fldChar w:fldCharType="end"/>
      </w:r>
      <w:r w:rsidR="00E260FD" w:rsidRPr="0039004D">
        <w:rPr>
          <w:rFonts w:cs="Times New Roman"/>
          <w:lang w:val="es-ES"/>
        </w:rPr>
        <w:t>.</w:t>
      </w:r>
    </w:p>
    <w:p w14:paraId="449C7E71" w14:textId="77777777" w:rsidR="004220C8" w:rsidRPr="0039004D" w:rsidRDefault="004220C8" w:rsidP="00262D6E">
      <w:pPr>
        <w:spacing w:line="360" w:lineRule="auto"/>
        <w:ind w:left="360"/>
        <w:jc w:val="both"/>
        <w:rPr>
          <w:rFonts w:cs="Times New Roman"/>
          <w:lang w:val="es-ES"/>
        </w:rPr>
      </w:pPr>
    </w:p>
    <w:p w14:paraId="42AB8E97"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4A8A1304" w14:textId="77777777" w:rsidR="009F3767" w:rsidRPr="0039004D" w:rsidRDefault="009F3767" w:rsidP="00262D6E">
      <w:pPr>
        <w:spacing w:line="360" w:lineRule="auto"/>
        <w:jc w:val="both"/>
        <w:rPr>
          <w:rFonts w:cs="Times New Roman"/>
          <w:lang w:val="es-ES"/>
        </w:rPr>
      </w:pPr>
    </w:p>
    <w:p w14:paraId="2E086A54" w14:textId="77777777" w:rsidR="009B63B8" w:rsidRPr="007B2245" w:rsidRDefault="009B63B8" w:rsidP="00262D6E">
      <w:pPr>
        <w:pStyle w:val="Ttulo3"/>
      </w:pPr>
      <w:bookmarkStart w:id="19" w:name="_Toc510209094"/>
      <w:r w:rsidRPr="0039004D">
        <w:t>Normat</w:t>
      </w:r>
      <w:r w:rsidR="000113B0">
        <w:t>iva vigente para el recojo</w:t>
      </w:r>
      <w:r w:rsidRPr="0039004D">
        <w:t xml:space="preserve"> y manejo de reclamos en el sector salud</w:t>
      </w:r>
      <w:bookmarkEnd w:id="19"/>
    </w:p>
    <w:p w14:paraId="13E3E53F"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750F34">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(12)</w:t>
      </w:r>
      <w:r w:rsidR="00750F34">
        <w:rPr>
          <w:rFonts w:cs="Times New Roman"/>
          <w:lang w:val="es-ES"/>
        </w:rPr>
        <w:fldChar w:fldCharType="end"/>
      </w:r>
      <w:r w:rsidR="008626EB" w:rsidRPr="0039004D">
        <w:rPr>
          <w:rFonts w:cs="Times New Roman"/>
          <w:lang w:val="es-ES"/>
        </w:rPr>
        <w:t>.</w:t>
      </w:r>
    </w:p>
    <w:p w14:paraId="28DE555D" w14:textId="77777777" w:rsidR="004220C8" w:rsidRPr="0039004D" w:rsidRDefault="004220C8" w:rsidP="00262D6E">
      <w:pPr>
        <w:spacing w:line="360" w:lineRule="auto"/>
        <w:rPr>
          <w:rFonts w:cs="Times New Roman"/>
          <w:lang w:val="es-ES"/>
        </w:rPr>
      </w:pPr>
    </w:p>
    <w:p w14:paraId="747DA274"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xml:space="preserve">, cuando </w:t>
      </w:r>
      <w:r w:rsidR="009B63B8" w:rsidRPr="0039004D">
        <w:rPr>
          <w:rFonts w:cs="Times New Roman"/>
          <w:lang w:val="es-ES"/>
        </w:rPr>
        <w:lastRenderedPageBreak/>
        <w:t>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12CE3BE5" w14:textId="77777777" w:rsidR="004456A4" w:rsidRPr="0039004D" w:rsidRDefault="004456A4" w:rsidP="00262D6E">
      <w:pPr>
        <w:spacing w:line="360" w:lineRule="auto"/>
        <w:jc w:val="both"/>
        <w:rPr>
          <w:rFonts w:cs="Times New Roman"/>
          <w:lang w:val="es-ES"/>
        </w:rPr>
      </w:pPr>
    </w:p>
    <w:p w14:paraId="0CDC8E7F" w14:textId="77777777" w:rsidR="00C60E77" w:rsidRPr="0039004D" w:rsidRDefault="004456A4" w:rsidP="00C60E77">
      <w:pPr>
        <w:spacing w:line="360" w:lineRule="auto"/>
        <w:jc w:val="both"/>
        <w:rPr>
          <w:rFonts w:cs="Times New Roman"/>
          <w:lang w:val="es-ES"/>
        </w:rPr>
      </w:pPr>
      <w:r w:rsidRPr="0039004D">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750F34">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C60E77" w:rsidRPr="003F29A5">
        <w:rPr>
          <w:rFonts w:cs="Times New Roman"/>
          <w:noProof/>
          <w:lang w:val="es-ES"/>
        </w:rPr>
        <w:t>(12)</w:t>
      </w:r>
      <w:r w:rsidR="00750F34">
        <w:rPr>
          <w:rFonts w:cs="Times New Roman"/>
          <w:lang w:val="es-ES"/>
        </w:rPr>
        <w:fldChar w:fldCharType="end"/>
      </w:r>
      <w:r w:rsidR="00C60E77">
        <w:rPr>
          <w:rFonts w:cs="Times New Roman"/>
          <w:lang w:val="es-ES"/>
        </w:rPr>
        <w:t>.</w:t>
      </w:r>
    </w:p>
    <w:p w14:paraId="04534A80" w14:textId="77777777" w:rsidR="00D06B91" w:rsidRPr="0039004D" w:rsidRDefault="00D06B91" w:rsidP="00262D6E">
      <w:pPr>
        <w:spacing w:line="360" w:lineRule="auto"/>
        <w:jc w:val="both"/>
        <w:rPr>
          <w:rFonts w:cs="Times New Roman"/>
          <w:lang w:val="es-ES"/>
        </w:rPr>
      </w:pPr>
    </w:p>
    <w:p w14:paraId="0A5DB1FF" w14:textId="77777777" w:rsidR="0099501F" w:rsidRPr="0039004D" w:rsidRDefault="0099501F" w:rsidP="00262D6E">
      <w:pPr>
        <w:spacing w:line="360" w:lineRule="auto"/>
        <w:jc w:val="both"/>
        <w:rPr>
          <w:rFonts w:cs="Times New Roman"/>
          <w:lang w:val="es-ES"/>
        </w:rPr>
      </w:pPr>
    </w:p>
    <w:p w14:paraId="47823E88"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(40)</w:t>
      </w:r>
      <w:r w:rsidR="00750F34">
        <w:rPr>
          <w:rFonts w:cs="Times New Roman"/>
          <w:lang w:val="es-ES"/>
        </w:rPr>
        <w:fldChar w:fldCharType="end"/>
      </w:r>
      <w:r w:rsidR="00734B3F" w:rsidRPr="0039004D">
        <w:rPr>
          <w:rFonts w:cs="Times New Roman"/>
          <w:lang w:val="es-ES"/>
        </w:rPr>
        <w:t>.</w:t>
      </w:r>
    </w:p>
    <w:p w14:paraId="6AA5B867" w14:textId="77777777" w:rsidR="00262D6E" w:rsidRPr="0039004D" w:rsidRDefault="00262D6E" w:rsidP="00262D6E">
      <w:pPr>
        <w:spacing w:line="360" w:lineRule="auto"/>
        <w:jc w:val="both"/>
        <w:rPr>
          <w:rFonts w:cs="Times New Roman"/>
          <w:lang w:val="es-ES"/>
        </w:rPr>
      </w:pPr>
    </w:p>
    <w:p w14:paraId="72A02ED1" w14:textId="77777777" w:rsidR="00562533" w:rsidRPr="00A27624" w:rsidRDefault="00562533" w:rsidP="00A27624">
      <w:pPr>
        <w:pStyle w:val="Ttulo3"/>
      </w:pPr>
      <w:bookmarkStart w:id="20" w:name="_Toc510209095"/>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0"/>
    </w:p>
    <w:p w14:paraId="0630FB3F"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w:t>
      </w:r>
      <w:r w:rsidR="00562533" w:rsidRPr="0039004D">
        <w:rPr>
          <w:rFonts w:cs="Times New Roman"/>
          <w:lang w:val="es-ES"/>
        </w:rPr>
        <w:lastRenderedPageBreak/>
        <w:t xml:space="preserve">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750F34">
        <w:rPr>
          <w:rFonts w:cs="Times New Roman"/>
          <w:lang w:val="es-ES"/>
        </w:rPr>
        <w:fldChar w:fldCharType="begin" w:fldLock="1"/>
      </w:r>
      <w:r w:rsidR="002B7347">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(41)</w:t>
      </w:r>
      <w:r w:rsidR="00750F34">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750F34">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3F29A5" w:rsidRPr="003F29A5">
        <w:rPr>
          <w:rFonts w:cs="Times New Roman"/>
          <w:noProof/>
          <w:lang w:val="es-ES"/>
        </w:rPr>
        <w:t>(12)</w:t>
      </w:r>
      <w:r w:rsidR="00750F34">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de SUSALUD y ellos indicaron que esta tabla de clasificación ya no se utiliza debido a que como cuenta con muchas categorías lo cual hacia complejo su uso.</w:t>
      </w:r>
    </w:p>
    <w:p w14:paraId="202341FB" w14:textId="77777777" w:rsidR="00651402" w:rsidRPr="0039004D" w:rsidRDefault="00651402" w:rsidP="0075380D">
      <w:pPr>
        <w:spacing w:line="360" w:lineRule="auto"/>
        <w:jc w:val="both"/>
        <w:rPr>
          <w:rFonts w:cs="Times New Roman"/>
          <w:lang w:val="es-ES"/>
        </w:rPr>
      </w:pPr>
    </w:p>
    <w:p w14:paraId="03A70677"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(36)</w:t>
      </w:r>
      <w:r w:rsidR="00750F34">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39AFB343" w14:textId="77777777" w:rsidR="007222F0" w:rsidRDefault="007222F0" w:rsidP="00262D6E">
      <w:pPr>
        <w:spacing w:line="360" w:lineRule="auto"/>
        <w:jc w:val="both"/>
        <w:rPr>
          <w:rFonts w:cs="Times New Roman"/>
          <w:lang w:val="es-ES"/>
        </w:rPr>
      </w:pPr>
    </w:p>
    <w:p w14:paraId="247CD560"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750F34">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750F34">
        <w:rPr>
          <w:rFonts w:cs="Times New Roman"/>
          <w:lang w:val="es-ES"/>
        </w:rPr>
        <w:fldChar w:fldCharType="separate"/>
      </w:r>
      <w:r w:rsidR="00A90C62" w:rsidRPr="00A90C62">
        <w:rPr>
          <w:rFonts w:cs="Times New Roman"/>
          <w:noProof/>
          <w:lang w:val="es-ES"/>
        </w:rPr>
        <w:t>(35)</w:t>
      </w:r>
      <w:r w:rsidR="00750F34">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64129B04" w14:textId="77777777" w:rsidR="00562533" w:rsidRPr="0039004D" w:rsidRDefault="00562533" w:rsidP="00262D6E">
      <w:pPr>
        <w:spacing w:line="360" w:lineRule="auto"/>
        <w:jc w:val="both"/>
        <w:rPr>
          <w:rFonts w:cs="Times New Roman"/>
          <w:lang w:val="es-ES"/>
        </w:rPr>
      </w:pPr>
    </w:p>
    <w:p w14:paraId="38D1CBCF" w14:textId="77777777" w:rsidR="00562533" w:rsidRPr="004053C8" w:rsidRDefault="00562533" w:rsidP="004053C8">
      <w:pPr>
        <w:pStyle w:val="Ttulo3"/>
      </w:pPr>
      <w:bookmarkStart w:id="21" w:name="_Toc510209096"/>
      <w:r w:rsidRPr="0039004D">
        <w:lastRenderedPageBreak/>
        <w:t>Oportunidades de Mejora</w:t>
      </w:r>
      <w:bookmarkEnd w:id="21"/>
    </w:p>
    <w:p w14:paraId="6384987E"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70DB00DF" w14:textId="77777777" w:rsidR="00B674F0" w:rsidRPr="0039004D" w:rsidRDefault="00B674F0" w:rsidP="00262D6E">
      <w:pPr>
        <w:spacing w:line="360" w:lineRule="auto"/>
        <w:jc w:val="both"/>
        <w:rPr>
          <w:rFonts w:cs="Times New Roman"/>
          <w:lang w:val="es-ES"/>
        </w:rPr>
      </w:pPr>
    </w:p>
    <w:p w14:paraId="1CBD68D2" w14:textId="77777777" w:rsidR="00B674F0" w:rsidRPr="004053C8" w:rsidRDefault="00B674F0" w:rsidP="004053C8">
      <w:pPr>
        <w:pStyle w:val="Ttulo3"/>
      </w:pPr>
      <w:bookmarkStart w:id="22" w:name="_Toc510209097"/>
      <w:r w:rsidRPr="0039004D">
        <w:t>Diseño centrado en el usuario en el sector Salud en Perú</w:t>
      </w:r>
      <w:bookmarkEnd w:id="22"/>
    </w:p>
    <w:p w14:paraId="296AF2DE"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06F3F96E" w14:textId="77777777" w:rsidR="00A12DD0" w:rsidRPr="0039004D" w:rsidRDefault="00A12DD0" w:rsidP="00262D6E">
      <w:pPr>
        <w:spacing w:line="360" w:lineRule="auto"/>
        <w:jc w:val="both"/>
        <w:rPr>
          <w:rFonts w:cs="Times New Roman"/>
          <w:lang w:val="es-ES"/>
        </w:rPr>
      </w:pPr>
    </w:p>
    <w:p w14:paraId="58B4AF13" w14:textId="77777777" w:rsidR="00A12DD0" w:rsidRPr="0039004D" w:rsidRDefault="00A12DD0" w:rsidP="00262D6E">
      <w:pPr>
        <w:pStyle w:val="Ttulo1"/>
        <w:spacing w:line="360" w:lineRule="auto"/>
        <w:rPr>
          <w:rFonts w:cs="Times New Roman"/>
          <w:szCs w:val="24"/>
        </w:rPr>
      </w:pPr>
      <w:bookmarkStart w:id="23" w:name="_Toc510209098"/>
      <w:r w:rsidRPr="0039004D">
        <w:rPr>
          <w:rFonts w:cs="Times New Roman"/>
          <w:szCs w:val="24"/>
        </w:rPr>
        <w:lastRenderedPageBreak/>
        <w:t>Justificación del estudio</w:t>
      </w:r>
      <w:bookmarkEnd w:id="23"/>
    </w:p>
    <w:p w14:paraId="26AD5BFF" w14:textId="77777777" w:rsidR="0023033B" w:rsidRPr="0039004D" w:rsidRDefault="0023033B" w:rsidP="00262D6E">
      <w:pPr>
        <w:spacing w:line="360" w:lineRule="auto"/>
        <w:rPr>
          <w:rFonts w:cs="Times New Roman"/>
          <w:lang w:val="es-ES"/>
        </w:rPr>
      </w:pPr>
    </w:p>
    <w:p w14:paraId="63AF1549"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750F34">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Pr="003F29A5">
        <w:rPr>
          <w:rFonts w:cs="Times New Roman"/>
          <w:noProof/>
          <w:lang w:val="es-ES"/>
        </w:rPr>
        <w:t>(12)</w:t>
      </w:r>
      <w:r w:rsidR="00750F34">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750F34">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750F34">
        <w:rPr>
          <w:rFonts w:cs="Times New Roman"/>
          <w:lang w:val="es-ES"/>
        </w:rPr>
        <w:fldChar w:fldCharType="separate"/>
      </w:r>
      <w:r w:rsidR="00CE1173" w:rsidRPr="00D12CF6">
        <w:rPr>
          <w:rFonts w:cs="Times New Roman"/>
          <w:noProof/>
          <w:lang w:val="es-ES"/>
        </w:rPr>
        <w:t>(11)</w:t>
      </w:r>
      <w:r w:rsidR="00750F34">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4ED06E94" w14:textId="77777777" w:rsidR="00736B17" w:rsidRPr="0039004D" w:rsidRDefault="00736B17" w:rsidP="00A35C0B">
      <w:pPr>
        <w:spacing w:line="360" w:lineRule="auto"/>
        <w:jc w:val="both"/>
        <w:rPr>
          <w:rFonts w:cs="Times New Roman"/>
          <w:lang w:val="es-ES"/>
        </w:rPr>
      </w:pPr>
    </w:p>
    <w:p w14:paraId="2D2F1489"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750F34">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750F34">
        <w:rPr>
          <w:rFonts w:cs="Times New Roman"/>
          <w:lang w:val="es-ES"/>
        </w:rPr>
        <w:fldChar w:fldCharType="separate"/>
      </w:r>
      <w:r w:rsidR="00520AF5" w:rsidRPr="00D12CF6">
        <w:rPr>
          <w:rFonts w:cs="Times New Roman"/>
          <w:noProof/>
          <w:lang w:val="es-ES"/>
        </w:rPr>
        <w:t>(9)</w:t>
      </w:r>
      <w:r w:rsidR="00750F34">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02338D69" w14:textId="77777777" w:rsidR="00A12DD0" w:rsidRPr="0039004D" w:rsidRDefault="00A12DD0" w:rsidP="00262D6E">
      <w:pPr>
        <w:pStyle w:val="Ttulo1"/>
        <w:spacing w:line="360" w:lineRule="auto"/>
        <w:rPr>
          <w:rFonts w:cs="Times New Roman"/>
          <w:szCs w:val="24"/>
        </w:rPr>
      </w:pPr>
      <w:bookmarkStart w:id="24" w:name="_Toc510209099"/>
      <w:r w:rsidRPr="0039004D">
        <w:rPr>
          <w:rFonts w:cs="Times New Roman"/>
          <w:szCs w:val="24"/>
        </w:rPr>
        <w:lastRenderedPageBreak/>
        <w:t>Objetivos</w:t>
      </w:r>
      <w:bookmarkEnd w:id="24"/>
    </w:p>
    <w:p w14:paraId="0EC4AD1F" w14:textId="77777777" w:rsidR="006B20F8" w:rsidRPr="0039004D" w:rsidRDefault="006B20F8" w:rsidP="00262D6E">
      <w:pPr>
        <w:spacing w:line="360" w:lineRule="auto"/>
        <w:jc w:val="both"/>
        <w:rPr>
          <w:rFonts w:cs="Times New Roman"/>
          <w:lang w:val="es-ES"/>
        </w:rPr>
      </w:pPr>
    </w:p>
    <w:p w14:paraId="2A3225AE" w14:textId="77777777" w:rsidR="006B20F8" w:rsidRPr="0039004D" w:rsidRDefault="006B20F8" w:rsidP="009E44F3">
      <w:pPr>
        <w:pStyle w:val="Ttulo2"/>
      </w:pPr>
      <w:bookmarkStart w:id="25" w:name="_Toc510209100"/>
      <w:r w:rsidRPr="0039004D">
        <w:t>Objetivo General</w:t>
      </w:r>
      <w:bookmarkEnd w:id="25"/>
    </w:p>
    <w:p w14:paraId="60DC3D28" w14:textId="77777777" w:rsidR="00172C25" w:rsidRPr="0039004D" w:rsidRDefault="00172C25" w:rsidP="00262D6E">
      <w:pPr>
        <w:pStyle w:val="Prrafodelista"/>
        <w:spacing w:line="360" w:lineRule="auto"/>
        <w:ind w:left="792"/>
        <w:jc w:val="both"/>
        <w:rPr>
          <w:rFonts w:cs="Times New Roman"/>
          <w:lang w:val="es-ES"/>
        </w:rPr>
      </w:pPr>
    </w:p>
    <w:p w14:paraId="7C23032A"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663D6814" w14:textId="77777777" w:rsidR="006B20F8" w:rsidRPr="0039004D" w:rsidRDefault="006B20F8" w:rsidP="00262D6E">
      <w:pPr>
        <w:spacing w:line="360" w:lineRule="auto"/>
        <w:jc w:val="both"/>
        <w:rPr>
          <w:rFonts w:cs="Times New Roman"/>
          <w:lang w:val="es-ES"/>
        </w:rPr>
      </w:pPr>
    </w:p>
    <w:p w14:paraId="5CCEB0FD" w14:textId="77777777" w:rsidR="006B20F8" w:rsidRPr="0039004D" w:rsidRDefault="006B20F8" w:rsidP="009E44F3">
      <w:pPr>
        <w:pStyle w:val="Ttulo2"/>
      </w:pPr>
      <w:bookmarkStart w:id="26" w:name="_Toc510209101"/>
      <w:r w:rsidRPr="0039004D">
        <w:t>Objetivos Específicos</w:t>
      </w:r>
      <w:bookmarkEnd w:id="26"/>
    </w:p>
    <w:p w14:paraId="0068BF11" w14:textId="77777777" w:rsidR="006B20F8" w:rsidRPr="0039004D" w:rsidRDefault="006B20F8" w:rsidP="00262D6E">
      <w:pPr>
        <w:spacing w:line="360" w:lineRule="auto"/>
        <w:jc w:val="both"/>
        <w:rPr>
          <w:rFonts w:cs="Times New Roman"/>
          <w:lang w:val="es-ES"/>
        </w:rPr>
      </w:pPr>
    </w:p>
    <w:p w14:paraId="4D76AAE5"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C86E41D"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3DEA1B5B"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59283E56"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77EC3FA2"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3D521440"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10DFB265" w14:textId="77777777" w:rsidR="00A12DD0" w:rsidRPr="0039004D" w:rsidRDefault="00A12DD0" w:rsidP="00262D6E">
      <w:pPr>
        <w:pStyle w:val="Ttulo1"/>
        <w:spacing w:line="360" w:lineRule="auto"/>
        <w:rPr>
          <w:rFonts w:cs="Times New Roman"/>
          <w:szCs w:val="24"/>
        </w:rPr>
      </w:pPr>
      <w:bookmarkStart w:id="27" w:name="_Toc510209102"/>
      <w:r w:rsidRPr="0039004D">
        <w:rPr>
          <w:rFonts w:cs="Times New Roman"/>
          <w:szCs w:val="24"/>
        </w:rPr>
        <w:lastRenderedPageBreak/>
        <w:t>Metodología</w:t>
      </w:r>
      <w:bookmarkEnd w:id="27"/>
    </w:p>
    <w:p w14:paraId="70CB89AE" w14:textId="77777777" w:rsidR="00546A37" w:rsidRPr="0039004D" w:rsidRDefault="00546A37" w:rsidP="00262D6E">
      <w:pPr>
        <w:spacing w:line="360" w:lineRule="auto"/>
        <w:rPr>
          <w:rFonts w:cs="Times New Roman"/>
          <w:lang w:val="es-ES"/>
        </w:rPr>
      </w:pPr>
    </w:p>
    <w:p w14:paraId="4B6DD2DE" w14:textId="77777777" w:rsidR="00572A7C" w:rsidRPr="0039004D" w:rsidRDefault="00A12DD0" w:rsidP="009E44F3">
      <w:pPr>
        <w:pStyle w:val="Ttulo2"/>
      </w:pPr>
      <w:bookmarkStart w:id="28" w:name="_Toc510209103"/>
      <w:r w:rsidRPr="0039004D">
        <w:t>Diseño del estudio</w:t>
      </w:r>
      <w:bookmarkEnd w:id="28"/>
    </w:p>
    <w:p w14:paraId="4F3F75D3" w14:textId="77777777" w:rsidR="00572A7C" w:rsidRPr="0039004D" w:rsidRDefault="00572A7C" w:rsidP="00262D6E">
      <w:pPr>
        <w:spacing w:line="360" w:lineRule="auto"/>
        <w:rPr>
          <w:rFonts w:cs="Times New Roman"/>
          <w:lang w:val="es-ES"/>
        </w:rPr>
      </w:pPr>
    </w:p>
    <w:p w14:paraId="5097FE10"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71FA808E" w14:textId="77777777" w:rsidR="00D652B7" w:rsidRPr="0039004D" w:rsidRDefault="00D652B7" w:rsidP="00262D6E">
      <w:pPr>
        <w:spacing w:line="360" w:lineRule="auto"/>
        <w:jc w:val="both"/>
        <w:rPr>
          <w:rFonts w:cs="Times New Roman"/>
          <w:lang w:val="es-ES"/>
        </w:rPr>
      </w:pPr>
    </w:p>
    <w:p w14:paraId="3222B223" w14:textId="77777777" w:rsidR="00A12DD0" w:rsidRPr="0039004D" w:rsidRDefault="00A12DD0" w:rsidP="009E44F3">
      <w:pPr>
        <w:pStyle w:val="Ttulo2"/>
      </w:pPr>
      <w:bookmarkStart w:id="29" w:name="_Toc510209104"/>
      <w:r w:rsidRPr="0039004D">
        <w:t>Población</w:t>
      </w:r>
      <w:bookmarkEnd w:id="29"/>
    </w:p>
    <w:p w14:paraId="7818A794" w14:textId="77777777" w:rsidR="00704DCF" w:rsidRPr="0039004D" w:rsidRDefault="00704DCF" w:rsidP="00262D6E">
      <w:pPr>
        <w:spacing w:line="360" w:lineRule="auto"/>
        <w:jc w:val="both"/>
        <w:rPr>
          <w:rFonts w:cs="Times New Roman"/>
          <w:lang w:val="es-ES"/>
        </w:rPr>
      </w:pPr>
    </w:p>
    <w:p w14:paraId="64E1C1D0"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43D53BE1"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6666EF1E"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15F03D93"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3C76E48E" w14:textId="77777777" w:rsidR="002F42CB" w:rsidRPr="0039004D" w:rsidRDefault="002F42CB" w:rsidP="002F42CB">
      <w:pPr>
        <w:pStyle w:val="Prrafodelista"/>
        <w:spacing w:line="360" w:lineRule="auto"/>
        <w:jc w:val="both"/>
        <w:rPr>
          <w:rFonts w:cs="Times New Roman"/>
          <w:lang w:val="es-ES"/>
        </w:rPr>
      </w:pPr>
    </w:p>
    <w:p w14:paraId="382ADF3F" w14:textId="77777777" w:rsidR="00FB6147" w:rsidRPr="00FB6147" w:rsidRDefault="00A12DD0" w:rsidP="009E44F3">
      <w:pPr>
        <w:pStyle w:val="Ttulo2"/>
      </w:pPr>
      <w:bookmarkStart w:id="30" w:name="_Toc510209105"/>
      <w:r w:rsidRPr="0039004D">
        <w:t>Muestr</w:t>
      </w:r>
      <w:r w:rsidR="00FB6147">
        <w:t>a</w:t>
      </w:r>
      <w:bookmarkEnd w:id="30"/>
    </w:p>
    <w:p w14:paraId="5FC34E8C" w14:textId="77777777" w:rsidR="00AD62EA" w:rsidRPr="0039004D" w:rsidRDefault="00AD62EA" w:rsidP="00262D6E">
      <w:pPr>
        <w:spacing w:line="360" w:lineRule="auto"/>
        <w:rPr>
          <w:rFonts w:cs="Times New Roman"/>
          <w:lang w:val="es-ES"/>
        </w:rPr>
      </w:pPr>
    </w:p>
    <w:p w14:paraId="62A948D1"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135B72B7" w14:textId="77777777" w:rsidR="00B14113" w:rsidRPr="0039004D" w:rsidRDefault="00B14113" w:rsidP="00FB1EFB">
      <w:pPr>
        <w:spacing w:line="360" w:lineRule="auto"/>
        <w:jc w:val="both"/>
        <w:rPr>
          <w:rFonts w:cs="Times New Roman"/>
          <w:lang w:val="es-ES"/>
        </w:rPr>
      </w:pPr>
    </w:p>
    <w:p w14:paraId="364C8277" w14:textId="77777777" w:rsidR="00BA7B26" w:rsidRDefault="00BA7B26">
      <w:pPr>
        <w:rPr>
          <w:rFonts w:eastAsiaTheme="majorEastAsia" w:cs="Times New Roman"/>
          <w:b/>
          <w:color w:val="000000" w:themeColor="text1"/>
          <w:highlight w:val="lightGray"/>
        </w:rPr>
      </w:pPr>
      <w:r>
        <w:rPr>
          <w:rFonts w:cs="Times New Roman"/>
          <w:highlight w:val="lightGray"/>
        </w:rPr>
        <w:br w:type="page"/>
      </w:r>
    </w:p>
    <w:p w14:paraId="3035DA9C" w14:textId="77777777" w:rsidR="00FB6147" w:rsidRDefault="004C67AC" w:rsidP="009E44F3">
      <w:pPr>
        <w:pStyle w:val="Ttulo2"/>
      </w:pPr>
      <w:bookmarkStart w:id="31" w:name="_Toc510209106"/>
      <w:r w:rsidRPr="0039004D">
        <w:lastRenderedPageBreak/>
        <w:t>Operacionalizació</w:t>
      </w:r>
      <w:r w:rsidR="00A12DD0" w:rsidRPr="0039004D">
        <w:t>n de variables</w:t>
      </w:r>
      <w:bookmarkEnd w:id="31"/>
    </w:p>
    <w:p w14:paraId="1D10622C"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45777BB9"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1893011D"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5A9E61D1"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091B762E"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7D9181B9"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522A8D31"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30D0EC7B"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13D249C4"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0564AAB7"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01F5DF0A"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07A2AB8"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79C5B58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676A57A0"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5A0D039F"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4050DBE7"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9111165"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1ED53FC9"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75FCD1AA" w14:textId="77777777" w:rsidR="00041C8E" w:rsidRPr="0039004D" w:rsidRDefault="00041C8E" w:rsidP="009E44F3">
            <w:pPr>
              <w:pStyle w:val="Ttulo2"/>
              <w:outlineLvl w:val="1"/>
              <w:cnfStyle w:val="000000000000" w:firstRow="0" w:lastRow="0" w:firstColumn="0" w:lastColumn="0" w:oddVBand="0" w:evenVBand="0" w:oddHBand="0" w:evenHBand="0" w:firstRowFirstColumn="0" w:firstRowLastColumn="0" w:lastRowFirstColumn="0" w:lastRowLastColumn="0"/>
            </w:pPr>
            <w:bookmarkStart w:id="32" w:name="_Toc510209107"/>
            <w:r w:rsidRPr="0039004D">
              <w:t>Guía Estructurada de Entrevista a Profundidad para usuarios finales Nº2</w:t>
            </w:r>
            <w:bookmarkEnd w:id="32"/>
            <w:r w:rsidRPr="0039004D">
              <w:t xml:space="preserve"> </w:t>
            </w:r>
          </w:p>
          <w:p w14:paraId="7F046A2E"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75B08B22" w14:textId="77777777" w:rsidR="00A12DD0" w:rsidRPr="0039004D" w:rsidRDefault="00A12DD0" w:rsidP="009E44F3">
      <w:pPr>
        <w:pStyle w:val="Ttulo2"/>
      </w:pPr>
      <w:bookmarkStart w:id="33" w:name="_Toc510209108"/>
      <w:r w:rsidRPr="0039004D">
        <w:t>Procedimientos y técnicas</w:t>
      </w:r>
      <w:bookmarkEnd w:id="33"/>
    </w:p>
    <w:p w14:paraId="10D69AC7" w14:textId="77777777" w:rsidR="00000DBF" w:rsidRPr="0039004D" w:rsidRDefault="00000DBF" w:rsidP="00262D6E">
      <w:pPr>
        <w:spacing w:line="360" w:lineRule="auto"/>
        <w:jc w:val="both"/>
        <w:rPr>
          <w:rFonts w:cs="Times New Roman"/>
          <w:b/>
          <w:lang w:val="es-ES"/>
        </w:rPr>
      </w:pPr>
    </w:p>
    <w:p w14:paraId="13FC8EDA" w14:textId="77777777" w:rsidR="0053122A" w:rsidRPr="0039004D" w:rsidRDefault="0053122A" w:rsidP="004210F8">
      <w:pPr>
        <w:pStyle w:val="Ttulo3"/>
        <w:numPr>
          <w:ilvl w:val="0"/>
          <w:numId w:val="23"/>
        </w:numPr>
      </w:pPr>
      <w:bookmarkStart w:id="34" w:name="_Toc510209109"/>
      <w:r w:rsidRPr="0039004D">
        <w:t>Investigación de usuarios</w:t>
      </w:r>
      <w:bookmarkEnd w:id="34"/>
    </w:p>
    <w:p w14:paraId="5B00EA68"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4D2D6DE0"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62DCF8E6"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5245772E"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4DFA0191" w14:textId="77777777" w:rsidR="00A0375B" w:rsidRDefault="00A0375B" w:rsidP="00262D6E">
      <w:pPr>
        <w:spacing w:line="360" w:lineRule="auto"/>
        <w:jc w:val="both"/>
        <w:rPr>
          <w:rFonts w:cs="Times New Roman"/>
          <w:lang w:val="es-ES"/>
        </w:rPr>
      </w:pPr>
    </w:p>
    <w:p w14:paraId="0B1AFA0F"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24F7D7E2" w14:textId="77777777" w:rsidR="00BE3E2C" w:rsidRDefault="00BE3E2C" w:rsidP="00262D6E">
      <w:pPr>
        <w:spacing w:line="360" w:lineRule="auto"/>
        <w:jc w:val="both"/>
        <w:rPr>
          <w:rFonts w:cs="Times New Roman"/>
          <w:lang w:val="es-ES"/>
        </w:rPr>
      </w:pPr>
    </w:p>
    <w:p w14:paraId="5321C90D"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522ACA4B"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4E9F7F87" w14:textId="77777777" w:rsidR="009609C2" w:rsidRPr="0039004D" w:rsidRDefault="009609C2" w:rsidP="009609C2">
      <w:pPr>
        <w:pStyle w:val="Prrafodelista"/>
        <w:jc w:val="both"/>
        <w:rPr>
          <w:rStyle w:val="Referenciaintensa"/>
          <w:rFonts w:cs="Times New Roman"/>
          <w:color w:val="auto"/>
        </w:rPr>
      </w:pPr>
    </w:p>
    <w:p w14:paraId="57EC478A"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E816FBF" w14:textId="77777777" w:rsidR="00A04522" w:rsidRDefault="00A04522" w:rsidP="00262D6E">
      <w:pPr>
        <w:spacing w:line="360" w:lineRule="auto"/>
        <w:jc w:val="both"/>
        <w:rPr>
          <w:rFonts w:cs="Times New Roman"/>
          <w:lang w:val="es-ES"/>
        </w:rPr>
      </w:pPr>
    </w:p>
    <w:p w14:paraId="66A8BA77" w14:textId="77777777"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r w:rsidRPr="00CB60F0">
        <w:rPr>
          <w:rFonts w:cs="Times New Roman"/>
          <w:lang w:val="es-PE"/>
        </w:rPr>
        <w:t>Car</w:t>
      </w:r>
      <w:r w:rsidR="0069599A" w:rsidRPr="00CB60F0">
        <w:rPr>
          <w:rFonts w:cs="Times New Roman"/>
          <w:lang w:val="es-PE"/>
        </w:rPr>
        <w:t>d Sorting</w:t>
      </w:r>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r w:rsidRPr="00CB60F0">
        <w:rPr>
          <w:rFonts w:cs="Times New Roman"/>
          <w:lang w:val="es-PE"/>
        </w:rPr>
        <w:t>Modified</w:t>
      </w:r>
      <w:r w:rsidRPr="0039004D">
        <w:rPr>
          <w:rFonts w:cs="Times New Roman"/>
        </w:rPr>
        <w:t xml:space="preserve"> Delphi’ </w:t>
      </w:r>
      <w:r w:rsidR="00750F34"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750F34" w:rsidRPr="0039004D">
        <w:rPr>
          <w:rFonts w:cs="Times New Roman"/>
        </w:rPr>
        <w:fldChar w:fldCharType="separate"/>
      </w:r>
      <w:r w:rsidR="00C00671" w:rsidRPr="00C00671">
        <w:rPr>
          <w:rFonts w:cs="Times New Roman"/>
          <w:noProof/>
        </w:rPr>
        <w:t>(42)</w:t>
      </w:r>
      <w:r w:rsidR="00750F34"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w:t>
      </w:r>
      <w:r w:rsidR="00F853DD">
        <w:rPr>
          <w:rFonts w:cs="Times New Roman"/>
        </w:rPr>
        <w:lastRenderedPageBreak/>
        <w:t xml:space="preserve">investigación consistía en entregar a cada entrevistado la organización hecha por el entrevistado anterior con la posibilidad de variar lo que considere necesario, de esta manera el resultado final es una organización refinada grupalmente. </w:t>
      </w:r>
      <w:r w:rsidR="00717F0C" w:rsidRPr="0039004D">
        <w:rPr>
          <w:rFonts w:cs="Times New Roman"/>
        </w:rPr>
        <w:t xml:space="preserve">Los pasos siguientes fueron realizados </w:t>
      </w:r>
      <w:r w:rsidR="00717F0C">
        <w:rPr>
          <w:rFonts w:cs="Times New Roman"/>
        </w:rPr>
        <w:t>por</w:t>
      </w:r>
      <w:r w:rsidR="00717F0C" w:rsidRPr="0039004D">
        <w:rPr>
          <w:rFonts w:cs="Times New Roman"/>
        </w:rPr>
        <w:t xml:space="preserve"> una persona experta en el tema de reclamos de IPRESS, a esta persona se </w:t>
      </w:r>
      <w:r w:rsidR="00717F0C">
        <w:rPr>
          <w:rFonts w:cs="Times New Roman"/>
        </w:rPr>
        <w:t xml:space="preserve">le entrego 45 tarjetas </w:t>
      </w:r>
      <w:r w:rsidR="00717F0C" w:rsidRPr="0039004D">
        <w:rPr>
          <w:rFonts w:cs="Times New Roman"/>
        </w:rPr>
        <w:t xml:space="preserve">con los tipos de reclamos anteriormente encontrados </w:t>
      </w:r>
      <w:r w:rsidR="00717F0C">
        <w:rPr>
          <w:rFonts w:cs="Times New Roman"/>
        </w:rPr>
        <w:t xml:space="preserve">escritos </w:t>
      </w:r>
      <w:r w:rsidR="00717F0C" w:rsidRPr="0039004D">
        <w:rPr>
          <w:rFonts w:cs="Times New Roman"/>
        </w:rPr>
        <w:t>y se le pidió agruparlo en la manera que viera conveniente por similitud de reclamos. A esta persona experta se le dio la posibilidad de separar las tarjetas que consideraba que no eran un tipo de reclamo valido y agregar nuevos tipos de reclamos que consideraba faltantes. Luego que la persona experta realizara su organización y revisión de las categorías que creo, se le pidió que colocar</w:t>
      </w:r>
      <w:r w:rsidR="00717F0C">
        <w:rPr>
          <w:rFonts w:cs="Times New Roman"/>
        </w:rPr>
        <w:t>a</w:t>
      </w:r>
      <w:r w:rsidR="00717F0C" w:rsidRPr="0039004D">
        <w:rPr>
          <w:rFonts w:cs="Times New Roman"/>
        </w:rPr>
        <w:t xml:space="preserve"> un título a cada categoría y revisara los tipos de reclamos contenidos en cada categoría para poder encontrar posibles cambios en la organización. </w:t>
      </w:r>
    </w:p>
    <w:p w14:paraId="72065D64" w14:textId="77777777" w:rsidR="001C33EF" w:rsidRPr="0039004D" w:rsidRDefault="001C33EF" w:rsidP="00262D6E">
      <w:pPr>
        <w:spacing w:line="360" w:lineRule="auto"/>
        <w:jc w:val="both"/>
        <w:rPr>
          <w:rFonts w:cs="Times New Roman"/>
          <w:lang w:val="es-ES"/>
        </w:rPr>
      </w:pPr>
    </w:p>
    <w:p w14:paraId="7939B053" w14:textId="77777777" w:rsidR="0053122A" w:rsidRPr="00A0375B" w:rsidRDefault="0053122A" w:rsidP="004210F8">
      <w:pPr>
        <w:pStyle w:val="Ttulo3"/>
        <w:numPr>
          <w:ilvl w:val="0"/>
          <w:numId w:val="23"/>
        </w:numPr>
      </w:pPr>
      <w:bookmarkStart w:id="35" w:name="_Toc510209110"/>
      <w:r w:rsidRPr="0039004D">
        <w:t>Diseño y Prototipado</w:t>
      </w:r>
      <w:bookmarkEnd w:id="35"/>
    </w:p>
    <w:p w14:paraId="352E48AE"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66664C">
        <w:rPr>
          <w:rFonts w:cs="Times New Roman"/>
          <w:i/>
          <w:lang w:val="es-PE"/>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BA6FDAC" w14:textId="77777777" w:rsidR="008E130E" w:rsidRDefault="008E130E" w:rsidP="00766B86">
      <w:pPr>
        <w:spacing w:line="360" w:lineRule="auto"/>
        <w:jc w:val="both"/>
        <w:rPr>
          <w:rFonts w:cs="Times New Roman"/>
        </w:rPr>
      </w:pPr>
    </w:p>
    <w:p w14:paraId="605E8DBE" w14:textId="77777777"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66664C">
        <w:rPr>
          <w:rFonts w:cs="Times New Roman"/>
          <w:lang w:val="es-PE"/>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B137E1">
        <w:rPr>
          <w:rFonts w:cs="Times New Roman"/>
          <w:lang w:val="es-ES"/>
        </w:rPr>
        <w:t xml:space="preserve">Axure RP </w:t>
      </w:r>
      <w:r w:rsidR="0066664C" w:rsidRPr="00B137E1">
        <w:rPr>
          <w:rFonts w:cs="Times New Roman"/>
          <w:lang w:val="es-ES"/>
        </w:rPr>
        <w:t>v</w:t>
      </w:r>
      <w:r w:rsidR="004A534F" w:rsidRPr="00B137E1">
        <w:rPr>
          <w:rFonts w:cs="Times New Roman"/>
          <w:lang w:val="es-ES"/>
        </w:rPr>
        <w:t>8</w:t>
      </w:r>
      <w:r w:rsidR="00172054" w:rsidRPr="00B137E1">
        <w:rPr>
          <w:rFonts w:cs="Times New Roman"/>
          <w:lang w:val="es-ES"/>
        </w:rPr>
        <w:t xml:space="preserve"> </w:t>
      </w:r>
      <w:r w:rsidR="0066664C" w:rsidRPr="00B137E1">
        <w:rPr>
          <w:rFonts w:cs="Times New Roman"/>
          <w:lang w:val="es-ES"/>
        </w:rPr>
        <w:t>(</w:t>
      </w:r>
      <w:r w:rsidR="00C60E77" w:rsidRPr="00B137E1">
        <w:rPr>
          <w:rFonts w:cs="Times New Roman"/>
          <w:lang w:val="es-ES"/>
        </w:rPr>
        <w:t xml:space="preserve">Axure Software </w:t>
      </w:r>
      <w:r w:rsidR="00C60E77" w:rsidRPr="00B137E1">
        <w:rPr>
          <w:rFonts w:cs="Times New Roman"/>
          <w:lang w:val="es-PE"/>
        </w:rPr>
        <w:t>Solutions, San Diego</w:t>
      </w:r>
      <w:r w:rsidR="0066664C" w:rsidRPr="00B137E1">
        <w:rPr>
          <w:rFonts w:cs="Times New Roman"/>
          <w:lang w:val="es-PE"/>
        </w:rPr>
        <w:t>, CA</w:t>
      </w:r>
      <w:r w:rsidR="00B137E1" w:rsidRPr="00B137E1">
        <w:rPr>
          <w:rFonts w:cs="Times New Roman"/>
          <w:lang w:val="es-ES"/>
        </w:rPr>
        <w:t xml:space="preserve"> b</w:t>
      </w:r>
      <w:r w:rsidR="00C60E77" w:rsidRPr="00B137E1">
        <w:rPr>
          <w:rFonts w:cs="Times New Roman"/>
          <w:lang w:val="es-ES"/>
        </w:rPr>
        <w:t xml:space="preserve">ajo la licencia completa de </w:t>
      </w:r>
      <w:r w:rsidR="0066664C" w:rsidRPr="00B137E1">
        <w:rPr>
          <w:rFonts w:cs="Times New Roman"/>
          <w:lang w:val="es-ES"/>
        </w:rPr>
        <w:t xml:space="preserve">Mg. </w:t>
      </w:r>
      <w:r w:rsidR="00C60E77" w:rsidRPr="00B137E1">
        <w:rPr>
          <w:rFonts w:cs="Times New Roman"/>
          <w:lang w:val="es-ES"/>
        </w:rPr>
        <w:t>Miguel Coloma</w:t>
      </w:r>
      <w:r w:rsidR="009F4AF1">
        <w:rPr>
          <w:rFonts w:cs="Times New Roman"/>
          <w:lang w:val="es-ES"/>
        </w:rPr>
        <w:t>).</w:t>
      </w:r>
      <w:r w:rsidR="00AD6104">
        <w:rPr>
          <w:rFonts w:cs="Times New Roman"/>
          <w:lang w:val="es-ES"/>
        </w:rPr>
        <w:t xml:space="preserve"> </w:t>
      </w:r>
      <w:r w:rsidR="009F4AF1">
        <w:rPr>
          <w:rFonts w:cs="Times New Roman"/>
          <w:lang w:val="es-ES"/>
        </w:rPr>
        <w:t>S</w:t>
      </w:r>
      <w:r w:rsidR="00AD6104">
        <w:rPr>
          <w:rFonts w:cs="Times New Roman"/>
          <w:lang w:val="es-ES"/>
        </w:rPr>
        <w:t>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26709F32" w14:textId="77777777" w:rsidR="008E130E" w:rsidRDefault="008E130E" w:rsidP="00262D6E">
      <w:pPr>
        <w:spacing w:line="360" w:lineRule="auto"/>
        <w:jc w:val="both"/>
        <w:rPr>
          <w:rFonts w:cs="Times New Roman"/>
          <w:lang w:val="es-ES"/>
        </w:rPr>
      </w:pPr>
    </w:p>
    <w:p w14:paraId="49980D97"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694E3E2F" w14:textId="77777777" w:rsidR="00766B86" w:rsidRPr="0039004D" w:rsidRDefault="00766B86" w:rsidP="00262D6E">
      <w:pPr>
        <w:spacing w:line="360" w:lineRule="auto"/>
        <w:jc w:val="both"/>
        <w:rPr>
          <w:rFonts w:cs="Times New Roman"/>
          <w:lang w:val="es-ES"/>
        </w:rPr>
      </w:pPr>
    </w:p>
    <w:p w14:paraId="79B4733A" w14:textId="77777777" w:rsidR="0053122A" w:rsidRPr="00172054" w:rsidRDefault="0053122A" w:rsidP="004210F8">
      <w:pPr>
        <w:pStyle w:val="Ttulo3"/>
        <w:numPr>
          <w:ilvl w:val="0"/>
          <w:numId w:val="23"/>
        </w:numPr>
      </w:pPr>
      <w:bookmarkStart w:id="36" w:name="_Toc510209111"/>
      <w:r w:rsidRPr="0039004D">
        <w:lastRenderedPageBreak/>
        <w:t>Pruebas de Usuario</w:t>
      </w:r>
      <w:bookmarkEnd w:id="36"/>
    </w:p>
    <w:p w14:paraId="1AB57654"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3E892A8A" w14:textId="77777777" w:rsidR="0053122A" w:rsidRPr="0039004D" w:rsidRDefault="0053122A" w:rsidP="00262D6E">
      <w:pPr>
        <w:spacing w:line="360" w:lineRule="auto"/>
        <w:jc w:val="both"/>
        <w:rPr>
          <w:rFonts w:cs="Times New Roman"/>
          <w:lang w:val="es-ES"/>
        </w:rPr>
      </w:pPr>
    </w:p>
    <w:p w14:paraId="2F31C88D"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23E78997" w14:textId="77777777" w:rsidR="00BE7297" w:rsidRPr="00BE7297" w:rsidRDefault="00BE7297" w:rsidP="00BE7297">
      <w:pPr>
        <w:spacing w:line="360" w:lineRule="auto"/>
        <w:ind w:left="1080"/>
        <w:jc w:val="both"/>
        <w:rPr>
          <w:rFonts w:cs="Times New Roman"/>
          <w:lang w:val="es-ES"/>
        </w:rPr>
      </w:pPr>
    </w:p>
    <w:p w14:paraId="04961A76"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66664C">
        <w:rPr>
          <w:rFonts w:cs="Times New Roman"/>
          <w:lang w:val="es-PE"/>
        </w:rPr>
        <w:t>Think</w:t>
      </w:r>
      <w:r w:rsidR="005854B4">
        <w:rPr>
          <w:rFonts w:cs="Times New Roman"/>
          <w:lang w:val="es-ES"/>
        </w:rPr>
        <w:t>-</w:t>
      </w:r>
      <w:r w:rsidR="005854B4" w:rsidRPr="0066664C">
        <w:rPr>
          <w:rFonts w:cs="Times New Roman"/>
          <w:lang w:val="es-PE"/>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0D81C19D" w14:textId="77777777" w:rsidR="00E340D1" w:rsidRPr="00E340D1" w:rsidRDefault="00E340D1" w:rsidP="00E340D1">
      <w:pPr>
        <w:pStyle w:val="Prrafodelista"/>
        <w:rPr>
          <w:rFonts w:cs="Times New Roman"/>
          <w:lang w:val="es-ES"/>
        </w:rPr>
      </w:pPr>
    </w:p>
    <w:p w14:paraId="45ED65F9" w14:textId="77777777" w:rsidR="00E340D1" w:rsidRDefault="00E340D1" w:rsidP="00E340D1">
      <w:pPr>
        <w:spacing w:line="360" w:lineRule="auto"/>
        <w:jc w:val="both"/>
      </w:pPr>
      <w:r>
        <w:t>A cada usuario se les dio una versión específica del prototipo que permitía acceso a las pantallas disponibles según su tipo de usuario. A cada uno se le pidi</w:t>
      </w:r>
      <w:r w:rsidR="008B0D80">
        <w:t>ó que realizara tareas planteadas</w:t>
      </w:r>
      <w:r>
        <w:t xml:space="preserve"> y que comentara en voz alta lo que iban viendo en cada pantalla, incluyendo lo que les parecía interesante, confuso y las sugerencias que se les ocurría. </w:t>
      </w:r>
    </w:p>
    <w:p w14:paraId="3F6DD54D" w14:textId="77777777" w:rsidR="00DB066D" w:rsidRPr="0039004D" w:rsidRDefault="00DB066D" w:rsidP="00262D6E">
      <w:pPr>
        <w:spacing w:line="360" w:lineRule="auto"/>
        <w:jc w:val="both"/>
        <w:rPr>
          <w:rFonts w:cs="Times New Roman"/>
          <w:lang w:val="es-ES"/>
        </w:rPr>
      </w:pPr>
    </w:p>
    <w:p w14:paraId="739CCEA0" w14:textId="77777777" w:rsidR="002257DE" w:rsidRDefault="00296153" w:rsidP="00262D6E">
      <w:pPr>
        <w:spacing w:line="360" w:lineRule="auto"/>
        <w:jc w:val="both"/>
        <w:rPr>
          <w:rFonts w:cs="Times New Roman"/>
          <w:lang w:val="es-ES"/>
        </w:rPr>
      </w:pPr>
      <w:r>
        <w:rPr>
          <w:rFonts w:cs="Times New Roman"/>
          <w:lang w:val="es-ES"/>
        </w:rPr>
        <w:t>Se utilizó la página web</w:t>
      </w:r>
      <w:r w:rsidR="00BE0437">
        <w:rPr>
          <w:rFonts w:cs="Times New Roman"/>
          <w:lang w:val="es-ES"/>
        </w:rPr>
        <w:t xml:space="preserve"> ShowMore</w:t>
      </w:r>
      <w:r w:rsidR="000635A6">
        <w:rPr>
          <w:rFonts w:cs="Times New Roman"/>
          <w:lang w:val="es-ES"/>
        </w:rPr>
        <w:t xml:space="preserve"> </w:t>
      </w:r>
      <w:r w:rsidR="00750F34">
        <w:rPr>
          <w:rFonts w:cs="Times New Roman"/>
          <w:lang w:val="es-ES"/>
        </w:rPr>
        <w:fldChar w:fldCharType="begin" w:fldLock="1"/>
      </w:r>
      <w:r w:rsidR="00BD6E5F">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"(43)", "plainTextFormattedCitation" : "(43)", "previouslyFormattedCitation" : "(43)" }, "properties" : {  }, "schema" : "https://github.com/citation-style-language/schema/raw/master/csl-citation.json" }</w:instrText>
      </w:r>
      <w:r w:rsidR="00750F34">
        <w:rPr>
          <w:rFonts w:cs="Times New Roman"/>
          <w:lang w:val="es-ES"/>
        </w:rPr>
        <w:fldChar w:fldCharType="separate"/>
      </w:r>
      <w:r w:rsidR="00BD6E5F" w:rsidRPr="00BD6E5F">
        <w:rPr>
          <w:rFonts w:cs="Times New Roman"/>
          <w:noProof/>
          <w:lang w:val="es-ES"/>
        </w:rPr>
        <w:t>(43)</w:t>
      </w:r>
      <w:r w:rsidR="00750F34">
        <w:rPr>
          <w:rFonts w:cs="Times New Roman"/>
          <w:lang w:val="es-ES"/>
        </w:rPr>
        <w:fldChar w:fldCharType="end"/>
      </w:r>
      <w:r w:rsidR="00BE0437">
        <w:rPr>
          <w:rFonts w:cs="Times New Roman"/>
          <w:lang w:val="es-ES"/>
        </w:rPr>
        <w:t xml:space="preserve"> </w:t>
      </w:r>
      <w:r w:rsidR="00F93763">
        <w:rPr>
          <w:rFonts w:cs="Times New Roman"/>
          <w:lang w:val="es-ES"/>
        </w:rPr>
        <w:t xml:space="preserve">producido por la empresa ShowMore con sede en Hong Kong </w:t>
      </w:r>
      <w:r w:rsidR="00BE0437">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w:t>
      </w:r>
      <w:r>
        <w:rPr>
          <w:rFonts w:cs="Times New Roman"/>
          <w:lang w:val="es-ES"/>
        </w:rPr>
        <w:t xml:space="preserve"> más importantes dentro de una hoja de c</w:t>
      </w:r>
      <w:r w:rsidR="00BE0437">
        <w:rPr>
          <w:rFonts w:cs="Times New Roman"/>
          <w:lang w:val="es-ES"/>
        </w:rPr>
        <w:t xml:space="preserve">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61AFC04A" w14:textId="77777777" w:rsidR="00BC16E5" w:rsidRDefault="00BC16E5" w:rsidP="00262D6E">
      <w:pPr>
        <w:spacing w:line="360" w:lineRule="auto"/>
        <w:jc w:val="both"/>
        <w:rPr>
          <w:rFonts w:cs="Times New Roman"/>
          <w:lang w:val="es-ES"/>
        </w:rPr>
      </w:pPr>
    </w:p>
    <w:p w14:paraId="2E70D3F1" w14:textId="77777777" w:rsidR="00A12DD0" w:rsidRPr="0039004D" w:rsidRDefault="00A12DD0" w:rsidP="009E44F3">
      <w:pPr>
        <w:pStyle w:val="Ttulo2"/>
        <w:rPr>
          <w:rStyle w:val="Ttulo3Car"/>
        </w:rPr>
      </w:pPr>
      <w:bookmarkStart w:id="37" w:name="_Toc510209112"/>
      <w:r w:rsidRPr="0039004D">
        <w:rPr>
          <w:rStyle w:val="Ttulo3Car"/>
        </w:rPr>
        <w:t>Consideraciones éticas</w:t>
      </w:r>
      <w:bookmarkEnd w:id="37"/>
    </w:p>
    <w:p w14:paraId="397F7E19" w14:textId="77777777" w:rsidR="003F2CA5" w:rsidRPr="0039004D" w:rsidRDefault="003F2CA5" w:rsidP="003F2CA5">
      <w:pPr>
        <w:rPr>
          <w:lang w:val="es-ES"/>
        </w:rPr>
      </w:pPr>
    </w:p>
    <w:p w14:paraId="6B154BBD"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por pa</w:t>
      </w:r>
      <w:r w:rsidR="00296153">
        <w:rPr>
          <w:rFonts w:cs="Times New Roman"/>
          <w:lang w:val="es-ES"/>
        </w:rPr>
        <w:t>rticipar de este proyecto. Los g</w:t>
      </w:r>
      <w:r w:rsidR="00913A3F" w:rsidRPr="0039004D">
        <w:rPr>
          <w:rFonts w:cs="Times New Roman"/>
          <w:lang w:val="es-ES"/>
        </w:rPr>
        <w:t xml:space="preserve">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 xml:space="preserve">ados </w:t>
      </w:r>
      <w:r w:rsidR="00BC16E5">
        <w:rPr>
          <w:rFonts w:cs="Times New Roman"/>
          <w:lang w:val="es-ES"/>
        </w:rPr>
        <w:lastRenderedPageBreak/>
        <w:t>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2B077684" w14:textId="77777777" w:rsidR="003F2CA5" w:rsidRPr="0039004D" w:rsidRDefault="003F2CA5" w:rsidP="003F2CA5">
      <w:pPr>
        <w:rPr>
          <w:lang w:val="es-ES"/>
        </w:rPr>
      </w:pPr>
    </w:p>
    <w:p w14:paraId="585A6C4F" w14:textId="77777777" w:rsidR="00A12DD0" w:rsidRPr="0039004D" w:rsidRDefault="002F42CB" w:rsidP="009E44F3">
      <w:pPr>
        <w:pStyle w:val="Ttulo2"/>
      </w:pPr>
      <w:bookmarkStart w:id="38" w:name="_Toc510209113"/>
      <w:r w:rsidRPr="0039004D">
        <w:t>A</w:t>
      </w:r>
      <w:r w:rsidR="00A12DD0" w:rsidRPr="0039004D">
        <w:t>nálisis</w:t>
      </w:r>
      <w:bookmarkEnd w:id="38"/>
    </w:p>
    <w:p w14:paraId="1FFA020C" w14:textId="77777777" w:rsidR="00025825" w:rsidRPr="0039004D" w:rsidRDefault="00025825" w:rsidP="00025825">
      <w:pPr>
        <w:rPr>
          <w:lang w:val="es-ES"/>
        </w:rPr>
      </w:pPr>
    </w:p>
    <w:p w14:paraId="552D36B0"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w:t>
      </w:r>
      <w:r w:rsidR="00296153">
        <w:rPr>
          <w:rFonts w:cs="Times New Roman"/>
          <w:lang w:val="es-ES"/>
        </w:rPr>
        <w:t>trevistas utilizando la página web llamada</w:t>
      </w:r>
      <w:r w:rsidR="00452FEE" w:rsidRPr="0039004D">
        <w:rPr>
          <w:rFonts w:cs="Times New Roman"/>
          <w:lang w:val="es-ES"/>
        </w:rPr>
        <w:t xml:space="preserve"> OTranscribe</w:t>
      </w:r>
      <w:r w:rsidR="000635A6">
        <w:rPr>
          <w:rFonts w:cs="Times New Roman"/>
          <w:lang w:val="es-ES"/>
        </w:rPr>
        <w:t xml:space="preserve"> </w:t>
      </w:r>
      <w:r w:rsidR="00750F34">
        <w:rPr>
          <w:rFonts w:cs="Times New Roman"/>
          <w:lang w:val="es-ES"/>
        </w:rPr>
        <w:fldChar w:fldCharType="begin" w:fldLock="1"/>
      </w:r>
      <w:r w:rsidR="00BD6E5F">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"(44)", "plainTextFormattedCitation" : "(44)", "previouslyFormattedCitation" : "(44)" }, "properties" : {  }, "schema" : "https://github.com/citation-style-language/schema/raw/master/csl-citation.json" }</w:instrText>
      </w:r>
      <w:r w:rsidR="00750F34">
        <w:rPr>
          <w:rFonts w:cs="Times New Roman"/>
          <w:lang w:val="es-ES"/>
        </w:rPr>
        <w:fldChar w:fldCharType="separate"/>
      </w:r>
      <w:r w:rsidR="00BD6E5F" w:rsidRPr="00BD6E5F">
        <w:rPr>
          <w:rFonts w:cs="Times New Roman"/>
          <w:noProof/>
          <w:lang w:val="es-ES"/>
        </w:rPr>
        <w:t>(44)</w:t>
      </w:r>
      <w:r w:rsidR="00750F34">
        <w:rPr>
          <w:rFonts w:cs="Times New Roman"/>
          <w:lang w:val="es-ES"/>
        </w:rPr>
        <w:fldChar w:fldCharType="end"/>
      </w:r>
      <w:r w:rsidR="00296153">
        <w:rPr>
          <w:rFonts w:cs="Times New Roman"/>
          <w:lang w:val="es-ES"/>
        </w:rPr>
        <w:t>, creada por Elliot Bentley,</w:t>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4297DDD9" w14:textId="77777777" w:rsidR="00025825" w:rsidRPr="0039004D" w:rsidRDefault="00025825" w:rsidP="00262D6E">
      <w:pPr>
        <w:spacing w:line="360" w:lineRule="auto"/>
        <w:jc w:val="both"/>
        <w:rPr>
          <w:rFonts w:cs="Times New Roman"/>
          <w:lang w:val="es-ES"/>
        </w:rPr>
      </w:pPr>
    </w:p>
    <w:p w14:paraId="5726947D" w14:textId="77777777" w:rsidR="00025825" w:rsidRPr="0039004D" w:rsidRDefault="00025825" w:rsidP="00262D6E">
      <w:pPr>
        <w:spacing w:line="360" w:lineRule="auto"/>
        <w:jc w:val="both"/>
        <w:rPr>
          <w:rFonts w:cs="Times New Roman"/>
          <w:lang w:val="es-ES"/>
        </w:rPr>
      </w:pPr>
    </w:p>
    <w:p w14:paraId="7E1B6443" w14:textId="77777777" w:rsidR="00A12DD0" w:rsidRPr="0039004D" w:rsidRDefault="00A12DD0" w:rsidP="006B68D6">
      <w:pPr>
        <w:pStyle w:val="Ttulo1"/>
        <w:spacing w:line="360" w:lineRule="auto"/>
        <w:rPr>
          <w:rFonts w:cs="Times New Roman"/>
          <w:szCs w:val="24"/>
        </w:rPr>
      </w:pPr>
      <w:bookmarkStart w:id="39" w:name="_Toc510209114"/>
      <w:r w:rsidRPr="0039004D">
        <w:rPr>
          <w:rFonts w:cs="Times New Roman"/>
          <w:szCs w:val="24"/>
        </w:rPr>
        <w:lastRenderedPageBreak/>
        <w:t>Resultados</w:t>
      </w:r>
      <w:bookmarkEnd w:id="39"/>
    </w:p>
    <w:p w14:paraId="7BE24AE8" w14:textId="77777777" w:rsidR="003034A7" w:rsidRDefault="003034A7" w:rsidP="003034A7">
      <w:pPr>
        <w:rPr>
          <w:lang w:val="es-ES"/>
        </w:rPr>
      </w:pPr>
    </w:p>
    <w:p w14:paraId="3360AE21" w14:textId="77777777" w:rsidR="00FE7867" w:rsidRPr="00FE7867" w:rsidRDefault="00FE7867" w:rsidP="009E44F3">
      <w:pPr>
        <w:pStyle w:val="Ttulo2"/>
      </w:pPr>
      <w:bookmarkStart w:id="40" w:name="_Toc510209115"/>
      <w:r w:rsidRPr="00FE7867">
        <w:t>Fase Exploratoria</w:t>
      </w:r>
      <w:bookmarkEnd w:id="40"/>
    </w:p>
    <w:p w14:paraId="1F04E79B" w14:textId="77777777" w:rsidR="00FE7867" w:rsidRPr="0039004D" w:rsidRDefault="00FE7867" w:rsidP="003034A7">
      <w:pPr>
        <w:rPr>
          <w:lang w:val="es-ES"/>
        </w:rPr>
      </w:pPr>
    </w:p>
    <w:p w14:paraId="1A35E0F4" w14:textId="77777777"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2003BA99" w14:textId="77777777" w:rsidR="006746CC" w:rsidRPr="0039004D" w:rsidRDefault="006746CC" w:rsidP="0015683A">
      <w:pPr>
        <w:spacing w:line="360" w:lineRule="auto"/>
        <w:rPr>
          <w:rFonts w:cs="Times New Roman"/>
          <w:lang w:val="es-ES"/>
        </w:rPr>
      </w:pPr>
    </w:p>
    <w:p w14:paraId="4A1A3DC6" w14:textId="77777777" w:rsidR="00AD075D" w:rsidRPr="003E4E3C" w:rsidRDefault="006746CC" w:rsidP="004210F8">
      <w:pPr>
        <w:pStyle w:val="Ttulo3"/>
        <w:numPr>
          <w:ilvl w:val="1"/>
          <w:numId w:val="31"/>
        </w:numPr>
      </w:pPr>
      <w:bookmarkStart w:id="41" w:name="_Toc510209116"/>
      <w:r w:rsidRPr="00AD075D">
        <w:t>Personal de SUSALUD</w:t>
      </w:r>
      <w:bookmarkEnd w:id="41"/>
    </w:p>
    <w:p w14:paraId="6BC0A5A0"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89EDD04" w14:textId="77777777" w:rsidR="006746CC" w:rsidRPr="0039004D" w:rsidRDefault="006746CC" w:rsidP="00FD2A04">
      <w:pPr>
        <w:spacing w:line="360" w:lineRule="auto"/>
        <w:jc w:val="both"/>
        <w:rPr>
          <w:rFonts w:cs="Times New Roman"/>
        </w:rPr>
      </w:pPr>
    </w:p>
    <w:p w14:paraId="6191BFE3"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2F7B54B6" w14:textId="77777777" w:rsidR="006746CC" w:rsidRPr="0039004D" w:rsidRDefault="006746CC" w:rsidP="00FD2A04">
      <w:pPr>
        <w:spacing w:line="360" w:lineRule="auto"/>
        <w:jc w:val="both"/>
        <w:rPr>
          <w:rFonts w:cs="Times New Roman"/>
        </w:rPr>
      </w:pPr>
    </w:p>
    <w:p w14:paraId="296D9D84" w14:textId="77777777"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6D408ACC" w14:textId="77777777" w:rsidR="006746CC" w:rsidRPr="0039004D" w:rsidRDefault="006746CC" w:rsidP="00FD2A04">
      <w:pPr>
        <w:spacing w:line="360" w:lineRule="auto"/>
        <w:jc w:val="both"/>
        <w:rPr>
          <w:rFonts w:cs="Times New Roman"/>
        </w:rPr>
      </w:pPr>
    </w:p>
    <w:p w14:paraId="601996A3"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 xml:space="preserve">tienen procedimientos claros sobre cómo dar solución </w:t>
      </w:r>
      <w:r w:rsidR="006122C1">
        <w:rPr>
          <w:rFonts w:cs="Times New Roman"/>
        </w:rPr>
        <w:lastRenderedPageBreak/>
        <w:t>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50B4E606" w14:textId="77777777" w:rsidR="00BE774A" w:rsidRDefault="00BE774A" w:rsidP="00FD2A04">
      <w:pPr>
        <w:spacing w:line="360" w:lineRule="auto"/>
        <w:jc w:val="both"/>
        <w:rPr>
          <w:rFonts w:cs="Times New Roman"/>
        </w:rPr>
      </w:pPr>
    </w:p>
    <w:p w14:paraId="46E942DB"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7DB69AC1"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615BDE17" w14:textId="77777777" w:rsidR="006746CC" w:rsidRPr="0039004D" w:rsidRDefault="006746CC" w:rsidP="00FD2A04">
      <w:pPr>
        <w:spacing w:line="360" w:lineRule="auto"/>
        <w:jc w:val="both"/>
        <w:rPr>
          <w:rFonts w:cs="Times New Roman"/>
        </w:rPr>
      </w:pPr>
    </w:p>
    <w:p w14:paraId="1C63FB7D"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42B3A9CD" w14:textId="77777777" w:rsidR="006746CC" w:rsidRPr="0039004D" w:rsidRDefault="006746CC" w:rsidP="00FD2A04">
      <w:pPr>
        <w:spacing w:line="360" w:lineRule="auto"/>
        <w:jc w:val="both"/>
        <w:rPr>
          <w:rFonts w:cs="Times New Roman"/>
        </w:rPr>
      </w:pPr>
    </w:p>
    <w:p w14:paraId="0185EA94"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w:t>
      </w:r>
      <w:r w:rsidR="006746CC" w:rsidRPr="0039004D">
        <w:rPr>
          <w:rFonts w:cs="Times New Roman"/>
        </w:rPr>
        <w:lastRenderedPageBreak/>
        <w:t xml:space="preserve">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0984DFB9" w14:textId="77777777" w:rsidR="00630088" w:rsidRDefault="00630088" w:rsidP="00FD2A04">
      <w:pPr>
        <w:spacing w:line="360" w:lineRule="auto"/>
        <w:jc w:val="both"/>
        <w:rPr>
          <w:rFonts w:cs="Times New Roman"/>
        </w:rPr>
      </w:pPr>
    </w:p>
    <w:p w14:paraId="49877946"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6D445931" w14:textId="77777777" w:rsidR="006746CC" w:rsidRPr="0039004D" w:rsidRDefault="006746CC" w:rsidP="00FD2A04">
      <w:pPr>
        <w:spacing w:line="360" w:lineRule="auto"/>
        <w:jc w:val="both"/>
        <w:rPr>
          <w:rFonts w:cs="Times New Roman"/>
        </w:rPr>
      </w:pPr>
    </w:p>
    <w:p w14:paraId="721E9E64" w14:textId="77777777"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BAF4A42" w14:textId="77777777" w:rsidR="00630088" w:rsidRDefault="00630088" w:rsidP="00FD2A04">
      <w:pPr>
        <w:spacing w:line="360" w:lineRule="auto"/>
        <w:jc w:val="both"/>
        <w:rPr>
          <w:rFonts w:cs="Times New Roman"/>
        </w:rPr>
      </w:pPr>
    </w:p>
    <w:p w14:paraId="2EC0770E"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28A42CF4" w14:textId="77777777" w:rsidR="0066763B" w:rsidRPr="0039004D" w:rsidRDefault="0066763B" w:rsidP="00FD2A04">
      <w:pPr>
        <w:pStyle w:val="Cita"/>
        <w:spacing w:line="360" w:lineRule="auto"/>
        <w:rPr>
          <w:rFonts w:cs="Times New Roman"/>
        </w:rPr>
      </w:pPr>
      <w:r w:rsidRPr="0039004D">
        <w:rPr>
          <w:rFonts w:cs="Times New Roman"/>
        </w:rPr>
        <w:lastRenderedPageBreak/>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 el motivo por el cual se 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3D5D5074" w14:textId="77777777" w:rsidR="006746CC" w:rsidRPr="0039004D" w:rsidRDefault="006746CC" w:rsidP="00FD2A04">
      <w:pPr>
        <w:spacing w:line="360" w:lineRule="auto"/>
        <w:jc w:val="both"/>
        <w:rPr>
          <w:rFonts w:cs="Times New Roman"/>
        </w:rPr>
      </w:pPr>
    </w:p>
    <w:p w14:paraId="3FE43461"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30BA3698" w14:textId="77777777" w:rsidR="006746CC" w:rsidRPr="0039004D" w:rsidRDefault="006746CC" w:rsidP="00FD2A04">
      <w:pPr>
        <w:spacing w:line="360" w:lineRule="auto"/>
        <w:jc w:val="both"/>
        <w:rPr>
          <w:rFonts w:cs="Times New Roman"/>
        </w:rPr>
      </w:pPr>
    </w:p>
    <w:p w14:paraId="72CD3863"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45F91FA2"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013F5276" w14:textId="77777777" w:rsidR="006746CC" w:rsidRPr="0039004D" w:rsidRDefault="006746CC" w:rsidP="00FD2A04">
      <w:pPr>
        <w:spacing w:line="360" w:lineRule="auto"/>
        <w:jc w:val="both"/>
        <w:rPr>
          <w:rFonts w:cs="Times New Roman"/>
        </w:rPr>
      </w:pPr>
    </w:p>
    <w:p w14:paraId="754B2CB7" w14:textId="77777777"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w:t>
      </w:r>
      <w:r w:rsidR="0071104C" w:rsidRPr="0039004D">
        <w:rPr>
          <w:rFonts w:cs="Times New Roman"/>
        </w:rPr>
        <w:t>que</w:t>
      </w:r>
      <w:r w:rsidR="006746CC" w:rsidRPr="0039004D">
        <w:rPr>
          <w:rFonts w:cs="Times New Roman"/>
        </w:rPr>
        <w:t xml:space="preserv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r w:rsidR="0071104C">
        <w:rPr>
          <w:rFonts w:cs="Times New Roman"/>
        </w:rPr>
        <w:t>búsqueda</w:t>
      </w:r>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w:t>
      </w:r>
      <w:r w:rsidR="00A97E67">
        <w:rPr>
          <w:rFonts w:cs="Times New Roman"/>
        </w:rPr>
        <w:t>que</w:t>
      </w:r>
      <w:r w:rsidR="00630088">
        <w:rPr>
          <w:rFonts w:cs="Times New Roman"/>
        </w:rPr>
        <w:t xml:space="preserve"> para que este sistema sea utilizado es importante que los gestores de </w:t>
      </w:r>
      <w:r w:rsidR="00630088">
        <w:rPr>
          <w:rFonts w:cs="Times New Roman"/>
        </w:rPr>
        <w:lastRenderedPageBreak/>
        <w:t>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5FFF5CFE"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629F7308" w14:textId="77777777" w:rsidR="00CF177C" w:rsidRPr="003E4E3C" w:rsidRDefault="003E4E3C" w:rsidP="004210F8">
      <w:pPr>
        <w:pStyle w:val="Ttulo3"/>
        <w:numPr>
          <w:ilvl w:val="1"/>
          <w:numId w:val="33"/>
        </w:numPr>
      </w:pPr>
      <w:bookmarkStart w:id="42" w:name="_Toc510209117"/>
      <w:r>
        <w:t>Gestores</w:t>
      </w:r>
      <w:r w:rsidR="006746CC" w:rsidRPr="0039004D">
        <w:t xml:space="preserve"> de IPRESS</w:t>
      </w:r>
      <w:bookmarkEnd w:id="42"/>
    </w:p>
    <w:p w14:paraId="1A0CF64A"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w:t>
      </w:r>
      <w:r w:rsidRPr="00C618AF">
        <w:rPr>
          <w:rFonts w:cs="Times New Roman"/>
          <w:lang w:val="es-PE"/>
        </w:rPr>
        <w:t>Totem</w:t>
      </w:r>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7E513C70"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r w:rsidR="00B8443C" w:rsidRPr="0039004D">
        <w:t>sí</w:t>
      </w:r>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0D888070" w14:textId="77777777" w:rsidR="00FC4E53" w:rsidRPr="0039004D" w:rsidRDefault="00FC4E53" w:rsidP="00172F6D">
      <w:pPr>
        <w:spacing w:line="360" w:lineRule="auto"/>
        <w:jc w:val="both"/>
        <w:rPr>
          <w:rFonts w:cs="Times New Roman"/>
        </w:rPr>
      </w:pPr>
      <w:r w:rsidRPr="0039004D">
        <w:rPr>
          <w:rFonts w:cs="Times New Roman"/>
        </w:rPr>
        <w:lastRenderedPageBreak/>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48B403F5"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D089B7B" w14:textId="77777777"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r w:rsidRPr="00C618AF">
        <w:rPr>
          <w:rFonts w:cs="Times New Roman"/>
          <w:lang w:val="es-PE"/>
        </w:rPr>
        <w:t>Totem</w:t>
      </w:r>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0E41907C"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w:t>
      </w:r>
      <w:r w:rsidR="00BA4CC0" w:rsidRPr="0039004D">
        <w:t>médico</w:t>
      </w:r>
      <w:r w:rsidRPr="0039004D">
        <w:t xml:space="preserve"> lo agredió, pero si el paciente agredió al médico, el </w:t>
      </w:r>
      <w:r w:rsidR="00BA4CC0" w:rsidRPr="0039004D">
        <w:t>médico</w:t>
      </w:r>
      <w:r w:rsidRPr="0039004D">
        <w:t xml:space="preserve"> no puede quejarse, no tiene a donde lo único que le queda es ir a la comisaría, entonces el usuario </w:t>
      </w:r>
      <w:r w:rsidRPr="0039004D">
        <w:lastRenderedPageBreak/>
        <w:t>tiene esa facilidad, porque el médico como un usuario no le podrían dar esa facilidad?”</w:t>
      </w:r>
    </w:p>
    <w:p w14:paraId="04508D83"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2151915D" w14:textId="77777777" w:rsidR="00FC4E53" w:rsidRPr="0039004D" w:rsidRDefault="00FC4E53" w:rsidP="00172F6D">
      <w:pPr>
        <w:spacing w:line="360" w:lineRule="auto"/>
        <w:jc w:val="both"/>
        <w:rPr>
          <w:rFonts w:cs="Times New Roman"/>
        </w:rPr>
      </w:pPr>
    </w:p>
    <w:p w14:paraId="51426E28"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7C88D868"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28E312DB" w14:textId="77777777" w:rsidR="00341389" w:rsidRPr="0039004D" w:rsidRDefault="00341389" w:rsidP="00172F6D">
      <w:pPr>
        <w:spacing w:line="360" w:lineRule="auto"/>
      </w:pPr>
    </w:p>
    <w:p w14:paraId="2A5725D0"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xml:space="preserve">, el apañe y no pasa nada. Si se va solamente allá, de repente hay un buen jefe que quiere hacer </w:t>
      </w:r>
      <w:r w:rsidRPr="0039004D">
        <w:lastRenderedPageBreak/>
        <w:t>cambios, pero no se entera, entonces compartir esas quejas sería bueno en tiempo real.”</w:t>
      </w:r>
      <w:r w:rsidR="00172F6D" w:rsidRPr="0039004D">
        <w:rPr>
          <w:rFonts w:cs="Times New Roman"/>
          <w:lang w:val="es-ES"/>
        </w:rPr>
        <w:tab/>
      </w:r>
    </w:p>
    <w:p w14:paraId="6C5276A0"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29DBEB4"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68A9CC7D"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lastRenderedPageBreak/>
        <w:t>cuando reclamar porque, para ellos, la mayor cantidad de reclamos es por problemas de comunicación entre el ciudadano y su IPRESS</w:t>
      </w:r>
      <w:r w:rsidRPr="0039004D">
        <w:rPr>
          <w:rFonts w:cs="Times New Roman"/>
          <w:lang w:val="es-ES"/>
        </w:rPr>
        <w:t xml:space="preserve">.  </w:t>
      </w:r>
    </w:p>
    <w:p w14:paraId="5516D417"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67D359C9"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32284F49" w14:textId="77777777" w:rsidR="00FC4E53" w:rsidRPr="0039004D" w:rsidRDefault="00FC4E53" w:rsidP="00FC4E53">
      <w:pPr>
        <w:rPr>
          <w:rFonts w:cs="Consolas"/>
          <w:sz w:val="22"/>
          <w:szCs w:val="22"/>
        </w:rPr>
      </w:pPr>
    </w:p>
    <w:p w14:paraId="4F766023" w14:textId="77777777" w:rsidR="00E77F1B" w:rsidRPr="003E4E3C" w:rsidRDefault="006746CC" w:rsidP="004210F8">
      <w:pPr>
        <w:pStyle w:val="Ttulo3"/>
        <w:numPr>
          <w:ilvl w:val="1"/>
          <w:numId w:val="32"/>
        </w:numPr>
      </w:pPr>
      <w:bookmarkStart w:id="43" w:name="_Toc510209118"/>
      <w:r w:rsidRPr="0039004D">
        <w:t>Ciudadanos</w:t>
      </w:r>
      <w:bookmarkEnd w:id="43"/>
    </w:p>
    <w:p w14:paraId="0B52F689"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08C894C1" w14:textId="77777777" w:rsidR="00E77F1B" w:rsidRPr="0039004D" w:rsidRDefault="00E77F1B" w:rsidP="00703434">
      <w:pPr>
        <w:spacing w:line="360" w:lineRule="auto"/>
        <w:jc w:val="both"/>
        <w:rPr>
          <w:rFonts w:cs="Times New Roman"/>
        </w:rPr>
      </w:pPr>
    </w:p>
    <w:p w14:paraId="11FF5F52"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 xml:space="preserve">rgumentaron </w:t>
      </w:r>
      <w:r w:rsidR="008A3A08" w:rsidRPr="0039004D">
        <w:rPr>
          <w:rFonts w:cs="Times New Roman"/>
        </w:rPr>
        <w:t>que</w:t>
      </w:r>
      <w:r w:rsidR="00E77F1B" w:rsidRPr="0039004D">
        <w:rPr>
          <w:rFonts w:cs="Times New Roman"/>
        </w:rPr>
        <w:t xml:space="preserv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0CF890E7" w14:textId="77777777" w:rsidR="00954D43" w:rsidRPr="0039004D" w:rsidRDefault="00954D43" w:rsidP="00703434">
      <w:pPr>
        <w:pStyle w:val="Cita"/>
        <w:spacing w:line="360" w:lineRule="auto"/>
        <w:rPr>
          <w:rFonts w:cs="Times New Roman"/>
        </w:rPr>
      </w:pPr>
      <w:r w:rsidRPr="0039004D">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w:t>
      </w:r>
      <w:r w:rsidRPr="0039004D">
        <w:lastRenderedPageBreak/>
        <w:t>malas, pero para ver con el reclamo, también resaltar algunas cosas que han sido buenas y eso lo pueda percibir la otra parte.”</w:t>
      </w:r>
    </w:p>
    <w:p w14:paraId="36DBA5AA" w14:textId="77777777" w:rsidR="00E77F1B" w:rsidRPr="0039004D" w:rsidRDefault="00E77F1B" w:rsidP="00703434">
      <w:pPr>
        <w:spacing w:line="360" w:lineRule="auto"/>
        <w:jc w:val="both"/>
        <w:rPr>
          <w:rFonts w:cs="Times New Roman"/>
        </w:rPr>
      </w:pPr>
    </w:p>
    <w:p w14:paraId="236F49FE"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7F7669F0" w14:textId="77777777" w:rsidR="00E77F1B" w:rsidRPr="0039004D" w:rsidRDefault="00E77F1B" w:rsidP="00703434">
      <w:pPr>
        <w:spacing w:line="360" w:lineRule="auto"/>
        <w:jc w:val="both"/>
        <w:rPr>
          <w:rFonts w:cs="Times New Roman"/>
        </w:rPr>
      </w:pPr>
    </w:p>
    <w:p w14:paraId="7CCB2621"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882A944"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67A4511F" w14:textId="77777777" w:rsidR="0033734E" w:rsidRPr="0039004D" w:rsidRDefault="0033734E" w:rsidP="00703434">
      <w:pPr>
        <w:spacing w:line="360" w:lineRule="auto"/>
      </w:pPr>
    </w:p>
    <w:p w14:paraId="25C8EDAD"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w:t>
      </w:r>
      <w:r w:rsidR="002C4CA9">
        <w:rPr>
          <w:rFonts w:cs="Times New Roman"/>
        </w:rPr>
        <w:lastRenderedPageBreak/>
        <w:t xml:space="preserve">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2852D067" w14:textId="77777777" w:rsidR="00E77F1B" w:rsidRPr="0039004D" w:rsidRDefault="00E77F1B" w:rsidP="00703434">
      <w:pPr>
        <w:spacing w:line="360" w:lineRule="auto"/>
        <w:jc w:val="both"/>
        <w:rPr>
          <w:rFonts w:cs="Times New Roman"/>
          <w:lang w:val="es-ES"/>
        </w:rPr>
      </w:pPr>
    </w:p>
    <w:p w14:paraId="0C11CEFF"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223EBC5E" w14:textId="77777777" w:rsidR="00E77F1B" w:rsidRPr="0039004D" w:rsidRDefault="00E77F1B" w:rsidP="00703434">
      <w:pPr>
        <w:pStyle w:val="Prrafodelista"/>
        <w:spacing w:line="360" w:lineRule="auto"/>
        <w:ind w:left="1800"/>
        <w:jc w:val="both"/>
        <w:rPr>
          <w:rFonts w:cs="Times New Roman"/>
        </w:rPr>
      </w:pPr>
    </w:p>
    <w:p w14:paraId="5BCD30AC"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69D11E1C"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r w:rsidR="005C6825" w:rsidRPr="0039004D">
        <w:t>dé</w:t>
      </w:r>
      <w:r w:rsidRPr="0039004D">
        <w:t xml:space="preserve"> respuestas inmediatas y que las cosas se automaticen e incluso por un tema de costos”</w:t>
      </w:r>
    </w:p>
    <w:p w14:paraId="167CFA08" w14:textId="77777777"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w:t>
      </w:r>
      <w:r w:rsidRPr="0039004D">
        <w:rPr>
          <w:rFonts w:cs="Times New Roman"/>
          <w:lang w:val="es-ES"/>
        </w:rPr>
        <w:lastRenderedPageBreak/>
        <w:t>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390C0EC" w14:textId="77777777" w:rsidR="00946A0E" w:rsidRDefault="00946A0E" w:rsidP="00946A0E">
      <w:pPr>
        <w:spacing w:line="360" w:lineRule="auto"/>
        <w:jc w:val="both"/>
        <w:rPr>
          <w:rFonts w:cs="Times New Roman"/>
          <w:lang w:val="es-ES"/>
        </w:rPr>
      </w:pPr>
    </w:p>
    <w:p w14:paraId="73460A87" w14:textId="77777777" w:rsidR="00946A0E" w:rsidRPr="0039004D" w:rsidRDefault="00946A0E" w:rsidP="00946A0E">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610ED35A"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10CF1CB5" w14:textId="77777777" w:rsidR="00946A0E" w:rsidRDefault="00946A0E" w:rsidP="00703434">
      <w:pPr>
        <w:spacing w:line="360" w:lineRule="auto"/>
        <w:jc w:val="both"/>
        <w:rPr>
          <w:rFonts w:cs="Times New Roman"/>
          <w:lang w:val="es-ES"/>
        </w:rPr>
      </w:pPr>
    </w:p>
    <w:p w14:paraId="748D0CA4"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622AD4F4" w14:textId="77777777" w:rsidR="00717F0C" w:rsidRDefault="00717F0C" w:rsidP="00703434">
      <w:pPr>
        <w:spacing w:line="360" w:lineRule="auto"/>
        <w:jc w:val="both"/>
        <w:rPr>
          <w:rFonts w:cs="Times New Roman"/>
          <w:lang w:val="es-ES"/>
        </w:rPr>
      </w:pPr>
    </w:p>
    <w:p w14:paraId="20388BB4" w14:textId="77777777" w:rsidR="00717F0C" w:rsidRPr="00717F0C" w:rsidRDefault="00717F0C" w:rsidP="00703434">
      <w:pPr>
        <w:spacing w:line="360" w:lineRule="auto"/>
        <w:jc w:val="both"/>
        <w:rPr>
          <w:rFonts w:cs="Times New Roman"/>
        </w:rPr>
      </w:pPr>
      <w:r>
        <w:rPr>
          <w:lang w:val="es-ES"/>
        </w:rPr>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14:paraId="345443EB" w14:textId="77777777" w:rsidR="008C4674" w:rsidRDefault="008C4674" w:rsidP="00703434">
      <w:pPr>
        <w:spacing w:line="360" w:lineRule="auto"/>
        <w:jc w:val="both"/>
        <w:rPr>
          <w:rFonts w:cs="Times New Roman"/>
          <w:lang w:val="es-ES"/>
        </w:rPr>
      </w:pPr>
    </w:p>
    <w:p w14:paraId="1FBE6BCF" w14:textId="77777777" w:rsidR="00A0375B" w:rsidRPr="00FC02F0" w:rsidRDefault="00A0375B" w:rsidP="004210F8">
      <w:pPr>
        <w:pStyle w:val="Ttulo3"/>
        <w:numPr>
          <w:ilvl w:val="1"/>
          <w:numId w:val="34"/>
        </w:numPr>
      </w:pPr>
      <w:bookmarkStart w:id="44" w:name="_Toc510209119"/>
      <w:r>
        <w:t>Tabla de hallazgos resaltantes</w:t>
      </w:r>
      <w:bookmarkEnd w:id="44"/>
      <w:r w:rsidR="001C33EF">
        <w:t xml:space="preserve"> </w:t>
      </w:r>
    </w:p>
    <w:p w14:paraId="673AAB14"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50C21806"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0AA7D026" w14:textId="77777777" w:rsidTr="000E179A">
        <w:trPr>
          <w:trHeight w:val="865"/>
        </w:trPr>
        <w:tc>
          <w:tcPr>
            <w:tcW w:w="1736" w:type="dxa"/>
          </w:tcPr>
          <w:p w14:paraId="41207E63" w14:textId="77777777" w:rsidR="00EA0533" w:rsidRPr="0039004D" w:rsidRDefault="00EA0533" w:rsidP="002E1E27">
            <w:pPr>
              <w:spacing w:line="360" w:lineRule="auto"/>
              <w:rPr>
                <w:rFonts w:cs="Times New Roman"/>
                <w:b/>
              </w:rPr>
            </w:pPr>
          </w:p>
        </w:tc>
        <w:tc>
          <w:tcPr>
            <w:tcW w:w="2526" w:type="dxa"/>
          </w:tcPr>
          <w:p w14:paraId="169D7E80"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330AA282" w14:textId="77777777"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3A091CEF"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5C2EE293" w14:textId="77777777" w:rsidTr="000E179A">
        <w:tc>
          <w:tcPr>
            <w:tcW w:w="1736" w:type="dxa"/>
          </w:tcPr>
          <w:p w14:paraId="62E8F4AE" w14:textId="77777777"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dentro del sistema</w:t>
            </w:r>
          </w:p>
        </w:tc>
        <w:tc>
          <w:tcPr>
            <w:tcW w:w="2526" w:type="dxa"/>
          </w:tcPr>
          <w:p w14:paraId="1DFF9DD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7257FB47"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344FC463"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732DCB8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3EE5D16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119F7B32"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2E45DCAC"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492F6C1B"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3B53156F" w14:textId="77777777" w:rsidR="00EA0533" w:rsidRPr="0039004D" w:rsidRDefault="00EA0533" w:rsidP="002E1E27">
            <w:pPr>
              <w:spacing w:line="360" w:lineRule="auto"/>
              <w:rPr>
                <w:rFonts w:cs="Times New Roman"/>
              </w:rPr>
            </w:pPr>
          </w:p>
        </w:tc>
        <w:tc>
          <w:tcPr>
            <w:tcW w:w="2108" w:type="dxa"/>
          </w:tcPr>
          <w:p w14:paraId="7D6A240E"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6BF61A08"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5B5182F1"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61192FE4"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Recibir confirmación de reclamo.</w:t>
            </w:r>
          </w:p>
          <w:p w14:paraId="1E4F1D97" w14:textId="77777777" w:rsidR="00EA0533" w:rsidRPr="0039004D" w:rsidRDefault="00EA0533" w:rsidP="002E1E27">
            <w:pPr>
              <w:spacing w:line="360" w:lineRule="auto"/>
              <w:rPr>
                <w:rFonts w:cs="Times New Roman"/>
              </w:rPr>
            </w:pPr>
          </w:p>
        </w:tc>
      </w:tr>
      <w:tr w:rsidR="00EA0533" w:rsidRPr="0039004D" w14:paraId="7F3F73BB" w14:textId="77777777" w:rsidTr="000E179A">
        <w:tc>
          <w:tcPr>
            <w:tcW w:w="1736" w:type="dxa"/>
          </w:tcPr>
          <w:p w14:paraId="0DB70E80"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42B409F5"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0FEEE475"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Tiempo muy </w:t>
            </w:r>
            <w:r w:rsidRPr="0039004D">
              <w:rPr>
                <w:rFonts w:cs="Times New Roman"/>
              </w:rPr>
              <w:lastRenderedPageBreak/>
              <w:t>extenso para dar solución a reclamos</w:t>
            </w:r>
          </w:p>
          <w:p w14:paraId="5ABF17E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70059425"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2111405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2DDED912"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593A649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Flujo de </w:t>
            </w:r>
            <w:r w:rsidRPr="0039004D">
              <w:rPr>
                <w:rFonts w:cs="Times New Roman"/>
              </w:rPr>
              <w:lastRenderedPageBreak/>
              <w:t>reclamos en una sola vía</w:t>
            </w:r>
          </w:p>
          <w:p w14:paraId="3032325A"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10C26856"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0D296338"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07D002C3" w14:textId="77777777" w:rsidR="00EA0533" w:rsidRPr="0039004D" w:rsidRDefault="00EA0533" w:rsidP="002E1E27">
            <w:pPr>
              <w:spacing w:line="360" w:lineRule="auto"/>
              <w:rPr>
                <w:rFonts w:cs="Times New Roman"/>
              </w:rPr>
            </w:pPr>
          </w:p>
        </w:tc>
        <w:tc>
          <w:tcPr>
            <w:tcW w:w="2108" w:type="dxa"/>
          </w:tcPr>
          <w:p w14:paraId="520694C8" w14:textId="77777777" w:rsidR="00EA0533" w:rsidRPr="0039004D" w:rsidRDefault="000B5E7F" w:rsidP="002E1E27">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6186A15C"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lastRenderedPageBreak/>
              <w:t>Personas no letradas</w:t>
            </w:r>
          </w:p>
          <w:p w14:paraId="04E9250F" w14:textId="77777777" w:rsidR="00EA0533" w:rsidRPr="0039004D" w:rsidRDefault="00EA0533" w:rsidP="002E1E27">
            <w:pPr>
              <w:spacing w:line="360" w:lineRule="auto"/>
              <w:rPr>
                <w:rFonts w:cs="Times New Roman"/>
              </w:rPr>
            </w:pPr>
          </w:p>
        </w:tc>
      </w:tr>
    </w:tbl>
    <w:p w14:paraId="4047D17B" w14:textId="77777777" w:rsidR="00A0375B" w:rsidRDefault="000E179A" w:rsidP="00F26C78">
      <w:pPr>
        <w:spacing w:line="360" w:lineRule="auto"/>
        <w:jc w:val="center"/>
        <w:rPr>
          <w:rFonts w:cs="Times New Roman"/>
        </w:rPr>
      </w:pPr>
      <w:r w:rsidRPr="0039004D">
        <w:rPr>
          <w:rFonts w:cs="Times New Roman"/>
        </w:rPr>
        <w:lastRenderedPageBreak/>
        <w:t xml:space="preserve">Tabla Nº 1. Tabla de </w:t>
      </w:r>
      <w:r w:rsidR="00A0375B">
        <w:rPr>
          <w:rFonts w:cs="Times New Roman"/>
        </w:rPr>
        <w:t xml:space="preserve">hallazgos resaltantes </w:t>
      </w:r>
      <w:r w:rsidRPr="0039004D">
        <w:rPr>
          <w:rFonts w:cs="Times New Roman"/>
        </w:rPr>
        <w:t>por tipo de usuario.</w:t>
      </w:r>
    </w:p>
    <w:p w14:paraId="1E3C41F7" w14:textId="77777777" w:rsidR="00820042" w:rsidRPr="000B5E7F" w:rsidRDefault="00820042" w:rsidP="000B5E7F">
      <w:pPr>
        <w:pStyle w:val="Ttulo3"/>
        <w:numPr>
          <w:ilvl w:val="1"/>
          <w:numId w:val="36"/>
        </w:numPr>
      </w:pPr>
      <w:bookmarkStart w:id="45" w:name="_Toc510209120"/>
      <w:r w:rsidRPr="00820042">
        <w:t>Tabla de requerimientos</w:t>
      </w:r>
      <w:bookmarkEnd w:id="45"/>
    </w:p>
    <w:p w14:paraId="08BB51E3"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15412AF0" w14:textId="77777777" w:rsidR="00E47C11" w:rsidRDefault="00E47C11" w:rsidP="000E179A">
      <w:pPr>
        <w:spacing w:line="360" w:lineRule="auto"/>
        <w:jc w:val="both"/>
        <w:rPr>
          <w:rFonts w:cs="Times New Roman"/>
        </w:rPr>
      </w:pPr>
    </w:p>
    <w:p w14:paraId="0018F8E1" w14:textId="77777777"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59109259" w14:textId="77777777" w:rsidR="001C33EF" w:rsidRDefault="001C33EF" w:rsidP="000E179A">
      <w:pPr>
        <w:spacing w:line="360" w:lineRule="auto"/>
        <w:jc w:val="both"/>
        <w:rPr>
          <w:rFonts w:cs="Times New Roman"/>
        </w:rPr>
      </w:pPr>
    </w:p>
    <w:p w14:paraId="6BCB4C87" w14:textId="77777777"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w:t>
      </w:r>
      <w:r w:rsidR="00241C1B">
        <w:rPr>
          <w:rFonts w:cs="Times New Roman"/>
        </w:rPr>
        <w:t xml:space="preserve">como </w:t>
      </w:r>
      <w:r w:rsidR="006F4488" w:rsidRPr="0039004D">
        <w:rPr>
          <w:rFonts w:cs="Times New Roman"/>
        </w:rPr>
        <w:t xml:space="preserve">consultas y sugerencias dentro del mismo sistema sin tener que realizar un sistema diferente para cada uno de ellos. Lo único que </w:t>
      </w:r>
      <w:r w:rsidR="006F4488" w:rsidRPr="0039004D">
        <w:rPr>
          <w:rFonts w:cs="Times New Roman"/>
        </w:rPr>
        <w:lastRenderedPageBreak/>
        <w:t xml:space="preserve">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7143C99B" w14:textId="77777777" w:rsidR="00BD5BF4" w:rsidRDefault="00BD5BF4" w:rsidP="000E179A">
      <w:pPr>
        <w:spacing w:line="360" w:lineRule="auto"/>
        <w:jc w:val="both"/>
        <w:rPr>
          <w:rFonts w:cs="Times New Roman"/>
        </w:rPr>
      </w:pPr>
    </w:p>
    <w:p w14:paraId="509A352C" w14:textId="77777777" w:rsidR="00BD5BF4" w:rsidRDefault="00BD5BF4" w:rsidP="000E179A">
      <w:pPr>
        <w:spacing w:line="360" w:lineRule="auto"/>
        <w:jc w:val="both"/>
        <w:rPr>
          <w:rFonts w:cs="Times New Roman"/>
        </w:rPr>
      </w:pPr>
      <w:r>
        <w:rPr>
          <w:rFonts w:cs="Times New Roman"/>
        </w:rPr>
        <w:t>La tabla de requerimientos se presenta a continuación.</w:t>
      </w:r>
    </w:p>
    <w:p w14:paraId="46F6A82F" w14:textId="77777777" w:rsidR="00BD5BF4" w:rsidRDefault="00BD5BF4" w:rsidP="000E179A">
      <w:pPr>
        <w:spacing w:line="360" w:lineRule="auto"/>
        <w:jc w:val="both"/>
        <w:rPr>
          <w:rFonts w:cs="Times New Roman"/>
        </w:rPr>
      </w:pPr>
    </w:p>
    <w:p w14:paraId="7F9EECAF" w14:textId="77777777" w:rsidR="00BD5BF4" w:rsidRDefault="00BD5BF4" w:rsidP="000E179A">
      <w:pPr>
        <w:spacing w:line="360" w:lineRule="auto"/>
        <w:jc w:val="both"/>
        <w:rPr>
          <w:rFonts w:cs="Times New Roman"/>
        </w:rPr>
      </w:pPr>
    </w:p>
    <w:p w14:paraId="0EEAFF12" w14:textId="77777777" w:rsidR="00BD5BF4" w:rsidRDefault="00BD5BF4" w:rsidP="000E179A">
      <w:pPr>
        <w:spacing w:line="360" w:lineRule="auto"/>
        <w:jc w:val="both"/>
        <w:rPr>
          <w:rFonts w:cs="Times New Roman"/>
        </w:rPr>
      </w:pPr>
    </w:p>
    <w:p w14:paraId="68481500" w14:textId="77777777" w:rsidR="00BD5BF4" w:rsidRDefault="00BD5BF4" w:rsidP="000E179A">
      <w:pPr>
        <w:spacing w:line="360" w:lineRule="auto"/>
        <w:jc w:val="both"/>
        <w:rPr>
          <w:rFonts w:cs="Times New Roman"/>
        </w:rPr>
        <w:sectPr w:rsidR="00BD5BF4" w:rsidSect="00F27EDB">
          <w:footerReference w:type="even" r:id="rId10"/>
          <w:footerReference w:type="default" r:id="rId11"/>
          <w:pgSz w:w="11900" w:h="16840"/>
          <w:pgMar w:top="1417" w:right="1701" w:bottom="1417" w:left="1701" w:header="708" w:footer="708" w:gutter="0"/>
          <w:cols w:space="708"/>
          <w:titlePg/>
          <w:docGrid w:linePitch="360"/>
        </w:sectPr>
      </w:pPr>
    </w:p>
    <w:p w14:paraId="305A9B6F" w14:textId="77777777" w:rsidR="00BD5BF4" w:rsidRPr="00ED4396" w:rsidRDefault="00BD5BF4" w:rsidP="00ED4396">
      <w:pPr>
        <w:spacing w:line="360" w:lineRule="auto"/>
        <w:jc w:val="center"/>
        <w:rPr>
          <w:rFonts w:cs="Times New Roman"/>
          <w:b/>
        </w:rPr>
      </w:pPr>
      <w:r w:rsidRPr="00ED4396">
        <w:rPr>
          <w:rFonts w:cs="Times New Roman"/>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ED4396" w:rsidRPr="00ED4396" w14:paraId="23676F98" w14:textId="77777777" w:rsidTr="00ED4396">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1F09C386"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14:paraId="549EA91F"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14:paraId="65CAE200"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14:paraId="334D0EBD"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14:paraId="2E3B425A" w14:textId="77777777" w:rsidR="00ED4396" w:rsidRPr="00ED4396" w:rsidRDefault="00ED4396">
            <w:pPr>
              <w:autoSpaceDE w:val="0"/>
              <w:autoSpaceDN w:val="0"/>
              <w:adjustRightInd w:val="0"/>
              <w:spacing w:line="360" w:lineRule="atLeast"/>
              <w:rPr>
                <w:rFonts w:eastAsiaTheme="minorHAnsi" w:cs="Times New Roman"/>
                <w:b/>
                <w:bCs/>
                <w:color w:val="000000"/>
                <w:lang w:val="es-PE"/>
              </w:rPr>
            </w:pPr>
            <w:r w:rsidRPr="00ED4396">
              <w:rPr>
                <w:rFonts w:eastAsiaTheme="minorHAnsi" w:cs="Times New Roman"/>
                <w:b/>
                <w:bCs/>
                <w:color w:val="000000"/>
                <w:lang w:val="es-PE"/>
              </w:rPr>
              <w:t>Caracteristicas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14:paraId="326D3A6F" w14:textId="77777777" w:rsidR="00ED4396" w:rsidRPr="00ED4396" w:rsidRDefault="00ED4396" w:rsidP="00ED4396">
            <w:pPr>
              <w:autoSpaceDE w:val="0"/>
              <w:autoSpaceDN w:val="0"/>
              <w:adjustRightInd w:val="0"/>
              <w:spacing w:line="360" w:lineRule="atLeast"/>
              <w:ind w:right="395"/>
              <w:rPr>
                <w:rFonts w:eastAsiaTheme="minorHAnsi" w:cs="Times New Roman"/>
                <w:b/>
                <w:bCs/>
                <w:color w:val="000000"/>
                <w:lang w:val="es-PE"/>
              </w:rPr>
            </w:pPr>
            <w:r w:rsidRPr="00ED4396">
              <w:rPr>
                <w:rFonts w:eastAsiaTheme="minorHAnsi" w:cs="Times New Roman"/>
                <w:b/>
                <w:bCs/>
                <w:color w:val="000000"/>
                <w:lang w:val="es-PE"/>
              </w:rPr>
              <w:t>Prioridad</w:t>
            </w:r>
          </w:p>
        </w:tc>
      </w:tr>
      <w:tr w:rsidR="00ED4396" w:rsidRPr="00ED4396" w14:paraId="6457F3F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230E7B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w:t>
            </w:r>
          </w:p>
        </w:tc>
        <w:tc>
          <w:tcPr>
            <w:tcW w:w="1715" w:type="dxa"/>
            <w:tcBorders>
              <w:bottom w:val="single" w:sz="8" w:space="0" w:color="000000"/>
              <w:right w:val="single" w:sz="8" w:space="0" w:color="000000"/>
            </w:tcBorders>
            <w:vAlign w:val="bottom"/>
          </w:tcPr>
          <w:p w14:paraId="39356A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5141FF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Motivos de reclamos</w:t>
            </w:r>
          </w:p>
        </w:tc>
        <w:tc>
          <w:tcPr>
            <w:tcW w:w="5380" w:type="dxa"/>
            <w:tcBorders>
              <w:bottom w:val="single" w:sz="8" w:space="0" w:color="000000"/>
              <w:right w:val="single" w:sz="8" w:space="0" w:color="000000"/>
            </w:tcBorders>
            <w:vAlign w:val="bottom"/>
          </w:tcPr>
          <w:p w14:paraId="6BFB066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conocer los motivos de los reclamos para saber donde proponer mejoras</w:t>
            </w:r>
          </w:p>
        </w:tc>
        <w:tc>
          <w:tcPr>
            <w:tcW w:w="2341" w:type="dxa"/>
            <w:tcBorders>
              <w:bottom w:val="single" w:sz="8" w:space="0" w:color="000000"/>
              <w:right w:val="single" w:sz="8" w:space="0" w:color="000000"/>
            </w:tcBorders>
            <w:vAlign w:val="bottom"/>
          </w:tcPr>
          <w:p w14:paraId="1832C81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14:paraId="6F31CB7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7AC38A5"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D37334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14:paraId="69B62D5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0CF7201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14:paraId="7F966A31"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14:paraId="4874CC3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14:paraId="43CB41E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ACA4D7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5060A3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w:t>
            </w:r>
          </w:p>
        </w:tc>
        <w:tc>
          <w:tcPr>
            <w:tcW w:w="1715" w:type="dxa"/>
            <w:tcBorders>
              <w:bottom w:val="single" w:sz="8" w:space="0" w:color="000000"/>
              <w:right w:val="single" w:sz="8" w:space="0" w:color="000000"/>
            </w:tcBorders>
            <w:vAlign w:val="bottom"/>
          </w:tcPr>
          <w:p w14:paraId="63C234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2C71448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14:paraId="105E48D5"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14:paraId="0C1CD4C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14:paraId="491C392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E9EC5C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E0B7B9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14:paraId="39913F2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42F7E5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14:paraId="7D0F005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14:paraId="438DB61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Definir paleta de colores, utilizar font awesome y hacerlo bastante visual</w:t>
            </w:r>
          </w:p>
        </w:tc>
        <w:tc>
          <w:tcPr>
            <w:tcW w:w="1559" w:type="dxa"/>
            <w:tcBorders>
              <w:bottom w:val="single" w:sz="8" w:space="0" w:color="000000"/>
              <w:right w:val="single" w:sz="8" w:space="0" w:color="000000"/>
            </w:tcBorders>
            <w:shd w:val="clear" w:color="auto" w:fill="E1E0E0"/>
            <w:vAlign w:val="bottom"/>
          </w:tcPr>
          <w:p w14:paraId="2E8E92B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A1FEF18"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C163A9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5</w:t>
            </w:r>
          </w:p>
        </w:tc>
        <w:tc>
          <w:tcPr>
            <w:tcW w:w="1715" w:type="dxa"/>
            <w:tcBorders>
              <w:bottom w:val="single" w:sz="8" w:space="0" w:color="000000"/>
              <w:right w:val="single" w:sz="8" w:space="0" w:color="000000"/>
            </w:tcBorders>
            <w:vAlign w:val="bottom"/>
          </w:tcPr>
          <w:p w14:paraId="1BD2576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6F7096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backup de reclamos</w:t>
            </w:r>
          </w:p>
        </w:tc>
        <w:tc>
          <w:tcPr>
            <w:tcW w:w="5380" w:type="dxa"/>
            <w:tcBorders>
              <w:bottom w:val="single" w:sz="8" w:space="0" w:color="000000"/>
              <w:right w:val="single" w:sz="8" w:space="0" w:color="000000"/>
            </w:tcBorders>
            <w:vAlign w:val="bottom"/>
          </w:tcPr>
          <w:p w14:paraId="4D42565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 backup de todos los reclamos para poder tener un resguardo para cualquier eventualidad</w:t>
            </w:r>
          </w:p>
        </w:tc>
        <w:tc>
          <w:tcPr>
            <w:tcW w:w="2341" w:type="dxa"/>
            <w:tcBorders>
              <w:bottom w:val="single" w:sz="8" w:space="0" w:color="000000"/>
              <w:right w:val="single" w:sz="8" w:space="0" w:color="000000"/>
            </w:tcBorders>
            <w:vAlign w:val="bottom"/>
          </w:tcPr>
          <w:p w14:paraId="04F84B1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Realizar backups periódicos</w:t>
            </w:r>
          </w:p>
        </w:tc>
        <w:tc>
          <w:tcPr>
            <w:tcW w:w="1559" w:type="dxa"/>
            <w:tcBorders>
              <w:bottom w:val="single" w:sz="8" w:space="0" w:color="000000"/>
              <w:right w:val="single" w:sz="8" w:space="0" w:color="000000"/>
            </w:tcBorders>
            <w:vAlign w:val="bottom"/>
          </w:tcPr>
          <w:p w14:paraId="4464626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0AA2539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624583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6</w:t>
            </w:r>
          </w:p>
        </w:tc>
        <w:tc>
          <w:tcPr>
            <w:tcW w:w="1715" w:type="dxa"/>
            <w:tcBorders>
              <w:bottom w:val="single" w:sz="8" w:space="0" w:color="000000"/>
              <w:right w:val="single" w:sz="8" w:space="0" w:color="000000"/>
            </w:tcBorders>
            <w:shd w:val="clear" w:color="auto" w:fill="E1E0E0"/>
            <w:vAlign w:val="bottom"/>
          </w:tcPr>
          <w:p w14:paraId="0B59106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72D7BBE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14:paraId="595151E1"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trabajador administrativo de SUSALUD quiero ver los pasos seguidos por la IPRESS para dar solución a un reclamo para poder saber que se están </w:t>
            </w:r>
            <w:r w:rsidRPr="00ED4396">
              <w:rPr>
                <w:rFonts w:eastAsiaTheme="minorHAnsi" w:cs="Times New Roman"/>
                <w:color w:val="000000"/>
                <w:lang w:val="es-PE"/>
              </w:rPr>
              <w:lastRenderedPageBreak/>
              <w:t>tomando medidas</w:t>
            </w:r>
          </w:p>
        </w:tc>
        <w:tc>
          <w:tcPr>
            <w:tcW w:w="2341" w:type="dxa"/>
            <w:tcBorders>
              <w:bottom w:val="single" w:sz="8" w:space="0" w:color="000000"/>
              <w:right w:val="single" w:sz="8" w:space="0" w:color="000000"/>
            </w:tcBorders>
            <w:shd w:val="clear" w:color="auto" w:fill="E1E0E0"/>
            <w:vAlign w:val="bottom"/>
          </w:tcPr>
          <w:p w14:paraId="1FBF1C6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 xml:space="preserve">Mostrar dentro de la tabla de reclamos un desplegable donde se </w:t>
            </w:r>
            <w:r w:rsidRPr="00ED4396">
              <w:rPr>
                <w:rFonts w:eastAsiaTheme="minorHAnsi" w:cs="Times New Roman"/>
                <w:color w:val="000000"/>
                <w:lang w:val="es-PE"/>
              </w:rPr>
              <w:lastRenderedPageBreak/>
              <w:t>pueda ver los pasos realizados</w:t>
            </w:r>
          </w:p>
        </w:tc>
        <w:tc>
          <w:tcPr>
            <w:tcW w:w="1559" w:type="dxa"/>
            <w:tcBorders>
              <w:bottom w:val="single" w:sz="8" w:space="0" w:color="000000"/>
              <w:right w:val="single" w:sz="8" w:space="0" w:color="000000"/>
            </w:tcBorders>
            <w:shd w:val="clear" w:color="auto" w:fill="E1E0E0"/>
            <w:vAlign w:val="bottom"/>
          </w:tcPr>
          <w:p w14:paraId="01B151F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Medio - 2</w:t>
            </w:r>
          </w:p>
        </w:tc>
      </w:tr>
      <w:tr w:rsidR="00ED4396" w:rsidRPr="00ED4396" w14:paraId="3305F70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06C853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7</w:t>
            </w:r>
          </w:p>
        </w:tc>
        <w:tc>
          <w:tcPr>
            <w:tcW w:w="1715" w:type="dxa"/>
            <w:tcBorders>
              <w:bottom w:val="single" w:sz="8" w:space="0" w:color="000000"/>
              <w:right w:val="single" w:sz="8" w:space="0" w:color="000000"/>
            </w:tcBorders>
            <w:vAlign w:val="bottom"/>
          </w:tcPr>
          <w:p w14:paraId="2E3E9D6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3328751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Compartir con trabajadores internos</w:t>
            </w:r>
          </w:p>
        </w:tc>
        <w:tc>
          <w:tcPr>
            <w:tcW w:w="5380" w:type="dxa"/>
            <w:tcBorders>
              <w:bottom w:val="single" w:sz="8" w:space="0" w:color="000000"/>
              <w:right w:val="single" w:sz="8" w:space="0" w:color="000000"/>
            </w:tcBorders>
            <w:vAlign w:val="bottom"/>
          </w:tcPr>
          <w:p w14:paraId="32216D5B"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compartir dicha información con otros trabajadores de SUSALUD para poder estar enterados todos cómo entidad</w:t>
            </w:r>
          </w:p>
        </w:tc>
        <w:tc>
          <w:tcPr>
            <w:tcW w:w="2341" w:type="dxa"/>
            <w:tcBorders>
              <w:bottom w:val="single" w:sz="8" w:space="0" w:color="000000"/>
              <w:right w:val="single" w:sz="8" w:space="0" w:color="000000"/>
            </w:tcBorders>
            <w:vAlign w:val="bottom"/>
          </w:tcPr>
          <w:p w14:paraId="476D0467"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14:paraId="3C4EB86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57516B6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6E2A1A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14:paraId="3F617DC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14:paraId="1A22446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14:paraId="2FA63354"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14:paraId="160BDB2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14:paraId="5FE4605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386F3B3F"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69935C2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9</w:t>
            </w:r>
          </w:p>
        </w:tc>
        <w:tc>
          <w:tcPr>
            <w:tcW w:w="1715" w:type="dxa"/>
            <w:tcBorders>
              <w:bottom w:val="single" w:sz="8" w:space="0" w:color="000000"/>
              <w:right w:val="single" w:sz="8" w:space="0" w:color="000000"/>
            </w:tcBorders>
            <w:vAlign w:val="bottom"/>
          </w:tcPr>
          <w:p w14:paraId="55428A3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SUSALUD</w:t>
            </w:r>
          </w:p>
        </w:tc>
        <w:tc>
          <w:tcPr>
            <w:tcW w:w="2501" w:type="dxa"/>
            <w:tcBorders>
              <w:bottom w:val="single" w:sz="8" w:space="0" w:color="000000"/>
              <w:right w:val="single" w:sz="8" w:space="0" w:color="000000"/>
            </w:tcBorders>
            <w:vAlign w:val="bottom"/>
          </w:tcPr>
          <w:p w14:paraId="74BE836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Clasificacion por tipo de seguro</w:t>
            </w:r>
          </w:p>
        </w:tc>
        <w:tc>
          <w:tcPr>
            <w:tcW w:w="5380" w:type="dxa"/>
            <w:tcBorders>
              <w:bottom w:val="single" w:sz="8" w:space="0" w:color="000000"/>
              <w:right w:val="single" w:sz="8" w:space="0" w:color="000000"/>
            </w:tcBorders>
            <w:vAlign w:val="bottom"/>
          </w:tcPr>
          <w:p w14:paraId="4BC4E6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14:paraId="5BBA91D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14:paraId="1F7A788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4BFBEDB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E40B60E"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14:paraId="33950C9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78106D4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14:paraId="293CD24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14:paraId="1D5C8C8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de confirmación / sms con # de reclamo</w:t>
            </w:r>
          </w:p>
        </w:tc>
        <w:tc>
          <w:tcPr>
            <w:tcW w:w="1559" w:type="dxa"/>
            <w:tcBorders>
              <w:bottom w:val="single" w:sz="8" w:space="0" w:color="000000"/>
              <w:right w:val="single" w:sz="8" w:space="0" w:color="000000"/>
            </w:tcBorders>
            <w:shd w:val="clear" w:color="auto" w:fill="E1E0E0"/>
            <w:vAlign w:val="bottom"/>
          </w:tcPr>
          <w:p w14:paraId="02888F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2A7888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ADC06A4"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11</w:t>
            </w:r>
          </w:p>
        </w:tc>
        <w:tc>
          <w:tcPr>
            <w:tcW w:w="1715" w:type="dxa"/>
            <w:tcBorders>
              <w:bottom w:val="single" w:sz="8" w:space="0" w:color="000000"/>
              <w:right w:val="single" w:sz="8" w:space="0" w:color="000000"/>
            </w:tcBorders>
            <w:vAlign w:val="bottom"/>
          </w:tcPr>
          <w:p w14:paraId="05F774A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01440C6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Identificación</w:t>
            </w:r>
          </w:p>
        </w:tc>
        <w:tc>
          <w:tcPr>
            <w:tcW w:w="5380" w:type="dxa"/>
            <w:tcBorders>
              <w:bottom w:val="single" w:sz="8" w:space="0" w:color="000000"/>
              <w:right w:val="single" w:sz="8" w:space="0" w:color="000000"/>
            </w:tcBorders>
            <w:vAlign w:val="bottom"/>
          </w:tcPr>
          <w:p w14:paraId="2A9CB96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identificandome para poder acelerar el proceso de resolución del reclamo</w:t>
            </w:r>
          </w:p>
        </w:tc>
        <w:tc>
          <w:tcPr>
            <w:tcW w:w="2341" w:type="dxa"/>
            <w:tcBorders>
              <w:bottom w:val="single" w:sz="8" w:space="0" w:color="000000"/>
              <w:right w:val="single" w:sz="8" w:space="0" w:color="000000"/>
            </w:tcBorders>
            <w:vAlign w:val="bottom"/>
          </w:tcPr>
          <w:p w14:paraId="5981E3D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14:paraId="670F57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75CAA456"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02E242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12</w:t>
            </w:r>
          </w:p>
        </w:tc>
        <w:tc>
          <w:tcPr>
            <w:tcW w:w="1715" w:type="dxa"/>
            <w:tcBorders>
              <w:bottom w:val="single" w:sz="8" w:space="0" w:color="000000"/>
              <w:right w:val="single" w:sz="8" w:space="0" w:color="000000"/>
            </w:tcBorders>
            <w:shd w:val="clear" w:color="auto" w:fill="E1E0E0"/>
            <w:vAlign w:val="bottom"/>
          </w:tcPr>
          <w:p w14:paraId="052C9B1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1B47B04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Temas parecidos a su reclamo y hot topics</w:t>
            </w:r>
          </w:p>
        </w:tc>
        <w:tc>
          <w:tcPr>
            <w:tcW w:w="5380" w:type="dxa"/>
            <w:tcBorders>
              <w:bottom w:val="single" w:sz="8" w:space="0" w:color="000000"/>
              <w:right w:val="single" w:sz="8" w:space="0" w:color="000000"/>
            </w:tcBorders>
            <w:shd w:val="clear" w:color="auto" w:fill="E1E0E0"/>
            <w:vAlign w:val="bottom"/>
          </w:tcPr>
          <w:p w14:paraId="28428EF6"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ver temas parecidos a mi reclamo y hot topics para poder comprobar que los problemas suceden a todos</w:t>
            </w:r>
          </w:p>
        </w:tc>
        <w:tc>
          <w:tcPr>
            <w:tcW w:w="2341" w:type="dxa"/>
            <w:tcBorders>
              <w:bottom w:val="single" w:sz="8" w:space="0" w:color="000000"/>
              <w:right w:val="single" w:sz="8" w:space="0" w:color="000000"/>
            </w:tcBorders>
            <w:shd w:val="clear" w:color="auto" w:fill="E1E0E0"/>
            <w:vAlign w:val="bottom"/>
          </w:tcPr>
          <w:p w14:paraId="1C734DF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14:paraId="0E83EA9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3A079E4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7A0F6FC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lastRenderedPageBreak/>
              <w:t>13</w:t>
            </w:r>
          </w:p>
        </w:tc>
        <w:tc>
          <w:tcPr>
            <w:tcW w:w="1715" w:type="dxa"/>
            <w:tcBorders>
              <w:bottom w:val="single" w:sz="8" w:space="0" w:color="000000"/>
              <w:right w:val="single" w:sz="8" w:space="0" w:color="000000"/>
            </w:tcBorders>
            <w:vAlign w:val="bottom"/>
          </w:tcPr>
          <w:p w14:paraId="3D3F7F7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4809697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14:paraId="2C2002C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14:paraId="631657A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14:paraId="6B2D0AE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905076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14FCE5A"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14:paraId="7DAC34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525D681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14:paraId="647044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14:paraId="41F7470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14:paraId="466CDA7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14B3C7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30F9D8E7"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15</w:t>
            </w:r>
          </w:p>
        </w:tc>
        <w:tc>
          <w:tcPr>
            <w:tcW w:w="1715" w:type="dxa"/>
            <w:tcBorders>
              <w:bottom w:val="single" w:sz="8" w:space="0" w:color="000000"/>
              <w:right w:val="single" w:sz="8" w:space="0" w:color="000000"/>
            </w:tcBorders>
            <w:vAlign w:val="bottom"/>
          </w:tcPr>
          <w:p w14:paraId="7C02F1A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17FC93E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Ejemplos de casos que fueron a favor del ciudadano. Si se soluciono o no.</w:t>
            </w:r>
          </w:p>
        </w:tc>
        <w:tc>
          <w:tcPr>
            <w:tcW w:w="5380" w:type="dxa"/>
            <w:tcBorders>
              <w:bottom w:val="single" w:sz="8" w:space="0" w:color="000000"/>
              <w:right w:val="single" w:sz="8" w:space="0" w:color="000000"/>
            </w:tcBorders>
            <w:vAlign w:val="bottom"/>
          </w:tcPr>
          <w:p w14:paraId="4FC35D89"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14:paraId="14E82F5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14:paraId="2A6C8C3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Bajo - 1</w:t>
            </w:r>
          </w:p>
        </w:tc>
      </w:tr>
      <w:tr w:rsidR="00ED4396" w:rsidRPr="00ED4396" w14:paraId="18DF651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E5BAD6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14:paraId="7E18DC4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14:paraId="1AC86E8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14:paraId="16453B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saber para que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14:paraId="79003E3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14:paraId="196027B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431B8E6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4D35777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17</w:t>
            </w:r>
          </w:p>
        </w:tc>
        <w:tc>
          <w:tcPr>
            <w:tcW w:w="1715" w:type="dxa"/>
            <w:tcBorders>
              <w:bottom w:val="single" w:sz="8" w:space="0" w:color="000000"/>
              <w:right w:val="single" w:sz="8" w:space="0" w:color="000000"/>
            </w:tcBorders>
            <w:vAlign w:val="bottom"/>
          </w:tcPr>
          <w:p w14:paraId="17343FA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Ciudadano</w:t>
            </w:r>
          </w:p>
        </w:tc>
        <w:tc>
          <w:tcPr>
            <w:tcW w:w="2501" w:type="dxa"/>
            <w:tcBorders>
              <w:bottom w:val="single" w:sz="8" w:space="0" w:color="000000"/>
              <w:right w:val="single" w:sz="8" w:space="0" w:color="000000"/>
            </w:tcBorders>
            <w:vAlign w:val="bottom"/>
          </w:tcPr>
          <w:p w14:paraId="4A7BEC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14:paraId="0F2503A4"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14:paraId="1A0970D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14:paraId="773B904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0250CD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333A4C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18</w:t>
            </w:r>
          </w:p>
        </w:tc>
        <w:tc>
          <w:tcPr>
            <w:tcW w:w="1715" w:type="dxa"/>
            <w:tcBorders>
              <w:bottom w:val="single" w:sz="8" w:space="0" w:color="000000"/>
              <w:right w:val="single" w:sz="8" w:space="0" w:color="000000"/>
            </w:tcBorders>
            <w:shd w:val="clear" w:color="auto" w:fill="E1E0E0"/>
            <w:vAlign w:val="bottom"/>
          </w:tcPr>
          <w:p w14:paraId="3F44E3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50E1E97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14:paraId="05C6FE63"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gestor de una IPRESS quiero identificar a los ciudadanos quejosos recurrentes para poder tomar </w:t>
            </w:r>
            <w:r w:rsidRPr="00ED4396">
              <w:rPr>
                <w:rFonts w:eastAsiaTheme="minorHAnsi" w:cs="Times New Roman"/>
                <w:color w:val="000000"/>
                <w:lang w:val="es-PE"/>
              </w:rPr>
              <w:lastRenderedPageBreak/>
              <w:t>medidas sobre esos casos</w:t>
            </w:r>
          </w:p>
        </w:tc>
        <w:tc>
          <w:tcPr>
            <w:tcW w:w="2341" w:type="dxa"/>
            <w:tcBorders>
              <w:bottom w:val="single" w:sz="8" w:space="0" w:color="000000"/>
              <w:right w:val="single" w:sz="8" w:space="0" w:color="000000"/>
            </w:tcBorders>
            <w:shd w:val="clear" w:color="auto" w:fill="E1E0E0"/>
            <w:vAlign w:val="bottom"/>
          </w:tcPr>
          <w:p w14:paraId="3E19C24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 xml:space="preserve">Perfil del ciudadano que se queja donde se </w:t>
            </w:r>
            <w:r w:rsidRPr="00ED4396">
              <w:rPr>
                <w:rFonts w:eastAsiaTheme="minorHAnsi" w:cs="Times New Roman"/>
                <w:color w:val="000000"/>
                <w:lang w:val="es-PE"/>
              </w:rPr>
              <w:lastRenderedPageBreak/>
              <w:t>pueda ver el historial de los reclamos que ha presentado</w:t>
            </w:r>
          </w:p>
        </w:tc>
        <w:tc>
          <w:tcPr>
            <w:tcW w:w="1559" w:type="dxa"/>
            <w:tcBorders>
              <w:bottom w:val="single" w:sz="8" w:space="0" w:color="000000"/>
              <w:right w:val="single" w:sz="8" w:space="0" w:color="000000"/>
            </w:tcBorders>
            <w:shd w:val="clear" w:color="auto" w:fill="E1E0E0"/>
            <w:vAlign w:val="bottom"/>
          </w:tcPr>
          <w:p w14:paraId="7D3E0A7B"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Medio - 2</w:t>
            </w:r>
          </w:p>
        </w:tc>
      </w:tr>
      <w:tr w:rsidR="00ED4396" w:rsidRPr="00ED4396" w14:paraId="4F79C33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386A6D32"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19</w:t>
            </w:r>
          </w:p>
        </w:tc>
        <w:tc>
          <w:tcPr>
            <w:tcW w:w="1715" w:type="dxa"/>
            <w:tcBorders>
              <w:bottom w:val="single" w:sz="8" w:space="0" w:color="000000"/>
              <w:right w:val="single" w:sz="8" w:space="0" w:color="000000"/>
            </w:tcBorders>
            <w:vAlign w:val="bottom"/>
          </w:tcPr>
          <w:p w14:paraId="65EBEFE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vAlign w:val="bottom"/>
          </w:tcPr>
          <w:p w14:paraId="275E66F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14:paraId="6BA14F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14:paraId="266C059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14:paraId="191ED90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64428B1"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D4288E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14:paraId="4C8B6FD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14:paraId="1C4E8E7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14:paraId="0CBBE1F1"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14:paraId="1ED7A05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14:paraId="512DD4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15BEBA1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FD9EB3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21</w:t>
            </w:r>
          </w:p>
        </w:tc>
        <w:tc>
          <w:tcPr>
            <w:tcW w:w="1715" w:type="dxa"/>
            <w:tcBorders>
              <w:bottom w:val="single" w:sz="8" w:space="0" w:color="000000"/>
              <w:right w:val="single" w:sz="8" w:space="0" w:color="000000"/>
            </w:tcBorders>
            <w:vAlign w:val="bottom"/>
          </w:tcPr>
          <w:p w14:paraId="4621597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08715AA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14:paraId="7FAFBC9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cuales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14:paraId="13E3CE3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14:paraId="256B058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5DA12D9B"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0F60635"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14:paraId="0958F0C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3419CDBF"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14:paraId="5CF6EEDA"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conocer el estado de los reclamos para poder saber cuando intervenir por los ciudadanos</w:t>
            </w:r>
          </w:p>
        </w:tc>
        <w:tc>
          <w:tcPr>
            <w:tcW w:w="2341" w:type="dxa"/>
            <w:tcBorders>
              <w:bottom w:val="single" w:sz="8" w:space="0" w:color="000000"/>
              <w:right w:val="single" w:sz="8" w:space="0" w:color="000000"/>
            </w:tcBorders>
            <w:shd w:val="clear" w:color="auto" w:fill="E1E0E0"/>
            <w:vAlign w:val="bottom"/>
          </w:tcPr>
          <w:p w14:paraId="0836129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14:paraId="1D72F15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4A430D59"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0B5F8A7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23</w:t>
            </w:r>
          </w:p>
        </w:tc>
        <w:tc>
          <w:tcPr>
            <w:tcW w:w="1715" w:type="dxa"/>
            <w:tcBorders>
              <w:bottom w:val="single" w:sz="8" w:space="0" w:color="000000"/>
              <w:right w:val="single" w:sz="8" w:space="0" w:color="000000"/>
            </w:tcBorders>
            <w:vAlign w:val="bottom"/>
          </w:tcPr>
          <w:p w14:paraId="6B4F09E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523C08F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14:paraId="64308C9F"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diversos usuarios del sistema quiero poder revisar el sistema desde mi celular para poder ver </w:t>
            </w:r>
            <w:r w:rsidRPr="00ED4396">
              <w:rPr>
                <w:rFonts w:eastAsiaTheme="minorHAnsi" w:cs="Times New Roman"/>
                <w:color w:val="000000"/>
                <w:lang w:val="es-PE"/>
              </w:rPr>
              <w:lastRenderedPageBreak/>
              <w:t>datos de forma rápida</w:t>
            </w:r>
          </w:p>
        </w:tc>
        <w:tc>
          <w:tcPr>
            <w:tcW w:w="2341" w:type="dxa"/>
            <w:tcBorders>
              <w:bottom w:val="single" w:sz="8" w:space="0" w:color="000000"/>
              <w:right w:val="single" w:sz="8" w:space="0" w:color="000000"/>
            </w:tcBorders>
            <w:vAlign w:val="bottom"/>
          </w:tcPr>
          <w:p w14:paraId="358FA60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App con usuario y contraseña</w:t>
            </w:r>
          </w:p>
        </w:tc>
        <w:tc>
          <w:tcPr>
            <w:tcW w:w="1559" w:type="dxa"/>
            <w:tcBorders>
              <w:bottom w:val="single" w:sz="8" w:space="0" w:color="000000"/>
              <w:right w:val="single" w:sz="8" w:space="0" w:color="000000"/>
            </w:tcBorders>
            <w:vAlign w:val="bottom"/>
          </w:tcPr>
          <w:p w14:paraId="62E0199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0C708CED"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0963F876"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14:paraId="5B3F744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C5C7E1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Estadisticas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14:paraId="735F12D2"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14:paraId="2161FEE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14:paraId="477C73B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16D6FB20"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54DB1838"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25</w:t>
            </w:r>
          </w:p>
        </w:tc>
        <w:tc>
          <w:tcPr>
            <w:tcW w:w="1715" w:type="dxa"/>
            <w:tcBorders>
              <w:bottom w:val="single" w:sz="8" w:space="0" w:color="000000"/>
              <w:right w:val="single" w:sz="8" w:space="0" w:color="000000"/>
            </w:tcBorders>
            <w:vAlign w:val="bottom"/>
          </w:tcPr>
          <w:p w14:paraId="743CF80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6205178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14:paraId="7863E21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14:paraId="2AE6777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14:paraId="6681A65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0CC100B7"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506CB1D9"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14:paraId="74EFA6A6"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8D91FD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14:paraId="2CA69C53"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14:paraId="0EC7D840"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14:paraId="23BFB64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25AA792A"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63451910"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27</w:t>
            </w:r>
          </w:p>
        </w:tc>
        <w:tc>
          <w:tcPr>
            <w:tcW w:w="1715" w:type="dxa"/>
            <w:tcBorders>
              <w:bottom w:val="single" w:sz="8" w:space="0" w:color="000000"/>
              <w:right w:val="single" w:sz="8" w:space="0" w:color="000000"/>
            </w:tcBorders>
            <w:vAlign w:val="bottom"/>
          </w:tcPr>
          <w:p w14:paraId="6CDF579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F2F774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14:paraId="6B0070CE"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14:paraId="0AF472A5"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14:paraId="5EDED551"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5048CB95"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17F719F3"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28</w:t>
            </w:r>
          </w:p>
        </w:tc>
        <w:tc>
          <w:tcPr>
            <w:tcW w:w="1715" w:type="dxa"/>
            <w:tcBorders>
              <w:bottom w:val="single" w:sz="8" w:space="0" w:color="000000"/>
              <w:right w:val="single" w:sz="8" w:space="0" w:color="000000"/>
            </w:tcBorders>
            <w:shd w:val="clear" w:color="auto" w:fill="E1E0E0"/>
            <w:vAlign w:val="bottom"/>
          </w:tcPr>
          <w:p w14:paraId="7DAB430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2E36ABB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14:paraId="0266A5C3"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 xml:space="preserve">ómo diversos usuarios del sistema quiero que los gestores de IPRESS se enteren de todo lo que ocurre dentro para poder ver las mejoras que propongan a </w:t>
            </w:r>
            <w:r w:rsidRPr="00ED4396">
              <w:rPr>
                <w:rFonts w:eastAsiaTheme="minorHAnsi" w:cs="Times New Roman"/>
                <w:color w:val="000000"/>
                <w:lang w:val="es-PE"/>
              </w:rPr>
              <w:lastRenderedPageBreak/>
              <w:t>estos problemas</w:t>
            </w:r>
          </w:p>
        </w:tc>
        <w:tc>
          <w:tcPr>
            <w:tcW w:w="2341" w:type="dxa"/>
            <w:tcBorders>
              <w:bottom w:val="single" w:sz="8" w:space="0" w:color="000000"/>
              <w:right w:val="single" w:sz="8" w:space="0" w:color="000000"/>
            </w:tcBorders>
            <w:shd w:val="clear" w:color="auto" w:fill="E1E0E0"/>
            <w:vAlign w:val="bottom"/>
          </w:tcPr>
          <w:p w14:paraId="36F1DD3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lastRenderedPageBreak/>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14:paraId="77C15E3A"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72728A64"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14:paraId="13B6FE5B"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29</w:t>
            </w:r>
          </w:p>
        </w:tc>
        <w:tc>
          <w:tcPr>
            <w:tcW w:w="1715" w:type="dxa"/>
            <w:tcBorders>
              <w:bottom w:val="single" w:sz="8" w:space="0" w:color="000000"/>
              <w:right w:val="single" w:sz="8" w:space="0" w:color="000000"/>
            </w:tcBorders>
            <w:vAlign w:val="bottom"/>
          </w:tcPr>
          <w:p w14:paraId="6E4899C2"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723FAA3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14:paraId="0F724B90"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agrupar reclamos para poder que tan recurrente es dicho reclamo</w:t>
            </w:r>
          </w:p>
        </w:tc>
        <w:tc>
          <w:tcPr>
            <w:tcW w:w="2341" w:type="dxa"/>
            <w:tcBorders>
              <w:bottom w:val="single" w:sz="8" w:space="0" w:color="000000"/>
              <w:right w:val="single" w:sz="8" w:space="0" w:color="000000"/>
            </w:tcBorders>
            <w:vAlign w:val="bottom"/>
          </w:tcPr>
          <w:p w14:paraId="2EC99AB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14:paraId="074162A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r w:rsidR="00ED4396" w:rsidRPr="00ED4396" w14:paraId="6482B1FC" w14:textId="77777777" w:rsidTr="00ED439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14:paraId="2F34037C"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30</w:t>
            </w:r>
          </w:p>
        </w:tc>
        <w:tc>
          <w:tcPr>
            <w:tcW w:w="1715" w:type="dxa"/>
            <w:tcBorders>
              <w:bottom w:val="single" w:sz="8" w:space="0" w:color="000000"/>
              <w:right w:val="single" w:sz="8" w:space="0" w:color="000000"/>
            </w:tcBorders>
            <w:shd w:val="clear" w:color="auto" w:fill="E1E0E0"/>
            <w:vAlign w:val="bottom"/>
          </w:tcPr>
          <w:p w14:paraId="797667E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14:paraId="4E7D5ADE"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14:paraId="3A13CEFD"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ser participe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14:paraId="24F89FAC"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14:paraId="71124234"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Medio - 2</w:t>
            </w:r>
          </w:p>
        </w:tc>
      </w:tr>
      <w:tr w:rsidR="00ED4396" w:rsidRPr="00ED4396" w14:paraId="162BD130" w14:textId="77777777" w:rsidTr="00ED4396">
        <w:tc>
          <w:tcPr>
            <w:tcW w:w="504" w:type="dxa"/>
            <w:tcBorders>
              <w:left w:val="single" w:sz="8" w:space="0" w:color="000000"/>
              <w:bottom w:val="single" w:sz="8" w:space="0" w:color="000000"/>
              <w:right w:val="single" w:sz="8" w:space="0" w:color="000000"/>
            </w:tcBorders>
            <w:vAlign w:val="bottom"/>
          </w:tcPr>
          <w:p w14:paraId="04F2FC5F" w14:textId="77777777" w:rsidR="00ED4396" w:rsidRPr="00ED4396" w:rsidRDefault="00ED4396">
            <w:pPr>
              <w:autoSpaceDE w:val="0"/>
              <w:autoSpaceDN w:val="0"/>
              <w:adjustRightInd w:val="0"/>
              <w:spacing w:line="360" w:lineRule="atLeast"/>
              <w:jc w:val="right"/>
              <w:rPr>
                <w:rFonts w:eastAsiaTheme="minorHAnsi" w:cs="Times New Roman"/>
                <w:color w:val="000000"/>
                <w:lang w:val="es-PE"/>
              </w:rPr>
            </w:pPr>
            <w:r w:rsidRPr="00ED4396">
              <w:rPr>
                <w:rFonts w:eastAsiaTheme="minorHAnsi" w:cs="Times New Roman"/>
                <w:color w:val="000000"/>
                <w:lang w:val="es-PE"/>
              </w:rPr>
              <w:t>31</w:t>
            </w:r>
          </w:p>
        </w:tc>
        <w:tc>
          <w:tcPr>
            <w:tcW w:w="1715" w:type="dxa"/>
            <w:tcBorders>
              <w:bottom w:val="single" w:sz="8" w:space="0" w:color="000000"/>
              <w:right w:val="single" w:sz="8" w:space="0" w:color="000000"/>
            </w:tcBorders>
            <w:vAlign w:val="bottom"/>
          </w:tcPr>
          <w:p w14:paraId="78C88A98"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Comunes</w:t>
            </w:r>
          </w:p>
        </w:tc>
        <w:tc>
          <w:tcPr>
            <w:tcW w:w="2501" w:type="dxa"/>
            <w:tcBorders>
              <w:bottom w:val="single" w:sz="8" w:space="0" w:color="000000"/>
              <w:right w:val="single" w:sz="8" w:space="0" w:color="000000"/>
            </w:tcBorders>
            <w:vAlign w:val="bottom"/>
          </w:tcPr>
          <w:p w14:paraId="4079F15D"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Mejorar comunicación con IPRESS</w:t>
            </w:r>
          </w:p>
        </w:tc>
        <w:tc>
          <w:tcPr>
            <w:tcW w:w="5380" w:type="dxa"/>
            <w:tcBorders>
              <w:bottom w:val="single" w:sz="8" w:space="0" w:color="000000"/>
              <w:right w:val="single" w:sz="8" w:space="0" w:color="000000"/>
            </w:tcBorders>
            <w:vAlign w:val="bottom"/>
          </w:tcPr>
          <w:p w14:paraId="212D5846" w14:textId="77777777" w:rsidR="00ED4396" w:rsidRPr="00ED4396" w:rsidRDefault="00ED4396">
            <w:pPr>
              <w:autoSpaceDE w:val="0"/>
              <w:autoSpaceDN w:val="0"/>
              <w:adjustRightInd w:val="0"/>
              <w:spacing w:line="360" w:lineRule="atLeast"/>
              <w:rPr>
                <w:rFonts w:eastAsiaTheme="minorHAnsi" w:cs="Times New Roman"/>
                <w:color w:val="000000"/>
                <w:lang w:val="es-PE"/>
              </w:rPr>
            </w:pPr>
            <w:r>
              <w:rPr>
                <w:rFonts w:eastAsiaTheme="minorHAnsi" w:cs="Times New Roman"/>
                <w:color w:val="000000"/>
                <w:lang w:val="es-PE"/>
              </w:rPr>
              <w:t>C</w:t>
            </w:r>
            <w:r w:rsidRPr="00ED4396">
              <w:rPr>
                <w:rFonts w:eastAsiaTheme="minorHAnsi" w:cs="Times New Roman"/>
                <w:color w:val="000000"/>
                <w:lang w:val="es-PE"/>
              </w:rPr>
              <w:t>ómo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14:paraId="63A046F3"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14:paraId="16CECA19" w14:textId="77777777" w:rsidR="00ED4396" w:rsidRPr="00ED4396" w:rsidRDefault="00ED4396">
            <w:pPr>
              <w:autoSpaceDE w:val="0"/>
              <w:autoSpaceDN w:val="0"/>
              <w:adjustRightInd w:val="0"/>
              <w:spacing w:line="360" w:lineRule="atLeast"/>
              <w:rPr>
                <w:rFonts w:eastAsiaTheme="minorHAnsi" w:cs="Times New Roman"/>
                <w:color w:val="000000"/>
                <w:lang w:val="es-PE"/>
              </w:rPr>
            </w:pPr>
            <w:r w:rsidRPr="00ED4396">
              <w:rPr>
                <w:rFonts w:eastAsiaTheme="minorHAnsi" w:cs="Times New Roman"/>
                <w:color w:val="000000"/>
                <w:lang w:val="es-PE"/>
              </w:rPr>
              <w:t>Alto - 3</w:t>
            </w:r>
          </w:p>
        </w:tc>
      </w:tr>
    </w:tbl>
    <w:p w14:paraId="2A04E971" w14:textId="77777777" w:rsidR="00ED4396" w:rsidRDefault="00ED4396" w:rsidP="000E179A">
      <w:pPr>
        <w:spacing w:line="360" w:lineRule="auto"/>
        <w:jc w:val="both"/>
        <w:rPr>
          <w:rFonts w:cs="Times New Roman"/>
        </w:rPr>
        <w:sectPr w:rsidR="00ED4396" w:rsidSect="00BD5BF4">
          <w:pgSz w:w="16840" w:h="11900" w:orient="landscape"/>
          <w:pgMar w:top="1701" w:right="1418" w:bottom="1701" w:left="1418" w:header="709" w:footer="709" w:gutter="0"/>
          <w:cols w:space="708"/>
          <w:titlePg/>
          <w:docGrid w:linePitch="360"/>
        </w:sectPr>
      </w:pPr>
    </w:p>
    <w:p w14:paraId="197C6713" w14:textId="77777777" w:rsidR="00A04522" w:rsidRPr="00A04522" w:rsidRDefault="00A04522" w:rsidP="004210F8">
      <w:pPr>
        <w:pStyle w:val="Ttulo3"/>
        <w:numPr>
          <w:ilvl w:val="1"/>
          <w:numId w:val="35"/>
        </w:numPr>
      </w:pPr>
      <w:bookmarkStart w:id="46" w:name="_Toc510209121"/>
      <w:r>
        <w:lastRenderedPageBreak/>
        <w:t>Reclasificación de la Tabla de Clasificación de Reclamos</w:t>
      </w:r>
      <w:bookmarkEnd w:id="46"/>
    </w:p>
    <w:p w14:paraId="548B0145" w14:textId="77777777"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ED4396">
        <w:rPr>
          <w:rFonts w:cs="Times New Roman"/>
        </w:rPr>
        <w:t>revisó</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w:t>
      </w:r>
      <w:r w:rsidR="00526C7F" w:rsidRPr="0039004D">
        <w:rPr>
          <w:rFonts w:cs="Times New Roman"/>
        </w:rPr>
        <w:t>obtuv</w:t>
      </w:r>
      <w:r w:rsidR="00526C7F">
        <w:rPr>
          <w:rFonts w:cs="Times New Roman"/>
        </w:rPr>
        <w:t>o</w:t>
      </w:r>
      <w:r w:rsidR="00526C7F" w:rsidRPr="0039004D">
        <w:rPr>
          <w:rFonts w:cs="Times New Roman"/>
        </w:rPr>
        <w:t xml:space="preserve"> </w:t>
      </w:r>
      <w:r w:rsidR="00F935C7" w:rsidRPr="0039004D">
        <w:rPr>
          <w:rFonts w:cs="Times New Roman"/>
        </w:rPr>
        <w:t>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8245D8">
        <w:rPr>
          <w:rFonts w:cs="Times New Roman"/>
        </w:rPr>
        <w:t xml:space="preserve"> La versión final de esta tabla se presenta a continuación.</w:t>
      </w:r>
    </w:p>
    <w:p w14:paraId="73BC84D6" w14:textId="77777777" w:rsidR="008245D8" w:rsidRDefault="008245D8" w:rsidP="00A04522">
      <w:pPr>
        <w:spacing w:line="360" w:lineRule="auto"/>
        <w:jc w:val="both"/>
        <w:rPr>
          <w:rFonts w:cs="Times New Roman"/>
        </w:rPr>
      </w:pPr>
    </w:p>
    <w:p w14:paraId="2240FE9B" w14:textId="77777777" w:rsidR="008245D8" w:rsidRDefault="008245D8" w:rsidP="00A04522">
      <w:pPr>
        <w:spacing w:line="360" w:lineRule="auto"/>
        <w:jc w:val="both"/>
        <w:rPr>
          <w:rFonts w:cs="Times New Roman"/>
        </w:rPr>
      </w:pPr>
    </w:p>
    <w:p w14:paraId="32743356" w14:textId="77777777" w:rsidR="008245D8" w:rsidRDefault="008245D8" w:rsidP="00A04522">
      <w:pPr>
        <w:spacing w:line="360" w:lineRule="auto"/>
        <w:jc w:val="both"/>
        <w:rPr>
          <w:rFonts w:cs="Times New Roman"/>
        </w:rPr>
      </w:pPr>
    </w:p>
    <w:p w14:paraId="2EE23878" w14:textId="77777777" w:rsidR="008245D8" w:rsidRDefault="008245D8" w:rsidP="00A04522">
      <w:pPr>
        <w:spacing w:line="360" w:lineRule="auto"/>
        <w:jc w:val="both"/>
        <w:rPr>
          <w:rFonts w:cs="Times New Roman"/>
        </w:rPr>
      </w:pPr>
    </w:p>
    <w:p w14:paraId="379D1F59" w14:textId="77777777" w:rsidR="008245D8" w:rsidRDefault="008245D8" w:rsidP="00A04522">
      <w:pPr>
        <w:spacing w:line="360" w:lineRule="auto"/>
        <w:jc w:val="both"/>
        <w:rPr>
          <w:rFonts w:cs="Times New Roman"/>
        </w:rPr>
      </w:pPr>
    </w:p>
    <w:p w14:paraId="21C86550" w14:textId="77777777" w:rsidR="008245D8" w:rsidRDefault="008245D8" w:rsidP="00A04522">
      <w:pPr>
        <w:spacing w:line="360" w:lineRule="auto"/>
        <w:jc w:val="both"/>
        <w:rPr>
          <w:rFonts w:cs="Times New Roman"/>
        </w:rPr>
      </w:pPr>
    </w:p>
    <w:p w14:paraId="1FE36895" w14:textId="77777777" w:rsidR="008245D8" w:rsidRDefault="008245D8" w:rsidP="00A04522">
      <w:pPr>
        <w:spacing w:line="360" w:lineRule="auto"/>
        <w:jc w:val="both"/>
        <w:rPr>
          <w:rFonts w:cs="Times New Roman"/>
        </w:rPr>
      </w:pPr>
    </w:p>
    <w:p w14:paraId="722FF0A5" w14:textId="77777777" w:rsidR="008245D8" w:rsidRDefault="008245D8" w:rsidP="00A04522">
      <w:pPr>
        <w:spacing w:line="360" w:lineRule="auto"/>
        <w:jc w:val="both"/>
        <w:rPr>
          <w:rFonts w:cs="Times New Roman"/>
        </w:rPr>
      </w:pPr>
    </w:p>
    <w:p w14:paraId="342FE5F3" w14:textId="77777777" w:rsidR="008245D8" w:rsidRDefault="008245D8" w:rsidP="00A04522">
      <w:pPr>
        <w:spacing w:line="360" w:lineRule="auto"/>
        <w:jc w:val="both"/>
        <w:rPr>
          <w:rFonts w:cs="Times New Roman"/>
        </w:rPr>
      </w:pPr>
    </w:p>
    <w:p w14:paraId="2C95666F" w14:textId="77777777" w:rsidR="008245D8" w:rsidRDefault="008245D8" w:rsidP="00A04522">
      <w:pPr>
        <w:spacing w:line="360" w:lineRule="auto"/>
        <w:jc w:val="both"/>
        <w:rPr>
          <w:rFonts w:cs="Times New Roman"/>
        </w:rPr>
      </w:pPr>
    </w:p>
    <w:p w14:paraId="7A876AEA" w14:textId="77777777" w:rsidR="008245D8" w:rsidRDefault="008245D8" w:rsidP="00A04522">
      <w:pPr>
        <w:spacing w:line="360" w:lineRule="auto"/>
        <w:jc w:val="both"/>
        <w:rPr>
          <w:rFonts w:cs="Times New Roman"/>
        </w:rPr>
      </w:pPr>
    </w:p>
    <w:p w14:paraId="381D94DC" w14:textId="77777777" w:rsidR="008245D8" w:rsidRDefault="008245D8" w:rsidP="00A04522">
      <w:pPr>
        <w:spacing w:line="360" w:lineRule="auto"/>
        <w:jc w:val="both"/>
        <w:rPr>
          <w:rFonts w:cs="Times New Roman"/>
        </w:rPr>
      </w:pPr>
    </w:p>
    <w:p w14:paraId="61E48D84" w14:textId="77777777" w:rsidR="00BD5BF4" w:rsidRDefault="00BD5BF4" w:rsidP="00A04522">
      <w:pPr>
        <w:spacing w:line="360" w:lineRule="auto"/>
        <w:jc w:val="both"/>
        <w:rPr>
          <w:rFonts w:cs="Times New Roman"/>
        </w:rPr>
        <w:sectPr w:rsidR="00BD5BF4" w:rsidSect="00F27EDB">
          <w:pgSz w:w="11900" w:h="16840"/>
          <w:pgMar w:top="1417" w:right="1701" w:bottom="1417" w:left="1701" w:header="708" w:footer="708" w:gutter="0"/>
          <w:cols w:space="708"/>
          <w:titlePg/>
          <w:docGrid w:linePitch="360"/>
        </w:sectPr>
      </w:pPr>
    </w:p>
    <w:p w14:paraId="1815F9BE" w14:textId="77777777" w:rsidR="008245D8" w:rsidRPr="00BD5BF4" w:rsidRDefault="008245D8" w:rsidP="00BD5BF4">
      <w:pPr>
        <w:spacing w:line="360" w:lineRule="auto"/>
        <w:jc w:val="center"/>
        <w:rPr>
          <w:rFonts w:cs="Times New Roman"/>
          <w:b/>
        </w:rPr>
      </w:pPr>
      <w:r w:rsidRPr="00BD5BF4">
        <w:rPr>
          <w:rFonts w:cs="Times New Roman"/>
          <w:b/>
        </w:rPr>
        <w:lastRenderedPageBreak/>
        <w:t>Tabla</w:t>
      </w:r>
      <w:r w:rsidR="00BD5BF4">
        <w:rPr>
          <w:rFonts w:cs="Times New Roman"/>
          <w:b/>
        </w:rPr>
        <w:t xml:space="preserve"> Final</w:t>
      </w:r>
      <w:r w:rsidRPr="00BD5BF4">
        <w:rPr>
          <w:rFonts w:cs="Times New Roman"/>
          <w:b/>
        </w:rPr>
        <w:t xml:space="preserve">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8245D8" w14:paraId="0CF77D50" w14:textId="77777777" w:rsidTr="008245D8">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14:paraId="1E1A9A0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14:paraId="7D930A1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Infraestructura y/o mobiliario</w:t>
            </w:r>
          </w:p>
        </w:tc>
      </w:tr>
      <w:tr w:rsidR="008245D8" w14:paraId="35F1BFC1"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D8F0EE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43B67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Deficiencias en el orden y limpieza de la infraestructura de la IPRESS</w:t>
            </w:r>
          </w:p>
        </w:tc>
      </w:tr>
      <w:tr w:rsidR="008245D8" w14:paraId="3EAAD50C"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16560E8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7E7737F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o falta de infraestructura y/o mobiliario</w:t>
            </w:r>
          </w:p>
        </w:tc>
      </w:tr>
      <w:tr w:rsidR="008245D8" w14:paraId="4608CCEC"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ABC10C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BDCF0A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del Seguro (SIS)</w:t>
            </w:r>
          </w:p>
        </w:tc>
      </w:tr>
      <w:tr w:rsidR="008245D8" w14:paraId="5D83873E"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AAA51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307639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Cobros relacionados al seguro (copago, deducibles, reembolsos)</w:t>
            </w:r>
          </w:p>
        </w:tc>
      </w:tr>
      <w:tr w:rsidR="008245D8" w14:paraId="608C399E"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9E840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DEBF7B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la cobertura</w:t>
            </w:r>
          </w:p>
        </w:tc>
      </w:tr>
      <w:tr w:rsidR="008245D8" w14:paraId="6142895F"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7E8B5D8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438F08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de Afiliación de Seguro</w:t>
            </w:r>
          </w:p>
        </w:tc>
      </w:tr>
      <w:tr w:rsidR="008245D8" w14:paraId="4AEA3058"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509CEA8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2EDF631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Privacidad y Confidencialidad del Asegurado</w:t>
            </w:r>
          </w:p>
        </w:tc>
      </w:tr>
      <w:tr w:rsidR="008245D8" w14:paraId="09EC2D56"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54D6D8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566F611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al consentimiento informado</w:t>
            </w:r>
          </w:p>
        </w:tc>
      </w:tr>
      <w:tr w:rsidR="008245D8" w14:paraId="73B8E0FB"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493F36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7AED112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Atención de salud brindada en condiciones de exposición</w:t>
            </w:r>
          </w:p>
        </w:tc>
      </w:tr>
      <w:tr w:rsidR="008245D8" w14:paraId="5D8E846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69C044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7A5D04C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Presencia de personal no autorizado por el usuario en la evaluación médica</w:t>
            </w:r>
          </w:p>
        </w:tc>
      </w:tr>
      <w:tr w:rsidR="008245D8" w14:paraId="1E11F434"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3F7AC33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bottom w:val="single" w:sz="8" w:space="0" w:color="000000"/>
              <w:right w:val="single" w:sz="8" w:space="0" w:color="000000"/>
            </w:tcBorders>
            <w:shd w:val="clear" w:color="auto" w:fill="E1E0E0"/>
            <w:vAlign w:val="bottom"/>
          </w:tcPr>
          <w:p w14:paraId="63A0776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y/o violación de la confidencialidad del asegurado (Refiriéndose a datos, diagnóstico y/o material multimedia)</w:t>
            </w:r>
          </w:p>
        </w:tc>
      </w:tr>
      <w:tr w:rsidR="008245D8" w14:paraId="759A6FD2"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31D228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666617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Información</w:t>
            </w:r>
          </w:p>
        </w:tc>
      </w:tr>
      <w:tr w:rsidR="008245D8" w14:paraId="7064D951"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0C0B7D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3C5A54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diagnósticos y/o tratamiento médico</w:t>
            </w:r>
          </w:p>
        </w:tc>
      </w:tr>
      <w:tr w:rsidR="008245D8" w14:paraId="20E81E68"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7F1F9D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490A08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el personal asistencial</w:t>
            </w:r>
          </w:p>
        </w:tc>
      </w:tr>
      <w:tr w:rsidR="008245D8" w14:paraId="366863EE"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3E34BE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41E2D73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de información en PAUS</w:t>
            </w:r>
          </w:p>
        </w:tc>
      </w:tr>
      <w:tr w:rsidR="008245D8" w14:paraId="36D7035E"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5DCE65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5212D08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los procedimientos administrativos</w:t>
            </w:r>
          </w:p>
        </w:tc>
      </w:tr>
      <w:tr w:rsidR="008245D8" w14:paraId="565C13DA"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71A900B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bottom w:val="single" w:sz="8" w:space="0" w:color="000000"/>
              <w:right w:val="single" w:sz="8" w:space="0" w:color="000000"/>
            </w:tcBorders>
            <w:vAlign w:val="bottom"/>
          </w:tcPr>
          <w:p w14:paraId="7B8C74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Información errada, insuficiente, no comprensible u omitida sobre procedimientos asistenciales no médicos (exámenes de laboratorio, etc.)</w:t>
            </w:r>
          </w:p>
        </w:tc>
      </w:tr>
      <w:tr w:rsidR="008245D8" w14:paraId="68404F61"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257275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30BD6E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Historia Clínica</w:t>
            </w:r>
          </w:p>
        </w:tc>
      </w:tr>
      <w:tr w:rsidR="008245D8" w14:paraId="5846FDBC"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063238E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#1</w:t>
            </w:r>
          </w:p>
        </w:tc>
        <w:tc>
          <w:tcPr>
            <w:tcW w:w="12452" w:type="dxa"/>
            <w:tcBorders>
              <w:right w:val="single" w:sz="8" w:space="0" w:color="000000"/>
            </w:tcBorders>
            <w:vAlign w:val="bottom"/>
          </w:tcPr>
          <w:p w14:paraId="4FBE72C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Perdida de Historia Clínica</w:t>
            </w:r>
          </w:p>
        </w:tc>
      </w:tr>
      <w:tr w:rsidR="008245D8" w14:paraId="79489D0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3680F84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0CC1939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Duplicidad de Historia Clínica</w:t>
            </w:r>
          </w:p>
        </w:tc>
      </w:tr>
      <w:tr w:rsidR="008245D8" w14:paraId="6FE2AECE"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71BC780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665542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manejo de Historia Clínica (maltrato, mal compaginamiento, ilegibilidad, etc.)</w:t>
            </w:r>
          </w:p>
        </w:tc>
      </w:tr>
      <w:tr w:rsidR="008245D8" w14:paraId="0BEAF375"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65919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3270B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Medicamentos, Insumos y/o reactivos</w:t>
            </w:r>
          </w:p>
        </w:tc>
      </w:tr>
      <w:tr w:rsidR="008245D8" w14:paraId="7EBFF22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F8A83B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0FEC7E8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Medicamentos excluidos del petitorio</w:t>
            </w:r>
          </w:p>
        </w:tc>
      </w:tr>
      <w:tr w:rsidR="008245D8" w14:paraId="6F349598"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4B91FC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6D04E0E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medicamentos, insumos y/o reactivos en las IPRESS</w:t>
            </w:r>
          </w:p>
        </w:tc>
      </w:tr>
      <w:tr w:rsidR="008245D8" w14:paraId="57753F37"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14:paraId="4F5BD1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bottom w:val="single" w:sz="8" w:space="0" w:color="000000"/>
              <w:right w:val="single" w:sz="8" w:space="0" w:color="000000"/>
            </w:tcBorders>
            <w:vAlign w:val="bottom"/>
          </w:tcPr>
          <w:p w14:paraId="107AF0D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Deficiencia en la entrega de medicamentos, reactivos e/o insumos</w:t>
            </w:r>
          </w:p>
        </w:tc>
      </w:tr>
      <w:tr w:rsidR="008245D8" w14:paraId="2521C92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4807112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5229B56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el trato al asegurado</w:t>
            </w:r>
          </w:p>
        </w:tc>
      </w:tr>
      <w:tr w:rsidR="008245D8" w14:paraId="3FCA438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C2F8E2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676C461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no médico</w:t>
            </w:r>
          </w:p>
        </w:tc>
      </w:tr>
      <w:tr w:rsidR="008245D8" w14:paraId="1B353240"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4D8DD4C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5528D9B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médico</w:t>
            </w:r>
          </w:p>
        </w:tc>
      </w:tr>
      <w:tr w:rsidR="008245D8" w14:paraId="295CB240"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2D582E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340B1CC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Descortesía del personal administrativo</w:t>
            </w:r>
          </w:p>
        </w:tc>
      </w:tr>
      <w:tr w:rsidR="008245D8" w14:paraId="229D0285"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642F098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7B8E714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Discriminación en la IPRESS</w:t>
            </w:r>
          </w:p>
        </w:tc>
      </w:tr>
      <w:tr w:rsidR="008245D8" w14:paraId="364C2F3B"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7C766BA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660DB10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Irrupción del ambiente de tranquilidad y descanso</w:t>
            </w:r>
          </w:p>
        </w:tc>
      </w:tr>
      <w:tr w:rsidR="008245D8" w14:paraId="6C9A0C82"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3BCC94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bottom w:val="single" w:sz="8" w:space="0" w:color="000000"/>
              <w:right w:val="single" w:sz="8" w:space="0" w:color="000000"/>
            </w:tcBorders>
            <w:shd w:val="clear" w:color="auto" w:fill="E1E0E0"/>
            <w:vAlign w:val="bottom"/>
          </w:tcPr>
          <w:p w14:paraId="1C831A7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Maltrato al paciente</w:t>
            </w:r>
          </w:p>
        </w:tc>
      </w:tr>
      <w:tr w:rsidR="008245D8" w14:paraId="339B747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CDEBE8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384113A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con las citas</w:t>
            </w:r>
          </w:p>
        </w:tc>
      </w:tr>
      <w:tr w:rsidR="008245D8" w14:paraId="4DF0908C"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DD0A73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78AADD1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 citas</w:t>
            </w:r>
          </w:p>
        </w:tc>
      </w:tr>
      <w:tr w:rsidR="008245D8" w14:paraId="427032E5"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20E638EE"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bottom w:val="single" w:sz="8" w:space="0" w:color="000000"/>
              <w:right w:val="single" w:sz="8" w:space="0" w:color="000000"/>
            </w:tcBorders>
            <w:shd w:val="clear" w:color="auto" w:fill="E1E0E0"/>
            <w:vAlign w:val="bottom"/>
          </w:tcPr>
          <w:p w14:paraId="3B22D5C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Falta de citas</w:t>
            </w:r>
          </w:p>
        </w:tc>
      </w:tr>
      <w:tr w:rsidR="008245D8" w14:paraId="15E3F376"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55D61D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4A7F6F7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Problemas en la atención al paciente</w:t>
            </w:r>
          </w:p>
        </w:tc>
      </w:tr>
      <w:tr w:rsidR="008245D8" w14:paraId="6EF43E69"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4FFB76D"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412CCE54"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de la atención y/o tratamiento médico ambulatorio, domiciliario y/o emergencia</w:t>
            </w:r>
          </w:p>
        </w:tc>
      </w:tr>
      <w:tr w:rsidR="008245D8" w14:paraId="3B517DE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B0B307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674E20E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relacionada a la atención en hospitalización</w:t>
            </w:r>
          </w:p>
        </w:tc>
      </w:tr>
      <w:tr w:rsidR="008245D8" w14:paraId="158746C3"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40572EE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6BAE37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Mal diagnóstico o procedimiento que ponga en riesgo la vida del paciente (por parte del Personal Asistencial)</w:t>
            </w:r>
          </w:p>
        </w:tc>
      </w:tr>
      <w:tr w:rsidR="008245D8" w14:paraId="0797769D"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01B26E1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lastRenderedPageBreak/>
              <w:t>Item #4</w:t>
            </w:r>
          </w:p>
        </w:tc>
        <w:tc>
          <w:tcPr>
            <w:tcW w:w="12452" w:type="dxa"/>
            <w:tcBorders>
              <w:right w:val="single" w:sz="8" w:space="0" w:color="000000"/>
            </w:tcBorders>
            <w:shd w:val="clear" w:color="auto" w:fill="E1E0E0"/>
            <w:vAlign w:val="bottom"/>
          </w:tcPr>
          <w:p w14:paraId="353684F5"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asistenciales realizados</w:t>
            </w:r>
          </w:p>
        </w:tc>
      </w:tr>
      <w:tr w:rsidR="008245D8" w14:paraId="45C109B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58AE13B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2937338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Cambio de médico tratante de forma arbitraria</w:t>
            </w:r>
          </w:p>
        </w:tc>
      </w:tr>
      <w:tr w:rsidR="008245D8" w14:paraId="23022046"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99F012F"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03FD2F0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la referencia y/o traslado</w:t>
            </w:r>
          </w:p>
        </w:tc>
      </w:tr>
      <w:tr w:rsidR="008245D8" w14:paraId="638843C0"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239CD32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525D62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Incumplimiento del horario de atención</w:t>
            </w:r>
          </w:p>
        </w:tc>
      </w:tr>
      <w:tr w:rsidR="008245D8" w14:paraId="609F930D"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14:paraId="7D9BF63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bottom w:val="single" w:sz="8" w:space="0" w:color="000000"/>
              <w:right w:val="single" w:sz="8" w:space="0" w:color="000000"/>
            </w:tcBorders>
            <w:shd w:val="clear" w:color="auto" w:fill="E1E0E0"/>
            <w:vAlign w:val="bottom"/>
          </w:tcPr>
          <w:p w14:paraId="6341712C"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Disconformidad con los procedimientos administrativos realizados</w:t>
            </w:r>
          </w:p>
        </w:tc>
      </w:tr>
      <w:tr w:rsidR="008245D8" w14:paraId="3AC52478" w14:textId="77777777" w:rsidTr="008245D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14:paraId="64D9536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14:paraId="0061960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Demoras</w:t>
            </w:r>
          </w:p>
        </w:tc>
      </w:tr>
      <w:tr w:rsidR="008245D8" w14:paraId="0C1B6BBA"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3814E397"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#1</w:t>
            </w:r>
          </w:p>
        </w:tc>
        <w:tc>
          <w:tcPr>
            <w:tcW w:w="12452" w:type="dxa"/>
            <w:tcBorders>
              <w:right w:val="single" w:sz="8" w:space="0" w:color="000000"/>
            </w:tcBorders>
            <w:vAlign w:val="bottom"/>
          </w:tcPr>
          <w:p w14:paraId="146BF17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y/o falta de servicio de ambulancias</w:t>
            </w:r>
          </w:p>
        </w:tc>
      </w:tr>
      <w:tr w:rsidR="008245D8" w14:paraId="6610B8E9"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3007DF6"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#2</w:t>
            </w:r>
          </w:p>
        </w:tc>
        <w:tc>
          <w:tcPr>
            <w:tcW w:w="12452" w:type="dxa"/>
            <w:tcBorders>
              <w:right w:val="single" w:sz="8" w:space="0" w:color="000000"/>
            </w:tcBorders>
            <w:shd w:val="clear" w:color="auto" w:fill="E1E0E0"/>
            <w:vAlign w:val="bottom"/>
          </w:tcPr>
          <w:p w14:paraId="14ED1379"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entrega de documentos (recetas, órdenes, altas, certificados, etc.)</w:t>
            </w:r>
          </w:p>
        </w:tc>
      </w:tr>
      <w:tr w:rsidR="008245D8" w14:paraId="5031E83D"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2A92A6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#3</w:t>
            </w:r>
          </w:p>
        </w:tc>
        <w:tc>
          <w:tcPr>
            <w:tcW w:w="12452" w:type="dxa"/>
            <w:tcBorders>
              <w:right w:val="single" w:sz="8" w:space="0" w:color="000000"/>
            </w:tcBorders>
            <w:vAlign w:val="bottom"/>
          </w:tcPr>
          <w:p w14:paraId="56FA022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atención al usuario por teléfono</w:t>
            </w:r>
          </w:p>
        </w:tc>
      </w:tr>
      <w:tr w:rsidR="008245D8" w14:paraId="7D6B57D3"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25A743F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#4</w:t>
            </w:r>
          </w:p>
        </w:tc>
        <w:tc>
          <w:tcPr>
            <w:tcW w:w="12452" w:type="dxa"/>
            <w:tcBorders>
              <w:right w:val="single" w:sz="8" w:space="0" w:color="000000"/>
            </w:tcBorders>
            <w:shd w:val="clear" w:color="auto" w:fill="E1E0E0"/>
            <w:vAlign w:val="bottom"/>
          </w:tcPr>
          <w:p w14:paraId="1CE7A32B"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hospitalización</w:t>
            </w:r>
          </w:p>
        </w:tc>
      </w:tr>
      <w:tr w:rsidR="008245D8" w14:paraId="01D99468"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1A152421"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#5</w:t>
            </w:r>
          </w:p>
        </w:tc>
        <w:tc>
          <w:tcPr>
            <w:tcW w:w="12452" w:type="dxa"/>
            <w:tcBorders>
              <w:right w:val="single" w:sz="8" w:space="0" w:color="000000"/>
            </w:tcBorders>
            <w:vAlign w:val="bottom"/>
          </w:tcPr>
          <w:p w14:paraId="3817BDD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realización de exámenes</w:t>
            </w:r>
          </w:p>
        </w:tc>
      </w:tr>
      <w:tr w:rsidR="008245D8" w14:paraId="0A227C42"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31F03F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#6</w:t>
            </w:r>
          </w:p>
        </w:tc>
        <w:tc>
          <w:tcPr>
            <w:tcW w:w="12452" w:type="dxa"/>
            <w:tcBorders>
              <w:right w:val="single" w:sz="8" w:space="0" w:color="000000"/>
            </w:tcBorders>
            <w:shd w:val="clear" w:color="auto" w:fill="E1E0E0"/>
            <w:vAlign w:val="bottom"/>
          </w:tcPr>
          <w:p w14:paraId="27E7FEB0"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la intervención quirúrgica</w:t>
            </w:r>
          </w:p>
        </w:tc>
      </w:tr>
      <w:tr w:rsidR="008245D8" w14:paraId="06AF78F6" w14:textId="77777777" w:rsidTr="008245D8">
        <w:tblPrEx>
          <w:tblBorders>
            <w:top w:val="none" w:sz="0" w:space="0" w:color="auto"/>
          </w:tblBorders>
        </w:tblPrEx>
        <w:tc>
          <w:tcPr>
            <w:tcW w:w="1741" w:type="dxa"/>
            <w:tcBorders>
              <w:left w:val="single" w:sz="8" w:space="0" w:color="000000"/>
              <w:right w:val="single" w:sz="8" w:space="0" w:color="000000"/>
            </w:tcBorders>
            <w:vAlign w:val="bottom"/>
          </w:tcPr>
          <w:p w14:paraId="6805AD0A"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#7</w:t>
            </w:r>
          </w:p>
        </w:tc>
        <w:tc>
          <w:tcPr>
            <w:tcW w:w="12452" w:type="dxa"/>
            <w:tcBorders>
              <w:right w:val="single" w:sz="8" w:space="0" w:color="000000"/>
            </w:tcBorders>
            <w:vAlign w:val="bottom"/>
          </w:tcPr>
          <w:p w14:paraId="3CCC5A4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consultorio externo</w:t>
            </w:r>
          </w:p>
        </w:tc>
      </w:tr>
      <w:tr w:rsidR="008245D8" w14:paraId="0E96EB6C" w14:textId="77777777" w:rsidTr="008245D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14:paraId="14C026D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#8</w:t>
            </w:r>
          </w:p>
        </w:tc>
        <w:tc>
          <w:tcPr>
            <w:tcW w:w="12452" w:type="dxa"/>
            <w:tcBorders>
              <w:right w:val="single" w:sz="8" w:space="0" w:color="000000"/>
            </w:tcBorders>
            <w:shd w:val="clear" w:color="auto" w:fill="E1E0E0"/>
            <w:vAlign w:val="bottom"/>
          </w:tcPr>
          <w:p w14:paraId="2A9E1BA2"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atención en emergencia</w:t>
            </w:r>
          </w:p>
        </w:tc>
      </w:tr>
      <w:tr w:rsidR="008245D8" w14:paraId="29475680" w14:textId="77777777" w:rsidTr="008245D8">
        <w:tc>
          <w:tcPr>
            <w:tcW w:w="1741" w:type="dxa"/>
            <w:tcBorders>
              <w:left w:val="single" w:sz="8" w:space="0" w:color="000000"/>
              <w:bottom w:val="single" w:sz="8" w:space="0" w:color="000000"/>
              <w:right w:val="single" w:sz="8" w:space="0" w:color="000000"/>
            </w:tcBorders>
            <w:vAlign w:val="bottom"/>
          </w:tcPr>
          <w:p w14:paraId="4ED25258"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Item #9</w:t>
            </w:r>
          </w:p>
        </w:tc>
        <w:tc>
          <w:tcPr>
            <w:tcW w:w="12452" w:type="dxa"/>
            <w:tcBorders>
              <w:bottom w:val="single" w:sz="8" w:space="0" w:color="000000"/>
              <w:right w:val="single" w:sz="8" w:space="0" w:color="000000"/>
            </w:tcBorders>
            <w:vAlign w:val="bottom"/>
          </w:tcPr>
          <w:p w14:paraId="75ADD813" w14:textId="77777777" w:rsidR="008245D8" w:rsidRPr="00BD5BF4" w:rsidRDefault="008245D8">
            <w:pPr>
              <w:autoSpaceDE w:val="0"/>
              <w:autoSpaceDN w:val="0"/>
              <w:adjustRightInd w:val="0"/>
              <w:spacing w:line="380" w:lineRule="atLeast"/>
              <w:rPr>
                <w:rFonts w:cs="Times New Roman"/>
                <w:color w:val="000000"/>
                <w:lang w:val="es-PE"/>
              </w:rPr>
            </w:pPr>
            <w:r w:rsidRPr="00BD5BF4">
              <w:rPr>
                <w:rFonts w:cs="Times New Roman"/>
                <w:color w:val="000000"/>
                <w:lang w:val="es-PE"/>
              </w:rPr>
              <w:t>Demora en el proceso de admisión del asegurado (por personal no médico)</w:t>
            </w:r>
          </w:p>
        </w:tc>
      </w:tr>
    </w:tbl>
    <w:p w14:paraId="30CE413F" w14:textId="77777777" w:rsidR="008245D8" w:rsidRPr="008245D8" w:rsidRDefault="008245D8" w:rsidP="00A04522">
      <w:pPr>
        <w:spacing w:line="360" w:lineRule="auto"/>
        <w:jc w:val="both"/>
        <w:rPr>
          <w:rFonts w:cs="Times New Roman"/>
          <w:lang w:val="es-PE"/>
        </w:rPr>
      </w:pPr>
    </w:p>
    <w:p w14:paraId="73A9D212" w14:textId="77777777" w:rsidR="00BD5BF4" w:rsidRDefault="00BD5BF4" w:rsidP="00A04522">
      <w:pPr>
        <w:spacing w:line="360" w:lineRule="auto"/>
        <w:jc w:val="both"/>
        <w:rPr>
          <w:rFonts w:cs="Times New Roman"/>
        </w:rPr>
        <w:sectPr w:rsidR="00BD5BF4" w:rsidSect="00BD5BF4">
          <w:pgSz w:w="16840" w:h="11900" w:orient="landscape"/>
          <w:pgMar w:top="1701" w:right="1418" w:bottom="1701" w:left="1418" w:header="709" w:footer="709" w:gutter="0"/>
          <w:cols w:space="708"/>
          <w:titlePg/>
          <w:docGrid w:linePitch="360"/>
        </w:sectPr>
      </w:pPr>
    </w:p>
    <w:p w14:paraId="54ECE19E" w14:textId="77777777" w:rsidR="00A04522" w:rsidRPr="00FF1E1B" w:rsidRDefault="00A04522" w:rsidP="009E44F3">
      <w:pPr>
        <w:pStyle w:val="Ttulo2"/>
      </w:pPr>
      <w:bookmarkStart w:id="47" w:name="_Toc510209122"/>
      <w:r w:rsidRPr="00FF1E1B">
        <w:lastRenderedPageBreak/>
        <w:t>Fase de Diseño</w:t>
      </w:r>
      <w:bookmarkEnd w:id="47"/>
    </w:p>
    <w:p w14:paraId="1E984597" w14:textId="77777777" w:rsidR="00A04522" w:rsidRPr="00A04522" w:rsidRDefault="00A04522" w:rsidP="00A04522">
      <w:pPr>
        <w:spacing w:line="360" w:lineRule="auto"/>
      </w:pPr>
    </w:p>
    <w:p w14:paraId="52B26781" w14:textId="77777777"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21399BCD"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3A1ADC71"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3387B424"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7816A1CA" w14:textId="77777777" w:rsidR="00BA239F" w:rsidRPr="00BA239F" w:rsidRDefault="00BA239F" w:rsidP="00BA239F">
      <w:pPr>
        <w:spacing w:line="360" w:lineRule="auto"/>
        <w:jc w:val="both"/>
        <w:rPr>
          <w:rFonts w:cs="Times New Roman"/>
        </w:rPr>
      </w:pPr>
    </w:p>
    <w:p w14:paraId="1749C4FC" w14:textId="77777777"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w:t>
      </w:r>
      <w:r w:rsidR="00E345B1">
        <w:rPr>
          <w:rFonts w:cs="Times New Roman"/>
        </w:rPr>
        <w:t>definidas</w:t>
      </w:r>
      <w:r w:rsidR="00E345B1" w:rsidRPr="0039004D">
        <w:rPr>
          <w:rFonts w:cs="Times New Roman"/>
        </w:rPr>
        <w:t xml:space="preserve"> </w:t>
      </w:r>
      <w:r w:rsidRPr="0039004D">
        <w:rPr>
          <w:rFonts w:cs="Times New Roman"/>
        </w:rPr>
        <w:t xml:space="preserve">las pantallas </w:t>
      </w:r>
      <w:r w:rsidR="00E345B1">
        <w:rPr>
          <w:rFonts w:cs="Times New Roman"/>
        </w:rPr>
        <w:t>para ser mostradas a</w:t>
      </w:r>
      <w:r w:rsidRPr="0039004D">
        <w:rPr>
          <w:rFonts w:cs="Times New Roman"/>
        </w:rPr>
        <w:t xml:space="preserve"> cada tipo de usuario, se </w:t>
      </w:r>
      <w:r w:rsidR="002E1E27" w:rsidRPr="0039004D">
        <w:rPr>
          <w:rFonts w:cs="Times New Roman"/>
        </w:rPr>
        <w:t>procedió</w:t>
      </w:r>
      <w:r w:rsidRPr="0039004D">
        <w:rPr>
          <w:rFonts w:cs="Times New Roman"/>
        </w:rPr>
        <w:t xml:space="preserve"> a hacer los wireframes de ellas. </w:t>
      </w:r>
    </w:p>
    <w:p w14:paraId="0416C21B" w14:textId="77777777" w:rsidR="00F931EE" w:rsidRDefault="00F931EE" w:rsidP="00AD5B2F">
      <w:pPr>
        <w:spacing w:line="360" w:lineRule="auto"/>
        <w:jc w:val="both"/>
        <w:rPr>
          <w:rFonts w:cs="Times New Roman"/>
        </w:rPr>
      </w:pPr>
    </w:p>
    <w:p w14:paraId="78212F04" w14:textId="77777777" w:rsidR="00F931EE" w:rsidRDefault="00F931EE" w:rsidP="00F931EE">
      <w:pPr>
        <w:spacing w:line="360" w:lineRule="auto"/>
        <w:jc w:val="both"/>
        <w:rPr>
          <w:rFonts w:cs="Times New Roman"/>
          <w:lang w:val="es-ES"/>
        </w:rPr>
      </w:pPr>
      <w:r>
        <w:rPr>
          <w:rFonts w:cs="Times New Roman"/>
          <w:lang w:val="es-ES"/>
        </w:rPr>
        <w:t xml:space="preserve">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w:t>
      </w:r>
      <w:r>
        <w:rPr>
          <w:rFonts w:cs="Times New Roman"/>
          <w:lang w:val="es-ES"/>
        </w:rPr>
        <w:lastRenderedPageBreak/>
        <w:t>no se considerará admisible, esta solicitud se consideraría ‘Infundado’ y se comunicaría con el ciudadano solicitante para que colocara su solicitud de manera correcta.</w:t>
      </w:r>
    </w:p>
    <w:p w14:paraId="2C15A8E9" w14:textId="77777777" w:rsidR="00F609A6" w:rsidRPr="0039004D" w:rsidRDefault="00F609A6" w:rsidP="00AD5B2F">
      <w:pPr>
        <w:spacing w:line="360" w:lineRule="auto"/>
        <w:jc w:val="both"/>
        <w:rPr>
          <w:rFonts w:cs="Times New Roman"/>
        </w:rPr>
      </w:pPr>
    </w:p>
    <w:p w14:paraId="55FDC13E" w14:textId="77777777"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02EB561F" w14:textId="77777777" w:rsidR="00766B86" w:rsidRDefault="00766B86" w:rsidP="00AD5B2F">
      <w:pPr>
        <w:spacing w:line="360" w:lineRule="auto"/>
        <w:jc w:val="both"/>
        <w:rPr>
          <w:rFonts w:cs="Times New Roman"/>
        </w:rPr>
      </w:pPr>
    </w:p>
    <w:p w14:paraId="19539AA3"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37601B9C"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7D100995"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6B4C9821"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747525B1"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4D33F34E"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5D09E8DA" w14:textId="77777777" w:rsidR="008C4674" w:rsidRPr="008C4674" w:rsidRDefault="008C4674" w:rsidP="008C4674">
      <w:pPr>
        <w:spacing w:line="360" w:lineRule="auto"/>
        <w:jc w:val="both"/>
        <w:rPr>
          <w:color w:val="000000" w:themeColor="text1"/>
        </w:rPr>
      </w:pPr>
    </w:p>
    <w:p w14:paraId="6036D427" w14:textId="77777777"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3275B7A8"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6913798D"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2B2B080A" w14:textId="77777777" w:rsidR="00B075F0" w:rsidRPr="0039004D" w:rsidRDefault="00B075F0" w:rsidP="00B075F0">
      <w:pPr>
        <w:pStyle w:val="Prrafodelista"/>
        <w:numPr>
          <w:ilvl w:val="0"/>
          <w:numId w:val="26"/>
        </w:numPr>
        <w:spacing w:line="360" w:lineRule="auto"/>
        <w:jc w:val="both"/>
      </w:pPr>
      <w:r w:rsidRPr="0039004D">
        <w:t>Ciudadanos:</w:t>
      </w:r>
    </w:p>
    <w:p w14:paraId="2CE03E1A"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lastRenderedPageBreak/>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31BB3673"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7624ACCB" w14:textId="77777777" w:rsidR="00F609A6" w:rsidRDefault="00F609A6" w:rsidP="00F6143B">
      <w:pPr>
        <w:spacing w:line="360" w:lineRule="auto"/>
        <w:jc w:val="both"/>
        <w:rPr>
          <w:rFonts w:cs="Times New Roman"/>
        </w:rPr>
      </w:pPr>
    </w:p>
    <w:p w14:paraId="7805F1D6"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171B95F5" w14:textId="77777777" w:rsidR="00F8187A" w:rsidRDefault="00F8187A" w:rsidP="00F6143B">
      <w:pPr>
        <w:spacing w:line="360" w:lineRule="auto"/>
        <w:jc w:val="both"/>
      </w:pPr>
    </w:p>
    <w:p w14:paraId="18548B2F" w14:textId="77777777" w:rsidR="00F8187A" w:rsidRPr="00FF1E1B" w:rsidRDefault="00F8187A" w:rsidP="009E44F3">
      <w:pPr>
        <w:pStyle w:val="Ttulo2"/>
      </w:pPr>
      <w:bookmarkStart w:id="48" w:name="_Toc510209123"/>
      <w:r w:rsidRPr="00FF1E1B">
        <w:t>Fase de Pruebas</w:t>
      </w:r>
      <w:bookmarkEnd w:id="48"/>
    </w:p>
    <w:p w14:paraId="7E6C3FDF" w14:textId="77777777" w:rsidR="00F8187A" w:rsidRDefault="00F8187A" w:rsidP="00F6143B">
      <w:pPr>
        <w:spacing w:line="360" w:lineRule="auto"/>
        <w:jc w:val="both"/>
      </w:pPr>
    </w:p>
    <w:p w14:paraId="19DB37E3" w14:textId="77777777" w:rsidR="00F8187A" w:rsidRDefault="00F8187A" w:rsidP="00F6143B">
      <w:pPr>
        <w:spacing w:line="360" w:lineRule="auto"/>
        <w:jc w:val="both"/>
      </w:pPr>
      <w:r>
        <w:t xml:space="preserve">En esta fase se concertaron entrevistas con 10 de los entrevistados de la primera ronda, no se pudo concretar </w:t>
      </w:r>
      <w:r w:rsidR="009F5AB0">
        <w:t>visitas a</w:t>
      </w:r>
      <w:r>
        <w:t xml:space="preserve">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09FBCC45" w14:textId="77777777" w:rsidR="006D0710" w:rsidRDefault="006D0710" w:rsidP="00F6143B">
      <w:pPr>
        <w:spacing w:line="360" w:lineRule="auto"/>
        <w:jc w:val="both"/>
      </w:pPr>
    </w:p>
    <w:p w14:paraId="1BD82D83"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4F56C824"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4F48E6D7"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3ACCB72C" w14:textId="77777777" w:rsidR="00B25754" w:rsidRDefault="00B25754" w:rsidP="00B25754">
      <w:pPr>
        <w:pStyle w:val="Prrafodelista"/>
        <w:spacing w:line="360" w:lineRule="auto"/>
        <w:jc w:val="both"/>
      </w:pPr>
    </w:p>
    <w:p w14:paraId="5A9BF07E" w14:textId="77777777" w:rsidR="005F185B" w:rsidRDefault="005F185B" w:rsidP="0079477F">
      <w:pPr>
        <w:spacing w:line="360" w:lineRule="auto"/>
        <w:jc w:val="both"/>
      </w:pPr>
    </w:p>
    <w:p w14:paraId="2B6605FD" w14:textId="77777777" w:rsidR="0040714E" w:rsidRDefault="005F185B" w:rsidP="0079477F">
      <w:pPr>
        <w:spacing w:line="360" w:lineRule="auto"/>
        <w:jc w:val="both"/>
      </w:pPr>
      <w:commentRangeStart w:id="49"/>
      <w:r>
        <w:t>D</w:t>
      </w:r>
      <w:commentRangeEnd w:id="49"/>
      <w:r w:rsidR="00CD5D94">
        <w:rPr>
          <w:rStyle w:val="Refdecomentario"/>
        </w:rPr>
        <w:commentReference w:id="49"/>
      </w:r>
      <w:r>
        <w:t xml:space="preserve">ado que la metodología de </w:t>
      </w:r>
      <w:r w:rsidR="007A54FF">
        <w:t>UCD</w:t>
      </w:r>
      <w:r>
        <w:t xml:space="preserve"> implica que la fase de prueba y la fase de diseño </w:t>
      </w:r>
      <w:r w:rsidR="000A2EE5">
        <w:t>sean</w:t>
      </w:r>
      <w:r>
        <w:t xml:space="preserve"> iterativa</w:t>
      </w:r>
      <w:r w:rsidR="000A2EE5">
        <w:t>s</w:t>
      </w:r>
      <w:r>
        <w:t>,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04008A30" w14:textId="77777777" w:rsidR="0040714E" w:rsidRDefault="0040714E" w:rsidP="0079477F">
      <w:pPr>
        <w:spacing w:line="360" w:lineRule="auto"/>
        <w:jc w:val="both"/>
      </w:pPr>
    </w:p>
    <w:p w14:paraId="23C20DA9"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6692C50A" w14:textId="77777777" w:rsidR="00EC774C" w:rsidRDefault="00EC774C" w:rsidP="0079477F">
      <w:pPr>
        <w:spacing w:line="360" w:lineRule="auto"/>
        <w:jc w:val="both"/>
      </w:pPr>
    </w:p>
    <w:p w14:paraId="279DF6C3" w14:textId="77777777" w:rsidR="00BB13C4" w:rsidRDefault="00937F02" w:rsidP="0079477F">
      <w:pPr>
        <w:spacing w:line="360" w:lineRule="auto"/>
        <w:jc w:val="both"/>
      </w:pPr>
      <w:r>
        <w:t xml:space="preserve">Durante las pruebas, la aceptación que se pudo observar sobre el prototipo del sistema planteado fue mayoritaria. 12 de los 15 entrevistados expresaron que encontraban al </w:t>
      </w:r>
      <w:r>
        <w:lastRenderedPageBreak/>
        <w:t>prototipo c</w:t>
      </w:r>
      <w:r w:rsidR="00DC0C98">
        <w:t>omo ‘interesante’, ‘bien hecho’ y ‘amigable’</w:t>
      </w:r>
      <w:r>
        <w:t>. Los 3 entrevistados rest</w:t>
      </w:r>
      <w:r w:rsidR="00C61699">
        <w:t xml:space="preserve">antes no dieron cumplidos al sistema pero tampoco expresaron descontento con lo mostrado. </w:t>
      </w:r>
    </w:p>
    <w:p w14:paraId="7210606B" w14:textId="77777777" w:rsidR="00BB13C4" w:rsidRDefault="00BB13C4" w:rsidP="0079477F">
      <w:pPr>
        <w:spacing w:line="360" w:lineRule="auto"/>
        <w:jc w:val="both"/>
      </w:pPr>
    </w:p>
    <w:p w14:paraId="794FD0F1" w14:textId="77777777" w:rsidR="00EC774C" w:rsidRDefault="00BB13C4" w:rsidP="0079477F">
      <w:pPr>
        <w:spacing w:line="360" w:lineRule="auto"/>
        <w:jc w:val="both"/>
      </w:pPr>
      <w:r>
        <w:t xml:space="preserve">Adicionalmente, 13 de los usuarios se vieron conformes con que el </w:t>
      </w:r>
      <w:r w:rsidR="00C23743">
        <w:t>término</w:t>
      </w:r>
      <w:r>
        <w:t xml:space="preserve">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060FB94C" w14:textId="77777777" w:rsidR="00B25754" w:rsidRDefault="00B25754" w:rsidP="0079477F">
      <w:pPr>
        <w:spacing w:line="360" w:lineRule="auto"/>
        <w:jc w:val="both"/>
      </w:pPr>
    </w:p>
    <w:p w14:paraId="244442F2" w14:textId="77777777"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pruebas piloto. </w:t>
      </w:r>
      <w:r w:rsidRPr="00616D11">
        <w:rPr>
          <w:highlight w:val="lightGray"/>
        </w:rPr>
        <w:t xml:space="preserve">El personal de SUSALUD vio el sistema </w:t>
      </w:r>
      <w:r w:rsidR="00616D11" w:rsidRPr="00616D11">
        <w:rPr>
          <w:highlight w:val="lightGray"/>
        </w:rPr>
        <w:t xml:space="preserve">útil pero lo compararon con un sistema </w:t>
      </w:r>
      <w:r w:rsidR="00362ED9">
        <w:t>que viene siendo desarrollado por ellos desde Setiembre del 2017</w:t>
      </w:r>
      <w:r w:rsidR="00616D11" w:rsidRPr="00616D11">
        <w:rPr>
          <w:highlight w:val="lightGray"/>
        </w:rPr>
        <w:t>.</w:t>
      </w:r>
      <w:r w:rsidR="00616D11">
        <w:t xml:space="preserve"> </w:t>
      </w:r>
      <w:r>
        <w:t xml:space="preserve">Los ciudadanos mostraron una gran aceptación al sistema </w:t>
      </w:r>
      <w:r w:rsidR="00616D11">
        <w:t>pero detallaron que igual tendrían dudas sobre si los gestores de IPRESS revisarían esta información.</w:t>
      </w:r>
    </w:p>
    <w:p w14:paraId="69C90971" w14:textId="77777777" w:rsidR="006D0710" w:rsidRDefault="006D0710" w:rsidP="0079477F">
      <w:pPr>
        <w:spacing w:line="360" w:lineRule="auto"/>
        <w:jc w:val="both"/>
      </w:pPr>
    </w:p>
    <w:p w14:paraId="607C117C"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12B7AF4C" w14:textId="77777777" w:rsidR="006D0710" w:rsidRDefault="006D0710" w:rsidP="0079477F">
      <w:pPr>
        <w:spacing w:line="360" w:lineRule="auto"/>
        <w:jc w:val="both"/>
      </w:pPr>
    </w:p>
    <w:p w14:paraId="2BCCA3A5" w14:textId="77777777" w:rsidR="006D0710" w:rsidRPr="0039004D" w:rsidRDefault="006D0710" w:rsidP="0079477F">
      <w:pPr>
        <w:spacing w:line="360" w:lineRule="auto"/>
        <w:jc w:val="both"/>
      </w:pPr>
    </w:p>
    <w:p w14:paraId="64AEAAC9" w14:textId="77777777" w:rsidR="00A12DD0" w:rsidRPr="0039004D" w:rsidRDefault="00A12DD0" w:rsidP="00262D6E">
      <w:pPr>
        <w:pStyle w:val="Ttulo1"/>
        <w:spacing w:line="360" w:lineRule="auto"/>
        <w:rPr>
          <w:rFonts w:cs="Times New Roman"/>
          <w:szCs w:val="24"/>
        </w:rPr>
      </w:pPr>
      <w:bookmarkStart w:id="50" w:name="_Toc510209124"/>
      <w:r w:rsidRPr="0039004D">
        <w:rPr>
          <w:rFonts w:cs="Times New Roman"/>
          <w:szCs w:val="24"/>
        </w:rPr>
        <w:lastRenderedPageBreak/>
        <w:t>Discusión</w:t>
      </w:r>
      <w:bookmarkEnd w:id="50"/>
    </w:p>
    <w:p w14:paraId="1BDAC38E" w14:textId="77777777" w:rsidR="00FF28C7" w:rsidRDefault="00FF28C7" w:rsidP="00FF28C7">
      <w:pPr>
        <w:rPr>
          <w:lang w:val="es-ES"/>
        </w:rPr>
      </w:pPr>
    </w:p>
    <w:p w14:paraId="328CCC98" w14:textId="77777777" w:rsidR="00C1603F" w:rsidRDefault="00CF12CF" w:rsidP="00DC0C98">
      <w:pPr>
        <w:spacing w:line="360" w:lineRule="auto"/>
        <w:jc w:val="both"/>
        <w:rPr>
          <w:lang w:val="es-ES"/>
        </w:rPr>
      </w:pPr>
      <w:r>
        <w:rPr>
          <w:lang w:val="es-ES"/>
        </w:rPr>
        <w:t xml:space="preserve">Este </w:t>
      </w:r>
      <w:r w:rsidR="00696553">
        <w:rPr>
          <w:lang w:val="es-ES"/>
        </w:rPr>
        <w:t>es el primer estudio realizado</w:t>
      </w:r>
      <w:r w:rsidR="00C1603F">
        <w:rPr>
          <w:lang w:val="es-ES"/>
        </w:rPr>
        <w:t xml:space="preserve"> en Latinoamérica</w:t>
      </w:r>
      <w:r w:rsidR="00696553">
        <w:rPr>
          <w:lang w:val="es-ES"/>
        </w:rPr>
        <w:t xml:space="preserve"> donde se utili</w:t>
      </w:r>
      <w:r w:rsidR="0005532E">
        <w:rPr>
          <w:lang w:val="es-ES"/>
        </w:rPr>
        <w:t>za</w:t>
      </w:r>
      <w:r w:rsidR="00696553">
        <w:rPr>
          <w:lang w:val="es-ES"/>
        </w:rPr>
        <w:t xml:space="preserve"> el UCD para un sistema de información relacionado a </w:t>
      </w:r>
      <w:r w:rsidR="006F31B0">
        <w:rPr>
          <w:lang w:val="es-ES"/>
        </w:rPr>
        <w:t xml:space="preserve">la </w:t>
      </w:r>
      <w:r w:rsidR="00D30D4A">
        <w:rPr>
          <w:lang w:val="es-ES"/>
        </w:rPr>
        <w:t>gestión</w:t>
      </w:r>
      <w:r w:rsidR="00C1603F">
        <w:rPr>
          <w:lang w:val="es-ES"/>
        </w:rPr>
        <w:t xml:space="preserve"> los reclamos en el sector salud</w:t>
      </w:r>
      <w:r w:rsidR="00696553">
        <w:rPr>
          <w:lang w:val="es-ES"/>
        </w:rPr>
        <w:t xml:space="preserve">. </w:t>
      </w:r>
      <w:r w:rsidR="00C1603F">
        <w:rPr>
          <w:lang w:val="es-ES"/>
        </w:rPr>
        <w:t xml:space="preserve">Esta metodología ha mostrado ser necesaria para la implementación de Tecnologías de la </w:t>
      </w:r>
      <w:r w:rsidR="00D30D4A">
        <w:rPr>
          <w:lang w:val="es-ES"/>
        </w:rPr>
        <w:t>Información en el sector salud</w:t>
      </w:r>
      <w:r w:rsidR="00DF6B75">
        <w:rPr>
          <w:lang w:val="es-ES"/>
        </w:rPr>
        <w:t xml:space="preserve">. </w:t>
      </w:r>
    </w:p>
    <w:p w14:paraId="5E91AAEC" w14:textId="77777777" w:rsidR="00EA18EF" w:rsidRDefault="00EA18EF" w:rsidP="00DC0C98">
      <w:pPr>
        <w:spacing w:line="360" w:lineRule="auto"/>
        <w:jc w:val="both"/>
        <w:rPr>
          <w:lang w:val="es-ES"/>
        </w:rPr>
      </w:pPr>
    </w:p>
    <w:p w14:paraId="1557196C" w14:textId="77777777" w:rsidR="00EA18EF" w:rsidRDefault="00EA18EF" w:rsidP="00DC0C98">
      <w:pPr>
        <w:spacing w:line="360" w:lineRule="auto"/>
        <w:jc w:val="both"/>
        <w:rPr>
          <w:lang w:val="es-ES"/>
        </w:rPr>
      </w:pPr>
      <w:r>
        <w:rPr>
          <w:lang w:val="es-ES"/>
        </w:rPr>
        <w:t xml:space="preserve">Luego de las entrevistas de la fase exploratoria, todos los tipos de usuarios encontrados como claves para </w:t>
      </w:r>
      <w:r w:rsidR="00D30D4A">
        <w:rPr>
          <w:lang w:val="es-ES"/>
        </w:rPr>
        <w:t>este estudio</w:t>
      </w:r>
      <w:r>
        <w:rPr>
          <w:lang w:val="es-ES"/>
        </w:rPr>
        <w:t xml:space="preserve"> resaltaron la importanci</w:t>
      </w:r>
      <w:r w:rsidR="00BF27D4">
        <w:rPr>
          <w:lang w:val="es-ES"/>
        </w:rPr>
        <w:t xml:space="preserve">a y necesidad de contar con una herramienta informática como la propuesta, que agilice la recepción de reclamos y permitiera su gestión y monitoreo. </w:t>
      </w:r>
      <w:r w:rsidR="00770D25">
        <w:rPr>
          <w:lang w:val="es-ES"/>
        </w:rPr>
        <w:t xml:space="preserve">En la literatura </w:t>
      </w:r>
      <w:r w:rsidR="00BF27D4">
        <w:rPr>
          <w:lang w:val="es-ES"/>
        </w:rPr>
        <w:t>se enc</w:t>
      </w:r>
      <w:r w:rsidR="00770D25">
        <w:rPr>
          <w:lang w:val="es-ES"/>
        </w:rPr>
        <w:t>uentran</w:t>
      </w:r>
      <w:r w:rsidR="00BF27D4">
        <w:rPr>
          <w:lang w:val="es-ES"/>
        </w:rPr>
        <w:t xml:space="preserve"> algunas iniciativas similares tanto en Chile </w:t>
      </w:r>
      <w:r w:rsidR="00750F34">
        <w:rPr>
          <w:lang w:val="es-ES"/>
        </w:rPr>
        <w:fldChar w:fldCharType="begin" w:fldLock="1"/>
      </w:r>
      <w:r w:rsidR="00BD6E5F">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"(45)", "plainTextFormattedCitation" : "(45)", "previouslyFormattedCitation" : "(45)" }, "properties" : {  }, "schema" : "https://github.com/citation-style-language/schema/raw/master/csl-citation.json" }</w:instrText>
      </w:r>
      <w:r w:rsidR="00750F34">
        <w:rPr>
          <w:lang w:val="es-ES"/>
        </w:rPr>
        <w:fldChar w:fldCharType="separate"/>
      </w:r>
      <w:r w:rsidR="00BD6E5F" w:rsidRPr="00BD6E5F">
        <w:rPr>
          <w:noProof/>
          <w:lang w:val="es-ES"/>
        </w:rPr>
        <w:t>(45)</w:t>
      </w:r>
      <w:r w:rsidR="00750F34">
        <w:rPr>
          <w:lang w:val="es-ES"/>
        </w:rPr>
        <w:fldChar w:fldCharType="end"/>
      </w:r>
      <w:r w:rsidR="00BF27D4">
        <w:rPr>
          <w:lang w:val="es-ES"/>
        </w:rPr>
        <w:t xml:space="preserve"> como en Colombia </w:t>
      </w:r>
      <w:r w:rsidR="00750F34">
        <w:rPr>
          <w:lang w:val="es-ES"/>
        </w:rPr>
        <w:fldChar w:fldCharType="begin" w:fldLock="1"/>
      </w:r>
      <w:r w:rsidR="00BD6E5F">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"(46)", "plainTextFormattedCitation" : "(46)", "previouslyFormattedCitation" : "(46)" }, "properties" : {  }, "schema" : "https://github.com/citation-style-language/schema/raw/master/csl-citation.json" }</w:instrText>
      </w:r>
      <w:r w:rsidR="00750F34">
        <w:rPr>
          <w:lang w:val="es-ES"/>
        </w:rPr>
        <w:fldChar w:fldCharType="separate"/>
      </w:r>
      <w:r w:rsidR="00BD6E5F" w:rsidRPr="00BD6E5F">
        <w:rPr>
          <w:noProof/>
          <w:lang w:val="es-ES"/>
        </w:rPr>
        <w:t>(46)</w:t>
      </w:r>
      <w:r w:rsidR="00750F34">
        <w:rPr>
          <w:lang w:val="es-ES"/>
        </w:rPr>
        <w:fldChar w:fldCharType="end"/>
      </w:r>
      <w:r w:rsidR="00BF27D4">
        <w:rPr>
          <w:lang w:val="es-ES"/>
        </w:rPr>
        <w:t xml:space="preserve">. Estas herramientas informáticas presentaban un formulario para el ingreso de reclamos similar al propuesto, solo sin la separación por tipo de información. </w:t>
      </w:r>
      <w:del w:id="51" w:author="Cesar Carcamo" w:date="2018-04-03T10:38:00Z">
        <w:r w:rsidR="00BF27D4" w:rsidDel="004278D1">
          <w:rPr>
            <w:lang w:val="es-ES"/>
          </w:rPr>
          <w:delText xml:space="preserve">No fue posible hacer pruebas en estos sistemas ya que pedían un número de identificación del país correspondiente para poder ingresar un reclamo. </w:delText>
        </w:r>
      </w:del>
      <w:r w:rsidR="00BF27D4">
        <w:rPr>
          <w:lang w:val="es-ES"/>
        </w:rPr>
        <w:t>Sin embargo, no queda claro si se utilizó la metodología UCD para su creación ni queda claro si los gestores tienen acceso a esta información.</w:t>
      </w:r>
    </w:p>
    <w:p w14:paraId="4976F71C" w14:textId="77777777" w:rsidR="00BF27D4" w:rsidRDefault="00BF27D4" w:rsidP="00DC0C98">
      <w:pPr>
        <w:spacing w:line="360" w:lineRule="auto"/>
        <w:jc w:val="both"/>
        <w:rPr>
          <w:lang w:val="es-ES"/>
        </w:rPr>
      </w:pPr>
    </w:p>
    <w:p w14:paraId="73F2D3D2" w14:textId="77777777" w:rsidR="00BF27D4" w:rsidRDefault="00BF27D4" w:rsidP="00DC0C98">
      <w:pPr>
        <w:spacing w:line="360" w:lineRule="auto"/>
        <w:jc w:val="both"/>
        <w:rPr>
          <w:lang w:val="es-ES"/>
        </w:rPr>
      </w:pPr>
      <w:del w:id="52" w:author="Cesar Carcamo" w:date="2018-04-03T10:39:00Z">
        <w:r w:rsidDel="004278D1">
          <w:rPr>
            <w:lang w:val="es-ES"/>
          </w:rPr>
          <w:delText>Adicionalmente, l</w:delText>
        </w:r>
      </w:del>
      <w:ins w:id="53" w:author="Cesar Carcamo" w:date="2018-04-03T10:39:00Z">
        <w:r w:rsidR="004278D1">
          <w:rPr>
            <w:lang w:val="es-ES"/>
          </w:rPr>
          <w:t>L</w:t>
        </w:r>
      </w:ins>
      <w:r>
        <w:rPr>
          <w:lang w:val="es-ES"/>
        </w:rPr>
        <w:t xml:space="preserve">os prototipos </w:t>
      </w:r>
      <w:del w:id="54" w:author="Cesar Carcamo" w:date="2018-04-03T10:39:00Z">
        <w:r w:rsidDel="002A04E6">
          <w:rPr>
            <w:lang w:val="es-ES"/>
          </w:rPr>
          <w:delText xml:space="preserve">que fueron </w:delText>
        </w:r>
      </w:del>
      <w:r>
        <w:rPr>
          <w:lang w:val="es-ES"/>
        </w:rPr>
        <w:t>mostrados a todos los tipos de usuarios</w:t>
      </w:r>
      <w:ins w:id="55" w:author="Cesar Carcamo" w:date="2018-04-03T10:39:00Z">
        <w:r w:rsidR="002A04E6">
          <w:rPr>
            <w:lang w:val="es-ES"/>
          </w:rPr>
          <w:t xml:space="preserve"> de nuestro estudio</w:t>
        </w:r>
      </w:ins>
      <w:del w:id="56" w:author="Cesar Carcamo" w:date="2018-04-03T10:39:00Z">
        <w:r w:rsidDel="002A04E6">
          <w:rPr>
            <w:lang w:val="es-ES"/>
          </w:rPr>
          <w:delText>,</w:delText>
        </w:r>
      </w:del>
      <w:r>
        <w:rPr>
          <w:lang w:val="es-ES"/>
        </w:rPr>
        <w:t xml:space="preserve"> tuvieron comentarios positivos sobre su estructura y funcionalidad. Estos prototipos, por medio de la realización de tareas simples, </w:t>
      </w:r>
      <w:del w:id="57" w:author="Cesar Carcamo" w:date="2018-04-03T10:40:00Z">
        <w:r w:rsidDel="002A04E6">
          <w:rPr>
            <w:lang w:val="es-ES"/>
          </w:rPr>
          <w:delText>se demostró que era</w:delText>
        </w:r>
      </w:del>
      <w:ins w:id="58" w:author="Cesar Carcamo" w:date="2018-04-03T10:40:00Z">
        <w:r w:rsidR="002A04E6">
          <w:rPr>
            <w:lang w:val="es-ES"/>
          </w:rPr>
          <w:t>fueron</w:t>
        </w:r>
      </w:ins>
      <w:r>
        <w:rPr>
          <w:lang w:val="es-ES"/>
        </w:rPr>
        <w:t xml:space="preserve"> sencillo</w:t>
      </w:r>
      <w:ins w:id="59" w:author="Cesar Carcamo" w:date="2018-04-03T10:40:00Z">
        <w:r w:rsidR="002A04E6">
          <w:rPr>
            <w:lang w:val="es-ES"/>
          </w:rPr>
          <w:t>s</w:t>
        </w:r>
      </w:ins>
      <w:r>
        <w:rPr>
          <w:lang w:val="es-ES"/>
        </w:rPr>
        <w:t xml:space="preserve"> de usar y de fácil entendimiento. Esto confirma diversos hallazgos de estudios anterior</w:t>
      </w:r>
      <w:ins w:id="60" w:author="Cesar Carcamo" w:date="2018-04-03T10:40:00Z">
        <w:r w:rsidR="00162CCA">
          <w:rPr>
            <w:lang w:val="es-ES"/>
          </w:rPr>
          <w:t>es</w:t>
        </w:r>
      </w:ins>
      <w:r>
        <w:rPr>
          <w:lang w:val="es-ES"/>
        </w:rPr>
        <w:t xml:space="preserve"> acerca de cómo el uso de la metodología UCD servía en HIT para su creación </w:t>
      </w:r>
      <w:r w:rsidR="00750F34">
        <w:rPr>
          <w:lang w:val="es-ES"/>
        </w:rPr>
        <w:fldChar w:fldCharType="begin" w:fldLock="1"/>
      </w:r>
      <w:r w:rsidR="00BD6E5F">
        <w:rPr>
          <w:lang w:val="es-ES"/>
        </w:rPr>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"(47)", "plainTextFormattedCitation" : "(47)", "previouslyFormattedCitation" : "(47)" }, "properties" : {  }, "schema" : "https://github.com/citation-style-language/schema/raw/master/csl-citation.json" }</w:instrText>
      </w:r>
      <w:r w:rsidR="00750F34">
        <w:rPr>
          <w:lang w:val="es-ES"/>
        </w:rPr>
        <w:fldChar w:fldCharType="separate"/>
      </w:r>
      <w:r w:rsidR="00BD6E5F" w:rsidRPr="00BD6E5F">
        <w:rPr>
          <w:noProof/>
          <w:lang w:val="es-ES"/>
        </w:rPr>
        <w:t>(47)</w:t>
      </w:r>
      <w:r w:rsidR="00750F34">
        <w:rPr>
          <w:lang w:val="es-ES"/>
        </w:rPr>
        <w:fldChar w:fldCharType="end"/>
      </w:r>
      <w:r>
        <w:rPr>
          <w:lang w:val="es-ES"/>
        </w:rPr>
        <w:t xml:space="preserve">, </w:t>
      </w:r>
      <w:ins w:id="61" w:author="Cesar Carcamo" w:date="2018-04-03T10:41:00Z">
        <w:r w:rsidR="00162CCA">
          <w:rPr>
            <w:lang w:val="es-ES"/>
          </w:rPr>
          <w:t xml:space="preserve">para </w:t>
        </w:r>
      </w:ins>
      <w:r>
        <w:rPr>
          <w:lang w:val="es-ES"/>
        </w:rPr>
        <w:t xml:space="preserve">evitar frustraciones de sus usuarios </w:t>
      </w:r>
      <w:r w:rsidR="00750F34">
        <w:rPr>
          <w:lang w:val="es-ES"/>
        </w:rPr>
        <w:fldChar w:fldCharType="begin" w:fldLock="1"/>
      </w:r>
      <w:r>
        <w:rPr>
          <w:lang w:val="es-ES"/>
        </w:rPr>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sidR="00750F34">
        <w:rPr>
          <w:lang w:val="es-ES"/>
        </w:rPr>
        <w:fldChar w:fldCharType="separate"/>
      </w:r>
      <w:r w:rsidRPr="000635A6">
        <w:rPr>
          <w:noProof/>
          <w:lang w:val="es-ES"/>
        </w:rPr>
        <w:t>(48)</w:t>
      </w:r>
      <w:r w:rsidR="00750F34">
        <w:rPr>
          <w:lang w:val="es-ES"/>
        </w:rPr>
        <w:fldChar w:fldCharType="end"/>
      </w:r>
      <w:r>
        <w:rPr>
          <w:lang w:val="es-ES"/>
        </w:rPr>
        <w:t xml:space="preserve"> y como puede ayudar en el soporte de decisiones clínicas </w:t>
      </w:r>
      <w:r w:rsidR="00750F34">
        <w:rPr>
          <w:lang w:val="es-ES"/>
        </w:rPr>
        <w:fldChar w:fldCharType="begin" w:fldLock="1"/>
      </w:r>
      <w:r>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sidR="00750F34">
        <w:rPr>
          <w:lang w:val="es-ES"/>
        </w:rPr>
        <w:fldChar w:fldCharType="separate"/>
      </w:r>
      <w:r w:rsidRPr="000635A6">
        <w:rPr>
          <w:noProof/>
          <w:lang w:val="es-ES"/>
        </w:rPr>
        <w:t>(49)</w:t>
      </w:r>
      <w:r w:rsidR="00750F34">
        <w:rPr>
          <w:lang w:val="es-ES"/>
        </w:rPr>
        <w:fldChar w:fldCharType="end"/>
      </w:r>
      <w:r>
        <w:rPr>
          <w:lang w:val="es-ES"/>
        </w:rPr>
        <w:t>.</w:t>
      </w:r>
    </w:p>
    <w:p w14:paraId="45B519A6" w14:textId="77777777" w:rsidR="00B86C65" w:rsidRDefault="00B86C65" w:rsidP="00DC0C98">
      <w:pPr>
        <w:spacing w:line="360" w:lineRule="auto"/>
        <w:jc w:val="both"/>
        <w:rPr>
          <w:lang w:val="es-ES"/>
        </w:rPr>
      </w:pPr>
    </w:p>
    <w:p w14:paraId="4FA5C09B" w14:textId="77777777" w:rsidR="00980B82" w:rsidRPr="0039004D" w:rsidRDefault="00BE11D3" w:rsidP="009E44F3">
      <w:pPr>
        <w:pStyle w:val="Ttulo2"/>
      </w:pPr>
      <w:bookmarkStart w:id="62" w:name="_Toc510209125"/>
      <w:r>
        <w:t>De los hallazgos en</w:t>
      </w:r>
      <w:r w:rsidR="00060575" w:rsidRPr="0039004D">
        <w:t xml:space="preserve"> la fase e</w:t>
      </w:r>
      <w:r w:rsidR="009E2064">
        <w:t>xploratoria</w:t>
      </w:r>
      <w:bookmarkEnd w:id="62"/>
    </w:p>
    <w:p w14:paraId="24DAE934" w14:textId="77777777" w:rsidR="00060575" w:rsidRPr="0039004D" w:rsidRDefault="00060575" w:rsidP="00262D6E">
      <w:pPr>
        <w:spacing w:line="360" w:lineRule="auto"/>
        <w:jc w:val="both"/>
        <w:rPr>
          <w:rFonts w:cs="Times New Roman"/>
          <w:lang w:val="es-ES"/>
        </w:rPr>
      </w:pPr>
    </w:p>
    <w:p w14:paraId="7D314322"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65E967FC" w14:textId="77777777" w:rsidR="00537F40" w:rsidRPr="0039004D" w:rsidRDefault="00537F40" w:rsidP="00262D6E">
      <w:pPr>
        <w:spacing w:line="360" w:lineRule="auto"/>
        <w:jc w:val="both"/>
        <w:rPr>
          <w:rFonts w:cs="Times New Roman"/>
          <w:lang w:val="es-ES"/>
        </w:rPr>
      </w:pPr>
    </w:p>
    <w:p w14:paraId="46471978" w14:textId="77777777" w:rsidR="00134352" w:rsidRDefault="003161AD" w:rsidP="00262D6E">
      <w:pPr>
        <w:spacing w:line="360" w:lineRule="auto"/>
        <w:jc w:val="both"/>
        <w:rPr>
          <w:rFonts w:cs="Times New Roman"/>
          <w:lang w:val="es-ES"/>
        </w:rPr>
      </w:pPr>
      <w:commentRangeStart w:id="63"/>
      <w:r>
        <w:rPr>
          <w:rFonts w:cs="Times New Roman"/>
          <w:lang w:val="es-ES"/>
        </w:rPr>
        <w:t xml:space="preserve">Acerca del personal de SUSALUD urgiendo a ciudadanos a colocar su reclamo en la IPRESS donde ocurrió el problema puede significar </w:t>
      </w:r>
      <w:r w:rsidR="00FF28C7" w:rsidRPr="0039004D">
        <w:rPr>
          <w:rFonts w:cs="Times New Roman"/>
          <w:lang w:val="es-ES"/>
        </w:rPr>
        <w:t xml:space="preserve">que la forma en </w:t>
      </w:r>
      <w:del w:id="64" w:author="Cesar Carcamo" w:date="2018-04-03T10:41:00Z">
        <w:r w:rsidR="00FF28C7" w:rsidRPr="0039004D" w:rsidDel="00FD4005">
          <w:rPr>
            <w:rFonts w:cs="Times New Roman"/>
            <w:lang w:val="es-ES"/>
          </w:rPr>
          <w:delText>como</w:delText>
        </w:r>
      </w:del>
      <w:ins w:id="65" w:author="Cesar Carcamo" w:date="2018-04-03T10:41:00Z">
        <w:r w:rsidR="00FD4005" w:rsidRPr="0039004D">
          <w:rPr>
            <w:rFonts w:cs="Times New Roman"/>
            <w:lang w:val="es-ES"/>
          </w:rPr>
          <w:t>cómo</w:t>
        </w:r>
      </w:ins>
      <w:r w:rsidR="00FF28C7" w:rsidRPr="0039004D">
        <w:rPr>
          <w:rFonts w:cs="Times New Roman"/>
          <w:lang w:val="es-ES"/>
        </w:rPr>
        <w:t xml:space="preserve"> está planteada la actual normativa</w:t>
      </w:r>
      <w:r w:rsidR="00BD6E5F">
        <w:rPr>
          <w:rFonts w:cs="Times New Roman"/>
          <w:lang w:val="es-ES"/>
        </w:rPr>
        <w:t xml:space="preserve"> </w:t>
      </w:r>
      <w:r w:rsidR="00750F34">
        <w:rPr>
          <w:rFonts w:cs="Times New Roman"/>
          <w:lang w:val="es-ES"/>
        </w:rPr>
        <w:fldChar w:fldCharType="begin" w:fldLock="1"/>
      </w:r>
      <w:r w:rsidR="00BD6E5F">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BD6E5F" w:rsidRPr="00BD6E5F">
        <w:rPr>
          <w:rFonts w:cs="Times New Roman"/>
          <w:noProof/>
          <w:lang w:val="es-ES"/>
        </w:rPr>
        <w:t>(12)</w:t>
      </w:r>
      <w:r w:rsidR="00750F34">
        <w:rPr>
          <w:rFonts w:cs="Times New Roman"/>
          <w:lang w:val="es-ES"/>
        </w:rPr>
        <w:fldChar w:fldCharType="end"/>
      </w:r>
      <w:r w:rsidR="00FF28C7" w:rsidRPr="0039004D">
        <w:rPr>
          <w:rFonts w:cs="Times New Roman"/>
          <w:lang w:val="es-ES"/>
        </w:rPr>
        <w:t xml:space="preserve">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w:t>
      </w:r>
      <w:r w:rsidR="00FF28C7" w:rsidRPr="0039004D">
        <w:rPr>
          <w:rFonts w:cs="Times New Roman"/>
          <w:lang w:val="es-ES"/>
        </w:rPr>
        <w:lastRenderedPageBreak/>
        <w:t>para la gestión de los reclamos</w:t>
      </w:r>
      <w:r w:rsidR="004C2BAE" w:rsidRPr="0039004D">
        <w:rPr>
          <w:rFonts w:cs="Times New Roman"/>
          <w:lang w:val="es-ES"/>
        </w:rPr>
        <w:t xml:space="preserve">. </w:t>
      </w:r>
      <w:commentRangeEnd w:id="63"/>
      <w:r w:rsidR="00773258">
        <w:rPr>
          <w:rStyle w:val="Refdecomentario"/>
        </w:rPr>
        <w:commentReference w:id="63"/>
      </w:r>
      <w:r w:rsidR="004C2BAE" w:rsidRPr="0039004D">
        <w:rPr>
          <w:rFonts w:cs="Times New Roman"/>
          <w:lang w:val="es-ES"/>
        </w:rPr>
        <w:t>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w:t>
      </w:r>
      <w:r w:rsidR="00BD6E5F">
        <w:rPr>
          <w:rFonts w:cs="Times New Roman"/>
          <w:lang w:val="es-ES"/>
        </w:rPr>
        <w:t>cación con SUSALUD como con el c</w:t>
      </w:r>
      <w:r w:rsidR="004C2BAE" w:rsidRPr="0039004D">
        <w:rPr>
          <w:rFonts w:cs="Times New Roman"/>
          <w:lang w:val="es-ES"/>
        </w:rPr>
        <w:t xml:space="preserve">iudadano a la vez era engorroso e incluso manifestaron </w:t>
      </w:r>
      <w:del w:id="66" w:author="Cesar Carcamo" w:date="2018-04-03T10:45:00Z">
        <w:r w:rsidR="004C2BAE" w:rsidRPr="0039004D" w:rsidDel="00773258">
          <w:rPr>
            <w:rFonts w:cs="Times New Roman"/>
            <w:lang w:val="es-ES"/>
          </w:rPr>
          <w:delText xml:space="preserve">de </w:delText>
        </w:r>
      </w:del>
      <w:r w:rsidR="004C2BAE" w:rsidRPr="0039004D">
        <w:rPr>
          <w:rFonts w:cs="Times New Roman"/>
          <w:lang w:val="es-ES"/>
        </w:rPr>
        <w:t xml:space="preserve">que cuando resolvían un reclamo que había llegado por medio de SUSALUD, </w:t>
      </w:r>
      <w:r w:rsidR="00134352">
        <w:rPr>
          <w:rFonts w:cs="Times New Roman"/>
          <w:lang w:val="es-ES"/>
        </w:rPr>
        <w:t xml:space="preserve">no tenían como almacenar esta data ya que </w:t>
      </w:r>
      <w:ins w:id="67" w:author="Cesar Carcamo" w:date="2018-04-03T10:51:00Z">
        <w:r w:rsidR="0006669D">
          <w:rPr>
            <w:rFonts w:cs="Times New Roman"/>
            <w:lang w:val="es-ES"/>
          </w:rPr>
          <w:t>estos</w:t>
        </w:r>
      </w:ins>
      <w:ins w:id="68" w:author="Cesar Carcamo" w:date="2018-04-03T10:49:00Z">
        <w:r w:rsidR="00B63A56">
          <w:rPr>
            <w:rFonts w:cs="Times New Roman"/>
            <w:lang w:val="es-ES"/>
          </w:rPr>
          <w:t xml:space="preserve"> </w:t>
        </w:r>
        <w:r w:rsidR="001973FF">
          <w:rPr>
            <w:rFonts w:cs="Times New Roman"/>
            <w:lang w:val="es-ES"/>
          </w:rPr>
          <w:t>no ingresa</w:t>
        </w:r>
      </w:ins>
      <w:ins w:id="69" w:author="Cesar Carcamo" w:date="2018-04-03T10:51:00Z">
        <w:r w:rsidR="009F490E">
          <w:rPr>
            <w:rFonts w:cs="Times New Roman"/>
            <w:lang w:val="es-ES"/>
          </w:rPr>
          <w:t xml:space="preserve">n automáticamente </w:t>
        </w:r>
      </w:ins>
      <w:ins w:id="70" w:author="Cesar Carcamo" w:date="2018-04-03T10:49:00Z">
        <w:r w:rsidR="001973FF">
          <w:rPr>
            <w:rFonts w:cs="Times New Roman"/>
            <w:lang w:val="es-ES"/>
          </w:rPr>
          <w:t xml:space="preserve">a </w:t>
        </w:r>
        <w:r w:rsidR="00B63A56">
          <w:rPr>
            <w:rFonts w:cs="Times New Roman"/>
            <w:lang w:val="es-ES"/>
          </w:rPr>
          <w:t>las</w:t>
        </w:r>
        <w:r w:rsidR="001973FF">
          <w:rPr>
            <w:rFonts w:cs="Times New Roman"/>
            <w:lang w:val="es-ES"/>
          </w:rPr>
          <w:t xml:space="preserve"> bases de datos</w:t>
        </w:r>
        <w:r w:rsidR="00B63A56">
          <w:rPr>
            <w:rFonts w:cs="Times New Roman"/>
            <w:lang w:val="es-ES"/>
          </w:rPr>
          <w:t xml:space="preserve"> de las IPRES</w:t>
        </w:r>
      </w:ins>
      <w:ins w:id="71" w:author="Cesar Carcamo" w:date="2018-04-03T10:50:00Z">
        <w:r w:rsidR="00B63A56">
          <w:rPr>
            <w:rFonts w:cs="Times New Roman"/>
            <w:lang w:val="es-ES"/>
          </w:rPr>
          <w:t>S</w:t>
        </w:r>
      </w:ins>
      <w:del w:id="72" w:author="Cesar Carcamo" w:date="2018-04-03T10:49:00Z">
        <w:r w:rsidR="00134352" w:rsidDel="001973FF">
          <w:rPr>
            <w:rFonts w:cs="Times New Roman"/>
            <w:lang w:val="es-ES"/>
          </w:rPr>
          <w:delText xml:space="preserve">SUSALUD </w:delText>
        </w:r>
      </w:del>
      <w:del w:id="73" w:author="Cesar Carcamo" w:date="2018-04-03T10:48:00Z">
        <w:r w:rsidR="00134352" w:rsidDel="001973FF">
          <w:rPr>
            <w:rFonts w:cs="Times New Roman"/>
            <w:lang w:val="es-ES"/>
          </w:rPr>
          <w:delText>se lo queda</w:delText>
        </w:r>
      </w:del>
      <w:r w:rsidR="005618B5">
        <w:rPr>
          <w:rFonts w:cs="Times New Roman"/>
          <w:lang w:val="es-ES"/>
        </w:rPr>
        <w:t xml:space="preserve">. </w:t>
      </w:r>
      <w:r w:rsidR="00134352">
        <w:rPr>
          <w:rFonts w:cs="Times New Roman"/>
          <w:lang w:val="es-ES"/>
        </w:rPr>
        <w:t xml:space="preserve">Parece que en el afán de brindarle un canal más a los ciudadanos para manifestar sus inconformidades no fue considerada la forma </w:t>
      </w:r>
      <w:r w:rsidR="00134352" w:rsidRPr="0039004D">
        <w:rPr>
          <w:rFonts w:cs="Times New Roman"/>
          <w:lang w:val="es-ES"/>
        </w:rPr>
        <w:t xml:space="preserve">en </w:t>
      </w:r>
      <w:del w:id="74" w:author="Cesar Carcamo" w:date="2018-04-03T10:51:00Z">
        <w:r w:rsidR="00134352" w:rsidRPr="0039004D" w:rsidDel="0006669D">
          <w:rPr>
            <w:rFonts w:cs="Times New Roman"/>
            <w:lang w:val="es-ES"/>
          </w:rPr>
          <w:delText>como</w:delText>
        </w:r>
      </w:del>
      <w:ins w:id="75" w:author="Cesar Carcamo" w:date="2018-04-03T10:51:00Z">
        <w:r w:rsidR="0006669D" w:rsidRPr="0039004D">
          <w:rPr>
            <w:rFonts w:cs="Times New Roman"/>
            <w:lang w:val="es-ES"/>
          </w:rPr>
          <w:t>cómo</w:t>
        </w:r>
      </w:ins>
      <w:r w:rsidR="00134352" w:rsidRPr="0039004D">
        <w:rPr>
          <w:rFonts w:cs="Times New Roman"/>
          <w:lang w:val="es-ES"/>
        </w:rPr>
        <w:t xml:space="preserve"> esto podía afectar a las IPRESS en materia de la gestión y resolución de dichos reclamos.</w:t>
      </w:r>
    </w:p>
    <w:p w14:paraId="30A8F227" w14:textId="77777777" w:rsidR="00BD6E5F" w:rsidRDefault="00BD6E5F" w:rsidP="00262D6E">
      <w:pPr>
        <w:spacing w:line="360" w:lineRule="auto"/>
        <w:jc w:val="both"/>
        <w:rPr>
          <w:rFonts w:cs="Times New Roman"/>
          <w:lang w:val="es-ES"/>
        </w:rPr>
      </w:pPr>
    </w:p>
    <w:p w14:paraId="5C5E88AD" w14:textId="77777777" w:rsidR="004C2BAE" w:rsidRDefault="00A5001E" w:rsidP="00262D6E">
      <w:pPr>
        <w:spacing w:line="360" w:lineRule="auto"/>
        <w:jc w:val="both"/>
        <w:rPr>
          <w:rFonts w:cs="Times New Roman"/>
          <w:lang w:val="es-ES"/>
        </w:rPr>
      </w:pPr>
      <w:r w:rsidRPr="0039004D">
        <w:rPr>
          <w:rFonts w:cs="Times New Roman"/>
          <w:lang w:val="es-ES"/>
        </w:rPr>
        <w:t xml:space="preserve">Revisando la actual normativa sobre reclamos, se especifica que las IPRESS deben promocionar de forma obligatoria los derechos en salud de los ciudadanos </w:t>
      </w:r>
      <w:r w:rsidR="00750F34">
        <w:rPr>
          <w:rFonts w:cs="Times New Roman"/>
          <w:lang w:val="es-ES"/>
        </w:rPr>
        <w:fldChar w:fldCharType="begin" w:fldLock="1"/>
      </w:r>
      <w:r w:rsidR="008C2660">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750F34">
        <w:rPr>
          <w:rFonts w:cs="Times New Roman"/>
          <w:lang w:val="es-ES"/>
        </w:rPr>
        <w:fldChar w:fldCharType="separate"/>
      </w:r>
      <w:r w:rsidR="00BD6E5F" w:rsidRPr="00BD6E5F">
        <w:rPr>
          <w:rFonts w:cs="Times New Roman"/>
          <w:noProof/>
          <w:lang w:val="es-ES"/>
        </w:rPr>
        <w:t>(12)</w:t>
      </w:r>
      <w:r w:rsidR="00750F34">
        <w:rPr>
          <w:rFonts w:cs="Times New Roman"/>
          <w:lang w:val="es-ES"/>
        </w:rPr>
        <w:fldChar w:fldCharType="end"/>
      </w:r>
      <w:r w:rsidR="00BD6E5F">
        <w:rPr>
          <w:rFonts w:cs="Times New Roman"/>
          <w:lang w:val="es-ES"/>
        </w:rPr>
        <w:t xml:space="preserve"> </w:t>
      </w:r>
      <w:r w:rsidRPr="0039004D">
        <w:rPr>
          <w:rFonts w:cs="Times New Roman"/>
          <w:lang w:val="es-ES"/>
        </w:rPr>
        <w:t xml:space="preserve">y </w:t>
      </w:r>
      <w:r w:rsidR="00BD6E5F">
        <w:rPr>
          <w:rFonts w:cs="Times New Roman"/>
          <w:lang w:val="es-ES"/>
        </w:rPr>
        <w:t>se verificó</w:t>
      </w:r>
      <w:r w:rsidR="002C2843">
        <w:rPr>
          <w:rFonts w:cs="Times New Roman"/>
          <w:lang w:val="es-ES"/>
        </w:rPr>
        <w:t xml:space="preserve">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w:t>
      </w:r>
      <w:r w:rsidR="002E1E27" w:rsidRPr="0039004D">
        <w:rPr>
          <w:rFonts w:cs="Times New Roman"/>
          <w:lang w:val="es-ES"/>
        </w:rPr>
        <w:t>están</w:t>
      </w:r>
      <w:r w:rsidR="007D5790" w:rsidRPr="0039004D">
        <w:rPr>
          <w:rFonts w:cs="Times New Roman"/>
          <w:lang w:val="es-ES"/>
        </w:rPr>
        <w:t xml:space="preserve">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31AE2BC4" w14:textId="77777777" w:rsidR="009E2064" w:rsidRDefault="009E2064" w:rsidP="00262D6E">
      <w:pPr>
        <w:spacing w:line="360" w:lineRule="auto"/>
        <w:jc w:val="both"/>
        <w:rPr>
          <w:rFonts w:cs="Times New Roman"/>
          <w:lang w:val="es-ES"/>
        </w:rPr>
      </w:pPr>
    </w:p>
    <w:p w14:paraId="01D1CCA8" w14:textId="77777777" w:rsidR="00BD6E5F" w:rsidRDefault="00041130" w:rsidP="00BD6E5F">
      <w:pPr>
        <w:spacing w:line="360" w:lineRule="auto"/>
        <w:jc w:val="both"/>
        <w:rPr>
          <w:rFonts w:cs="Times New Roman"/>
          <w:lang w:val="es-ES"/>
        </w:rPr>
      </w:pPr>
      <w:r>
        <w:rPr>
          <w:rFonts w:cs="Times New Roman"/>
          <w:lang w:val="es-ES"/>
        </w:rPr>
        <w:t xml:space="preserve">Sobre la percepción que tienen los reclamos, tanto personal de SUSALUD como gestores de IPRESS resaltaron la importancia de ellos. </w:t>
      </w:r>
      <w:r w:rsidRPr="00041130">
        <w:rPr>
          <w:rFonts w:cs="Times New Roman"/>
          <w:lang w:val="es-ES"/>
        </w:rPr>
        <w:t>Sin embargo, l</w:t>
      </w:r>
      <w:r w:rsidR="009E2064" w:rsidRPr="00041130">
        <w:rPr>
          <w:rFonts w:cs="Times New Roman"/>
          <w:lang w:val="es-ES"/>
        </w:rPr>
        <w:t xml:space="preserve">lama la atención que el personal de SUSALUD pensarán que los gestores no apreciaban la riqueza de la información de los reclamos y que los gestores pensaran lo mismo de los prestadores de salud. </w:t>
      </w:r>
      <w:r w:rsidR="0079520C" w:rsidRPr="00041130">
        <w:rPr>
          <w:rFonts w:cs="Times New Roman"/>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r w:rsidR="00BD6E5F">
        <w:rPr>
          <w:rFonts w:cs="Times New Roman"/>
          <w:lang w:val="es-ES"/>
        </w:rPr>
        <w:t xml:space="preserve"> ya que se continuaría con una percepción errónea del reclamo</w:t>
      </w:r>
      <w:r w:rsidR="0079520C" w:rsidRPr="00041130">
        <w:rPr>
          <w:rFonts w:cs="Times New Roman"/>
          <w:lang w:val="es-ES"/>
        </w:rPr>
        <w:t>.</w:t>
      </w:r>
      <w:r w:rsidR="00BD6E5F">
        <w:rPr>
          <w:rFonts w:cs="Times New Roman"/>
          <w:lang w:val="es-ES"/>
        </w:rPr>
        <w:t xml:space="preserve"> </w:t>
      </w:r>
      <w:r w:rsidR="00BD6E5F" w:rsidRPr="0039004D">
        <w:rPr>
          <w:rFonts w:cs="Times New Roman"/>
          <w:lang w:val="es-ES"/>
        </w:rPr>
        <w:t>Adicionalmente, resaltaron que para que la herramienta tuviera éxito era n</w:t>
      </w:r>
      <w:r w:rsidR="00BD6E5F">
        <w:rPr>
          <w:rFonts w:cs="Times New Roman"/>
          <w:lang w:val="es-ES"/>
        </w:rPr>
        <w:t>ecesaria mucha difusión de ella para que sea adoptada a nivel nacional</w:t>
      </w:r>
      <w:r w:rsidR="00BD6E5F" w:rsidRPr="0039004D">
        <w:rPr>
          <w:rFonts w:cs="Times New Roman"/>
          <w:lang w:val="es-ES"/>
        </w:rPr>
        <w:t xml:space="preserve">. </w:t>
      </w:r>
    </w:p>
    <w:p w14:paraId="68A50353" w14:textId="77777777" w:rsidR="009E2064" w:rsidRDefault="009E2064" w:rsidP="00041130">
      <w:pPr>
        <w:spacing w:line="360" w:lineRule="auto"/>
        <w:jc w:val="both"/>
        <w:rPr>
          <w:rFonts w:cs="Times New Roman"/>
          <w:lang w:val="es-ES"/>
        </w:rPr>
      </w:pPr>
    </w:p>
    <w:p w14:paraId="1D7D6D22" w14:textId="77777777" w:rsidR="0079520C" w:rsidRDefault="0079520C" w:rsidP="00262D6E">
      <w:pPr>
        <w:spacing w:line="360" w:lineRule="auto"/>
        <w:jc w:val="both"/>
        <w:rPr>
          <w:rFonts w:cs="Times New Roman"/>
          <w:lang w:val="es-ES"/>
        </w:rPr>
      </w:pPr>
    </w:p>
    <w:p w14:paraId="6FD083FF" w14:textId="77777777" w:rsidR="008C2660" w:rsidRDefault="00041130" w:rsidP="00262D6E">
      <w:pPr>
        <w:spacing w:line="360" w:lineRule="auto"/>
        <w:jc w:val="both"/>
        <w:rPr>
          <w:rFonts w:cs="Times New Roman"/>
          <w:lang w:val="es-ES"/>
        </w:rPr>
      </w:pPr>
      <w:r>
        <w:rPr>
          <w:rFonts w:cs="Times New Roman"/>
          <w:lang w:val="es-ES"/>
        </w:rPr>
        <w:t xml:space="preserve">De los problemas políticos mencionados por los gestores que impiden la resolución rápida de los reclamos explicaron </w:t>
      </w:r>
      <w:r w:rsidR="0079520C">
        <w:rPr>
          <w:rFonts w:cs="Times New Roman"/>
          <w:lang w:val="es-ES"/>
        </w:rPr>
        <w:t xml:space="preserve">que no existe una forma de separar procesos </w:t>
      </w:r>
      <w:r w:rsidR="00CA0518">
        <w:rPr>
          <w:rFonts w:cs="Times New Roman"/>
          <w:lang w:val="es-ES"/>
        </w:rPr>
        <w:t>gubernamentales que implicaran salud y vidas humanas a procesos gubernamentales</w:t>
      </w:r>
      <w:r w:rsidR="0047785E">
        <w:rPr>
          <w:rFonts w:cs="Times New Roman"/>
          <w:lang w:val="es-ES"/>
        </w:rPr>
        <w:t xml:space="preserve"> </w:t>
      </w:r>
      <w:r w:rsidR="00750F34">
        <w:rPr>
          <w:rFonts w:cs="Times New Roman"/>
          <w:lang w:val="es-ES"/>
        </w:rPr>
        <w:fldChar w:fldCharType="begin" w:fldLock="1"/>
      </w:r>
      <w:r w:rsidR="00CA58B3">
        <w:rPr>
          <w:rFonts w:cs="Times New Roman"/>
          <w:lang w:val="es-ES"/>
        </w:rPr>
        <w:instrText>ADDIN CSL_CITATION { "citationItems" : [ { "id" : "ITEM-1", "itemData" : { "abstract" : "Jueves 10 de diciembre de 2015 / El Peruano Art\u00edculo 2.-Competencias en materia de contrataciones del Estado Las normas sobre contrataciones del Estado establecidas en la Ley y el presente Reglamento son de \u00e1mbito nacional, siendo competencia exclusiva del Ministerio de Econom\u00eda y Finanzas el dise\u00f1o de pol\u00edticas sobre dicha materia y su regulaci\u00f3n. Es nulo de pleno derecho cualquier disposici\u00f3n o acto que se emita en contravenci\u00f3n de lo dispuesto en el p\u00e1rrafo anterior. Art\u00edculo 3.-De las otras organizaciones Las organizaciones creadas conforme al ordenamiento jur\u00eddico nacional, as\u00ed como los \u00f3rganos desconcentrados de las Entidades pueden realizar contrataciones, siempre que estos cuenten con capacidad para gestionar sus contrataciones, conforme a sus normas autoritativas. Art\u00edculo 4.-Organizaci\u00f3n de la Entidad para las contrataciones Cada Entidad identifica en su Reglamento de Organizaci\u00f3n y Funciones u otros documentos de organizaci\u00f3n y/o gesti\u00f3n al \u00f3rgano encargado de las contrataciones, de acuerdo con lo que establece el presente Reglamento. El \u00f3rgano encargado de las contrataciones tiene como funci\u00f3n la gesti\u00f3n administrativa del contrato, que involucra el tr\u00e1mite de perfeccionamiento, aplicaci\u00f3n de penalidades, procedimiento de pago en lo que corresponda, entre otras actividades de \u00edndole administrativo; siendo que la supervisi\u00f3n de la ejecuci\u00f3n del contrato le compete al \u00e1rea usuaria o al \u00f3rgano al que se le haya asignado tal funci\u00f3n. Los servidores del \u00f3rgano encargado de las contrataciones de la Entidad que, en raz\u00f3n de sus funciones intervienen directamente en alguna de las fases de la contrataci\u00f3n, deben ser profesionales y/o t\u00e9cnicos certificados de acuerdo a los niveles y perfiles establecidos por el OSCE. Mediante directivas el OSCE establece las estrategias, los procedimientos y requisitos para la certificaci\u00f3n, as\u00ed como para la acreditaci\u00f3n de las instituciones o empresas con la finalidad de que estas capaciten a los operadores en aspectos vinculados con las contrataciones del Estado.", "id" : "ITEM-1", "issued" : { "date-parts" : [ [ "0" ] ] }, "title" : "Ley 30225 - Ley de Contrataciones del Estado", "type" : "article-journal" }, "uris" : [ "http://www.mendeley.com/documents/?uuid=1a9b8577-7ec6-3f5b-927f-55ffc002fcee" ] } ], "mendeley" : { "formattedCitation" : "(50)", "plainTextFormattedCitation" : "(50)", "previouslyFormattedCitation" : "(50)" }, "properties" : {  }, "schema" : "https://github.com/citation-style-language/schema/raw/master/csl-citation.json" }</w:instrText>
      </w:r>
      <w:r w:rsidR="00750F34">
        <w:rPr>
          <w:rFonts w:cs="Times New Roman"/>
          <w:lang w:val="es-ES"/>
        </w:rPr>
        <w:fldChar w:fldCharType="separate"/>
      </w:r>
      <w:r w:rsidR="0047785E" w:rsidRPr="0047785E">
        <w:rPr>
          <w:rFonts w:cs="Times New Roman"/>
          <w:noProof/>
          <w:lang w:val="es-ES"/>
        </w:rPr>
        <w:t>(50)</w:t>
      </w:r>
      <w:r w:rsidR="00750F34">
        <w:rPr>
          <w:rFonts w:cs="Times New Roman"/>
          <w:lang w:val="es-ES"/>
        </w:rPr>
        <w:fldChar w:fldCharType="end"/>
      </w:r>
      <w:r w:rsidR="00CA0518">
        <w:rPr>
          <w:rFonts w:cs="Times New Roman"/>
          <w:lang w:val="es-ES"/>
        </w:rPr>
        <w:t xml:space="preserve"> relacionados a otros rubros en los que vidas humanas no corrieran peligro. Resulta </w:t>
      </w:r>
      <w:r w:rsidR="00CA0518">
        <w:rPr>
          <w:rFonts w:cs="Times New Roman"/>
          <w:lang w:val="es-ES"/>
        </w:rPr>
        <w:lastRenderedPageBreak/>
        <w:t>curioso que existiendo entes gubernamentales que tienen como propósito velar por la</w:t>
      </w:r>
      <w:r w:rsidR="00BD6E5F">
        <w:rPr>
          <w:rFonts w:cs="Times New Roman"/>
          <w:lang w:val="es-ES"/>
        </w:rPr>
        <w:t xml:space="preserve"> atención en</w:t>
      </w:r>
      <w:r w:rsidR="00CA0518">
        <w:rPr>
          <w:rFonts w:cs="Times New Roman"/>
          <w:lang w:val="es-ES"/>
        </w:rPr>
        <w:t xml:space="preserve"> salud de los ciudadanos, no hayan abogado porque se realice una diferenciación en ciertos procesos. Esta diferenciación en ciertos procesos podría marcar la diferencia para la resolución de los problemas repetitivos.</w:t>
      </w:r>
      <w:r w:rsidR="00BD6E5F">
        <w:rPr>
          <w:rFonts w:cs="Times New Roman"/>
          <w:lang w:val="es-ES"/>
        </w:rPr>
        <w:t xml:space="preserve"> Si SUSALUD no solamente abogará</w:t>
      </w:r>
      <w:r w:rsidR="00CA0518">
        <w:rPr>
          <w:rFonts w:cs="Times New Roman"/>
          <w:lang w:val="es-ES"/>
        </w:rPr>
        <w:t xml:space="preserve"> por los derechos ciudadanos ante las IPRESS sino también facilitaría como mediador entre las IPRESS y el Gobierno del Perú</w:t>
      </w:r>
      <w:r w:rsidR="00BD6E5F">
        <w:rPr>
          <w:rFonts w:cs="Times New Roman"/>
          <w:lang w:val="es-ES"/>
        </w:rPr>
        <w:t>, se podría</w:t>
      </w:r>
      <w:r w:rsidR="00CA0518">
        <w:rPr>
          <w:rFonts w:cs="Times New Roman"/>
          <w:lang w:val="es-ES"/>
        </w:rPr>
        <w:t xml:space="preserve"> comprender la raíz </w:t>
      </w:r>
      <w:r w:rsidR="00BD6E5F">
        <w:rPr>
          <w:rFonts w:cs="Times New Roman"/>
          <w:lang w:val="es-ES"/>
        </w:rPr>
        <w:t>de las quejas de los ciudadanos. Esto mejoraría</w:t>
      </w:r>
      <w:r w:rsidR="00CA0518">
        <w:rPr>
          <w:rFonts w:cs="Times New Roman"/>
          <w:lang w:val="es-ES"/>
        </w:rPr>
        <w:t xml:space="preserve"> altamente la capacidad resolutiva de IPRESS </w:t>
      </w:r>
      <w:r w:rsidR="00B10C57">
        <w:rPr>
          <w:rFonts w:cs="Times New Roman"/>
          <w:lang w:val="es-ES"/>
        </w:rPr>
        <w:t xml:space="preserve">y por ende ayudaría a mejorar la satisfacción de los ciudadanos ya que </w:t>
      </w:r>
      <w:r w:rsidR="008C2660">
        <w:rPr>
          <w:rFonts w:cs="Times New Roman"/>
          <w:lang w:val="es-ES"/>
        </w:rPr>
        <w:t>serán percibidos con una</w:t>
      </w:r>
      <w:r w:rsidR="00B10C57">
        <w:rPr>
          <w:rFonts w:cs="Times New Roman"/>
          <w:lang w:val="es-ES"/>
        </w:rPr>
        <w:t xml:space="preserve"> alta capacidad de respuesta atent</w:t>
      </w:r>
      <w:r w:rsidR="008C2660">
        <w:rPr>
          <w:rFonts w:cs="Times New Roman"/>
          <w:lang w:val="es-ES"/>
        </w:rPr>
        <w:t>a a las</w:t>
      </w:r>
      <w:r w:rsidR="00B10C57">
        <w:rPr>
          <w:rFonts w:cs="Times New Roman"/>
          <w:lang w:val="es-ES"/>
        </w:rPr>
        <w:t xml:space="preserve"> necesidades. Esto también ayudaría a SUSALUD a limpiar su imagen </w:t>
      </w:r>
      <w:r w:rsidR="008C2660">
        <w:rPr>
          <w:rFonts w:cs="Times New Roman"/>
          <w:lang w:val="es-ES"/>
        </w:rPr>
        <w:t>de entidad sancionadora ante las IPRESS</w:t>
      </w:r>
      <w:r w:rsidR="00B10C57">
        <w:rPr>
          <w:rFonts w:cs="Times New Roman"/>
          <w:lang w:val="es-ES"/>
        </w:rPr>
        <w:t xml:space="preserve">. </w:t>
      </w:r>
    </w:p>
    <w:p w14:paraId="2D64B4E4" w14:textId="77777777" w:rsidR="008C2660" w:rsidRDefault="008C2660" w:rsidP="00262D6E">
      <w:pPr>
        <w:spacing w:line="360" w:lineRule="auto"/>
        <w:jc w:val="both"/>
        <w:rPr>
          <w:rFonts w:cs="Times New Roman"/>
          <w:lang w:val="es-ES"/>
        </w:rPr>
      </w:pPr>
    </w:p>
    <w:p w14:paraId="0B7C4DFF" w14:textId="77777777" w:rsidR="0079520C" w:rsidRDefault="00B10C57" w:rsidP="00262D6E">
      <w:pPr>
        <w:spacing w:line="360" w:lineRule="auto"/>
        <w:jc w:val="both"/>
        <w:rPr>
          <w:rFonts w:cs="Times New Roman"/>
          <w:lang w:val="es-ES"/>
        </w:rPr>
      </w:pPr>
      <w:r>
        <w:rPr>
          <w:rFonts w:cs="Times New Roman"/>
          <w:lang w:val="es-ES"/>
        </w:rPr>
        <w:t>Muchos de los entrevistados detallaron que hay una gran falta de comunicación entre ciudadano e IPRESS pero, al menos en las entrevistas hechas, no resaltaron la importancia de la comunicación ente SUSALUD e IPRESS. Esta comuni</w:t>
      </w:r>
      <w:r w:rsidR="008C2660">
        <w:rPr>
          <w:rFonts w:cs="Times New Roman"/>
          <w:lang w:val="es-ES"/>
        </w:rPr>
        <w:t>cación debería permitirles al personal de las IPRESS comunicar</w:t>
      </w:r>
      <w:r>
        <w:rPr>
          <w:rFonts w:cs="Times New Roman"/>
          <w:lang w:val="es-ES"/>
        </w:rPr>
        <w:t xml:space="preserve"> sus dificultades, limitaciones y problemas para ayudarlas a mejorar. SUSALUD pide mejorar la calidad de atención en salud de las IPRESS pero no presta ninguna ayuda en encontrar como ellas pueden mejorar, se limitan a brindar canales extra a los ciudadanos para presentar sus inconformidades y dejan sola a la IPRESS al momento de </w:t>
      </w:r>
      <w:r w:rsidR="00F24B87">
        <w:rPr>
          <w:rFonts w:cs="Times New Roman"/>
          <w:lang w:val="es-ES"/>
        </w:rPr>
        <w:t xml:space="preserve">resolverlo. Esto se ve reflejado en que los </w:t>
      </w:r>
      <w:r w:rsidR="00F24B87" w:rsidRPr="008C2660">
        <w:rPr>
          <w:rFonts w:cs="Times New Roman"/>
          <w:lang w:val="es-PE"/>
        </w:rPr>
        <w:t>Totems</w:t>
      </w:r>
      <w:r w:rsidR="00F24B87">
        <w:rPr>
          <w:rFonts w:cs="Times New Roman"/>
          <w:lang w:val="es-ES"/>
        </w:rPr>
        <w:t xml:space="preserve"> que desarrollaron solo permiten a</w:t>
      </w:r>
      <w:r w:rsidR="008C2660">
        <w:rPr>
          <w:rFonts w:cs="Times New Roman"/>
          <w:lang w:val="es-ES"/>
        </w:rPr>
        <w:t>yudar a</w:t>
      </w:r>
      <w:r w:rsidR="00F24B87">
        <w:rPr>
          <w:rFonts w:cs="Times New Roman"/>
          <w:lang w:val="es-ES"/>
        </w:rPr>
        <w:t xml:space="preserve"> los ciudadanos</w:t>
      </w:r>
      <w:r w:rsidR="008C2660">
        <w:rPr>
          <w:rFonts w:cs="Times New Roman"/>
          <w:lang w:val="es-ES"/>
        </w:rPr>
        <w:t>, mientras que deja desamparado</w:t>
      </w:r>
      <w:r w:rsidR="00F24B87">
        <w:rPr>
          <w:rFonts w:cs="Times New Roman"/>
          <w:lang w:val="es-ES"/>
        </w:rPr>
        <w:t xml:space="preserve"> al personal prestador de salud. </w:t>
      </w:r>
      <w:r w:rsidR="00240847">
        <w:rPr>
          <w:rFonts w:cs="Times New Roman"/>
          <w:lang w:val="es-ES"/>
        </w:rPr>
        <w:t>Esto debe ser revisado ya que</w:t>
      </w:r>
      <w:r w:rsidR="008C2660">
        <w:rPr>
          <w:rFonts w:cs="Times New Roman"/>
          <w:lang w:val="es-ES"/>
        </w:rPr>
        <w:t xml:space="preserve"> </w:t>
      </w:r>
      <w:r w:rsidR="00240847">
        <w:rPr>
          <w:rFonts w:cs="Times New Roman"/>
          <w:lang w:val="es-ES"/>
        </w:rPr>
        <w:t>las opiniones, inconformidades y problemas del personal interno</w:t>
      </w:r>
      <w:r w:rsidR="008C2660">
        <w:rPr>
          <w:rFonts w:cs="Times New Roman"/>
          <w:lang w:val="es-ES"/>
        </w:rPr>
        <w:t xml:space="preserve"> son sumamente valiosas para la mejora continua </w:t>
      </w:r>
      <w:r w:rsidR="00750F34">
        <w:rPr>
          <w:rFonts w:cs="Times New Roman"/>
          <w:lang w:val="es-ES"/>
        </w:rPr>
        <w:fldChar w:fldCharType="begin" w:fldLock="1"/>
      </w:r>
      <w:r w:rsidR="0047785E">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750F34">
        <w:rPr>
          <w:rFonts w:cs="Times New Roman"/>
          <w:lang w:val="es-ES"/>
        </w:rPr>
        <w:fldChar w:fldCharType="separate"/>
      </w:r>
      <w:r w:rsidR="008C2660" w:rsidRPr="008C2660">
        <w:rPr>
          <w:rFonts w:cs="Times New Roman"/>
          <w:noProof/>
          <w:lang w:val="es-ES"/>
        </w:rPr>
        <w:t>(1)</w:t>
      </w:r>
      <w:r w:rsidR="00750F34">
        <w:rPr>
          <w:rFonts w:cs="Times New Roman"/>
          <w:lang w:val="es-ES"/>
        </w:rPr>
        <w:fldChar w:fldCharType="end"/>
      </w:r>
      <w:r w:rsidR="00240847">
        <w:rPr>
          <w:rFonts w:cs="Times New Roman"/>
          <w:lang w:val="es-ES"/>
        </w:rPr>
        <w:t>.</w:t>
      </w:r>
      <w:r w:rsidR="008C2660">
        <w:rPr>
          <w:rFonts w:cs="Times New Roman"/>
          <w:lang w:val="es-ES"/>
        </w:rPr>
        <w:t xml:space="preserve"> </w:t>
      </w:r>
    </w:p>
    <w:p w14:paraId="3AC8E7D5" w14:textId="77777777" w:rsidR="00AF0EF7" w:rsidRDefault="00AF0EF7" w:rsidP="00262D6E">
      <w:pPr>
        <w:spacing w:line="360" w:lineRule="auto"/>
        <w:jc w:val="both"/>
        <w:rPr>
          <w:rFonts w:cs="Times New Roman"/>
          <w:lang w:val="es-ES"/>
        </w:rPr>
      </w:pPr>
    </w:p>
    <w:p w14:paraId="4872B90F" w14:textId="77777777" w:rsidR="00AF4806" w:rsidRDefault="00685D5D" w:rsidP="00262D6E">
      <w:pPr>
        <w:spacing w:line="360" w:lineRule="auto"/>
        <w:jc w:val="both"/>
        <w:rPr>
          <w:rFonts w:cs="Times New Roman"/>
          <w:lang w:val="es-ES"/>
        </w:rPr>
      </w:pPr>
      <w:r>
        <w:rPr>
          <w:rFonts w:cs="Times New Roman"/>
          <w:lang w:val="es-ES"/>
        </w:rPr>
        <w:t>Algo</w:t>
      </w:r>
      <w:r w:rsidR="00AF0EF7">
        <w:rPr>
          <w:rFonts w:cs="Times New Roman"/>
          <w:lang w:val="es-ES"/>
        </w:rPr>
        <w:t xml:space="preserve"> en que los gestores de IPRESS y personal de SUSALUD estuvieron de acuerdo es en que se debe educar a los ciudadanos sobre sus derechos en salud y que es lo que ellos deben esperar </w:t>
      </w:r>
      <w:r w:rsidR="00C66894">
        <w:rPr>
          <w:rFonts w:cs="Times New Roman"/>
          <w:lang w:val="es-ES"/>
        </w:rPr>
        <w:t>de</w:t>
      </w:r>
      <w:r w:rsidR="00041130">
        <w:rPr>
          <w:rFonts w:cs="Times New Roman"/>
          <w:lang w:val="es-ES"/>
        </w:rPr>
        <w:t>l</w:t>
      </w:r>
      <w:r w:rsidR="00C66894">
        <w:rPr>
          <w:rFonts w:cs="Times New Roman"/>
          <w:lang w:val="es-ES"/>
        </w:rPr>
        <w:t xml:space="preserve"> servicio de salud</w:t>
      </w:r>
      <w:r w:rsidR="00041130">
        <w:rPr>
          <w:rFonts w:cs="Times New Roman"/>
          <w:lang w:val="es-ES"/>
        </w:rPr>
        <w:t xml:space="preserve"> ya que la gran mayoría de reclamos es por falta de información</w:t>
      </w:r>
      <w:r>
        <w:rPr>
          <w:rFonts w:cs="Times New Roman"/>
          <w:lang w:val="es-ES"/>
        </w:rPr>
        <w:t xml:space="preserve"> </w:t>
      </w:r>
      <w:r w:rsidR="00750F34">
        <w:rPr>
          <w:rFonts w:cs="Times New Roman"/>
          <w:lang w:val="es-ES"/>
        </w:rPr>
        <w:fldChar w:fldCharType="begin" w:fldLock="1"/>
      </w:r>
      <w:r w:rsidR="0084473B">
        <w:rPr>
          <w:rFonts w:cs="Times New Roman"/>
          <w:lang w:val="es-ES"/>
        </w:rPr>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00750F34">
        <w:rPr>
          <w:rFonts w:cs="Times New Roman"/>
          <w:lang w:val="es-ES"/>
        </w:rPr>
        <w:fldChar w:fldCharType="separate"/>
      </w:r>
      <w:r w:rsidR="00CA58B3" w:rsidRPr="00CA58B3">
        <w:rPr>
          <w:rFonts w:cs="Times New Roman"/>
          <w:noProof/>
          <w:lang w:val="es-ES"/>
        </w:rPr>
        <w:t>(51)</w:t>
      </w:r>
      <w:r w:rsidR="00750F34">
        <w:rPr>
          <w:rFonts w:cs="Times New Roman"/>
          <w:lang w:val="es-ES"/>
        </w:rPr>
        <w:fldChar w:fldCharType="end"/>
      </w:r>
      <w:r w:rsidR="00C66894">
        <w:rPr>
          <w:rFonts w:cs="Times New Roman"/>
          <w:lang w:val="es-ES"/>
        </w:rPr>
        <w:t xml:space="preserve">. Esto da a entender que si los ciudadanos estuvieran informados sobre los servicios ofrecidos y la forma en cómo deben ser ofrecidos, la cantidad de reclamos sería menor y mejoraría la satisfacción de ellos. Esto también llama a entidades de más alto rango a hacer campañas para la divulgación de estos derechos. En una de las últimas reuniones con personal de SUSALUD, indicaron que existen iniciativas de hace aproximadamente 10 años para dar a conocer esto a ciudadanos pero que no ha tenido mucho éxito en su divulgación. </w:t>
      </w:r>
      <w:r w:rsidR="00C7222E">
        <w:rPr>
          <w:rFonts w:cs="Times New Roman"/>
          <w:lang w:val="es-ES"/>
        </w:rPr>
        <w:t>Estas iniciativas deben ser re</w:t>
      </w:r>
      <w:r w:rsidR="00C66894">
        <w:rPr>
          <w:rFonts w:cs="Times New Roman"/>
          <w:lang w:val="es-ES"/>
        </w:rPr>
        <w:t xml:space="preserve">planteadas y no dejadas de </w:t>
      </w:r>
      <w:r w:rsidR="00C66894">
        <w:rPr>
          <w:rFonts w:cs="Times New Roman"/>
          <w:lang w:val="es-ES"/>
        </w:rPr>
        <w:lastRenderedPageBreak/>
        <w:t>lado ya que es clave para mejorar el sistema de salud en el Perú.</w:t>
      </w:r>
      <w:r w:rsidR="00273A24">
        <w:rPr>
          <w:rFonts w:cs="Times New Roman"/>
          <w:lang w:val="es-ES"/>
        </w:rPr>
        <w:t xml:space="preserve"> 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3F193F">
        <w:rPr>
          <w:rFonts w:cs="Times New Roman"/>
          <w:lang w:val="es-ES"/>
        </w:rPr>
        <w:t>sto</w:t>
      </w:r>
      <w:r w:rsidR="00273A24">
        <w:rPr>
          <w:rFonts w:cs="Times New Roman"/>
          <w:lang w:val="es-ES"/>
        </w:rPr>
        <w:t xml:space="preserve"> limita a los gestores debido a que </w:t>
      </w:r>
      <w:r w:rsidR="00AF4806">
        <w:rPr>
          <w:rFonts w:cs="Times New Roman"/>
          <w:lang w:val="es-ES"/>
        </w:rPr>
        <w:t xml:space="preserve">les dan información </w:t>
      </w:r>
      <w:r w:rsidR="00041130">
        <w:rPr>
          <w:rFonts w:cs="Times New Roman"/>
          <w:lang w:val="es-ES"/>
        </w:rPr>
        <w:t xml:space="preserve">poco </w:t>
      </w:r>
      <w:r w:rsidR="003F193F">
        <w:rPr>
          <w:rFonts w:cs="Times New Roman"/>
          <w:lang w:val="es-ES"/>
        </w:rPr>
        <w:t>útil</w:t>
      </w:r>
      <w:r w:rsidR="00AF4806">
        <w:rPr>
          <w:rFonts w:cs="Times New Roman"/>
          <w:lang w:val="es-ES"/>
        </w:rPr>
        <w:t xml:space="preserve"> o </w:t>
      </w:r>
      <w:r w:rsidR="003F193F">
        <w:rPr>
          <w:rFonts w:cs="Times New Roman"/>
          <w:lang w:val="es-ES"/>
        </w:rPr>
        <w:t>que les consumen mucho tiempo</w:t>
      </w:r>
      <w:r w:rsidR="00AF4806">
        <w:rPr>
          <w:rFonts w:cs="Times New Roman"/>
          <w:lang w:val="es-ES"/>
        </w:rPr>
        <w:t xml:space="preserve">. </w:t>
      </w:r>
      <w:r w:rsidR="00273A24">
        <w:rPr>
          <w:rFonts w:cs="Times New Roman"/>
          <w:lang w:val="es-ES"/>
        </w:rPr>
        <w:t xml:space="preserve">Esto demuestra que </w:t>
      </w:r>
      <w:r w:rsidR="00AF4806">
        <w:rPr>
          <w:rFonts w:cs="Times New Roman"/>
          <w:lang w:val="es-ES"/>
        </w:rPr>
        <w:t>la educación a ciudadanos sobre sus derechos de reclamo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743256C1" w14:textId="77777777" w:rsidR="00DC430F" w:rsidRDefault="00DC430F" w:rsidP="00262D6E">
      <w:pPr>
        <w:spacing w:line="360" w:lineRule="auto"/>
        <w:jc w:val="both"/>
        <w:rPr>
          <w:rFonts w:cs="Times New Roman"/>
          <w:lang w:val="es-ES"/>
        </w:rPr>
      </w:pPr>
    </w:p>
    <w:p w14:paraId="4A370FF1" w14:textId="77777777"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 xml:space="preserve">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que no existe temor a manifestarse y expresar su punto de vista cuando sus expectativas no están siendo cumplidas. </w:t>
      </w:r>
      <w:r w:rsidR="0084473B">
        <w:rPr>
          <w:rFonts w:cs="Times New Roman"/>
          <w:lang w:val="es-ES"/>
        </w:rPr>
        <w:t xml:space="preserve">Actualmente, la normativa exige una identificación de la persona reclamante </w:t>
      </w:r>
      <w:r w:rsidR="00750F34">
        <w:rPr>
          <w:rFonts w:cs="Times New Roman"/>
          <w:lang w:val="es-ES"/>
        </w:rPr>
        <w:fldChar w:fldCharType="begin" w:fldLock="1"/>
      </w:r>
      <w:r w:rsidR="0084473B">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 "properties" : {  }, "schema" : "https://github.com/citation-style-language/schema/raw/master/csl-citation.json" }</w:instrText>
      </w:r>
      <w:r w:rsidR="00750F34">
        <w:rPr>
          <w:rFonts w:cs="Times New Roman"/>
          <w:lang w:val="es-ES"/>
        </w:rPr>
        <w:fldChar w:fldCharType="separate"/>
      </w:r>
      <w:r w:rsidR="0084473B" w:rsidRPr="0084473B">
        <w:rPr>
          <w:rFonts w:cs="Times New Roman"/>
          <w:noProof/>
          <w:lang w:val="es-ES"/>
        </w:rPr>
        <w:t>(12)</w:t>
      </w:r>
      <w:r w:rsidR="00750F34">
        <w:rPr>
          <w:rFonts w:cs="Times New Roman"/>
          <w:lang w:val="es-ES"/>
        </w:rPr>
        <w:fldChar w:fldCharType="end"/>
      </w:r>
      <w:r w:rsidR="0084473B">
        <w:rPr>
          <w:rFonts w:cs="Times New Roman"/>
          <w:lang w:val="es-ES"/>
        </w:rPr>
        <w:t xml:space="preserve">. </w:t>
      </w:r>
      <w:r w:rsidR="00643D85">
        <w:rPr>
          <w:rFonts w:cs="Times New Roman"/>
          <w:lang w:val="es-ES"/>
        </w:rPr>
        <w:t>Es preferible la identificación de los ciudadanos solicitantes ya que sin esta identificación, las I</w:t>
      </w:r>
      <w:r w:rsidR="004620EB">
        <w:rPr>
          <w:rFonts w:cs="Times New Roman"/>
          <w:lang w:val="es-ES"/>
        </w:rPr>
        <w:t>PRESS no pueden llevar a cabo la</w:t>
      </w:r>
      <w:r w:rsidR="00643D85">
        <w:rPr>
          <w:rFonts w:cs="Times New Roman"/>
          <w:lang w:val="es-ES"/>
        </w:rPr>
        <w:t xml:space="preserve"> investigación respectiva</w:t>
      </w:r>
      <w:r w:rsidR="004620EB">
        <w:rPr>
          <w:rFonts w:cs="Times New Roman"/>
          <w:lang w:val="es-ES"/>
        </w:rPr>
        <w:t xml:space="preserve"> sobre el hecho</w:t>
      </w:r>
      <w:r w:rsidR="00643D85">
        <w:rPr>
          <w:rFonts w:cs="Times New Roman"/>
          <w:lang w:val="es-ES"/>
        </w:rPr>
        <w:t xml:space="preserve"> y encontrar cual fue el problema</w:t>
      </w:r>
      <w:r w:rsidR="0084473B">
        <w:rPr>
          <w:rFonts w:cs="Times New Roman"/>
          <w:lang w:val="es-ES"/>
        </w:rPr>
        <w:t xml:space="preserve"> se dificulta más.</w:t>
      </w:r>
    </w:p>
    <w:p w14:paraId="3D6B64B2" w14:textId="77777777" w:rsidR="005260E1" w:rsidRDefault="005260E1" w:rsidP="00262D6E">
      <w:pPr>
        <w:spacing w:line="360" w:lineRule="auto"/>
        <w:jc w:val="both"/>
        <w:rPr>
          <w:rFonts w:cs="Times New Roman"/>
          <w:lang w:val="es-ES"/>
        </w:rPr>
      </w:pPr>
    </w:p>
    <w:p w14:paraId="5C02D9D4" w14:textId="77777777"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ón sobre donde se encontraba y sobre los derechos en salud del ciudadano. Se necesita un plan de parte del MINSA para poder inculcar a los ciudadanos sobre cuál es el procedimiento para presentar inconfor</w:t>
      </w:r>
      <w:r w:rsidR="00373201">
        <w:rPr>
          <w:rFonts w:cs="Times New Roman"/>
          <w:lang w:val="es-ES"/>
        </w:rPr>
        <w:t xml:space="preserve">midades ya que si los ciudadanos no saben cuál es el procedimiento, este sistema no será de mucha utilidad. </w:t>
      </w:r>
    </w:p>
    <w:p w14:paraId="746B79B2" w14:textId="77777777" w:rsidR="008D4A58" w:rsidRDefault="008D4A58" w:rsidP="00262D6E">
      <w:pPr>
        <w:spacing w:line="360" w:lineRule="auto"/>
        <w:jc w:val="both"/>
        <w:rPr>
          <w:rFonts w:cs="Times New Roman"/>
          <w:lang w:val="es-ES"/>
        </w:rPr>
      </w:pPr>
    </w:p>
    <w:p w14:paraId="5A28A024" w14:textId="77777777" w:rsidR="008D4A58" w:rsidRDefault="008D4A58" w:rsidP="00262D6E">
      <w:pPr>
        <w:spacing w:line="360" w:lineRule="auto"/>
        <w:jc w:val="both"/>
        <w:rPr>
          <w:rFonts w:cs="Times New Roman"/>
          <w:lang w:val="es-ES"/>
        </w:rPr>
      </w:pPr>
      <w:r>
        <w:rPr>
          <w:rFonts w:cs="Times New Roman"/>
          <w:lang w:val="es-ES"/>
        </w:rPr>
        <w:lastRenderedPageBreak/>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r w:rsidR="00804D49">
        <w:rPr>
          <w:rFonts w:cs="Times New Roman"/>
          <w:lang w:val="es-ES"/>
        </w:rPr>
        <w:t>está</w:t>
      </w:r>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continúan </w:t>
      </w:r>
      <w:r w:rsidR="00F26C15">
        <w:rPr>
          <w:rFonts w:cs="Times New Roman"/>
          <w:lang w:val="es-ES"/>
        </w:rPr>
        <w:t>sintiendo que la brecha entre ellos y sus IPRESS es muy grande y que no los consideran para encontrar soluciones a sus problemas.</w:t>
      </w:r>
    </w:p>
    <w:p w14:paraId="6394764B" w14:textId="77777777" w:rsidR="009A7F1A" w:rsidRPr="0039004D" w:rsidRDefault="009A7F1A" w:rsidP="00262D6E">
      <w:pPr>
        <w:spacing w:line="360" w:lineRule="auto"/>
        <w:jc w:val="both"/>
        <w:rPr>
          <w:rFonts w:cs="Times New Roman"/>
          <w:lang w:val="es-ES"/>
        </w:rPr>
      </w:pPr>
    </w:p>
    <w:p w14:paraId="518B06B1" w14:textId="77777777" w:rsidR="00980B82" w:rsidRDefault="00717F0C" w:rsidP="009E44F3">
      <w:pPr>
        <w:pStyle w:val="Ttulo2"/>
      </w:pPr>
      <w:bookmarkStart w:id="76" w:name="_Toc510209126"/>
      <w:r>
        <w:t>De los h</w:t>
      </w:r>
      <w:r w:rsidR="00C1603F">
        <w:t>allazgos de la fase de p</w:t>
      </w:r>
      <w:r w:rsidR="009E2064">
        <w:t>rueba</w:t>
      </w:r>
      <w:bookmarkEnd w:id="76"/>
    </w:p>
    <w:p w14:paraId="5D8CA045" w14:textId="77777777" w:rsidR="00C1603F" w:rsidRDefault="00C1603F" w:rsidP="000635A6">
      <w:pPr>
        <w:spacing w:line="360" w:lineRule="auto"/>
        <w:rPr>
          <w:lang w:val="es-ES"/>
        </w:rPr>
      </w:pPr>
    </w:p>
    <w:p w14:paraId="76ED6D73" w14:textId="77777777" w:rsidR="00C1603F" w:rsidRDefault="00DC0C98" w:rsidP="00DC0C98">
      <w:pPr>
        <w:spacing w:line="360" w:lineRule="auto"/>
        <w:jc w:val="both"/>
        <w:rPr>
          <w:lang w:val="es-ES"/>
        </w:rPr>
      </w:pPr>
      <w:r>
        <w:rPr>
          <w:lang w:val="es-ES"/>
        </w:rPr>
        <w:t>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necesidades de las personas y se plasmaron adecuadamente en requerimientos de sistema que iban a solucionar la problemática de los tipos de usuarios determinados.</w:t>
      </w:r>
    </w:p>
    <w:p w14:paraId="0D8CD4AF" w14:textId="77777777" w:rsidR="008C4674" w:rsidRDefault="008C4674" w:rsidP="00DC0C98">
      <w:pPr>
        <w:spacing w:line="360" w:lineRule="auto"/>
        <w:jc w:val="both"/>
        <w:rPr>
          <w:lang w:val="es-ES"/>
        </w:rPr>
      </w:pPr>
    </w:p>
    <w:p w14:paraId="6EC7F372" w14:textId="77777777" w:rsidR="008C4674" w:rsidRDefault="008C4674" w:rsidP="00DC0C98">
      <w:pPr>
        <w:spacing w:line="360" w:lineRule="auto"/>
        <w:jc w:val="both"/>
        <w:rPr>
          <w:lang w:val="es-ES"/>
        </w:rPr>
      </w:pPr>
      <w:r>
        <w:rPr>
          <w:lang w:val="es-ES"/>
        </w:rPr>
        <w:t xml:space="preserve">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07D34D43" w14:textId="77777777" w:rsidR="00CB765D" w:rsidRDefault="00CB765D" w:rsidP="00DC0C98">
      <w:pPr>
        <w:spacing w:line="360" w:lineRule="auto"/>
        <w:jc w:val="both"/>
        <w:rPr>
          <w:lang w:val="es-ES"/>
        </w:rPr>
      </w:pPr>
    </w:p>
    <w:p w14:paraId="5047A5BB" w14:textId="77777777" w:rsidR="00CB765D" w:rsidRDefault="00CB765D" w:rsidP="00DC0C98">
      <w:pPr>
        <w:spacing w:line="360" w:lineRule="auto"/>
        <w:jc w:val="both"/>
        <w:rPr>
          <w:lang w:val="es-ES"/>
        </w:rPr>
      </w:pPr>
      <w:r>
        <w:rPr>
          <w:lang w:val="es-ES"/>
        </w:rPr>
        <w:t xml:space="preserve">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perjudicaría la relación entre ciudadanos e IPRESS ya que da a entender que la IPRESS no es capaz de resolver los inconvenientes que presenta. Esto 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w:t>
      </w:r>
      <w:r w:rsidR="00D14C80">
        <w:rPr>
          <w:lang w:val="es-ES"/>
        </w:rPr>
        <w:lastRenderedPageBreak/>
        <w:t xml:space="preserve">públicas y pudiendo realizar 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67ADDF15" w14:textId="77777777" w:rsidR="00C1603F" w:rsidRDefault="00C1603F" w:rsidP="00C1603F">
      <w:pPr>
        <w:rPr>
          <w:lang w:val="es-ES"/>
        </w:rPr>
      </w:pPr>
    </w:p>
    <w:p w14:paraId="145414E7" w14:textId="77777777" w:rsidR="00472F37" w:rsidRDefault="008A445E" w:rsidP="008A445E">
      <w:pPr>
        <w:spacing w:line="360" w:lineRule="auto"/>
        <w:jc w:val="both"/>
        <w:rPr>
          <w:lang w:val="es-ES"/>
        </w:rPr>
      </w:pPr>
      <w:r>
        <w:rPr>
          <w:lang w:val="es-ES"/>
        </w:rPr>
        <w:t xml:space="preserve">Una de las grandes limitantes de este estudio fue principalmente la cantidad de iteraciones que se pudieron realizar. </w:t>
      </w:r>
      <w:r w:rsidR="00472F37">
        <w:rPr>
          <w:lang w:val="es-ES"/>
        </w:rPr>
        <w:t>Ya que idealmente se tendrían la misma cantidad de iteraciones</w:t>
      </w:r>
      <w:r w:rsidR="004A78C7">
        <w:rPr>
          <w:lang w:val="es-ES"/>
        </w:rPr>
        <w:t xml:space="preserve"> </w:t>
      </w:r>
      <w:r w:rsidR="00472F37">
        <w:rPr>
          <w:lang w:val="es-ES"/>
        </w:rPr>
        <w:t xml:space="preserve"> para todos los tipos de usuarios</w:t>
      </w:r>
      <w:r w:rsidR="004A78C7">
        <w:rPr>
          <w:lang w:val="es-ES"/>
        </w:rPr>
        <w:t xml:space="preserve"> </w:t>
      </w:r>
      <w:r w:rsidR="00750F34">
        <w:rPr>
          <w:lang w:val="es-ES"/>
        </w:rPr>
        <w:fldChar w:fldCharType="begin" w:fldLock="1"/>
      </w:r>
      <w:r w:rsidR="0084473B">
        <w:rPr>
          <w:lang w:val="es-ES"/>
        </w:rP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"(52)", "plainTextFormattedCitation" : "(52)", "previouslyFormattedCitation" : "(52)" }, "properties" : {  }, "schema" : "https://github.com/citation-style-language/schema/raw/master/csl-citation.json" }</w:instrText>
      </w:r>
      <w:r w:rsidR="00750F34">
        <w:rPr>
          <w:lang w:val="es-ES"/>
        </w:rPr>
        <w:fldChar w:fldCharType="separate"/>
      </w:r>
      <w:r w:rsidR="00CA58B3" w:rsidRPr="00CA58B3">
        <w:rPr>
          <w:noProof/>
          <w:lang w:val="es-ES"/>
        </w:rPr>
        <w:t>(52)</w:t>
      </w:r>
      <w:r w:rsidR="00750F34">
        <w:rPr>
          <w:lang w:val="es-ES"/>
        </w:rPr>
        <w:fldChar w:fldCharType="end"/>
      </w:r>
      <w:r w:rsidR="00472F37">
        <w:rPr>
          <w:lang w:val="es-ES"/>
        </w:rPr>
        <w:t xml:space="preserve"> lo cual no fue posible debido a la poca respuesta del personal de SUSALUD.</w:t>
      </w:r>
      <w:r>
        <w:rPr>
          <w:lang w:val="es-ES"/>
        </w:rPr>
        <w:t xml:space="preserve"> </w:t>
      </w:r>
      <w:r w:rsidR="00472F37">
        <w:rPr>
          <w:lang w:val="es-ES"/>
        </w:rPr>
        <w:t>Es por esto que no se logró iterar la misma cantidad de veces para todos los tipos de usuario, habiéndose iterado 2 veces tanto para ciudadanos como gestores, mas solo una vez para personal de SUSALUD.</w:t>
      </w:r>
    </w:p>
    <w:p w14:paraId="78B2A773" w14:textId="77777777" w:rsidR="00524A0A" w:rsidRDefault="00524A0A" w:rsidP="008A445E">
      <w:pPr>
        <w:spacing w:line="360" w:lineRule="auto"/>
        <w:jc w:val="both"/>
        <w:rPr>
          <w:lang w:val="es-ES"/>
        </w:rPr>
      </w:pPr>
    </w:p>
    <w:p w14:paraId="78CED631" w14:textId="77777777" w:rsidR="00A12DD0" w:rsidRDefault="00A12DD0" w:rsidP="000635A6">
      <w:pPr>
        <w:pStyle w:val="Ttulo1"/>
        <w:spacing w:line="360" w:lineRule="auto"/>
        <w:rPr>
          <w:rFonts w:cs="Times New Roman"/>
          <w:szCs w:val="24"/>
        </w:rPr>
      </w:pPr>
      <w:bookmarkStart w:id="77" w:name="_Toc510209127"/>
      <w:r w:rsidRPr="0039004D">
        <w:rPr>
          <w:rFonts w:cs="Times New Roman"/>
          <w:szCs w:val="24"/>
        </w:rPr>
        <w:lastRenderedPageBreak/>
        <w:t>Conclusiones</w:t>
      </w:r>
      <w:bookmarkEnd w:id="77"/>
    </w:p>
    <w:p w14:paraId="31FC19E7" w14:textId="77777777" w:rsidR="000635A6" w:rsidRPr="000635A6" w:rsidRDefault="000635A6" w:rsidP="000635A6">
      <w:pPr>
        <w:rPr>
          <w:lang w:val="es-ES"/>
        </w:rPr>
      </w:pPr>
    </w:p>
    <w:p w14:paraId="2F7A6F63" w14:textId="77777777" w:rsidR="00A12DD0" w:rsidRDefault="000635A6" w:rsidP="00262D6E">
      <w:pPr>
        <w:spacing w:line="360" w:lineRule="auto"/>
        <w:jc w:val="both"/>
        <w:rPr>
          <w:rFonts w:cs="Times New Roman"/>
          <w:lang w:val="es-ES"/>
        </w:rPr>
      </w:pPr>
      <w:r>
        <w:rPr>
          <w:rFonts w:cs="Times New Roman"/>
          <w:lang w:val="es-ES"/>
        </w:rPr>
        <w:t xml:space="preserve">De este estudio </w:t>
      </w:r>
      <w:ins w:id="78" w:author="Cesar Carcamo" w:date="2018-04-03T11:04:00Z">
        <w:r w:rsidR="00E85F76">
          <w:rPr>
            <w:rFonts w:cs="Times New Roman"/>
            <w:lang w:val="es-ES"/>
          </w:rPr>
          <w:t xml:space="preserve">demostró la utilidad del </w:t>
        </w:r>
      </w:ins>
      <w:del w:id="79" w:author="Cesar Carcamo" w:date="2018-04-03T11:04:00Z">
        <w:r w:rsidDel="00E85F76">
          <w:rPr>
            <w:rFonts w:cs="Times New Roman"/>
            <w:lang w:val="es-ES"/>
          </w:rPr>
          <w:delText xml:space="preserve">se concluye que utilizar el </w:delText>
        </w:r>
      </w:del>
      <w:r>
        <w:rPr>
          <w:rFonts w:cs="Times New Roman"/>
          <w:lang w:val="es-ES"/>
        </w:rPr>
        <w:t>UCD para la creación de un sistema de gestión de reclamos</w:t>
      </w:r>
      <w:del w:id="80" w:author="Cesar Carcamo" w:date="2018-04-03T11:04:00Z">
        <w:r w:rsidDel="00E85F76">
          <w:rPr>
            <w:rFonts w:cs="Times New Roman"/>
            <w:lang w:val="es-ES"/>
          </w:rPr>
          <w:delText xml:space="preserve"> en salud fue exitoso y se logró diseñar un sistema de gestión de reclamos que </w:delText>
        </w:r>
      </w:del>
      <w:ins w:id="81" w:author="Cesar Carcamo" w:date="2018-04-03T11:04:00Z">
        <w:r w:rsidR="00E85F76">
          <w:rPr>
            <w:rFonts w:cs="Times New Roman"/>
            <w:lang w:val="es-ES"/>
          </w:rPr>
          <w:t xml:space="preserve">, lográndose un sistema </w:t>
        </w:r>
      </w:ins>
      <w:del w:id="82" w:author="Cesar Carcamo" w:date="2018-04-03T11:04:00Z">
        <w:r w:rsidR="00F26C78" w:rsidDel="00E85F76">
          <w:rPr>
            <w:rFonts w:cs="Times New Roman"/>
            <w:lang w:val="es-ES"/>
          </w:rPr>
          <w:delText xml:space="preserve">fuera </w:delText>
        </w:r>
      </w:del>
      <w:r w:rsidR="00F26C78">
        <w:rPr>
          <w:rFonts w:cs="Times New Roman"/>
          <w:lang w:val="es-ES"/>
        </w:rPr>
        <w:t xml:space="preserve">accesible y </w:t>
      </w:r>
      <w:del w:id="83" w:author="Cesar Carcamo" w:date="2018-04-03T11:04:00Z">
        <w:r w:rsidR="00F26C78" w:rsidDel="00E85F76">
          <w:rPr>
            <w:rFonts w:cs="Times New Roman"/>
            <w:lang w:val="es-ES"/>
          </w:rPr>
          <w:delText xml:space="preserve">se encontrará </w:delText>
        </w:r>
      </w:del>
      <w:r w:rsidR="00F26C78">
        <w:rPr>
          <w:rFonts w:cs="Times New Roman"/>
          <w:lang w:val="es-ES"/>
        </w:rPr>
        <w:t xml:space="preserve">centrado en 3 tipos de usuarios, los cuales lo encontraron </w:t>
      </w:r>
      <w:r w:rsidR="00524A0A">
        <w:rPr>
          <w:rFonts w:cs="Times New Roman"/>
          <w:lang w:val="es-ES"/>
        </w:rPr>
        <w:t xml:space="preserve">simple y sencillo de </w:t>
      </w:r>
      <w:r w:rsidR="00F26C78">
        <w:rPr>
          <w:rFonts w:cs="Times New Roman"/>
          <w:lang w:val="es-ES"/>
        </w:rPr>
        <w:t>entender.</w:t>
      </w:r>
    </w:p>
    <w:p w14:paraId="070FF2D9" w14:textId="77777777" w:rsidR="00F26C78" w:rsidRDefault="00F26C78" w:rsidP="00262D6E">
      <w:pPr>
        <w:spacing w:line="360" w:lineRule="auto"/>
        <w:jc w:val="both"/>
        <w:rPr>
          <w:rFonts w:cs="Times New Roman"/>
          <w:lang w:val="es-ES"/>
        </w:rPr>
      </w:pPr>
    </w:p>
    <w:p w14:paraId="09E4260F" w14:textId="77777777" w:rsidR="00F26C78" w:rsidRDefault="00F26C78" w:rsidP="00262D6E">
      <w:pPr>
        <w:spacing w:line="360" w:lineRule="auto"/>
        <w:jc w:val="both"/>
        <w:rPr>
          <w:rFonts w:cs="Times New Roman"/>
          <w:lang w:val="es-ES"/>
        </w:rPr>
      </w:pPr>
      <w:r>
        <w:rPr>
          <w:rFonts w:cs="Times New Roman"/>
          <w:lang w:val="es-ES"/>
        </w:rPr>
        <w:t xml:space="preserve">La metodología UCD permitió encontrar </w:t>
      </w:r>
      <w:r w:rsidR="00F27D13">
        <w:rPr>
          <w:rFonts w:cs="Times New Roman"/>
          <w:lang w:val="es-ES"/>
        </w:rPr>
        <w:t xml:space="preserve">12 objetivos para los 3 tipos de usuarios, 6 para SUSALUD, 2 para gestores y 4 para ciudadanos. Asimismo, permitió encontrar 12 dificultades para ellos, 5 para SUSALUD, 5 para gestores y 2 para ciudadanos. </w:t>
      </w:r>
    </w:p>
    <w:p w14:paraId="1094BBE8" w14:textId="77777777" w:rsidR="00F27D13" w:rsidRDefault="00F27D13" w:rsidP="00262D6E">
      <w:pPr>
        <w:spacing w:line="360" w:lineRule="auto"/>
        <w:jc w:val="both"/>
        <w:rPr>
          <w:rFonts w:cs="Times New Roman"/>
          <w:lang w:val="es-ES"/>
        </w:rPr>
      </w:pPr>
    </w:p>
    <w:p w14:paraId="34F97E6F" w14:textId="77777777" w:rsidR="00F27D13" w:rsidRDefault="00F27D13" w:rsidP="00262D6E">
      <w:pPr>
        <w:spacing w:line="360" w:lineRule="auto"/>
        <w:jc w:val="both"/>
        <w:rPr>
          <w:rFonts w:cs="Times New Roman"/>
          <w:lang w:val="es-ES"/>
        </w:rPr>
      </w:pPr>
      <w:del w:id="84" w:author="Cesar Carcamo" w:date="2018-04-03T11:06:00Z">
        <w:r w:rsidDel="00B4337F">
          <w:rPr>
            <w:rFonts w:cs="Times New Roman"/>
            <w:lang w:val="es-ES"/>
          </w:rPr>
          <w:delText>Usando l</w:delText>
        </w:r>
      </w:del>
      <w:ins w:id="85" w:author="Cesar Carcamo" w:date="2018-04-03T11:06:00Z">
        <w:r w:rsidR="00B4337F">
          <w:rPr>
            <w:rFonts w:cs="Times New Roman"/>
            <w:lang w:val="es-ES"/>
          </w:rPr>
          <w:t>L</w:t>
        </w:r>
      </w:ins>
      <w:r>
        <w:rPr>
          <w:rFonts w:cs="Times New Roman"/>
          <w:lang w:val="es-ES"/>
        </w:rPr>
        <w:t xml:space="preserve">a metodología de </w:t>
      </w:r>
      <w:r w:rsidRPr="00F27D13">
        <w:rPr>
          <w:rFonts w:cs="Times New Roman"/>
          <w:lang w:val="es-PE"/>
        </w:rPr>
        <w:t>Card Sorting Modified Delphi</w:t>
      </w:r>
      <w:r>
        <w:rPr>
          <w:rFonts w:cs="Times New Roman"/>
          <w:lang w:val="es-ES"/>
        </w:rPr>
        <w:t xml:space="preserve"> </w:t>
      </w:r>
      <w:ins w:id="86" w:author="Cesar Carcamo" w:date="2018-04-03T11:06:00Z">
        <w:r w:rsidR="00B4337F">
          <w:rPr>
            <w:rFonts w:cs="Times New Roman"/>
            <w:lang w:val="es-ES"/>
          </w:rPr>
          <w:t>permitió</w:t>
        </w:r>
      </w:ins>
      <w:del w:id="87" w:author="Cesar Carcamo" w:date="2018-04-03T11:06:00Z">
        <w:r w:rsidDel="00B4337F">
          <w:rPr>
            <w:rFonts w:cs="Times New Roman"/>
            <w:lang w:val="es-ES"/>
          </w:rPr>
          <w:delText>se pudo realizar una</w:delText>
        </w:r>
      </w:del>
      <w:r>
        <w:rPr>
          <w:rFonts w:cs="Times New Roman"/>
          <w:lang w:val="es-ES"/>
        </w:rPr>
        <w:t xml:space="preserve"> </w:t>
      </w:r>
      <w:del w:id="88" w:author="Cesar Carcamo" w:date="2018-04-03T11:06:00Z">
        <w:r w:rsidDel="00B4337F">
          <w:rPr>
            <w:rFonts w:cs="Times New Roman"/>
            <w:lang w:val="es-ES"/>
          </w:rPr>
          <w:delText xml:space="preserve">clasificación </w:delText>
        </w:r>
      </w:del>
      <w:ins w:id="89" w:author="Cesar Carcamo" w:date="2018-04-03T11:06:00Z">
        <w:r w:rsidR="00B4337F">
          <w:rPr>
            <w:rFonts w:cs="Times New Roman"/>
            <w:lang w:val="es-ES"/>
          </w:rPr>
          <w:t>clasificar los</w:t>
        </w:r>
      </w:ins>
      <w:del w:id="90" w:author="Cesar Carcamo" w:date="2018-04-03T11:06:00Z">
        <w:r w:rsidDel="00B4337F">
          <w:rPr>
            <w:rFonts w:cs="Times New Roman"/>
            <w:lang w:val="es-ES"/>
          </w:rPr>
          <w:delText>de</w:delText>
        </w:r>
      </w:del>
      <w:r>
        <w:rPr>
          <w:rFonts w:cs="Times New Roman"/>
          <w:lang w:val="es-ES"/>
        </w:rPr>
        <w:t xml:space="preserve"> reclamos</w:t>
      </w:r>
      <w:del w:id="91" w:author="Cesar Carcamo" w:date="2018-04-03T11:07:00Z">
        <w:r w:rsidDel="00C34E0A">
          <w:rPr>
            <w:rFonts w:cs="Times New Roman"/>
            <w:lang w:val="es-ES"/>
          </w:rPr>
          <w:delText xml:space="preserve"> que posteriormente fue validada por todos los gestores y personal de SUSALUD que fueron entrevistados en la fase de evaluación. En esta clasificación se lograron separar </w:delText>
        </w:r>
      </w:del>
      <w:ins w:id="92" w:author="Cesar Carcamo" w:date="2018-04-03T11:07:00Z">
        <w:r w:rsidR="00C34E0A">
          <w:rPr>
            <w:rFonts w:cs="Times New Roman"/>
            <w:lang w:val="es-ES"/>
          </w:rPr>
          <w:t xml:space="preserve"> en</w:t>
        </w:r>
      </w:ins>
      <w:r>
        <w:rPr>
          <w:rFonts w:cs="Times New Roman"/>
          <w:lang w:val="es-ES"/>
        </w:rPr>
        <w:t xml:space="preserve">10 categorías de reclamos con un total de 42 </w:t>
      </w:r>
      <w:r w:rsidRPr="00C618AF">
        <w:rPr>
          <w:rFonts w:cs="Times New Roman"/>
          <w:lang w:val="es-PE"/>
        </w:rPr>
        <w:t>items</w:t>
      </w:r>
      <w:r>
        <w:rPr>
          <w:rFonts w:cs="Times New Roman"/>
          <w:lang w:val="es-ES"/>
        </w:rPr>
        <w:t xml:space="preserve">. El método de </w:t>
      </w:r>
      <w:r w:rsidRPr="00C618AF">
        <w:rPr>
          <w:rFonts w:cs="Times New Roman"/>
          <w:lang w:val="es-PE"/>
        </w:rPr>
        <w:t>Think-Aloud</w:t>
      </w:r>
      <w:r>
        <w:rPr>
          <w:rFonts w:cs="Times New Roman"/>
          <w:lang w:val="es-ES"/>
        </w:rPr>
        <w:t xml:space="preserve"> permitió evaluar con éxito el prototipo, además de encontrar inconvenientes para que fueran corregidos antes de la propuesta final.</w:t>
      </w:r>
    </w:p>
    <w:p w14:paraId="62744948" w14:textId="77777777" w:rsidR="001775D4" w:rsidRDefault="001775D4" w:rsidP="00262D6E">
      <w:pPr>
        <w:spacing w:line="360" w:lineRule="auto"/>
        <w:jc w:val="both"/>
        <w:rPr>
          <w:rFonts w:cs="Times New Roman"/>
          <w:lang w:val="es-ES"/>
        </w:rPr>
      </w:pPr>
    </w:p>
    <w:p w14:paraId="222C2AA5" w14:textId="77777777"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136CCD77" w14:textId="77777777" w:rsidR="00524A0A" w:rsidRPr="0039004D" w:rsidRDefault="001775D4" w:rsidP="00262D6E">
      <w:pPr>
        <w:spacing w:line="360" w:lineRule="auto"/>
        <w:jc w:val="both"/>
        <w:rPr>
          <w:rFonts w:cs="Times New Roman"/>
          <w:lang w:val="es-ES"/>
        </w:rPr>
      </w:pPr>
      <w:r>
        <w:rPr>
          <w:rFonts w:cs="Times New Roman"/>
          <w:lang w:val="es-ES"/>
        </w:rPr>
        <w:t xml:space="preserve"> </w:t>
      </w:r>
    </w:p>
    <w:p w14:paraId="501319AF" w14:textId="77777777" w:rsidR="00A12DD0" w:rsidRPr="0039004D" w:rsidRDefault="00A12DD0" w:rsidP="00262D6E">
      <w:pPr>
        <w:pStyle w:val="Ttulo1"/>
        <w:spacing w:line="360" w:lineRule="auto"/>
        <w:rPr>
          <w:rFonts w:cs="Times New Roman"/>
          <w:szCs w:val="24"/>
        </w:rPr>
      </w:pPr>
      <w:bookmarkStart w:id="93" w:name="_Toc510209128"/>
      <w:r w:rsidRPr="0039004D">
        <w:rPr>
          <w:rFonts w:cs="Times New Roman"/>
          <w:szCs w:val="24"/>
        </w:rPr>
        <w:lastRenderedPageBreak/>
        <w:t>Recomendaciones</w:t>
      </w:r>
      <w:bookmarkEnd w:id="93"/>
    </w:p>
    <w:p w14:paraId="07CD250C" w14:textId="77777777" w:rsidR="004A78C7" w:rsidRDefault="004A78C7" w:rsidP="00262D6E">
      <w:pPr>
        <w:spacing w:line="360" w:lineRule="auto"/>
        <w:jc w:val="both"/>
        <w:rPr>
          <w:rFonts w:cs="Times New Roman"/>
          <w:lang w:val="es-ES"/>
        </w:rPr>
      </w:pPr>
    </w:p>
    <w:p w14:paraId="6412E1FF" w14:textId="77777777" w:rsidR="004C04E9" w:rsidRDefault="007502D3" w:rsidP="00262D6E">
      <w:pPr>
        <w:spacing w:line="360" w:lineRule="auto"/>
        <w:jc w:val="both"/>
        <w:rPr>
          <w:rFonts w:cs="Times New Roman"/>
          <w:lang w:val="es-ES"/>
        </w:rPr>
      </w:pPr>
      <w:r>
        <w:rPr>
          <w:rFonts w:cs="Times New Roman"/>
          <w:lang w:val="es-ES"/>
        </w:rPr>
        <w:t>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comparada c</w:t>
      </w:r>
      <w:r w:rsidR="004C04E9">
        <w:rPr>
          <w:rFonts w:cs="Times New Roman"/>
          <w:lang w:val="es-ES"/>
        </w:rPr>
        <w:t>on el actual manejo de reclamos.</w:t>
      </w:r>
      <w:r w:rsidR="00DF5627">
        <w:rPr>
          <w:rFonts w:cs="Times New Roman"/>
          <w:lang w:val="es-ES"/>
        </w:rPr>
        <w:t xml:space="preserve"> </w:t>
      </w:r>
      <w:r w:rsidR="004C04E9">
        <w:rPr>
          <w:rFonts w:cs="Times New Roman"/>
          <w:lang w:val="es-ES"/>
        </w:rPr>
        <w:t>E</w:t>
      </w:r>
      <w:r>
        <w:rPr>
          <w:rFonts w:cs="Times New Roman"/>
          <w:lang w:val="es-ES"/>
        </w:rPr>
        <w:t>n dichos estudios</w:t>
      </w:r>
      <w:r w:rsidR="004C04E9">
        <w:rPr>
          <w:rFonts w:cs="Times New Roman"/>
          <w:lang w:val="es-ES"/>
        </w:rPr>
        <w:t xml:space="preserve"> debería incluirse el</w:t>
      </w:r>
      <w:r w:rsidR="00DF5627">
        <w:rPr>
          <w:rFonts w:cs="Times New Roman"/>
          <w:lang w:val="es-ES"/>
        </w:rPr>
        <w:t xml:space="preserve"> tipo de usuario </w:t>
      </w:r>
      <w:r w:rsidR="004C04E9">
        <w:rPr>
          <w:rFonts w:cs="Times New Roman"/>
          <w:lang w:val="es-ES"/>
        </w:rPr>
        <w:t xml:space="preserve">de </w:t>
      </w:r>
      <w:r w:rsidR="00DF5627">
        <w:rPr>
          <w:rFonts w:cs="Times New Roman"/>
          <w:lang w:val="es-ES"/>
        </w:rPr>
        <w:t xml:space="preserve">las IAFAS ya que bastante problemática reside en </w:t>
      </w:r>
      <w:r w:rsidR="004C04E9">
        <w:rPr>
          <w:rFonts w:cs="Times New Roman"/>
          <w:lang w:val="es-ES"/>
        </w:rPr>
        <w:t>las aseguradoras y sus planes de cobertura</w:t>
      </w:r>
      <w:r w:rsidR="00DF5627">
        <w:rPr>
          <w:rFonts w:cs="Times New Roman"/>
          <w:lang w:val="es-ES"/>
        </w:rPr>
        <w:t xml:space="preserve">. </w:t>
      </w:r>
    </w:p>
    <w:p w14:paraId="4374ED05" w14:textId="77777777" w:rsidR="004C04E9" w:rsidRDefault="004C04E9" w:rsidP="00262D6E">
      <w:pPr>
        <w:spacing w:line="360" w:lineRule="auto"/>
        <w:jc w:val="both"/>
        <w:rPr>
          <w:rFonts w:cs="Times New Roman"/>
          <w:lang w:val="es-ES"/>
        </w:rPr>
      </w:pPr>
    </w:p>
    <w:p w14:paraId="77B5BC8B" w14:textId="77777777" w:rsidR="004C04E9" w:rsidRDefault="004C04E9" w:rsidP="00262D6E">
      <w:pPr>
        <w:spacing w:line="360" w:lineRule="auto"/>
        <w:jc w:val="both"/>
        <w:rPr>
          <w:rFonts w:cs="Times New Roman"/>
          <w:lang w:val="es-ES"/>
        </w:rPr>
      </w:pPr>
      <w:r>
        <w:rPr>
          <w:rFonts w:cs="Times New Roman"/>
          <w:lang w:val="es-ES"/>
        </w:rPr>
        <w:t>Así mismo, una participación más activa del MINSA es necesaria para dar a conocer los derechos ciudadanos en salud.</w:t>
      </w:r>
    </w:p>
    <w:p w14:paraId="120F17A3" w14:textId="77777777" w:rsidR="004C04E9" w:rsidRDefault="004C04E9" w:rsidP="00262D6E">
      <w:pPr>
        <w:spacing w:line="360" w:lineRule="auto"/>
        <w:jc w:val="both"/>
        <w:rPr>
          <w:rFonts w:cs="Times New Roman"/>
          <w:lang w:val="es-ES"/>
        </w:rPr>
      </w:pPr>
    </w:p>
    <w:p w14:paraId="680A747F" w14:textId="77777777" w:rsidR="004C04E9" w:rsidRDefault="004C04E9" w:rsidP="00262D6E">
      <w:pPr>
        <w:spacing w:line="360" w:lineRule="auto"/>
        <w:jc w:val="both"/>
        <w:rPr>
          <w:rFonts w:cs="Times New Roman"/>
          <w:lang w:val="es-ES"/>
        </w:rPr>
      </w:pPr>
      <w:r>
        <w:rPr>
          <w:rFonts w:cs="Times New Roman"/>
          <w:lang w:val="es-ES"/>
        </w:rPr>
        <w:t xml:space="preserve">Finalmente, de implementarse esta herramienta informática, debe ser lanzada en dos fases. La primera fase solo permitiría el acceso a gestores de IPRESS y a personal de SUSALUD; y la segunda fase permitiría el acceso a ciudadanos. Esta separación de fases </w:t>
      </w:r>
      <w:del w:id="94" w:author="Cesar Carcamo" w:date="2018-04-03T11:08:00Z">
        <w:r w:rsidDel="003E6DC8">
          <w:rPr>
            <w:rFonts w:cs="Times New Roman"/>
            <w:lang w:val="es-ES"/>
          </w:rPr>
          <w:delText xml:space="preserve">le </w:delText>
        </w:r>
      </w:del>
      <w:r>
        <w:rPr>
          <w:rFonts w:cs="Times New Roman"/>
          <w:lang w:val="es-ES"/>
        </w:rPr>
        <w:t>permitiría a todos los usuarios poder acostumbrarse al sistema</w:t>
      </w:r>
      <w:ins w:id="95" w:author="Cesar Carcamo" w:date="2018-04-03T11:08:00Z">
        <w:r w:rsidR="003E6DC8">
          <w:rPr>
            <w:rFonts w:cs="Times New Roman"/>
            <w:lang w:val="es-ES"/>
          </w:rPr>
          <w:t xml:space="preserve">, </w:t>
        </w:r>
      </w:ins>
      <w:r>
        <w:rPr>
          <w:rFonts w:cs="Times New Roman"/>
          <w:lang w:val="es-ES"/>
        </w:rPr>
        <w:t xml:space="preserve"> y </w:t>
      </w:r>
      <w:del w:id="96" w:author="Cesar Carcamo" w:date="2018-04-03T11:08:00Z">
        <w:r w:rsidDel="003E6DC8">
          <w:rPr>
            <w:rFonts w:cs="Times New Roman"/>
            <w:lang w:val="es-ES"/>
          </w:rPr>
          <w:delText xml:space="preserve">permitiría tanto </w:delText>
        </w:r>
      </w:del>
      <w:r>
        <w:rPr>
          <w:rFonts w:cs="Times New Roman"/>
          <w:lang w:val="es-ES"/>
        </w:rPr>
        <w:t xml:space="preserve">al MINSA </w:t>
      </w:r>
      <w:ins w:id="97" w:author="Cesar Carcamo" w:date="2018-04-03T11:09:00Z">
        <w:r w:rsidR="003E6DC8">
          <w:rPr>
            <w:rFonts w:cs="Times New Roman"/>
            <w:lang w:val="es-ES"/>
          </w:rPr>
          <w:t>y</w:t>
        </w:r>
      </w:ins>
      <w:del w:id="98" w:author="Cesar Carcamo" w:date="2018-04-03T11:09:00Z">
        <w:r w:rsidDel="003E6DC8">
          <w:rPr>
            <w:rFonts w:cs="Times New Roman"/>
            <w:lang w:val="es-ES"/>
          </w:rPr>
          <w:delText>como a</w:delText>
        </w:r>
      </w:del>
      <w:r>
        <w:rPr>
          <w:rFonts w:cs="Times New Roman"/>
          <w:lang w:val="es-ES"/>
        </w:rPr>
        <w:t xml:space="preserve"> SUSALUD realizar campañas de difusión y capacitación de manera exitosa y eficiente. Estas campañas debe también sensibilizar a la población sobre la definición e importancia de los reclamos con el fin de obtener información precisa que pueda servir para hacer proyectos de mejora.</w:t>
      </w:r>
    </w:p>
    <w:p w14:paraId="74241363" w14:textId="77777777" w:rsidR="001E7F94" w:rsidRDefault="001E7F94" w:rsidP="00262D6E">
      <w:pPr>
        <w:spacing w:line="360" w:lineRule="auto"/>
        <w:jc w:val="both"/>
        <w:rPr>
          <w:rFonts w:cs="Times New Roman"/>
          <w:lang w:val="es-ES"/>
        </w:rPr>
      </w:pPr>
    </w:p>
    <w:p w14:paraId="2708A258" w14:textId="77777777" w:rsidR="004A78C7" w:rsidRDefault="004A78C7" w:rsidP="00262D6E">
      <w:pPr>
        <w:spacing w:line="360" w:lineRule="auto"/>
        <w:jc w:val="both"/>
        <w:rPr>
          <w:rFonts w:cs="Times New Roman"/>
          <w:lang w:val="es-ES"/>
        </w:rPr>
      </w:pPr>
    </w:p>
    <w:p w14:paraId="1148DAAB" w14:textId="77777777" w:rsidR="00A12DD0" w:rsidRPr="0039004D" w:rsidRDefault="00A12DD0" w:rsidP="00262D6E">
      <w:pPr>
        <w:pStyle w:val="Ttulo1"/>
        <w:spacing w:line="360" w:lineRule="auto"/>
        <w:rPr>
          <w:rFonts w:cs="Times New Roman"/>
          <w:szCs w:val="24"/>
        </w:rPr>
      </w:pPr>
      <w:bookmarkStart w:id="99" w:name="_Toc510209129"/>
      <w:r w:rsidRPr="0039004D">
        <w:rPr>
          <w:rFonts w:cs="Times New Roman"/>
          <w:szCs w:val="24"/>
        </w:rPr>
        <w:lastRenderedPageBreak/>
        <w:t>Referencias bibliográficas</w:t>
      </w:r>
      <w:bookmarkEnd w:id="99"/>
    </w:p>
    <w:p w14:paraId="32F99DA6" w14:textId="77777777" w:rsidR="00623ED4" w:rsidRPr="0039004D" w:rsidRDefault="00623ED4" w:rsidP="00262D6E">
      <w:pPr>
        <w:spacing w:line="360" w:lineRule="auto"/>
        <w:jc w:val="both"/>
        <w:rPr>
          <w:rFonts w:cs="Times New Roman"/>
          <w:lang w:val="es-ES"/>
        </w:rPr>
      </w:pPr>
    </w:p>
    <w:p w14:paraId="2D21C6BE" w14:textId="77777777" w:rsidR="0084473B" w:rsidRPr="00C618AF" w:rsidRDefault="00750F34" w:rsidP="0084473B">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84473B" w:rsidRPr="0084473B">
        <w:rPr>
          <w:rFonts w:cs="Times New Roman"/>
          <w:noProof/>
        </w:rPr>
        <w:t xml:space="preserve">1. </w:t>
      </w:r>
      <w:r w:rsidR="0084473B" w:rsidRPr="0084473B">
        <w:rPr>
          <w:rFonts w:cs="Times New Roman"/>
          <w:noProof/>
        </w:rPr>
        <w:tab/>
        <w:t xml:space="preserve">Orozco M. Garantia_Calidad_Seguridad_Paciente-CIES-Miguel_Orozco. </w:t>
      </w:r>
      <w:r w:rsidR="0084473B" w:rsidRPr="00C618AF">
        <w:rPr>
          <w:rFonts w:cs="Times New Roman"/>
          <w:noProof/>
          <w:lang w:val="en-US"/>
        </w:rPr>
        <w:t xml:space="preserve">2009. p. 50. </w:t>
      </w:r>
    </w:p>
    <w:p w14:paraId="03D22DE9"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 </w:t>
      </w:r>
      <w:r w:rsidRPr="00C618AF">
        <w:rPr>
          <w:rFonts w:cs="Times New Roman"/>
          <w:noProof/>
          <w:lang w:val="en-US"/>
        </w:rPr>
        <w:tab/>
        <w:t xml:space="preserve">Oliver RL. An Investigation of the Interrelationship Between Consumer (Dis) Satisfaction and Complaint Reports. Adv Consum Res. 1987;14(1):218–222. 5p. 1 Diagram. </w:t>
      </w:r>
    </w:p>
    <w:p w14:paraId="3137F0AD"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3. </w:t>
      </w:r>
      <w:r w:rsidRPr="00C618AF">
        <w:rPr>
          <w:rFonts w:cs="Times New Roman"/>
          <w:noProof/>
          <w:lang w:val="en-US"/>
        </w:rPr>
        <w:tab/>
        <w:t xml:space="preserve">Reader TW, Gillespie A, Roberts J. Patient complaints in healthcare systems: a systematic review and coding taxonomy. BMJ Qual Saf. 2014;23(May):6781. Reader TW, Gillespie A, Roberts J. Patient c. </w:t>
      </w:r>
    </w:p>
    <w:p w14:paraId="4A18FD0E"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4. </w:t>
      </w:r>
      <w:r w:rsidRPr="00C618AF">
        <w:rPr>
          <w:rFonts w:cs="Times New Roman"/>
          <w:noProof/>
          <w:lang w:val="en-US"/>
        </w:rPr>
        <w:tab/>
        <w:t xml:space="preserve">cms.gov. The HCAHPS Survey – Frequently Asked Questions. Centers for Medicare and Medicaid. </w:t>
      </w:r>
      <w:r w:rsidRPr="0084473B">
        <w:rPr>
          <w:rFonts w:cs="Times New Roman"/>
          <w:noProof/>
        </w:rPr>
        <w:t xml:space="preserve">2016;1–6. </w:t>
      </w:r>
    </w:p>
    <w:p w14:paraId="3BB0E49E"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5. </w:t>
      </w:r>
      <w:r w:rsidRPr="0084473B">
        <w:rPr>
          <w:rFonts w:cs="Times New Roman"/>
          <w:noProof/>
        </w:rPr>
        <w:tab/>
        <w:t xml:space="preserve">Ministère des affaires sociales et de la santé. Ordonnance no 96-346 du 24 avril 1996 portant réforme de l’hospitalisation publique et privée | Legifrance [Internet]. </w:t>
      </w:r>
      <w:r w:rsidRPr="00C618AF">
        <w:rPr>
          <w:rFonts w:cs="Times New Roman"/>
          <w:noProof/>
          <w:lang w:val="en-US"/>
        </w:rPr>
        <w:t>Available from: https://www.legifrance.gouv.fr/affichTexte.do?cidTexte=JORFTEXT000000742206</w:t>
      </w:r>
    </w:p>
    <w:p w14:paraId="0C3F55C5"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6. </w:t>
      </w:r>
      <w:r w:rsidRPr="00C618AF">
        <w:rPr>
          <w:rFonts w:cs="Times New Roman"/>
          <w:noProof/>
          <w:lang w:val="en-US"/>
        </w:rPr>
        <w:tab/>
        <w:t xml:space="preserve">Schoenfelder T, Klewer J, Kugler J. Determinants of patient satisfaction: A study among 39 hospitals in an in-patient setting in Germany. Int J Qual Heal Care. 2011 Oct;23(5):503–9. </w:t>
      </w:r>
    </w:p>
    <w:p w14:paraId="74CA2E45"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7. </w:t>
      </w:r>
      <w:r w:rsidRPr="00C618AF">
        <w:rPr>
          <w:rFonts w:cs="Times New Roman"/>
          <w:noProof/>
          <w:lang w:val="en-US"/>
        </w:rPr>
        <w:tab/>
        <w:t xml:space="preserve">Department of Health. The NHS Plan: a plan for investment, a plan for reform. </w:t>
      </w:r>
      <w:r w:rsidRPr="0084473B">
        <w:rPr>
          <w:rFonts w:cs="Times New Roman"/>
          <w:noProof/>
        </w:rPr>
        <w:t xml:space="preserve">C 4818I. 2000;Cm 4818-I:144 p. </w:t>
      </w:r>
    </w:p>
    <w:p w14:paraId="0B5E06C1"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8. </w:t>
      </w:r>
      <w:r w:rsidRPr="0084473B">
        <w:rPr>
          <w:rFonts w:cs="Times New Roman"/>
          <w:noProof/>
        </w:rPr>
        <w:tab/>
        <w:t xml:space="preserve">Cubillas JJ, Ramos MI, Feito FR, González JM, Gersol R, Ramos MB. </w:t>
      </w:r>
      <w:r w:rsidRPr="00C618AF">
        <w:rPr>
          <w:rFonts w:cs="Times New Roman"/>
          <w:noProof/>
          <w:lang w:val="en-US"/>
        </w:rPr>
        <w:t xml:space="preserve">[Importance of health CRM in pandemics and health alerts]. Aten Primaria. 2015 May 1;47(5):267–72. </w:t>
      </w:r>
    </w:p>
    <w:p w14:paraId="3135CCFE"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9. </w:t>
      </w:r>
      <w:r w:rsidRPr="00C618AF">
        <w:rPr>
          <w:rFonts w:cs="Times New Roman"/>
          <w:noProof/>
          <w:lang w:val="en-US"/>
        </w:rPr>
        <w:tab/>
        <w:t>Notes on User Centered Design Process (UCD) [Internet]. [cited 2017 May 24]. Available from: https://www.w3.org/WAI/redesign/ucd</w:t>
      </w:r>
    </w:p>
    <w:p w14:paraId="7805EC8F"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10. </w:t>
      </w:r>
      <w:r w:rsidRPr="00C618AF">
        <w:rPr>
          <w:rFonts w:cs="Times New Roman"/>
          <w:noProof/>
          <w:lang w:val="en-US"/>
        </w:rPr>
        <w:tab/>
        <w:t xml:space="preserve">International Organization for Standardization. ISO 9241-210: Ergonomics of human–system interaction - Human-centred design for interactive systems. Int Organ Stand. 2010;2010:32. </w:t>
      </w:r>
    </w:p>
    <w:p w14:paraId="1651244F"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11. </w:t>
      </w:r>
      <w:r w:rsidRPr="00C618AF">
        <w:rPr>
          <w:rFonts w:cs="Times New Roman"/>
          <w:noProof/>
          <w:lang w:val="en-US"/>
        </w:rPr>
        <w:tab/>
        <w:t xml:space="preserve">Health Services Review Council. Guide to Complaint Handling in Health Care Services. </w:t>
      </w:r>
      <w:r w:rsidRPr="0084473B">
        <w:rPr>
          <w:rFonts w:cs="Times New Roman"/>
          <w:noProof/>
        </w:rPr>
        <w:t xml:space="preserve">2005; </w:t>
      </w:r>
    </w:p>
    <w:p w14:paraId="41EAB601"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12. </w:t>
      </w:r>
      <w:r w:rsidRPr="0084473B">
        <w:rPr>
          <w:rFonts w:cs="Times New Roman"/>
          <w:noProof/>
        </w:rPr>
        <w:tab/>
        <w:t>Peruano E. DECRETO SUPREMO N</w:t>
      </w:r>
      <w:r w:rsidRPr="0084473B">
        <w:rPr>
          <w:rFonts w:cs="Times New Roman"/>
          <w:noProof/>
          <w:vertAlign w:val="superscript"/>
        </w:rPr>
        <w:t>o</w:t>
      </w:r>
      <w:r w:rsidRPr="0084473B">
        <w:rPr>
          <w:rFonts w:cs="Times New Roman"/>
          <w:noProof/>
        </w:rPr>
        <w:t xml:space="preserve"> 030-2016-SA. </w:t>
      </w:r>
    </w:p>
    <w:p w14:paraId="64550CE4"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lastRenderedPageBreak/>
        <w:t xml:space="preserve">13. </w:t>
      </w:r>
      <w:r w:rsidRPr="0084473B">
        <w:rPr>
          <w:rFonts w:cs="Times New Roman"/>
          <w:noProof/>
        </w:rPr>
        <w:tab/>
        <w:t xml:space="preserve">Susalud: la tecnología digital al servicio de ciudadanos y gestores | Gestion.pe [Internet]. </w:t>
      </w:r>
      <w:r w:rsidRPr="00C618AF">
        <w:rPr>
          <w:rFonts w:cs="Times New Roman"/>
          <w:noProof/>
          <w:lang w:val="en-US"/>
        </w:rPr>
        <w:t>[cited 2017 Dec 16]. Available from: https://gestion.pe/panelg/susalud-tecnologia-digital-al-servicio-ciudadanos-y-gestores-2197181</w:t>
      </w:r>
    </w:p>
    <w:p w14:paraId="2DDC8070"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14. </w:t>
      </w:r>
      <w:r w:rsidRPr="00C618AF">
        <w:rPr>
          <w:rFonts w:cs="Times New Roman"/>
          <w:noProof/>
          <w:lang w:val="en-US"/>
        </w:rPr>
        <w:tab/>
        <w:t xml:space="preserve">Al-Abri R, Al-Balushi A. Patient satisfaction survey as a tool towards quality improvement. </w:t>
      </w:r>
      <w:r w:rsidRPr="0084473B">
        <w:rPr>
          <w:rFonts w:cs="Times New Roman"/>
          <w:noProof/>
        </w:rPr>
        <w:t xml:space="preserve">Oman Med J. 2014 Jan;29(1):3–7. </w:t>
      </w:r>
    </w:p>
    <w:p w14:paraId="7F381AF5"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15. </w:t>
      </w:r>
      <w:r w:rsidRPr="0084473B">
        <w:rPr>
          <w:rFonts w:cs="Times New Roman"/>
          <w:noProof/>
        </w:rPr>
        <w:tab/>
        <w:t xml:space="preserve">Salud DE. ESTÁNDARES DE CALIDAD PARA EL PRIMER NIVEL DE ATENCIÓN EN SALUD. E c p n a s. 2002;1–47. </w:t>
      </w:r>
    </w:p>
    <w:p w14:paraId="266F13C7"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16. </w:t>
      </w:r>
      <w:r w:rsidRPr="0084473B">
        <w:rPr>
          <w:rFonts w:cs="Times New Roman"/>
          <w:noProof/>
        </w:rPr>
        <w:tab/>
        <w:t xml:space="preserve">Chang M, Alemán MC, García R, Miranda RJ. Evaluación de la calidad de la atención médica en el subsistema de urgencias del municipio 10 de octubre, 1997. </w:t>
      </w:r>
      <w:r w:rsidRPr="00C618AF">
        <w:rPr>
          <w:rFonts w:cs="Times New Roman"/>
          <w:noProof/>
          <w:lang w:val="en-US"/>
        </w:rPr>
        <w:t xml:space="preserve">Rev Cuba Salud Pública. 2000;24(2):110–6. </w:t>
      </w:r>
    </w:p>
    <w:p w14:paraId="0E568CFE"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17. </w:t>
      </w:r>
      <w:r w:rsidRPr="00C618AF">
        <w:rPr>
          <w:rFonts w:cs="Times New Roman"/>
          <w:noProof/>
          <w:lang w:val="en-US"/>
        </w:rPr>
        <w:tab/>
        <w:t xml:space="preserve">Jenkinson C. Patients’ experiences and satisfaction with health care: results of a questionnaire study of specific aspects of care. Qual Saf Heal Care. 2002 Dec;11(4):335–9. </w:t>
      </w:r>
    </w:p>
    <w:p w14:paraId="296B9BA1"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18. </w:t>
      </w:r>
      <w:r w:rsidRPr="00C618AF">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203E4189"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19. </w:t>
      </w:r>
      <w:r w:rsidRPr="00C618AF">
        <w:rPr>
          <w:rFonts w:cs="Times New Roman"/>
          <w:noProof/>
          <w:lang w:val="en-US"/>
        </w:rPr>
        <w:tab/>
        <w:t xml:space="preserve">Jackson JL, Chamberlin J, Kroenke K. Predictors of patient satisfaction. </w:t>
      </w:r>
      <w:r w:rsidRPr="0084473B">
        <w:rPr>
          <w:rFonts w:cs="Times New Roman"/>
          <w:noProof/>
        </w:rPr>
        <w:t xml:space="preserve">Soc Sci Med. 2001;52(4):609–620. </w:t>
      </w:r>
    </w:p>
    <w:p w14:paraId="0F64FAA4"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20. </w:t>
      </w:r>
      <w:r w:rsidRPr="0084473B">
        <w:rPr>
          <w:rFonts w:cs="Times New Roman"/>
          <w:noProof/>
        </w:rPr>
        <w:tab/>
        <w:t xml:space="preserve">EsSalud. Registro Informático de Atención al Asegurado [Internet]. </w:t>
      </w:r>
      <w:r w:rsidRPr="00C618AF">
        <w:rPr>
          <w:rFonts w:cs="Times New Roman"/>
          <w:noProof/>
          <w:lang w:val="en-US"/>
        </w:rPr>
        <w:t>[cited 2016 Aug 16]. Available from: http://ww3.essalud.gob.pe:8080/riid/portal.html</w:t>
      </w:r>
    </w:p>
    <w:p w14:paraId="2FF01F33"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21. </w:t>
      </w:r>
      <w:r w:rsidRPr="00C618AF">
        <w:rPr>
          <w:rFonts w:cs="Times New Roman"/>
          <w:noProof/>
          <w:lang w:val="en-US"/>
        </w:rPr>
        <w:tab/>
        <w:t>CRM for Small Business - Customer Relationship Management - Act! [Internet]. [cited 2018 Feb 4]. Available from: https://www.act.com/</w:t>
      </w:r>
    </w:p>
    <w:p w14:paraId="29E9B528"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22. </w:t>
      </w:r>
      <w:r w:rsidRPr="00C618AF">
        <w:rPr>
          <w:rFonts w:cs="Times New Roman"/>
          <w:noProof/>
          <w:lang w:val="en-US"/>
        </w:rPr>
        <w:tab/>
        <w:t>Qué es CRM: Customer Relationship Management y Software CRM [Internet]. [cited 2018 Feb 4]. Available from: https://www.sumacrm.com/soporte/customer-relationship-management</w:t>
      </w:r>
    </w:p>
    <w:p w14:paraId="05D779E7"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23. </w:t>
      </w:r>
      <w:r w:rsidRPr="00C618AF">
        <w:rPr>
          <w:rFonts w:cs="Times New Roman"/>
          <w:noProof/>
          <w:lang w:val="en-US"/>
        </w:rPr>
        <w:tab/>
        <w:t xml:space="preserve">Anshari M, Almunawar MN. Evaluating CRM Implementation in Healthcare Organization. Proc 2011 Int Conf Econ Bus Inf (OCEBI 2011). 2011;2009(Icebi):7–9. </w:t>
      </w:r>
    </w:p>
    <w:p w14:paraId="366C5980"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24. </w:t>
      </w:r>
      <w:r w:rsidRPr="00C618AF">
        <w:rPr>
          <w:rFonts w:cs="Times New Roman"/>
          <w:noProof/>
          <w:lang w:val="en-US"/>
        </w:rPr>
        <w:tab/>
        <w:t xml:space="preserve">Noakes Schulze A. User-Centered Design for Information Professionals. Assoc Libr Inf Sci Educ. </w:t>
      </w:r>
    </w:p>
    <w:p w14:paraId="75B26162"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25. </w:t>
      </w:r>
      <w:r w:rsidRPr="00C618AF">
        <w:rPr>
          <w:rFonts w:cs="Times New Roman"/>
          <w:noProof/>
          <w:lang w:val="en-US"/>
        </w:rPr>
        <w:tab/>
        <w:t xml:space="preserve">Helander M, Landauer TK, Prabhu P V. Handbook of human-computer interaction. 1997. 1582 p. </w:t>
      </w:r>
    </w:p>
    <w:p w14:paraId="574EDD4B"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26. </w:t>
      </w:r>
      <w:r w:rsidRPr="00C618AF">
        <w:rPr>
          <w:rFonts w:cs="Times New Roman"/>
          <w:noProof/>
          <w:lang w:val="en-US"/>
        </w:rPr>
        <w:tab/>
        <w:t xml:space="preserve">Ghaoui C. Encyclopedia Of Human Computer Interaction. 2006. 1-757 p. </w:t>
      </w:r>
    </w:p>
    <w:p w14:paraId="078C6748"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lastRenderedPageBreak/>
        <w:t xml:space="preserve">27. </w:t>
      </w:r>
      <w:r w:rsidRPr="00C618AF">
        <w:rPr>
          <w:rFonts w:cs="Times New Roman"/>
          <w:noProof/>
          <w:lang w:val="en-US"/>
        </w:rPr>
        <w:tab/>
        <w:t xml:space="preserve">McLoone HE, Jacobson M, Hegg C, Johnson PW. User-centered design. Work. 2010;37(4):445–56. </w:t>
      </w:r>
    </w:p>
    <w:p w14:paraId="3062F140"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28. </w:t>
      </w:r>
      <w:r w:rsidRPr="00C618AF">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5ECDF1A6"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29. </w:t>
      </w:r>
      <w:r w:rsidRPr="00C618AF">
        <w:rPr>
          <w:rFonts w:cs="Times New Roman"/>
          <w:noProof/>
          <w:lang w:val="en-US"/>
        </w:rPr>
        <w:tab/>
        <w:t>HIT Implementation Strategies and User-Centered Design [Internet]. [cited 2017 May 29]. Available from: http://pinnacle-center.com/hit-implementation-strategies-and-user-centered-design/</w:t>
      </w:r>
    </w:p>
    <w:p w14:paraId="1DBC5F7F"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30. </w:t>
      </w:r>
      <w:r w:rsidRPr="00C618AF">
        <w:rPr>
          <w:rFonts w:cs="Times New Roman"/>
          <w:noProof/>
          <w:lang w:val="en-US"/>
        </w:rPr>
        <w:tab/>
        <w:t xml:space="preserve">Le T, Reeder B, Yoo D, Aziz R, Thompson HJ, Demiris G. An Evaluation of Wellness Assessment Visualizations for Older Adults. Telemed e-Health. 2015;21(1):9–15. </w:t>
      </w:r>
    </w:p>
    <w:p w14:paraId="5EA85E15"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31. </w:t>
      </w:r>
      <w:r w:rsidRPr="00C618AF">
        <w:rPr>
          <w:rFonts w:cs="Times New Roman"/>
          <w:noProof/>
          <w:lang w:val="en-US"/>
        </w:rPr>
        <w:tab/>
        <w:t xml:space="preserve">De Vito Dabbs A, Myers BA, Mc Curry KR, Dunbar-Jacob J, Hawkins RP, Begey A, et al. User-centered design and interactive health technologies for patients. Comput Inform Nurs. 2009;27(3):175–83. </w:t>
      </w:r>
    </w:p>
    <w:p w14:paraId="7C2E2863"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32. </w:t>
      </w:r>
      <w:r w:rsidRPr="0084473B">
        <w:rPr>
          <w:rFonts w:cs="Times New Roman"/>
          <w:noProof/>
        </w:rPr>
        <w:tab/>
        <w:t>El Peruano. DECRETO SUPREMO N</w:t>
      </w:r>
      <w:r w:rsidRPr="0084473B">
        <w:rPr>
          <w:rFonts w:cs="Times New Roman"/>
          <w:noProof/>
          <w:vertAlign w:val="superscript"/>
        </w:rPr>
        <w:t>o</w:t>
      </w:r>
      <w:r w:rsidRPr="0084473B">
        <w:rPr>
          <w:rFonts w:cs="Times New Roman"/>
          <w:noProof/>
        </w:rPr>
        <w:t xml:space="preserve"> 008-2014-SA. 2014; </w:t>
      </w:r>
    </w:p>
    <w:p w14:paraId="11D0593A"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33. </w:t>
      </w:r>
      <w:r w:rsidRPr="0084473B">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14:paraId="00FBB1E8"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34. </w:t>
      </w:r>
      <w:r w:rsidRPr="0084473B">
        <w:rPr>
          <w:rFonts w:cs="Times New Roman"/>
          <w:noProof/>
        </w:rPr>
        <w:tab/>
        <w:t xml:space="preserve">Seguro Integral de Salud - Microsoft Power BI [Internet]. </w:t>
      </w:r>
      <w:r w:rsidRPr="00C618AF">
        <w:rPr>
          <w:rFonts w:cs="Times New Roman"/>
          <w:noProof/>
          <w:lang w:val="en-US"/>
        </w:rPr>
        <w:t>[cited 2018 Jan 23]. Available from: https://app.powerbi.com/view?r=eyJrIjoiNTljNzlmMTUtM2Y5NS00M2FjLWIwMGUtZmE0MDFhMWI5OGZjIiwidCI6IjZmZTkxN2VlLWQ5OWMtNGJmNy05OGQ1LThhOTUyYTE3NzhjNCIsImMiOjR9</w:t>
      </w:r>
    </w:p>
    <w:p w14:paraId="52E4CEB9"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35. </w:t>
      </w:r>
      <w:r w:rsidRPr="0084473B">
        <w:rPr>
          <w:rFonts w:cs="Times New Roman"/>
          <w:noProof/>
        </w:rPr>
        <w:tab/>
        <w:t xml:space="preserve">Plataforma de Información SUSALUD [Internet]. </w:t>
      </w:r>
      <w:r w:rsidRPr="00C618AF">
        <w:rPr>
          <w:rFonts w:cs="Times New Roman"/>
          <w:noProof/>
          <w:lang w:val="en-US"/>
        </w:rPr>
        <w:t>[cited 2018 Jan 23]. Available from: http://bi.susalud.gob.pe/QvAJAXZfc/opendoc.htm?document=QV Produccion%2FSIG_SUSALUD.qvw&amp;host=QVS%40srvqlikias&amp;anonymous=true</w:t>
      </w:r>
    </w:p>
    <w:p w14:paraId="2EDB66F3"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36. </w:t>
      </w:r>
      <w:r w:rsidRPr="00C618AF">
        <w:rPr>
          <w:rFonts w:cs="Times New Roman"/>
          <w:noProof/>
          <w:lang w:val="en-US"/>
        </w:rPr>
        <w:tab/>
        <w:t>BPM PAC | Consulta [Internet]. [cited 2017 Mar 14]. Available from: http://app17.susalud.gob.pe/formulario_consulta/</w:t>
      </w:r>
    </w:p>
    <w:p w14:paraId="3209521E"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37. </w:t>
      </w:r>
      <w:r w:rsidRPr="0084473B">
        <w:rPr>
          <w:rFonts w:cs="Times New Roman"/>
          <w:noProof/>
        </w:rPr>
        <w:tab/>
        <w:t xml:space="preserve">SUSALUD CONTIGO - Aplicaciones de Android en Google Play [Internet]. </w:t>
      </w:r>
      <w:r w:rsidRPr="00C618AF">
        <w:rPr>
          <w:rFonts w:cs="Times New Roman"/>
          <w:noProof/>
          <w:lang w:val="en-US"/>
        </w:rPr>
        <w:t xml:space="preserve">[cited 2017 Mar 14]. Available from: </w:t>
      </w:r>
      <w:r w:rsidRPr="00C618AF">
        <w:rPr>
          <w:rFonts w:cs="Times New Roman"/>
          <w:noProof/>
          <w:lang w:val="en-US"/>
        </w:rPr>
        <w:lastRenderedPageBreak/>
        <w:t>https://play.google.com/store/apps/details?id=pe.gob.susalud.servicio&amp;hl=es</w:t>
      </w:r>
    </w:p>
    <w:p w14:paraId="2AA01A92"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38. </w:t>
      </w:r>
      <w:r w:rsidRPr="0084473B">
        <w:rPr>
          <w:rFonts w:cs="Times New Roman"/>
          <w:noProof/>
        </w:rPr>
        <w:tab/>
        <w:t xml:space="preserve">SUSALUD | MÁS DE 10 MIL USUARIOS UTILIZAN APP SUSALUD CONTIGO [Internet]. </w:t>
      </w:r>
      <w:r w:rsidRPr="00C618AF">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5B282C6D"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39. </w:t>
      </w:r>
      <w:r w:rsidRPr="0084473B">
        <w:rPr>
          <w:rFonts w:cs="Times New Roman"/>
          <w:noProof/>
        </w:rPr>
        <w:tab/>
        <w:t>SUSALUD | Mapa Georeferenciado [Internet]. [cited 2018 Mar 14]. Available from: http://mapa.susalud.gob.pe/</w:t>
      </w:r>
    </w:p>
    <w:p w14:paraId="2F3D4630"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40. </w:t>
      </w:r>
      <w:r w:rsidRPr="0084473B">
        <w:rPr>
          <w:rFonts w:cs="Times New Roman"/>
          <w:noProof/>
        </w:rPr>
        <w:tab/>
        <w:t xml:space="preserve">Resolución Ministerial 667-2017/MINSA. </w:t>
      </w:r>
    </w:p>
    <w:p w14:paraId="5CBA6B30"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41. </w:t>
      </w:r>
      <w:r w:rsidRPr="0084473B">
        <w:rPr>
          <w:rFonts w:cs="Times New Roman"/>
          <w:noProof/>
        </w:rPr>
        <w:tab/>
        <w:t xml:space="preserve">LEY N° 30150 - Norma Legal Diario Oficial El Peruano [Internet]. </w:t>
      </w:r>
      <w:r w:rsidRPr="00C618AF">
        <w:rPr>
          <w:rFonts w:cs="Times New Roman"/>
          <w:noProof/>
          <w:lang w:val="en-US"/>
        </w:rPr>
        <w:t>[cited 2018 Mar 14]. Available from: http://busquedas.elperuano.pe/normaslegales/aprueban-reglamento-general-para-la-atencion-de-los-reclamos-resolucion-n-160-2011-sunasacd-737790-1/</w:t>
      </w:r>
    </w:p>
    <w:p w14:paraId="76AF02C6"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42. </w:t>
      </w:r>
      <w:r w:rsidRPr="00C618AF">
        <w:rPr>
          <w:rFonts w:cs="Times New Roman"/>
          <w:noProof/>
          <w:lang w:val="en-US"/>
        </w:rPr>
        <w:tab/>
        <w:t xml:space="preserve">Paul CL. A Modified Delphi Approach to a New Card Sorting Methodology. </w:t>
      </w:r>
      <w:r w:rsidRPr="0084473B">
        <w:rPr>
          <w:rFonts w:cs="Times New Roman"/>
          <w:noProof/>
        </w:rPr>
        <w:t xml:space="preserve">J Usability Stud. 2008;4(1):7–30. </w:t>
      </w:r>
    </w:p>
    <w:p w14:paraId="330A6D2D"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43. </w:t>
      </w:r>
      <w:r w:rsidRPr="0084473B">
        <w:rPr>
          <w:rFonts w:cs="Times New Roman"/>
          <w:noProof/>
        </w:rPr>
        <w:tab/>
        <w:t xml:space="preserve">ShowMore - Grabar, cargar y compartir sus vídeos en la web fácilmente [Internet]. </w:t>
      </w:r>
      <w:r w:rsidRPr="00C618AF">
        <w:rPr>
          <w:rFonts w:cs="Times New Roman"/>
          <w:noProof/>
          <w:lang w:val="en-US"/>
        </w:rPr>
        <w:t>[cited 2018 Mar 27]. Available from: https://showmore.com/es/</w:t>
      </w:r>
    </w:p>
    <w:p w14:paraId="320B2BF1"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44. </w:t>
      </w:r>
      <w:r w:rsidRPr="00C618AF">
        <w:rPr>
          <w:rFonts w:cs="Times New Roman"/>
          <w:noProof/>
          <w:lang w:val="en-US"/>
        </w:rPr>
        <w:tab/>
        <w:t>oTranscribe [Internet]. [cited 2018 Mar 27]. Available from: http://otranscribe.com/</w:t>
      </w:r>
    </w:p>
    <w:p w14:paraId="71A19929"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45. </w:t>
      </w:r>
      <w:r w:rsidRPr="0084473B">
        <w:rPr>
          <w:rFonts w:cs="Times New Roman"/>
          <w:noProof/>
        </w:rPr>
        <w:tab/>
        <w:t xml:space="preserve">Superintendencia de Salud, Gobierno de Chile - Reclamo contra FONASA o ISAPRES [Internet]. </w:t>
      </w:r>
      <w:r w:rsidRPr="00C618AF">
        <w:rPr>
          <w:rFonts w:cs="Times New Roman"/>
          <w:noProof/>
          <w:lang w:val="en-US"/>
        </w:rPr>
        <w:t>[cited 2018 Mar 27]. Available from: http://www.supersalud.gob.cl/portal/w3-article-7592.html#online</w:t>
      </w:r>
    </w:p>
    <w:p w14:paraId="5F7DA737"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84473B">
        <w:rPr>
          <w:rFonts w:cs="Times New Roman"/>
          <w:noProof/>
        </w:rPr>
        <w:t xml:space="preserve">46. </w:t>
      </w:r>
      <w:r w:rsidRPr="0084473B">
        <w:rPr>
          <w:rFonts w:cs="Times New Roman"/>
          <w:noProof/>
        </w:rPr>
        <w:tab/>
        <w:t xml:space="preserve">Formule su petición, queja, reclamo, sugerencia o denuncia [Internet]. </w:t>
      </w:r>
      <w:r w:rsidRPr="00C618AF">
        <w:rPr>
          <w:rFonts w:cs="Times New Roman"/>
          <w:noProof/>
          <w:lang w:val="en-US"/>
        </w:rPr>
        <w:t>[cited 2018 Mar 27]. Available from: https://www.minsalud.gov.co/atencion/Paginas/Solicitudes-sugerencias-quejas-o-reclamos.aspx</w:t>
      </w:r>
    </w:p>
    <w:p w14:paraId="7284C36B"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47. </w:t>
      </w:r>
      <w:r w:rsidRPr="00C618AF">
        <w:rPr>
          <w:rFonts w:cs="Times New Roman"/>
          <w:noProof/>
          <w:lang w:val="en-US"/>
        </w:rPr>
        <w:tab/>
        <w:t xml:space="preserve">Schnall R, Rojas M, Bakken S, Brown W, Carballo-Dieguez A, Carry M, et al. A user-centered model for designing consumer mobile health (mHealth) applications (apps). J Biomed Inform. 2016;60:243–51. </w:t>
      </w:r>
    </w:p>
    <w:p w14:paraId="6A49C2ED"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48. </w:t>
      </w:r>
      <w:r w:rsidRPr="00C618AF">
        <w:rPr>
          <w:rFonts w:cs="Times New Roman"/>
          <w:noProof/>
          <w:lang w:val="en-US"/>
        </w:rPr>
        <w:tab/>
        <w:t>Opoku-Boateng GA. USER FRUSTRATION IN HIT INTERFACES: EXPLORING PAST HCI RESEARCH FOR A BETTER UNDERSTANDING OF CLINICIANS’ EXPERIENCES. AMIA Annu Symp Proc. 2015;2015:1008–</w:t>
      </w:r>
      <w:r w:rsidRPr="00C618AF">
        <w:rPr>
          <w:rFonts w:cs="Times New Roman"/>
          <w:noProof/>
          <w:lang w:val="en-US"/>
        </w:rPr>
        <w:lastRenderedPageBreak/>
        <w:t xml:space="preserve">17. </w:t>
      </w:r>
    </w:p>
    <w:p w14:paraId="2AC7DD09"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49. </w:t>
      </w:r>
      <w:r w:rsidRPr="00C618AF">
        <w:rPr>
          <w:rFonts w:cs="Times New Roman"/>
          <w:noProof/>
          <w:lang w:val="en-US"/>
        </w:rPr>
        <w:tab/>
        <w:t xml:space="preserve">Horsky J, Schiff GD, Johnston D, Mercincavage L, Bell D, Middleton B. Interface design principles for usable decision support: A targeted review of best practices for clinical prescribing interventions. </w:t>
      </w:r>
      <w:r w:rsidRPr="0084473B">
        <w:rPr>
          <w:rFonts w:cs="Times New Roman"/>
          <w:noProof/>
        </w:rPr>
        <w:t xml:space="preserve">Vol. 45, Journal of Biomedical Informatics. 2012. p. 1202–16. </w:t>
      </w:r>
    </w:p>
    <w:p w14:paraId="50775B11"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84473B">
        <w:rPr>
          <w:rFonts w:cs="Times New Roman"/>
          <w:noProof/>
        </w:rPr>
        <w:t xml:space="preserve">50. </w:t>
      </w:r>
      <w:r w:rsidRPr="0084473B">
        <w:rPr>
          <w:rFonts w:cs="Times New Roman"/>
          <w:noProof/>
        </w:rPr>
        <w:tab/>
        <w:t xml:space="preserve">Ley 30225 - Ley de Contrataciones del Estado. </w:t>
      </w:r>
    </w:p>
    <w:p w14:paraId="0DED68E1" w14:textId="77777777" w:rsidR="0084473B" w:rsidRPr="00C618AF" w:rsidRDefault="0084473B" w:rsidP="0084473B">
      <w:pPr>
        <w:widowControl w:val="0"/>
        <w:autoSpaceDE w:val="0"/>
        <w:autoSpaceDN w:val="0"/>
        <w:adjustRightInd w:val="0"/>
        <w:spacing w:line="360" w:lineRule="auto"/>
        <w:ind w:left="640" w:hanging="640"/>
        <w:rPr>
          <w:rFonts w:cs="Times New Roman"/>
          <w:noProof/>
          <w:lang w:val="en-US"/>
        </w:rPr>
      </w:pPr>
      <w:r w:rsidRPr="00C618AF">
        <w:rPr>
          <w:rFonts w:cs="Times New Roman"/>
          <w:noProof/>
          <w:lang w:val="en-US"/>
        </w:rPr>
        <w:t xml:space="preserve">51. </w:t>
      </w:r>
      <w:r w:rsidRPr="00C618AF">
        <w:rPr>
          <w:rFonts w:cs="Times New Roman"/>
          <w:noProof/>
          <w:lang w:val="en-US"/>
        </w:rPr>
        <w:tab/>
        <w:t xml:space="preserve">Clwyd A, Hart T. A Review of the NHS Hospitals Complaints System: Putting Patients Back in the Picture. 2013;(October):1–58. </w:t>
      </w:r>
    </w:p>
    <w:p w14:paraId="67DD4113" w14:textId="77777777" w:rsidR="0084473B" w:rsidRPr="0084473B" w:rsidRDefault="0084473B" w:rsidP="0084473B">
      <w:pPr>
        <w:widowControl w:val="0"/>
        <w:autoSpaceDE w:val="0"/>
        <w:autoSpaceDN w:val="0"/>
        <w:adjustRightInd w:val="0"/>
        <w:spacing w:line="360" w:lineRule="auto"/>
        <w:ind w:left="640" w:hanging="640"/>
        <w:rPr>
          <w:rFonts w:cs="Times New Roman"/>
          <w:noProof/>
        </w:rPr>
      </w:pPr>
      <w:r w:rsidRPr="00C618AF">
        <w:rPr>
          <w:rFonts w:cs="Times New Roman"/>
          <w:noProof/>
          <w:lang w:val="en-US"/>
        </w:rPr>
        <w:t xml:space="preserve">52. </w:t>
      </w:r>
      <w:r w:rsidRPr="00C618AF">
        <w:rPr>
          <w:rFonts w:cs="Times New Roman"/>
          <w:noProof/>
          <w:lang w:val="en-US"/>
        </w:rPr>
        <w:tab/>
        <w:t xml:space="preserve">Nielsen J. Why You Only Need to Test with 5 Users. </w:t>
      </w:r>
      <w:r w:rsidRPr="0084473B">
        <w:rPr>
          <w:rFonts w:cs="Times New Roman"/>
          <w:noProof/>
        </w:rPr>
        <w:t xml:space="preserve">Jakob Nielsens Alertbox. 2000;19(September 23):1–4. </w:t>
      </w:r>
    </w:p>
    <w:p w14:paraId="2E165EBA" w14:textId="77777777" w:rsidR="00121596" w:rsidRPr="00C41296" w:rsidRDefault="00750F34" w:rsidP="0084473B">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2B3CE3D5" w14:textId="77777777" w:rsidR="00161D0F" w:rsidRPr="00C41296" w:rsidRDefault="00161D0F" w:rsidP="00262D6E">
      <w:pPr>
        <w:spacing w:line="360" w:lineRule="auto"/>
        <w:jc w:val="both"/>
        <w:rPr>
          <w:rFonts w:cs="Times New Roman"/>
          <w:lang w:val="es-PE"/>
        </w:rPr>
      </w:pPr>
    </w:p>
    <w:p w14:paraId="59FD292F" w14:textId="77777777" w:rsidR="00A12DD0" w:rsidRPr="0039004D" w:rsidRDefault="00A12DD0" w:rsidP="00262D6E">
      <w:pPr>
        <w:pStyle w:val="Ttulo1"/>
        <w:spacing w:line="360" w:lineRule="auto"/>
        <w:rPr>
          <w:rFonts w:cs="Times New Roman"/>
          <w:szCs w:val="24"/>
        </w:rPr>
      </w:pPr>
      <w:bookmarkStart w:id="100" w:name="_Toc510209130"/>
      <w:r w:rsidRPr="0039004D">
        <w:rPr>
          <w:rFonts w:cs="Times New Roman"/>
          <w:szCs w:val="24"/>
        </w:rPr>
        <w:lastRenderedPageBreak/>
        <w:t>Anexos</w:t>
      </w:r>
      <w:bookmarkEnd w:id="100"/>
    </w:p>
    <w:p w14:paraId="6021E2DD" w14:textId="77777777" w:rsidR="00161D0F" w:rsidRPr="0039004D" w:rsidRDefault="00161D0F" w:rsidP="00262D6E">
      <w:pPr>
        <w:spacing w:line="360" w:lineRule="auto"/>
        <w:jc w:val="both"/>
        <w:rPr>
          <w:rFonts w:cs="Times New Roman"/>
          <w:lang w:val="es-ES"/>
        </w:rPr>
      </w:pPr>
    </w:p>
    <w:p w14:paraId="0F091C9E" w14:textId="77777777" w:rsidR="00161D0F" w:rsidRPr="0039004D" w:rsidRDefault="00161D0F" w:rsidP="009E44F3">
      <w:pPr>
        <w:pStyle w:val="Ttulo2"/>
      </w:pPr>
      <w:bookmarkStart w:id="101" w:name="_Toc510209131"/>
      <w:r w:rsidRPr="0039004D">
        <w:t>Anexo 1</w:t>
      </w:r>
      <w:r w:rsidR="00BE0437">
        <w:t xml:space="preserve">: </w:t>
      </w:r>
      <w:r w:rsidRPr="0039004D">
        <w:t>Conse</w:t>
      </w:r>
      <w:r w:rsidR="00000DBF" w:rsidRPr="0039004D">
        <w:t>ntimiento Informado del usuario</w:t>
      </w:r>
      <w:r w:rsidRPr="0039004D">
        <w:t xml:space="preserve"> final para realizar entrevistas a profundidad</w:t>
      </w:r>
      <w:r w:rsidR="007B7445" w:rsidRPr="0039004D">
        <w:t>.</w:t>
      </w:r>
      <w:bookmarkEnd w:id="101"/>
    </w:p>
    <w:p w14:paraId="6B9B9530" w14:textId="77777777" w:rsidR="00161D0F" w:rsidRPr="0039004D" w:rsidRDefault="00161D0F" w:rsidP="00262D6E">
      <w:pPr>
        <w:pBdr>
          <w:bottom w:val="single" w:sz="12" w:space="1" w:color="auto"/>
        </w:pBdr>
        <w:spacing w:line="360" w:lineRule="auto"/>
        <w:jc w:val="both"/>
        <w:rPr>
          <w:rFonts w:cs="Times New Roman"/>
          <w:b/>
          <w:bCs/>
        </w:rPr>
      </w:pPr>
    </w:p>
    <w:p w14:paraId="4AB750B1"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759F72AF"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00FFA25B"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6A043D6B" w14:textId="77777777" w:rsidR="00161D0F" w:rsidRPr="0039004D" w:rsidRDefault="00161D0F" w:rsidP="00262D6E">
      <w:pPr>
        <w:spacing w:line="360" w:lineRule="auto"/>
        <w:jc w:val="both"/>
        <w:rPr>
          <w:rFonts w:cs="Times New Roman"/>
          <w:b/>
          <w:bCs/>
        </w:rPr>
      </w:pPr>
    </w:p>
    <w:p w14:paraId="3FB53333"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2579FE1A"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415E55D"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670D0A48"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7A5062C4" w14:textId="77777777" w:rsidR="00161D0F" w:rsidRPr="0039004D" w:rsidRDefault="00161D0F" w:rsidP="00262D6E">
      <w:pPr>
        <w:spacing w:line="360" w:lineRule="auto"/>
        <w:jc w:val="both"/>
        <w:rPr>
          <w:rFonts w:cs="Times New Roman"/>
        </w:rPr>
      </w:pPr>
    </w:p>
    <w:p w14:paraId="78E9E7A5"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40689B41"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0818DF43" w14:textId="77777777" w:rsidR="00161D0F" w:rsidRPr="0039004D" w:rsidRDefault="00161D0F" w:rsidP="00262D6E">
      <w:pPr>
        <w:spacing w:line="360" w:lineRule="auto"/>
        <w:jc w:val="both"/>
        <w:rPr>
          <w:rFonts w:cs="Times New Roman"/>
          <w:b/>
          <w:bCs/>
        </w:rPr>
      </w:pPr>
    </w:p>
    <w:p w14:paraId="3D39CE3A" w14:textId="77777777" w:rsidR="00161D0F" w:rsidRPr="0039004D" w:rsidRDefault="00161D0F" w:rsidP="00262D6E">
      <w:pPr>
        <w:spacing w:line="360" w:lineRule="auto"/>
        <w:jc w:val="both"/>
        <w:rPr>
          <w:rFonts w:cs="Times New Roman"/>
          <w:b/>
          <w:bCs/>
        </w:rPr>
      </w:pPr>
      <w:r w:rsidRPr="0039004D">
        <w:rPr>
          <w:rFonts w:cs="Times New Roman"/>
          <w:b/>
          <w:bCs/>
        </w:rPr>
        <w:t>Riesgos:</w:t>
      </w:r>
    </w:p>
    <w:p w14:paraId="6DA96C72"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17B24867" w14:textId="77777777" w:rsidR="00161D0F" w:rsidRPr="0039004D" w:rsidRDefault="00161D0F" w:rsidP="00262D6E">
      <w:pPr>
        <w:spacing w:line="360" w:lineRule="auto"/>
        <w:ind w:left="15" w:firstLine="15"/>
        <w:jc w:val="both"/>
        <w:rPr>
          <w:rFonts w:cs="Times New Roman"/>
        </w:rPr>
      </w:pPr>
    </w:p>
    <w:p w14:paraId="2D905BFB"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16256761"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3FBBABF" w14:textId="77777777" w:rsidR="007B7445" w:rsidRPr="0039004D" w:rsidRDefault="007B7445" w:rsidP="00262D6E">
      <w:pPr>
        <w:spacing w:line="360" w:lineRule="auto"/>
        <w:ind w:left="15"/>
        <w:jc w:val="both"/>
        <w:rPr>
          <w:rFonts w:cs="Times New Roman"/>
        </w:rPr>
      </w:pPr>
    </w:p>
    <w:p w14:paraId="5B38084D"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0FA366CA"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0AAB0DAE" w14:textId="77777777" w:rsidR="00161D0F" w:rsidRPr="0039004D" w:rsidRDefault="00161D0F" w:rsidP="00262D6E">
      <w:pPr>
        <w:spacing w:line="360" w:lineRule="auto"/>
        <w:jc w:val="both"/>
        <w:rPr>
          <w:rFonts w:cs="Times New Roman"/>
        </w:rPr>
      </w:pPr>
    </w:p>
    <w:p w14:paraId="5F388BD3"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1758FFA9"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4C54C059" w14:textId="77777777" w:rsidR="00161D0F" w:rsidRPr="0039004D" w:rsidRDefault="00161D0F" w:rsidP="00262D6E">
      <w:pPr>
        <w:spacing w:line="360" w:lineRule="auto"/>
        <w:ind w:left="15"/>
        <w:jc w:val="both"/>
        <w:rPr>
          <w:rFonts w:cs="Times New Roman"/>
          <w:b/>
          <w:bCs/>
        </w:rPr>
      </w:pPr>
    </w:p>
    <w:p w14:paraId="6A63FAE2"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189CA72A"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4CC5C1C9"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59A81974" w14:textId="77777777" w:rsidR="00161D0F" w:rsidRPr="0039004D" w:rsidRDefault="00161D0F" w:rsidP="00262D6E">
      <w:pPr>
        <w:spacing w:line="360" w:lineRule="auto"/>
        <w:ind w:left="15"/>
        <w:jc w:val="both"/>
        <w:rPr>
          <w:rFonts w:cs="Times New Roman"/>
          <w:bCs/>
        </w:rPr>
      </w:pPr>
    </w:p>
    <w:p w14:paraId="20E56463" w14:textId="77777777" w:rsidR="00161D0F" w:rsidRPr="0039004D" w:rsidRDefault="00161D0F" w:rsidP="00262D6E">
      <w:pPr>
        <w:spacing w:line="360" w:lineRule="auto"/>
        <w:ind w:left="15"/>
        <w:jc w:val="both"/>
        <w:rPr>
          <w:rFonts w:cs="Times New Roman"/>
          <w:b/>
          <w:bCs/>
        </w:rPr>
      </w:pPr>
      <w:r w:rsidRPr="0039004D">
        <w:rPr>
          <w:rFonts w:cs="Times New Roman"/>
          <w:b/>
        </w:rPr>
        <w:lastRenderedPageBreak/>
        <w:t>CONSENTIMIENTO</w:t>
      </w:r>
    </w:p>
    <w:p w14:paraId="1B48FD5D" w14:textId="77777777" w:rsidR="00161D0F" w:rsidRPr="0039004D" w:rsidRDefault="00161D0F" w:rsidP="00262D6E">
      <w:pPr>
        <w:spacing w:line="360" w:lineRule="auto"/>
        <w:ind w:left="15"/>
        <w:jc w:val="both"/>
        <w:rPr>
          <w:rFonts w:cs="Times New Roman"/>
        </w:rPr>
      </w:pPr>
      <w:r w:rsidRPr="0039004D">
        <w:rPr>
          <w:rFonts w:cs="Times New Roman"/>
        </w:rPr>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5A2C92A1" w14:textId="77777777" w:rsidR="00161D0F" w:rsidRPr="0039004D" w:rsidRDefault="00161D0F" w:rsidP="00262D6E">
      <w:pPr>
        <w:spacing w:line="360" w:lineRule="auto"/>
        <w:ind w:left="15"/>
        <w:jc w:val="both"/>
        <w:rPr>
          <w:rFonts w:cs="Times New Roman"/>
        </w:rPr>
      </w:pPr>
    </w:p>
    <w:p w14:paraId="7B020D04"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18BA4D30"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3E2FF24B" w14:textId="77777777" w:rsidR="00161D0F" w:rsidRPr="0039004D" w:rsidRDefault="00161D0F" w:rsidP="00262D6E">
      <w:pPr>
        <w:spacing w:line="360" w:lineRule="auto"/>
        <w:ind w:left="15"/>
        <w:jc w:val="both"/>
        <w:rPr>
          <w:rFonts w:cs="Times New Roman"/>
          <w:b/>
        </w:rPr>
      </w:pPr>
    </w:p>
    <w:p w14:paraId="506F0881"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797B7F4D" wp14:editId="11CF9AE5">
                <wp:simplePos x="0" y="0"/>
                <wp:positionH relativeFrom="column">
                  <wp:posOffset>-5080</wp:posOffset>
                </wp:positionH>
                <wp:positionV relativeFrom="paragraph">
                  <wp:posOffset>200660</wp:posOffset>
                </wp:positionV>
                <wp:extent cx="5142230" cy="0"/>
                <wp:effectExtent l="0" t="0" r="1270" b="0"/>
                <wp:wrapNone/>
                <wp:docPr id="6"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09D32B9"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" strokecolor="black [3200]" strokeweight=".5pt">
                <v:stroke joinstyle="miter"/>
                <o:lock v:ext="edit" shapetype="f"/>
              </v:line>
            </w:pict>
          </mc:Fallback>
        </mc:AlternateContent>
      </w:r>
    </w:p>
    <w:p w14:paraId="4EA60DDC"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536E9852" w14:textId="77777777" w:rsidR="00161D0F" w:rsidRPr="0039004D" w:rsidRDefault="00161D0F" w:rsidP="00262D6E">
      <w:pPr>
        <w:spacing w:line="360" w:lineRule="auto"/>
        <w:ind w:left="15"/>
        <w:jc w:val="both"/>
        <w:rPr>
          <w:rFonts w:cs="Times New Roman"/>
          <w:bCs/>
        </w:rPr>
      </w:pPr>
    </w:p>
    <w:p w14:paraId="54D6751A"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647608A6" wp14:editId="1F36B0C2">
                <wp:simplePos x="0" y="0"/>
                <wp:positionH relativeFrom="column">
                  <wp:posOffset>3996055</wp:posOffset>
                </wp:positionH>
                <wp:positionV relativeFrom="paragraph">
                  <wp:posOffset>186690</wp:posOffset>
                </wp:positionV>
                <wp:extent cx="1141095" cy="0"/>
                <wp:effectExtent l="0" t="0" r="1905" b="0"/>
                <wp:wrapNone/>
                <wp:docPr id="5"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531FF9A"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1027BDE6" wp14:editId="5FACD59A">
                <wp:simplePos x="0" y="0"/>
                <wp:positionH relativeFrom="column">
                  <wp:posOffset>-4445</wp:posOffset>
                </wp:positionH>
                <wp:positionV relativeFrom="paragraph">
                  <wp:posOffset>194310</wp:posOffset>
                </wp:positionV>
                <wp:extent cx="1455420" cy="0"/>
                <wp:effectExtent l="0" t="0" r="5080"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DA8AF"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tuUJgIAAGA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" strokecolor="black [3200]" strokeweight=".5pt">
                <v:stroke joinstyle="miter"/>
                <o:lock v:ext="edit" shapetype="f"/>
              </v:line>
            </w:pict>
          </mc:Fallback>
        </mc:AlternateContent>
      </w:r>
    </w:p>
    <w:p w14:paraId="42575531"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2B6BFE1C" w14:textId="77777777" w:rsidR="00161D0F" w:rsidRPr="0039004D" w:rsidRDefault="00161D0F" w:rsidP="00262D6E">
      <w:pPr>
        <w:spacing w:line="360" w:lineRule="auto"/>
        <w:ind w:left="15"/>
        <w:jc w:val="both"/>
        <w:rPr>
          <w:rFonts w:cs="Times New Roman"/>
          <w:bCs/>
        </w:rPr>
      </w:pPr>
    </w:p>
    <w:p w14:paraId="690052AF" w14:textId="77777777" w:rsidR="00161D0F" w:rsidRPr="0039004D" w:rsidRDefault="00161D0F" w:rsidP="00262D6E">
      <w:pPr>
        <w:spacing w:line="360" w:lineRule="auto"/>
        <w:ind w:left="15"/>
        <w:jc w:val="both"/>
        <w:rPr>
          <w:rFonts w:cs="Times New Roman"/>
          <w:bCs/>
        </w:rPr>
      </w:pPr>
    </w:p>
    <w:p w14:paraId="4C70ED99"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2357E13F"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048B65DE" wp14:editId="72CF9EDB">
                <wp:simplePos x="0" y="0"/>
                <wp:positionH relativeFrom="column">
                  <wp:posOffset>-4445</wp:posOffset>
                </wp:positionH>
                <wp:positionV relativeFrom="paragraph">
                  <wp:posOffset>210185</wp:posOffset>
                </wp:positionV>
                <wp:extent cx="5142230" cy="0"/>
                <wp:effectExtent l="0" t="0" r="1270" b="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DBBC7C5"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yaJgIAAGA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PmKHJomAgAAYA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7D68FF7B"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401E0A78" w14:textId="77777777" w:rsidR="00161D0F" w:rsidRPr="0039004D" w:rsidRDefault="00161D0F" w:rsidP="00262D6E">
      <w:pPr>
        <w:spacing w:line="360" w:lineRule="auto"/>
        <w:ind w:left="15"/>
        <w:jc w:val="both"/>
        <w:rPr>
          <w:rFonts w:cs="Times New Roman"/>
          <w:bCs/>
        </w:rPr>
      </w:pPr>
    </w:p>
    <w:p w14:paraId="5B846FF0" w14:textId="77777777" w:rsidR="00161D0F" w:rsidRPr="0039004D" w:rsidRDefault="00161D0F" w:rsidP="00262D6E">
      <w:pPr>
        <w:spacing w:line="360" w:lineRule="auto"/>
        <w:ind w:left="15"/>
        <w:jc w:val="both"/>
        <w:rPr>
          <w:rFonts w:cs="Times New Roman"/>
          <w:bCs/>
        </w:rPr>
      </w:pPr>
    </w:p>
    <w:p w14:paraId="02C73BEF" w14:textId="77777777" w:rsidR="00161D0F" w:rsidRPr="0039004D" w:rsidRDefault="00E13F0E"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220E3404" wp14:editId="15EE4C0E">
                <wp:simplePos x="0" y="0"/>
                <wp:positionH relativeFrom="column">
                  <wp:posOffset>3996055</wp:posOffset>
                </wp:positionH>
                <wp:positionV relativeFrom="paragraph">
                  <wp:posOffset>189865</wp:posOffset>
                </wp:positionV>
                <wp:extent cx="1141095" cy="0"/>
                <wp:effectExtent l="0" t="0" r="1905" b="0"/>
                <wp:wrapNone/>
                <wp:docPr id="2"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BB252A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ek/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JP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Bgkek/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71E87D50" wp14:editId="7F1C6A28">
                <wp:simplePos x="0" y="0"/>
                <wp:positionH relativeFrom="column">
                  <wp:posOffset>-4445</wp:posOffset>
                </wp:positionH>
                <wp:positionV relativeFrom="paragraph">
                  <wp:posOffset>190500</wp:posOffset>
                </wp:positionV>
                <wp:extent cx="1455420" cy="0"/>
                <wp:effectExtent l="0" t="0" r="5080" b="0"/>
                <wp:wrapNone/>
                <wp:docPr id="1"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01659"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" strokecolor="black [3200]" strokeweight=".5pt">
                <v:stroke joinstyle="miter"/>
                <o:lock v:ext="edit" shapetype="f"/>
              </v:line>
            </w:pict>
          </mc:Fallback>
        </mc:AlternateContent>
      </w:r>
    </w:p>
    <w:p w14:paraId="3052E8F6"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77BFF47E" w14:textId="77777777" w:rsidR="00161D0F" w:rsidRPr="0039004D" w:rsidRDefault="00161D0F" w:rsidP="00262D6E">
      <w:pPr>
        <w:spacing w:line="360" w:lineRule="auto"/>
        <w:jc w:val="both"/>
        <w:rPr>
          <w:rFonts w:cs="Times New Roman"/>
        </w:rPr>
      </w:pPr>
    </w:p>
    <w:p w14:paraId="1A136F6D" w14:textId="77777777" w:rsidR="00161D0F" w:rsidRPr="0039004D" w:rsidRDefault="00161D0F" w:rsidP="00262D6E">
      <w:pPr>
        <w:spacing w:line="360" w:lineRule="auto"/>
        <w:jc w:val="both"/>
        <w:rPr>
          <w:rFonts w:cs="Times New Roman"/>
          <w:lang w:val="es-ES"/>
        </w:rPr>
      </w:pPr>
    </w:p>
    <w:p w14:paraId="76A66091" w14:textId="77777777" w:rsidR="00402BAD" w:rsidRPr="0039004D" w:rsidRDefault="00402BAD" w:rsidP="00262D6E">
      <w:pPr>
        <w:spacing w:line="360" w:lineRule="auto"/>
        <w:jc w:val="both"/>
        <w:rPr>
          <w:rFonts w:cs="Times New Roman"/>
          <w:lang w:val="es-ES"/>
        </w:rPr>
      </w:pPr>
    </w:p>
    <w:p w14:paraId="67D38ED0" w14:textId="77777777" w:rsidR="00161D0F" w:rsidRPr="0039004D" w:rsidRDefault="00161D0F" w:rsidP="00262D6E">
      <w:pPr>
        <w:spacing w:line="360" w:lineRule="auto"/>
        <w:jc w:val="both"/>
        <w:rPr>
          <w:rFonts w:cs="Times New Roman"/>
          <w:b/>
          <w:u w:val="single"/>
          <w:lang w:val="es-ES"/>
        </w:rPr>
      </w:pPr>
    </w:p>
    <w:p w14:paraId="3A1AB062" w14:textId="77777777" w:rsidR="007B7445" w:rsidRPr="0039004D" w:rsidRDefault="007B7445" w:rsidP="00262D6E">
      <w:pPr>
        <w:spacing w:line="360" w:lineRule="auto"/>
        <w:jc w:val="both"/>
        <w:rPr>
          <w:rFonts w:cs="Times New Roman"/>
          <w:b/>
          <w:u w:val="single"/>
          <w:lang w:val="es-ES"/>
        </w:rPr>
      </w:pPr>
    </w:p>
    <w:p w14:paraId="2CED6BE1" w14:textId="77777777" w:rsidR="007B7445" w:rsidRPr="0039004D" w:rsidRDefault="007B7445" w:rsidP="00262D6E">
      <w:pPr>
        <w:spacing w:line="360" w:lineRule="auto"/>
        <w:jc w:val="both"/>
        <w:rPr>
          <w:rFonts w:cs="Times New Roman"/>
          <w:b/>
          <w:u w:val="single"/>
          <w:lang w:val="es-ES"/>
        </w:rPr>
      </w:pPr>
    </w:p>
    <w:p w14:paraId="2B506D22" w14:textId="77777777" w:rsidR="007B7445" w:rsidRPr="0039004D" w:rsidRDefault="007B7445" w:rsidP="00262D6E">
      <w:pPr>
        <w:spacing w:line="360" w:lineRule="auto"/>
        <w:jc w:val="both"/>
        <w:rPr>
          <w:rFonts w:cs="Times New Roman"/>
          <w:b/>
          <w:u w:val="single"/>
          <w:lang w:val="es-ES"/>
        </w:rPr>
      </w:pPr>
    </w:p>
    <w:p w14:paraId="47777563" w14:textId="77777777" w:rsidR="007B7445" w:rsidRPr="0039004D" w:rsidRDefault="007B7445" w:rsidP="00262D6E">
      <w:pPr>
        <w:spacing w:line="360" w:lineRule="auto"/>
        <w:jc w:val="both"/>
        <w:rPr>
          <w:rFonts w:cs="Times New Roman"/>
          <w:b/>
          <w:u w:val="single"/>
          <w:lang w:val="es-ES"/>
        </w:rPr>
      </w:pPr>
    </w:p>
    <w:p w14:paraId="4CDF2E1B" w14:textId="77777777" w:rsidR="007B7445" w:rsidRPr="0039004D" w:rsidRDefault="007B7445" w:rsidP="00262D6E">
      <w:pPr>
        <w:spacing w:line="360" w:lineRule="auto"/>
        <w:jc w:val="both"/>
        <w:rPr>
          <w:rFonts w:cs="Times New Roman"/>
          <w:b/>
          <w:u w:val="single"/>
          <w:lang w:val="es-ES"/>
        </w:rPr>
      </w:pPr>
    </w:p>
    <w:p w14:paraId="28F8A52A" w14:textId="77777777" w:rsidR="00000DBF" w:rsidRPr="0039004D" w:rsidRDefault="00000DBF" w:rsidP="00262D6E">
      <w:pPr>
        <w:spacing w:line="360" w:lineRule="auto"/>
        <w:jc w:val="both"/>
        <w:rPr>
          <w:rFonts w:cs="Times New Roman"/>
          <w:b/>
          <w:u w:val="single"/>
          <w:lang w:val="es-ES"/>
        </w:rPr>
      </w:pPr>
    </w:p>
    <w:p w14:paraId="65E5108D" w14:textId="77777777" w:rsidR="00000DBF" w:rsidRPr="0039004D" w:rsidRDefault="00000DBF" w:rsidP="00262D6E">
      <w:pPr>
        <w:spacing w:line="360" w:lineRule="auto"/>
        <w:jc w:val="both"/>
        <w:rPr>
          <w:rFonts w:cs="Times New Roman"/>
          <w:b/>
          <w:u w:val="single"/>
          <w:lang w:val="es-ES"/>
        </w:rPr>
      </w:pPr>
    </w:p>
    <w:p w14:paraId="1FB8D854" w14:textId="77777777" w:rsidR="00161D0F" w:rsidRPr="0039004D" w:rsidRDefault="00161D0F" w:rsidP="009E44F3">
      <w:pPr>
        <w:pStyle w:val="Ttulo2"/>
      </w:pPr>
      <w:bookmarkStart w:id="102" w:name="_Toc510209132"/>
      <w:r w:rsidRPr="0039004D">
        <w:lastRenderedPageBreak/>
        <w:t>Anexo 2: Guía Semi-Estructurada de Entrevista a Profundidad para usuarios finales Nº1</w:t>
      </w:r>
      <w:bookmarkEnd w:id="102"/>
    </w:p>
    <w:p w14:paraId="114FBF99" w14:textId="77777777" w:rsidR="00161D0F" w:rsidRPr="0039004D" w:rsidRDefault="00161D0F" w:rsidP="00262D6E">
      <w:pPr>
        <w:spacing w:line="360" w:lineRule="auto"/>
        <w:jc w:val="both"/>
        <w:rPr>
          <w:rFonts w:cs="Times New Roman"/>
          <w:b/>
          <w:lang w:val="es-ES"/>
        </w:rPr>
      </w:pPr>
    </w:p>
    <w:p w14:paraId="3B760316"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396126CE" w14:textId="77777777" w:rsidR="00161D0F" w:rsidRPr="0039004D" w:rsidRDefault="00161D0F" w:rsidP="00262D6E">
      <w:pPr>
        <w:spacing w:line="360" w:lineRule="auto"/>
        <w:jc w:val="both"/>
        <w:rPr>
          <w:rFonts w:cs="Times New Roman"/>
        </w:rPr>
      </w:pPr>
    </w:p>
    <w:p w14:paraId="5F1A6F12"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423F543" w14:textId="77777777" w:rsidR="00161D0F" w:rsidRPr="0039004D" w:rsidRDefault="00161D0F" w:rsidP="00262D6E">
      <w:pPr>
        <w:spacing w:line="360" w:lineRule="auto"/>
        <w:jc w:val="both"/>
        <w:rPr>
          <w:rFonts w:eastAsia="Times New Roman" w:cs="Times New Roman"/>
        </w:rPr>
      </w:pPr>
    </w:p>
    <w:p w14:paraId="4284B826"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7899551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2D62DBB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4935BA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642F4E7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05E2D5D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A31ACE8"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0EC3356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71E439D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5B8C826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3874001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55343531"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4EE9738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6D024DB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0C6B9A5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170C5B5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5017DAE3"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3E35139A" w14:textId="77777777" w:rsidR="00161D0F" w:rsidRPr="0039004D" w:rsidRDefault="00161D0F" w:rsidP="00262D6E">
      <w:pPr>
        <w:spacing w:line="360" w:lineRule="auto"/>
        <w:jc w:val="both"/>
        <w:rPr>
          <w:rFonts w:eastAsia="Times New Roman" w:cs="Times New Roman"/>
        </w:rPr>
      </w:pPr>
    </w:p>
    <w:p w14:paraId="153DCC52"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7ED4234D"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2B5B460C"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679B049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410CD519" w14:textId="77777777" w:rsidR="00161D0F" w:rsidRPr="0039004D" w:rsidRDefault="00161D0F" w:rsidP="00262D6E">
      <w:pPr>
        <w:spacing w:line="360" w:lineRule="auto"/>
        <w:jc w:val="both"/>
        <w:rPr>
          <w:rFonts w:eastAsia="Times New Roman" w:cs="Times New Roman"/>
        </w:rPr>
      </w:pPr>
    </w:p>
    <w:p w14:paraId="245806A9" w14:textId="77777777" w:rsidR="00161D0F" w:rsidRPr="0039004D" w:rsidRDefault="00161D0F" w:rsidP="00262D6E">
      <w:pPr>
        <w:spacing w:line="360" w:lineRule="auto"/>
        <w:jc w:val="both"/>
        <w:rPr>
          <w:rFonts w:eastAsia="Times New Roman" w:cs="Times New Roman"/>
        </w:rPr>
      </w:pPr>
    </w:p>
    <w:p w14:paraId="60044E6B" w14:textId="77777777" w:rsidR="00161D0F" w:rsidRPr="0039004D" w:rsidRDefault="00161D0F" w:rsidP="00262D6E">
      <w:pPr>
        <w:spacing w:line="360" w:lineRule="auto"/>
        <w:jc w:val="both"/>
        <w:rPr>
          <w:rFonts w:eastAsia="Times New Roman" w:cs="Times New Roman"/>
        </w:rPr>
      </w:pPr>
    </w:p>
    <w:p w14:paraId="20415496" w14:textId="77777777" w:rsidR="00161D0F" w:rsidRPr="0039004D" w:rsidRDefault="00161D0F" w:rsidP="00262D6E">
      <w:pPr>
        <w:spacing w:line="360" w:lineRule="auto"/>
        <w:jc w:val="both"/>
        <w:rPr>
          <w:rFonts w:eastAsia="Times New Roman" w:cs="Times New Roman"/>
        </w:rPr>
      </w:pPr>
    </w:p>
    <w:p w14:paraId="0556BFAF" w14:textId="77777777" w:rsidR="00161D0F" w:rsidRPr="0039004D" w:rsidRDefault="00161D0F" w:rsidP="00262D6E">
      <w:pPr>
        <w:spacing w:line="360" w:lineRule="auto"/>
        <w:jc w:val="both"/>
        <w:rPr>
          <w:rFonts w:eastAsia="Times New Roman" w:cs="Times New Roman"/>
        </w:rPr>
      </w:pPr>
    </w:p>
    <w:p w14:paraId="6C045119" w14:textId="77777777" w:rsidR="00161D0F" w:rsidRPr="0039004D" w:rsidRDefault="00161D0F" w:rsidP="00262D6E">
      <w:pPr>
        <w:spacing w:line="360" w:lineRule="auto"/>
        <w:jc w:val="both"/>
        <w:rPr>
          <w:rFonts w:eastAsia="Times New Roman" w:cs="Times New Roman"/>
        </w:rPr>
      </w:pPr>
    </w:p>
    <w:p w14:paraId="7CA81295" w14:textId="77777777" w:rsidR="00161D0F" w:rsidRPr="0039004D" w:rsidRDefault="00161D0F" w:rsidP="00262D6E">
      <w:pPr>
        <w:spacing w:line="360" w:lineRule="auto"/>
        <w:jc w:val="both"/>
        <w:rPr>
          <w:rFonts w:eastAsia="Times New Roman" w:cs="Times New Roman"/>
        </w:rPr>
      </w:pPr>
    </w:p>
    <w:p w14:paraId="56DDCA8D" w14:textId="77777777" w:rsidR="00161D0F" w:rsidRPr="0039004D" w:rsidRDefault="00161D0F" w:rsidP="00262D6E">
      <w:pPr>
        <w:spacing w:line="360" w:lineRule="auto"/>
        <w:jc w:val="both"/>
        <w:rPr>
          <w:rFonts w:eastAsia="Times New Roman" w:cs="Times New Roman"/>
        </w:rPr>
      </w:pPr>
    </w:p>
    <w:p w14:paraId="15B056C5" w14:textId="77777777" w:rsidR="00161D0F" w:rsidRPr="0039004D" w:rsidRDefault="00161D0F" w:rsidP="00262D6E">
      <w:pPr>
        <w:spacing w:line="360" w:lineRule="auto"/>
        <w:jc w:val="both"/>
        <w:rPr>
          <w:rFonts w:eastAsia="Times New Roman" w:cs="Times New Roman"/>
        </w:rPr>
      </w:pPr>
    </w:p>
    <w:p w14:paraId="28FD8B59" w14:textId="77777777" w:rsidR="00161D0F" w:rsidRPr="0039004D" w:rsidRDefault="00041C8E" w:rsidP="009E44F3">
      <w:pPr>
        <w:pStyle w:val="Ttulo2"/>
      </w:pPr>
      <w:bookmarkStart w:id="103" w:name="_Toc510209133"/>
      <w:r w:rsidRPr="0039004D">
        <w:lastRenderedPageBreak/>
        <w:t xml:space="preserve">Anexo 3: Guía </w:t>
      </w:r>
      <w:r w:rsidR="00161D0F" w:rsidRPr="0039004D">
        <w:t>Estructurada de Entrevista a Profundidad para usuarios finales Nº2</w:t>
      </w:r>
      <w:bookmarkEnd w:id="103"/>
      <w:r w:rsidR="00161D0F" w:rsidRPr="0039004D">
        <w:t xml:space="preserve"> </w:t>
      </w:r>
    </w:p>
    <w:p w14:paraId="21D7AF9F" w14:textId="77777777" w:rsidR="00161D0F" w:rsidRPr="0039004D" w:rsidRDefault="00161D0F" w:rsidP="00262D6E">
      <w:pPr>
        <w:spacing w:line="360" w:lineRule="auto"/>
        <w:jc w:val="both"/>
        <w:rPr>
          <w:rFonts w:cs="Times New Roman"/>
          <w:lang w:val="es-ES"/>
        </w:rPr>
      </w:pPr>
    </w:p>
    <w:p w14:paraId="6A793BE1"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47FB0DC4" w14:textId="77777777" w:rsidR="00161D0F" w:rsidRPr="0039004D" w:rsidRDefault="00161D0F" w:rsidP="00262D6E">
      <w:pPr>
        <w:spacing w:line="360" w:lineRule="auto"/>
        <w:jc w:val="both"/>
        <w:rPr>
          <w:rFonts w:cs="Times New Roman"/>
        </w:rPr>
      </w:pPr>
    </w:p>
    <w:p w14:paraId="054BE8AE"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C2A11D5" w14:textId="77777777" w:rsidR="00161D0F" w:rsidRPr="0039004D" w:rsidRDefault="00161D0F" w:rsidP="00262D6E">
      <w:pPr>
        <w:spacing w:line="360" w:lineRule="auto"/>
        <w:jc w:val="both"/>
        <w:rPr>
          <w:rFonts w:cs="Times New Roman"/>
          <w:lang w:val="es-ES"/>
        </w:rPr>
      </w:pPr>
    </w:p>
    <w:p w14:paraId="04FB022E"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r w:rsidR="00645947" w:rsidRPr="0039004D">
        <w:rPr>
          <w:rFonts w:cs="Times New Roman"/>
          <w:lang w:val="es-ES"/>
        </w:rPr>
        <w:t>está</w:t>
      </w:r>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2C8F647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140E2D8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EF671E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4F7BC80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5AB4FDE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 xml:space="preserve">Por lo que ha podido ver a través de estos bocetos ¿Qué tan útil le parece el sistema? </w:t>
      </w:r>
    </w:p>
    <w:p w14:paraId="6C7E109C"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tan frecuentemente ingresaría a este sistema, si es que ingresaría?</w:t>
      </w:r>
    </w:p>
    <w:p w14:paraId="3B50349F"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0EFF8CA9"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r w:rsidR="00645947" w:rsidRPr="0039004D">
        <w:rPr>
          <w:rFonts w:cs="Times New Roman"/>
          <w:lang w:val="es-ES"/>
        </w:rPr>
        <w:t>cómo</w:t>
      </w:r>
      <w:r w:rsidRPr="0039004D">
        <w:rPr>
          <w:rFonts w:cs="Times New Roman"/>
          <w:lang w:val="es-ES"/>
        </w:rPr>
        <w:t xml:space="preserve"> le gustaría que fuera la distribución, visualización y/o flujo del sistema?</w:t>
      </w:r>
    </w:p>
    <w:p w14:paraId="7CC3DB26"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r w:rsidR="00645947" w:rsidRPr="0039004D">
        <w:rPr>
          <w:rFonts w:cs="Times New Roman"/>
          <w:lang w:val="es-ES"/>
        </w:rPr>
        <w:t>quién</w:t>
      </w:r>
      <w:r w:rsidRPr="0039004D">
        <w:rPr>
          <w:rFonts w:cs="Times New Roman"/>
          <w:lang w:val="es-ES"/>
        </w:rPr>
        <w:t xml:space="preserve"> compartiría este información?</w:t>
      </w:r>
    </w:p>
    <w:p w14:paraId="00BB440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2B2CB64D"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6D5A7CF1" w14:textId="77777777" w:rsidR="00161D0F" w:rsidRPr="0039004D" w:rsidRDefault="00161D0F" w:rsidP="00262D6E">
      <w:pPr>
        <w:spacing w:line="360" w:lineRule="auto"/>
        <w:jc w:val="both"/>
        <w:rPr>
          <w:rFonts w:cs="Times New Roman"/>
          <w:lang w:val="es-ES"/>
        </w:rPr>
      </w:pPr>
    </w:p>
    <w:p w14:paraId="43780E24"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6FC3628D"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r w:rsidR="00645947" w:rsidRPr="0039004D">
        <w:rPr>
          <w:rFonts w:eastAsia="Times New Roman" w:cs="Times New Roman"/>
        </w:rPr>
        <w:t>está</w:t>
      </w:r>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35A8B582" w14:textId="77777777" w:rsidR="00161D0F" w:rsidRPr="0039004D" w:rsidRDefault="00161D0F" w:rsidP="00262D6E">
      <w:pPr>
        <w:spacing w:line="360" w:lineRule="auto"/>
        <w:jc w:val="both"/>
        <w:rPr>
          <w:rFonts w:eastAsia="Times New Roman" w:cs="Times New Roman"/>
        </w:rPr>
      </w:pPr>
    </w:p>
    <w:p w14:paraId="2448007D"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9478117" w14:textId="77777777" w:rsidR="00161D0F" w:rsidRPr="0039004D" w:rsidRDefault="00161D0F" w:rsidP="00262D6E">
      <w:pPr>
        <w:spacing w:line="360" w:lineRule="auto"/>
        <w:jc w:val="both"/>
        <w:rPr>
          <w:rFonts w:cs="Times New Roman"/>
          <w:lang w:val="es-ES"/>
        </w:rPr>
      </w:pPr>
    </w:p>
    <w:p w14:paraId="47304CB6" w14:textId="77777777" w:rsidR="007B7445" w:rsidRPr="0039004D" w:rsidRDefault="007B7445" w:rsidP="00262D6E">
      <w:pPr>
        <w:spacing w:line="360" w:lineRule="auto"/>
        <w:jc w:val="both"/>
        <w:rPr>
          <w:rFonts w:cs="Times New Roman"/>
          <w:b/>
          <w:lang w:val="es-ES"/>
        </w:rPr>
      </w:pPr>
    </w:p>
    <w:p w14:paraId="22FBB79D" w14:textId="77777777" w:rsidR="007B7445" w:rsidRPr="0039004D" w:rsidRDefault="007B7445" w:rsidP="00262D6E">
      <w:pPr>
        <w:spacing w:line="360" w:lineRule="auto"/>
        <w:jc w:val="both"/>
        <w:rPr>
          <w:rFonts w:cs="Times New Roman"/>
          <w:b/>
          <w:lang w:val="es-ES"/>
        </w:rPr>
      </w:pPr>
    </w:p>
    <w:p w14:paraId="2DBFBF2E" w14:textId="77777777" w:rsidR="007B7445" w:rsidRPr="0039004D" w:rsidRDefault="007B7445" w:rsidP="00262D6E">
      <w:pPr>
        <w:spacing w:line="360" w:lineRule="auto"/>
        <w:jc w:val="both"/>
        <w:rPr>
          <w:rFonts w:cs="Times New Roman"/>
          <w:b/>
          <w:lang w:val="es-ES"/>
        </w:rPr>
      </w:pPr>
    </w:p>
    <w:p w14:paraId="30160394" w14:textId="77777777" w:rsidR="007B7445" w:rsidRPr="0039004D" w:rsidRDefault="007B7445" w:rsidP="00262D6E">
      <w:pPr>
        <w:spacing w:line="360" w:lineRule="auto"/>
        <w:jc w:val="both"/>
        <w:rPr>
          <w:rFonts w:cs="Times New Roman"/>
          <w:b/>
          <w:lang w:val="es-ES"/>
        </w:rPr>
      </w:pPr>
    </w:p>
    <w:p w14:paraId="579423A0" w14:textId="77777777" w:rsidR="007B7445" w:rsidRPr="0039004D" w:rsidRDefault="007B7445" w:rsidP="00262D6E">
      <w:pPr>
        <w:spacing w:line="360" w:lineRule="auto"/>
        <w:jc w:val="both"/>
        <w:rPr>
          <w:rFonts w:cs="Times New Roman"/>
          <w:b/>
          <w:lang w:val="es-ES"/>
        </w:rPr>
      </w:pPr>
    </w:p>
    <w:p w14:paraId="69278950" w14:textId="77777777" w:rsidR="007B7445" w:rsidRPr="0039004D" w:rsidRDefault="007B7445" w:rsidP="00262D6E">
      <w:pPr>
        <w:spacing w:line="360" w:lineRule="auto"/>
        <w:jc w:val="both"/>
        <w:rPr>
          <w:rFonts w:cs="Times New Roman"/>
          <w:b/>
          <w:lang w:val="es-ES"/>
        </w:rPr>
      </w:pPr>
    </w:p>
    <w:p w14:paraId="2CCBBA40" w14:textId="77777777" w:rsidR="007B7445" w:rsidRPr="0039004D" w:rsidRDefault="007B7445" w:rsidP="00262D6E">
      <w:pPr>
        <w:spacing w:line="360" w:lineRule="auto"/>
        <w:jc w:val="both"/>
        <w:rPr>
          <w:rFonts w:cs="Times New Roman"/>
          <w:b/>
          <w:lang w:val="es-ES"/>
        </w:rPr>
      </w:pPr>
    </w:p>
    <w:p w14:paraId="1EB4EA37" w14:textId="77777777" w:rsidR="007B7445" w:rsidRPr="0039004D" w:rsidRDefault="007B7445" w:rsidP="00262D6E">
      <w:pPr>
        <w:spacing w:line="360" w:lineRule="auto"/>
        <w:jc w:val="both"/>
        <w:rPr>
          <w:rFonts w:cs="Times New Roman"/>
          <w:b/>
          <w:lang w:val="es-ES"/>
        </w:rPr>
      </w:pPr>
    </w:p>
    <w:p w14:paraId="1D8A05F7" w14:textId="77777777" w:rsidR="007B7445" w:rsidRPr="0039004D" w:rsidRDefault="007B7445" w:rsidP="00262D6E">
      <w:pPr>
        <w:spacing w:line="360" w:lineRule="auto"/>
        <w:jc w:val="both"/>
        <w:rPr>
          <w:rFonts w:cs="Times New Roman"/>
          <w:b/>
          <w:lang w:val="es-ES"/>
        </w:rPr>
      </w:pPr>
    </w:p>
    <w:p w14:paraId="5313A13B" w14:textId="77777777" w:rsidR="007B7445" w:rsidRPr="0039004D" w:rsidRDefault="007B7445" w:rsidP="00262D6E">
      <w:pPr>
        <w:spacing w:line="360" w:lineRule="auto"/>
        <w:jc w:val="both"/>
        <w:rPr>
          <w:rFonts w:cs="Times New Roman"/>
          <w:b/>
          <w:lang w:val="es-ES"/>
        </w:rPr>
      </w:pPr>
    </w:p>
    <w:p w14:paraId="331D3FBB" w14:textId="77777777" w:rsidR="007B7445" w:rsidRPr="0039004D" w:rsidRDefault="007B7445" w:rsidP="00262D6E">
      <w:pPr>
        <w:spacing w:line="360" w:lineRule="auto"/>
        <w:jc w:val="both"/>
        <w:rPr>
          <w:rFonts w:cs="Times New Roman"/>
          <w:b/>
          <w:lang w:val="es-ES"/>
        </w:rPr>
      </w:pPr>
    </w:p>
    <w:p w14:paraId="0422C6F9" w14:textId="77777777" w:rsidR="007B7445" w:rsidRPr="0039004D" w:rsidRDefault="007B7445" w:rsidP="00262D6E">
      <w:pPr>
        <w:spacing w:line="360" w:lineRule="auto"/>
        <w:jc w:val="both"/>
        <w:rPr>
          <w:rFonts w:cs="Times New Roman"/>
          <w:b/>
          <w:lang w:val="es-ES"/>
        </w:rPr>
      </w:pPr>
    </w:p>
    <w:p w14:paraId="4537F05C" w14:textId="77777777" w:rsidR="007B7445" w:rsidRPr="0039004D" w:rsidRDefault="007B7445" w:rsidP="00262D6E">
      <w:pPr>
        <w:spacing w:line="360" w:lineRule="auto"/>
        <w:jc w:val="both"/>
        <w:rPr>
          <w:rFonts w:cs="Times New Roman"/>
          <w:b/>
          <w:lang w:val="es-ES"/>
        </w:rPr>
      </w:pPr>
    </w:p>
    <w:p w14:paraId="0E0CD237" w14:textId="77777777" w:rsidR="007B7445" w:rsidRPr="0039004D" w:rsidRDefault="007B7445" w:rsidP="00262D6E">
      <w:pPr>
        <w:spacing w:line="360" w:lineRule="auto"/>
        <w:jc w:val="both"/>
        <w:rPr>
          <w:rFonts w:cs="Times New Roman"/>
          <w:b/>
          <w:lang w:val="es-ES"/>
        </w:rPr>
      </w:pPr>
    </w:p>
    <w:p w14:paraId="1CE944D3" w14:textId="77777777" w:rsidR="007B7445" w:rsidRPr="0039004D" w:rsidRDefault="007B7445" w:rsidP="00262D6E">
      <w:pPr>
        <w:spacing w:line="360" w:lineRule="auto"/>
        <w:jc w:val="both"/>
        <w:rPr>
          <w:rFonts w:cs="Times New Roman"/>
          <w:b/>
          <w:lang w:val="es-ES"/>
        </w:rPr>
      </w:pPr>
    </w:p>
    <w:p w14:paraId="3C021903" w14:textId="77777777" w:rsidR="007B7445" w:rsidRPr="0039004D" w:rsidRDefault="007B7445" w:rsidP="00262D6E">
      <w:pPr>
        <w:spacing w:line="360" w:lineRule="auto"/>
        <w:jc w:val="both"/>
        <w:rPr>
          <w:rFonts w:cs="Times New Roman"/>
          <w:b/>
          <w:lang w:val="es-ES"/>
        </w:rPr>
      </w:pPr>
    </w:p>
    <w:p w14:paraId="37865112" w14:textId="77777777" w:rsidR="007B7445" w:rsidRPr="0039004D" w:rsidRDefault="007B7445" w:rsidP="00262D6E">
      <w:pPr>
        <w:spacing w:line="360" w:lineRule="auto"/>
        <w:jc w:val="both"/>
        <w:rPr>
          <w:rFonts w:cs="Times New Roman"/>
          <w:b/>
          <w:lang w:val="es-ES"/>
        </w:rPr>
      </w:pPr>
    </w:p>
    <w:p w14:paraId="36E0F63B" w14:textId="77777777" w:rsidR="007B7445" w:rsidRPr="0039004D" w:rsidRDefault="007B7445" w:rsidP="00262D6E">
      <w:pPr>
        <w:spacing w:line="360" w:lineRule="auto"/>
        <w:jc w:val="both"/>
        <w:rPr>
          <w:rFonts w:cs="Times New Roman"/>
          <w:b/>
          <w:lang w:val="es-ES"/>
        </w:rPr>
      </w:pPr>
    </w:p>
    <w:p w14:paraId="6F531557" w14:textId="77777777" w:rsidR="00161D0F" w:rsidRPr="0039004D" w:rsidRDefault="00161D0F" w:rsidP="009E44F3">
      <w:pPr>
        <w:pStyle w:val="Ttulo2"/>
      </w:pPr>
      <w:bookmarkStart w:id="104" w:name="_Toc510209134"/>
      <w:r w:rsidRPr="0039004D">
        <w:t>Anexo 4</w:t>
      </w:r>
      <w:r w:rsidR="007B7445" w:rsidRPr="0039004D">
        <w:t>.</w:t>
      </w:r>
      <w:r w:rsidRPr="0039004D">
        <w:t xml:space="preserve"> Encuesta de </w:t>
      </w:r>
      <w:r w:rsidR="00061602" w:rsidRPr="0039004D">
        <w:t>Aspectos Demográficos de Entrevistados</w:t>
      </w:r>
      <w:r w:rsidRPr="0039004D">
        <w:t xml:space="preserve"> del Sistema de Gestión de Reclamos para el Sistema de Salud del Perú</w:t>
      </w:r>
      <w:bookmarkEnd w:id="104"/>
      <w:r w:rsidRPr="0039004D">
        <w:t xml:space="preserve"> </w:t>
      </w:r>
    </w:p>
    <w:p w14:paraId="616697A0" w14:textId="77777777" w:rsidR="00161D0F" w:rsidRPr="0039004D" w:rsidRDefault="00161D0F" w:rsidP="00262D6E">
      <w:pPr>
        <w:spacing w:line="360" w:lineRule="auto"/>
        <w:jc w:val="both"/>
        <w:rPr>
          <w:rFonts w:cs="Times New Roman"/>
          <w:b/>
          <w:lang w:val="es-ES"/>
        </w:rPr>
      </w:pPr>
    </w:p>
    <w:p w14:paraId="37D3BA0E"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50957843" w14:textId="77777777" w:rsidR="00161D0F" w:rsidRPr="0039004D" w:rsidRDefault="00161D0F" w:rsidP="00262D6E">
      <w:pPr>
        <w:spacing w:line="360" w:lineRule="auto"/>
        <w:jc w:val="both"/>
        <w:rPr>
          <w:rFonts w:cs="Times New Roman"/>
          <w:lang w:val="es-ES"/>
        </w:rPr>
      </w:pPr>
    </w:p>
    <w:p w14:paraId="11337FA1"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750F34" w:rsidRPr="0039004D">
        <w:rPr>
          <w:rFonts w:cs="Times New Roman"/>
          <w:lang w:val="es-ES"/>
        </w:rPr>
        <w:fldChar w:fldCharType="begin">
          <w:ffData>
            <w:name w:val="Casilla1"/>
            <w:enabled/>
            <w:calcOnExit w:val="0"/>
            <w:checkBox>
              <w:sizeAuto/>
              <w:default w:val="0"/>
            </w:checkBox>
          </w:ffData>
        </w:fldChar>
      </w:r>
      <w:bookmarkStart w:id="105" w:name="Casilla1"/>
      <w:r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00750F34" w:rsidRPr="0039004D">
        <w:rPr>
          <w:rFonts w:cs="Times New Roman"/>
          <w:lang w:val="es-ES"/>
        </w:rPr>
        <w:fldChar w:fldCharType="end"/>
      </w:r>
      <w:bookmarkEnd w:id="105"/>
      <w:r w:rsidRPr="0039004D">
        <w:rPr>
          <w:rFonts w:cs="Times New Roman"/>
          <w:lang w:val="es-ES"/>
        </w:rPr>
        <w:t xml:space="preserve"> Mujer</w:t>
      </w:r>
      <w:r w:rsidRPr="0039004D">
        <w:rPr>
          <w:rFonts w:cs="Times New Roman"/>
          <w:lang w:val="es-ES"/>
        </w:rPr>
        <w:tab/>
      </w:r>
      <w:r w:rsidR="00750F34" w:rsidRPr="0039004D">
        <w:rPr>
          <w:rFonts w:cs="Times New Roman"/>
          <w:lang w:val="es-ES"/>
        </w:rPr>
        <w:fldChar w:fldCharType="begin">
          <w:ffData>
            <w:name w:val="Casilla2"/>
            <w:enabled/>
            <w:calcOnExit w:val="0"/>
            <w:checkBox>
              <w:sizeAuto/>
              <w:default w:val="0"/>
            </w:checkBox>
          </w:ffData>
        </w:fldChar>
      </w:r>
      <w:bookmarkStart w:id="106" w:name="Casilla2"/>
      <w:r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00750F34" w:rsidRPr="0039004D">
        <w:rPr>
          <w:rFonts w:cs="Times New Roman"/>
          <w:lang w:val="es-ES"/>
        </w:rPr>
        <w:fldChar w:fldCharType="end"/>
      </w:r>
      <w:bookmarkEnd w:id="106"/>
      <w:r w:rsidRPr="0039004D">
        <w:rPr>
          <w:rFonts w:cs="Times New Roman"/>
          <w:lang w:val="es-ES"/>
        </w:rPr>
        <w:t xml:space="preserve"> Hombre</w:t>
      </w:r>
    </w:p>
    <w:p w14:paraId="7FB3FC6E" w14:textId="77777777" w:rsidR="00161D0F" w:rsidRPr="0039004D" w:rsidRDefault="00161D0F" w:rsidP="00262D6E">
      <w:pPr>
        <w:pStyle w:val="Prrafodelista"/>
        <w:spacing w:line="360" w:lineRule="auto"/>
        <w:jc w:val="both"/>
        <w:rPr>
          <w:rFonts w:cs="Times New Roman"/>
          <w:lang w:val="es-ES"/>
        </w:rPr>
      </w:pPr>
    </w:p>
    <w:p w14:paraId="36E809F6"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7ED301E6"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107" w:name="Casilla3"/>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07"/>
      <w:r w:rsidR="00161D0F" w:rsidRPr="0039004D">
        <w:rPr>
          <w:rFonts w:cs="Times New Roman"/>
          <w:lang w:val="es-ES"/>
        </w:rPr>
        <w:t xml:space="preserve"> 18 – 29 años</w:t>
      </w:r>
    </w:p>
    <w:p w14:paraId="7FFCC518"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108" w:name="Casilla4"/>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08"/>
      <w:r w:rsidR="00161D0F" w:rsidRPr="0039004D">
        <w:rPr>
          <w:rFonts w:cs="Times New Roman"/>
          <w:lang w:val="es-ES"/>
        </w:rPr>
        <w:t xml:space="preserve"> 30 – 49 años</w:t>
      </w:r>
    </w:p>
    <w:p w14:paraId="1F222354"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109" w:name="Casilla5"/>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09"/>
      <w:r w:rsidR="00161D0F" w:rsidRPr="0039004D">
        <w:rPr>
          <w:rFonts w:cs="Times New Roman"/>
          <w:lang w:val="es-ES"/>
        </w:rPr>
        <w:t xml:space="preserve"> 50 – 64 años</w:t>
      </w:r>
    </w:p>
    <w:p w14:paraId="7BB21FDC"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110" w:name="Casilla6"/>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0"/>
      <w:r w:rsidR="00161D0F" w:rsidRPr="0039004D">
        <w:rPr>
          <w:rFonts w:cs="Times New Roman"/>
          <w:lang w:val="es-ES"/>
        </w:rPr>
        <w:t xml:space="preserve"> 65+</w:t>
      </w:r>
    </w:p>
    <w:p w14:paraId="7B7D2CA9" w14:textId="77777777" w:rsidR="00161D0F" w:rsidRPr="0039004D" w:rsidRDefault="00161D0F" w:rsidP="00262D6E">
      <w:pPr>
        <w:spacing w:line="360" w:lineRule="auto"/>
        <w:jc w:val="both"/>
        <w:rPr>
          <w:rFonts w:cs="Times New Roman"/>
          <w:lang w:val="es-ES"/>
        </w:rPr>
      </w:pPr>
    </w:p>
    <w:p w14:paraId="0C274569"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99E83EA"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111" w:name="Casilla7"/>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1"/>
      <w:r w:rsidR="00161D0F" w:rsidRPr="0039004D">
        <w:rPr>
          <w:rFonts w:cs="Times New Roman"/>
          <w:lang w:val="es-ES"/>
        </w:rPr>
        <w:t xml:space="preserve"> Secundaria</w:t>
      </w:r>
    </w:p>
    <w:p w14:paraId="31379FBF"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112" w:name="Casilla9"/>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2"/>
      <w:r w:rsidR="00161D0F" w:rsidRPr="0039004D">
        <w:rPr>
          <w:rFonts w:cs="Times New Roman"/>
          <w:lang w:val="es-ES"/>
        </w:rPr>
        <w:t xml:space="preserve"> Superior No Universitaria</w:t>
      </w:r>
    </w:p>
    <w:p w14:paraId="3DF81FE7"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113" w:name="Casilla8"/>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3"/>
      <w:r w:rsidR="00161D0F" w:rsidRPr="0039004D">
        <w:rPr>
          <w:rFonts w:cs="Times New Roman"/>
          <w:lang w:val="es-ES"/>
        </w:rPr>
        <w:t xml:space="preserve"> Superior Universitaria</w:t>
      </w:r>
    </w:p>
    <w:p w14:paraId="72ECBFA0"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114" w:name="Casilla10"/>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4"/>
      <w:r w:rsidR="00161D0F" w:rsidRPr="0039004D">
        <w:rPr>
          <w:rFonts w:cs="Times New Roman"/>
          <w:lang w:val="es-ES"/>
        </w:rPr>
        <w:t xml:space="preserve"> Maestría </w:t>
      </w:r>
    </w:p>
    <w:p w14:paraId="7F804DBD"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115" w:name="Casilla11"/>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5"/>
      <w:r w:rsidR="00161D0F" w:rsidRPr="0039004D">
        <w:rPr>
          <w:rFonts w:cs="Times New Roman"/>
          <w:lang w:val="es-ES"/>
        </w:rPr>
        <w:t xml:space="preserve"> Doctorado</w:t>
      </w:r>
    </w:p>
    <w:p w14:paraId="78334C29" w14:textId="77777777" w:rsidR="00161D0F" w:rsidRPr="0039004D" w:rsidRDefault="00161D0F" w:rsidP="00262D6E">
      <w:pPr>
        <w:spacing w:line="360" w:lineRule="auto"/>
        <w:jc w:val="both"/>
        <w:rPr>
          <w:rFonts w:cs="Times New Roman"/>
          <w:lang w:val="es-ES"/>
        </w:rPr>
      </w:pPr>
    </w:p>
    <w:p w14:paraId="62FDAE83"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391CCDE7"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116" w:name="Casilla12"/>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6"/>
      <w:r w:rsidR="00161D0F" w:rsidRPr="0039004D">
        <w:rPr>
          <w:rFonts w:cs="Times New Roman"/>
          <w:lang w:val="es-ES"/>
        </w:rPr>
        <w:t xml:space="preserve"> Todos los días </w:t>
      </w:r>
    </w:p>
    <w:p w14:paraId="2113E97E"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117" w:name="Casilla13"/>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7"/>
      <w:r w:rsidR="00161D0F" w:rsidRPr="0039004D">
        <w:rPr>
          <w:rFonts w:cs="Times New Roman"/>
          <w:lang w:val="es-ES"/>
        </w:rPr>
        <w:t xml:space="preserve"> Varios días a la semana</w:t>
      </w:r>
    </w:p>
    <w:p w14:paraId="13F140B2"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118" w:name="Casilla14"/>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8"/>
      <w:r w:rsidR="00161D0F" w:rsidRPr="0039004D">
        <w:rPr>
          <w:rFonts w:cs="Times New Roman"/>
          <w:lang w:val="es-ES"/>
        </w:rPr>
        <w:t xml:space="preserve"> 1 vez a la semana</w:t>
      </w:r>
    </w:p>
    <w:p w14:paraId="294BAFCD"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119" w:name="Casilla15"/>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19"/>
      <w:r w:rsidR="00161D0F" w:rsidRPr="0039004D">
        <w:rPr>
          <w:rFonts w:cs="Times New Roman"/>
          <w:lang w:val="es-ES"/>
        </w:rPr>
        <w:t xml:space="preserve"> Nunca</w:t>
      </w:r>
    </w:p>
    <w:p w14:paraId="57A41BB8" w14:textId="77777777" w:rsidR="00161D0F" w:rsidRPr="0039004D" w:rsidRDefault="00161D0F" w:rsidP="00262D6E">
      <w:pPr>
        <w:spacing w:line="360" w:lineRule="auto"/>
        <w:jc w:val="both"/>
        <w:rPr>
          <w:rFonts w:cs="Times New Roman"/>
          <w:lang w:val="es-ES"/>
        </w:rPr>
      </w:pPr>
    </w:p>
    <w:p w14:paraId="4DC8504A"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18BCF6AF"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120" w:name="Casilla16"/>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20"/>
      <w:r w:rsidR="00161D0F" w:rsidRPr="0039004D">
        <w:rPr>
          <w:rFonts w:cs="Times New Roman"/>
          <w:lang w:val="es-ES"/>
        </w:rPr>
        <w:t xml:space="preserve"> Smartphone</w:t>
      </w:r>
    </w:p>
    <w:p w14:paraId="24505C36"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121" w:name="Casilla17"/>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21"/>
      <w:r w:rsidR="00161D0F" w:rsidRPr="0039004D">
        <w:rPr>
          <w:rFonts w:cs="Times New Roman"/>
          <w:lang w:val="es-ES"/>
        </w:rPr>
        <w:t xml:space="preserve"> Tablet</w:t>
      </w:r>
    </w:p>
    <w:p w14:paraId="39EE45C8"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122" w:name="Casilla18"/>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22"/>
      <w:r w:rsidR="00161D0F" w:rsidRPr="0039004D">
        <w:rPr>
          <w:rFonts w:cs="Times New Roman"/>
          <w:lang w:val="es-ES"/>
        </w:rPr>
        <w:t xml:space="preserve"> Computadora de Escritorio / Laptop</w:t>
      </w:r>
    </w:p>
    <w:p w14:paraId="04F7CC0C" w14:textId="77777777" w:rsidR="00161D0F" w:rsidRPr="0039004D" w:rsidRDefault="00750F34" w:rsidP="00262D6E">
      <w:pPr>
        <w:spacing w:line="360" w:lineRule="auto"/>
        <w:ind w:left="720" w:firstLine="720"/>
        <w:jc w:val="both"/>
        <w:rPr>
          <w:rFonts w:cs="Times New Roman"/>
          <w:lang w:val="es-ES"/>
        </w:rPr>
      </w:pPr>
      <w:r w:rsidRPr="0039004D">
        <w:rPr>
          <w:rFonts w:cs="Times New Roman"/>
          <w:lang w:val="es-ES"/>
        </w:rPr>
        <w:lastRenderedPageBreak/>
        <w:fldChar w:fldCharType="begin">
          <w:ffData>
            <w:name w:val="Casilla19"/>
            <w:enabled/>
            <w:calcOnExit w:val="0"/>
            <w:checkBox>
              <w:sizeAuto/>
              <w:default w:val="0"/>
            </w:checkBox>
          </w:ffData>
        </w:fldChar>
      </w:r>
      <w:bookmarkStart w:id="123" w:name="Casilla19"/>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23"/>
      <w:r w:rsidR="00161D0F" w:rsidRPr="0039004D">
        <w:rPr>
          <w:rFonts w:cs="Times New Roman"/>
          <w:lang w:val="es-ES"/>
        </w:rPr>
        <w:t xml:space="preserve"> Computadora Hibrida (2 en 1)</w:t>
      </w:r>
    </w:p>
    <w:p w14:paraId="315B994A" w14:textId="77777777" w:rsidR="00ED4396" w:rsidRPr="00262D6E" w:rsidRDefault="00750F34" w:rsidP="00ED4396">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124" w:name="Casilla20"/>
      <w:r w:rsidR="00161D0F" w:rsidRPr="0039004D">
        <w:rPr>
          <w:rFonts w:cs="Times New Roman"/>
          <w:lang w:val="es-ES"/>
        </w:rPr>
        <w:instrText xml:space="preserve"> FORMCHECKBOX </w:instrText>
      </w:r>
      <w:r w:rsidR="004E19B9">
        <w:rPr>
          <w:rFonts w:cs="Times New Roman"/>
          <w:lang w:val="es-ES"/>
        </w:rPr>
      </w:r>
      <w:r w:rsidR="004E19B9">
        <w:rPr>
          <w:rFonts w:cs="Times New Roman"/>
          <w:lang w:val="es-ES"/>
        </w:rPr>
        <w:fldChar w:fldCharType="separate"/>
      </w:r>
      <w:r w:rsidRPr="0039004D">
        <w:rPr>
          <w:rFonts w:cs="Times New Roman"/>
          <w:lang w:val="es-ES"/>
        </w:rPr>
        <w:fldChar w:fldCharType="end"/>
      </w:r>
      <w:bookmarkEnd w:id="124"/>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ED4396" w:rsidRPr="00262D6E" w:rsidSect="00F27EDB">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Cesar Carcamo" w:date="2018-04-03T10:33:00Z" w:initials="CCC">
    <w:p w14:paraId="002189BB" w14:textId="77777777" w:rsidR="00CD5D94" w:rsidRDefault="00CD5D94">
      <w:pPr>
        <w:pStyle w:val="Textocomentario"/>
      </w:pPr>
      <w:r>
        <w:rPr>
          <w:rStyle w:val="Refdecomentario"/>
        </w:rPr>
        <w:annotationRef/>
      </w:r>
      <w:r>
        <w:t>Agregar aquí algunas características demográficas de los 15.</w:t>
      </w:r>
    </w:p>
  </w:comment>
  <w:comment w:id="63" w:author="Cesar Carcamo" w:date="2018-04-03T10:45:00Z" w:initials="CCC">
    <w:p w14:paraId="21AD6E87" w14:textId="77777777" w:rsidR="00773258" w:rsidRDefault="00773258">
      <w:pPr>
        <w:pStyle w:val="Textocomentario"/>
      </w:pPr>
      <w:r>
        <w:rPr>
          <w:rStyle w:val="Refdecomentario"/>
        </w:rPr>
        <w:annotationRef/>
      </w:r>
      <w:r>
        <w:t>Refrasear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2189BB" w15:done="0"/>
  <w15:commentEx w15:paraId="21AD6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2189BB" w16cid:durableId="1E6E2715"/>
  <w16cid:commentId w16cid:paraId="21AD6E87" w16cid:durableId="1E6E27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A400B" w14:textId="77777777" w:rsidR="004E19B9" w:rsidRDefault="004E19B9" w:rsidP="00F27EDB">
      <w:r>
        <w:separator/>
      </w:r>
    </w:p>
  </w:endnote>
  <w:endnote w:type="continuationSeparator" w:id="0">
    <w:p w14:paraId="6B595F30" w14:textId="77777777" w:rsidR="004E19B9" w:rsidRDefault="004E19B9"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F8D10" w14:textId="77777777" w:rsidR="00C618AF" w:rsidRDefault="00C618AF"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E35A9B" w14:textId="77777777" w:rsidR="00C618AF" w:rsidRDefault="00C618AF"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EB4D7" w14:textId="77777777" w:rsidR="00C618AF" w:rsidRDefault="00C618AF"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11665">
      <w:rPr>
        <w:rStyle w:val="Nmerodepgina"/>
        <w:noProof/>
      </w:rPr>
      <w:t>78</w:t>
    </w:r>
    <w:r>
      <w:rPr>
        <w:rStyle w:val="Nmerodepgina"/>
      </w:rPr>
      <w:fldChar w:fldCharType="end"/>
    </w:r>
  </w:p>
  <w:p w14:paraId="10FC6D8E" w14:textId="77777777" w:rsidR="00C618AF" w:rsidRDefault="00C618AF"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82B2" w14:textId="77777777" w:rsidR="004E19B9" w:rsidRDefault="004E19B9" w:rsidP="00F27EDB">
      <w:r>
        <w:separator/>
      </w:r>
    </w:p>
  </w:footnote>
  <w:footnote w:type="continuationSeparator" w:id="0">
    <w:p w14:paraId="572A6427" w14:textId="77777777" w:rsidR="004E19B9" w:rsidRDefault="004E19B9"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5"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F8560CC"/>
    <w:multiLevelType w:val="hybridMultilevel"/>
    <w:tmpl w:val="AB96205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26"/>
  </w:num>
  <w:num w:numId="4">
    <w:abstractNumId w:val="7"/>
  </w:num>
  <w:num w:numId="5">
    <w:abstractNumId w:val="15"/>
  </w:num>
  <w:num w:numId="6">
    <w:abstractNumId w:val="41"/>
  </w:num>
  <w:num w:numId="7">
    <w:abstractNumId w:val="27"/>
  </w:num>
  <w:num w:numId="8">
    <w:abstractNumId w:val="2"/>
  </w:num>
  <w:num w:numId="9">
    <w:abstractNumId w:val="29"/>
  </w:num>
  <w:num w:numId="10">
    <w:abstractNumId w:val="38"/>
  </w:num>
  <w:num w:numId="11">
    <w:abstractNumId w:val="39"/>
  </w:num>
  <w:num w:numId="12">
    <w:abstractNumId w:val="28"/>
  </w:num>
  <w:num w:numId="13">
    <w:abstractNumId w:val="37"/>
  </w:num>
  <w:num w:numId="14">
    <w:abstractNumId w:val="25"/>
  </w:num>
  <w:num w:numId="15">
    <w:abstractNumId w:val="13"/>
  </w:num>
  <w:num w:numId="16">
    <w:abstractNumId w:val="31"/>
  </w:num>
  <w:num w:numId="17">
    <w:abstractNumId w:val="18"/>
  </w:num>
  <w:num w:numId="18">
    <w:abstractNumId w:val="11"/>
  </w:num>
  <w:num w:numId="19">
    <w:abstractNumId w:val="6"/>
  </w:num>
  <w:num w:numId="20">
    <w:abstractNumId w:val="42"/>
  </w:num>
  <w:num w:numId="21">
    <w:abstractNumId w:val="23"/>
  </w:num>
  <w:num w:numId="22">
    <w:abstractNumId w:val="16"/>
  </w:num>
  <w:num w:numId="23">
    <w:abstractNumId w:val="1"/>
  </w:num>
  <w:num w:numId="24">
    <w:abstractNumId w:val="30"/>
  </w:num>
  <w:num w:numId="25">
    <w:abstractNumId w:val="12"/>
  </w:num>
  <w:num w:numId="26">
    <w:abstractNumId w:val="35"/>
  </w:num>
  <w:num w:numId="27">
    <w:abstractNumId w:val="24"/>
  </w:num>
  <w:num w:numId="28">
    <w:abstractNumId w:val="10"/>
  </w:num>
  <w:num w:numId="29">
    <w:abstractNumId w:val="32"/>
  </w:num>
  <w:num w:numId="30">
    <w:abstractNumId w:val="4"/>
  </w:num>
  <w:num w:numId="31">
    <w:abstractNumId w:val="8"/>
  </w:num>
  <w:num w:numId="32">
    <w:abstractNumId w:val="33"/>
  </w:num>
  <w:num w:numId="33">
    <w:abstractNumId w:val="9"/>
  </w:num>
  <w:num w:numId="34">
    <w:abstractNumId w:val="3"/>
  </w:num>
  <w:num w:numId="35">
    <w:abstractNumId w:val="22"/>
  </w:num>
  <w:num w:numId="36">
    <w:abstractNumId w:val="20"/>
  </w:num>
  <w:num w:numId="37">
    <w:abstractNumId w:val="21"/>
  </w:num>
  <w:num w:numId="38">
    <w:abstractNumId w:val="14"/>
  </w:num>
  <w:num w:numId="39">
    <w:abstractNumId w:val="5"/>
  </w:num>
  <w:num w:numId="40">
    <w:abstractNumId w:val="36"/>
  </w:num>
  <w:num w:numId="41">
    <w:abstractNumId w:val="19"/>
  </w:num>
  <w:num w:numId="42">
    <w:abstractNumId w:val="17"/>
  </w:num>
  <w:num w:numId="43">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30"/>
    <w:rsid w:val="000411F6"/>
    <w:rsid w:val="00041C8E"/>
    <w:rsid w:val="0004257C"/>
    <w:rsid w:val="00043E74"/>
    <w:rsid w:val="00045E0D"/>
    <w:rsid w:val="0004694C"/>
    <w:rsid w:val="000470EF"/>
    <w:rsid w:val="00054753"/>
    <w:rsid w:val="0005532E"/>
    <w:rsid w:val="00056AD2"/>
    <w:rsid w:val="000604D5"/>
    <w:rsid w:val="00060575"/>
    <w:rsid w:val="000611C9"/>
    <w:rsid w:val="00061602"/>
    <w:rsid w:val="000620D3"/>
    <w:rsid w:val="00062156"/>
    <w:rsid w:val="000635A6"/>
    <w:rsid w:val="0006669D"/>
    <w:rsid w:val="00070ABB"/>
    <w:rsid w:val="000727C4"/>
    <w:rsid w:val="000802DD"/>
    <w:rsid w:val="00082B53"/>
    <w:rsid w:val="00083349"/>
    <w:rsid w:val="00085E4C"/>
    <w:rsid w:val="000915BE"/>
    <w:rsid w:val="00092B6C"/>
    <w:rsid w:val="0009502F"/>
    <w:rsid w:val="000964E4"/>
    <w:rsid w:val="000A2EE5"/>
    <w:rsid w:val="000A482B"/>
    <w:rsid w:val="000B09E3"/>
    <w:rsid w:val="000B2605"/>
    <w:rsid w:val="000B2CED"/>
    <w:rsid w:val="000B5E7F"/>
    <w:rsid w:val="000B6BB1"/>
    <w:rsid w:val="000C06DC"/>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52D5"/>
    <w:rsid w:val="00105CAF"/>
    <w:rsid w:val="00107D4D"/>
    <w:rsid w:val="00107D89"/>
    <w:rsid w:val="00113117"/>
    <w:rsid w:val="0011467B"/>
    <w:rsid w:val="00114C1C"/>
    <w:rsid w:val="00114D64"/>
    <w:rsid w:val="00115702"/>
    <w:rsid w:val="0012134F"/>
    <w:rsid w:val="00121596"/>
    <w:rsid w:val="00124068"/>
    <w:rsid w:val="001244C7"/>
    <w:rsid w:val="00124F5E"/>
    <w:rsid w:val="00125EF4"/>
    <w:rsid w:val="0012739C"/>
    <w:rsid w:val="001306F6"/>
    <w:rsid w:val="00130A52"/>
    <w:rsid w:val="0013103F"/>
    <w:rsid w:val="00131110"/>
    <w:rsid w:val="001318C5"/>
    <w:rsid w:val="001325DD"/>
    <w:rsid w:val="00134352"/>
    <w:rsid w:val="00137FF7"/>
    <w:rsid w:val="00141275"/>
    <w:rsid w:val="001413AF"/>
    <w:rsid w:val="00147072"/>
    <w:rsid w:val="0015501B"/>
    <w:rsid w:val="0015683A"/>
    <w:rsid w:val="0015728A"/>
    <w:rsid w:val="00157BF9"/>
    <w:rsid w:val="00157FB0"/>
    <w:rsid w:val="00160383"/>
    <w:rsid w:val="00161D0F"/>
    <w:rsid w:val="00162CCA"/>
    <w:rsid w:val="0016566E"/>
    <w:rsid w:val="00167787"/>
    <w:rsid w:val="00172054"/>
    <w:rsid w:val="00172339"/>
    <w:rsid w:val="00172756"/>
    <w:rsid w:val="00172C25"/>
    <w:rsid w:val="00172F6D"/>
    <w:rsid w:val="001771B4"/>
    <w:rsid w:val="001775D4"/>
    <w:rsid w:val="0017760B"/>
    <w:rsid w:val="00187A0F"/>
    <w:rsid w:val="001915AB"/>
    <w:rsid w:val="001930FF"/>
    <w:rsid w:val="001951C0"/>
    <w:rsid w:val="00196A3E"/>
    <w:rsid w:val="001973FF"/>
    <w:rsid w:val="001B0425"/>
    <w:rsid w:val="001B08CA"/>
    <w:rsid w:val="001B0B1C"/>
    <w:rsid w:val="001B1619"/>
    <w:rsid w:val="001B3D7F"/>
    <w:rsid w:val="001C33EF"/>
    <w:rsid w:val="001C749D"/>
    <w:rsid w:val="001D0A70"/>
    <w:rsid w:val="001D1508"/>
    <w:rsid w:val="001D39BC"/>
    <w:rsid w:val="001D4370"/>
    <w:rsid w:val="001E0F71"/>
    <w:rsid w:val="001E4E2F"/>
    <w:rsid w:val="001E4FB2"/>
    <w:rsid w:val="001E5060"/>
    <w:rsid w:val="001E7F94"/>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38BE"/>
    <w:rsid w:val="00235D28"/>
    <w:rsid w:val="0023722D"/>
    <w:rsid w:val="00240847"/>
    <w:rsid w:val="00241C1B"/>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7544F"/>
    <w:rsid w:val="00283D4D"/>
    <w:rsid w:val="00285915"/>
    <w:rsid w:val="00296153"/>
    <w:rsid w:val="002973BF"/>
    <w:rsid w:val="002A04BE"/>
    <w:rsid w:val="002A04E6"/>
    <w:rsid w:val="002A1ED5"/>
    <w:rsid w:val="002A5D24"/>
    <w:rsid w:val="002A64C2"/>
    <w:rsid w:val="002A7D6F"/>
    <w:rsid w:val="002B60A2"/>
    <w:rsid w:val="002B649C"/>
    <w:rsid w:val="002B652A"/>
    <w:rsid w:val="002B6C76"/>
    <w:rsid w:val="002B6EBB"/>
    <w:rsid w:val="002B7347"/>
    <w:rsid w:val="002B7590"/>
    <w:rsid w:val="002C0737"/>
    <w:rsid w:val="002C08D0"/>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1665"/>
    <w:rsid w:val="00315A28"/>
    <w:rsid w:val="003161AD"/>
    <w:rsid w:val="00317546"/>
    <w:rsid w:val="003200E4"/>
    <w:rsid w:val="00320234"/>
    <w:rsid w:val="00324EB6"/>
    <w:rsid w:val="00325484"/>
    <w:rsid w:val="00327AE6"/>
    <w:rsid w:val="00332895"/>
    <w:rsid w:val="0033734E"/>
    <w:rsid w:val="00337798"/>
    <w:rsid w:val="00341389"/>
    <w:rsid w:val="0034201C"/>
    <w:rsid w:val="003438F5"/>
    <w:rsid w:val="003525FF"/>
    <w:rsid w:val="003566D2"/>
    <w:rsid w:val="003608FB"/>
    <w:rsid w:val="00360D80"/>
    <w:rsid w:val="00362A81"/>
    <w:rsid w:val="00362ED9"/>
    <w:rsid w:val="00363126"/>
    <w:rsid w:val="00363220"/>
    <w:rsid w:val="00364418"/>
    <w:rsid w:val="00367511"/>
    <w:rsid w:val="00370F46"/>
    <w:rsid w:val="00373201"/>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E6DC8"/>
    <w:rsid w:val="003F193F"/>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278D1"/>
    <w:rsid w:val="00431882"/>
    <w:rsid w:val="00431B2F"/>
    <w:rsid w:val="0043233D"/>
    <w:rsid w:val="0043500B"/>
    <w:rsid w:val="00436521"/>
    <w:rsid w:val="0044071D"/>
    <w:rsid w:val="00441AF6"/>
    <w:rsid w:val="00441F38"/>
    <w:rsid w:val="004456A4"/>
    <w:rsid w:val="00445754"/>
    <w:rsid w:val="00452D12"/>
    <w:rsid w:val="00452FEE"/>
    <w:rsid w:val="0045751B"/>
    <w:rsid w:val="004602F8"/>
    <w:rsid w:val="00461F21"/>
    <w:rsid w:val="004620EB"/>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7785E"/>
    <w:rsid w:val="00481E90"/>
    <w:rsid w:val="0048276A"/>
    <w:rsid w:val="00483492"/>
    <w:rsid w:val="00486475"/>
    <w:rsid w:val="00491DFD"/>
    <w:rsid w:val="0049325E"/>
    <w:rsid w:val="00493B08"/>
    <w:rsid w:val="00495635"/>
    <w:rsid w:val="00496CEE"/>
    <w:rsid w:val="00497DF6"/>
    <w:rsid w:val="004A0AA9"/>
    <w:rsid w:val="004A534F"/>
    <w:rsid w:val="004A78C7"/>
    <w:rsid w:val="004B26D3"/>
    <w:rsid w:val="004B2804"/>
    <w:rsid w:val="004B4C0F"/>
    <w:rsid w:val="004C04E9"/>
    <w:rsid w:val="004C0C9C"/>
    <w:rsid w:val="004C0E7C"/>
    <w:rsid w:val="004C173F"/>
    <w:rsid w:val="004C18A9"/>
    <w:rsid w:val="004C2B05"/>
    <w:rsid w:val="004C2BAE"/>
    <w:rsid w:val="004C383F"/>
    <w:rsid w:val="004C5A03"/>
    <w:rsid w:val="004C67AC"/>
    <w:rsid w:val="004C68A1"/>
    <w:rsid w:val="004D2445"/>
    <w:rsid w:val="004E084E"/>
    <w:rsid w:val="004E19B9"/>
    <w:rsid w:val="004E20E7"/>
    <w:rsid w:val="004E3B15"/>
    <w:rsid w:val="004E5897"/>
    <w:rsid w:val="004E6160"/>
    <w:rsid w:val="004F4C96"/>
    <w:rsid w:val="004F5FC2"/>
    <w:rsid w:val="00506586"/>
    <w:rsid w:val="005102F5"/>
    <w:rsid w:val="0051146D"/>
    <w:rsid w:val="00513B68"/>
    <w:rsid w:val="00515D2C"/>
    <w:rsid w:val="00515F83"/>
    <w:rsid w:val="00520759"/>
    <w:rsid w:val="00520AF5"/>
    <w:rsid w:val="00524A0A"/>
    <w:rsid w:val="00525774"/>
    <w:rsid w:val="00525D6F"/>
    <w:rsid w:val="005260E1"/>
    <w:rsid w:val="00526C7F"/>
    <w:rsid w:val="00530DC7"/>
    <w:rsid w:val="0053122A"/>
    <w:rsid w:val="00532CFE"/>
    <w:rsid w:val="00535F00"/>
    <w:rsid w:val="0053701A"/>
    <w:rsid w:val="00537F40"/>
    <w:rsid w:val="005400C1"/>
    <w:rsid w:val="00542D58"/>
    <w:rsid w:val="0054574C"/>
    <w:rsid w:val="00546A37"/>
    <w:rsid w:val="00547CFF"/>
    <w:rsid w:val="00556114"/>
    <w:rsid w:val="005618B5"/>
    <w:rsid w:val="00561C11"/>
    <w:rsid w:val="00562533"/>
    <w:rsid w:val="005628E1"/>
    <w:rsid w:val="0056558B"/>
    <w:rsid w:val="00566142"/>
    <w:rsid w:val="00572A7C"/>
    <w:rsid w:val="00580C6C"/>
    <w:rsid w:val="0058348B"/>
    <w:rsid w:val="005838E6"/>
    <w:rsid w:val="005854B4"/>
    <w:rsid w:val="00586A59"/>
    <w:rsid w:val="00587049"/>
    <w:rsid w:val="00587B31"/>
    <w:rsid w:val="005912AE"/>
    <w:rsid w:val="005928BC"/>
    <w:rsid w:val="0059544B"/>
    <w:rsid w:val="005A093A"/>
    <w:rsid w:val="005A170E"/>
    <w:rsid w:val="005A2176"/>
    <w:rsid w:val="005A2C4B"/>
    <w:rsid w:val="005A6A46"/>
    <w:rsid w:val="005B5307"/>
    <w:rsid w:val="005B5AD7"/>
    <w:rsid w:val="005B7537"/>
    <w:rsid w:val="005C064B"/>
    <w:rsid w:val="005C3ACB"/>
    <w:rsid w:val="005C420B"/>
    <w:rsid w:val="005C4969"/>
    <w:rsid w:val="005C6825"/>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24D2D"/>
    <w:rsid w:val="00630088"/>
    <w:rsid w:val="006305D4"/>
    <w:rsid w:val="0063061D"/>
    <w:rsid w:val="00630815"/>
    <w:rsid w:val="00631F81"/>
    <w:rsid w:val="0063349C"/>
    <w:rsid w:val="00636506"/>
    <w:rsid w:val="00637C69"/>
    <w:rsid w:val="00643BA0"/>
    <w:rsid w:val="00643D85"/>
    <w:rsid w:val="00644EDD"/>
    <w:rsid w:val="00645947"/>
    <w:rsid w:val="00647FAB"/>
    <w:rsid w:val="006508E1"/>
    <w:rsid w:val="00651402"/>
    <w:rsid w:val="00651939"/>
    <w:rsid w:val="00652058"/>
    <w:rsid w:val="00652560"/>
    <w:rsid w:val="006602BB"/>
    <w:rsid w:val="006609C9"/>
    <w:rsid w:val="006612B4"/>
    <w:rsid w:val="00661C9F"/>
    <w:rsid w:val="0066664C"/>
    <w:rsid w:val="00666D2C"/>
    <w:rsid w:val="0066763B"/>
    <w:rsid w:val="00667851"/>
    <w:rsid w:val="00673ED7"/>
    <w:rsid w:val="006746CC"/>
    <w:rsid w:val="00677C95"/>
    <w:rsid w:val="0068015C"/>
    <w:rsid w:val="006827F2"/>
    <w:rsid w:val="00682B13"/>
    <w:rsid w:val="00685D5D"/>
    <w:rsid w:val="006903C3"/>
    <w:rsid w:val="0069089C"/>
    <w:rsid w:val="0069209F"/>
    <w:rsid w:val="0069599A"/>
    <w:rsid w:val="00696553"/>
    <w:rsid w:val="006A0074"/>
    <w:rsid w:val="006A0CAA"/>
    <w:rsid w:val="006A2223"/>
    <w:rsid w:val="006A515A"/>
    <w:rsid w:val="006B081E"/>
    <w:rsid w:val="006B205B"/>
    <w:rsid w:val="006B20F8"/>
    <w:rsid w:val="006B2EE5"/>
    <w:rsid w:val="006B37DD"/>
    <w:rsid w:val="006B68D6"/>
    <w:rsid w:val="006C2342"/>
    <w:rsid w:val="006C361F"/>
    <w:rsid w:val="006C42ED"/>
    <w:rsid w:val="006C5FD9"/>
    <w:rsid w:val="006C6CB1"/>
    <w:rsid w:val="006C725F"/>
    <w:rsid w:val="006D0710"/>
    <w:rsid w:val="006D0818"/>
    <w:rsid w:val="006D31A1"/>
    <w:rsid w:val="006D3C28"/>
    <w:rsid w:val="006E14C9"/>
    <w:rsid w:val="006E2619"/>
    <w:rsid w:val="006E2813"/>
    <w:rsid w:val="006F009C"/>
    <w:rsid w:val="006F1201"/>
    <w:rsid w:val="006F31B0"/>
    <w:rsid w:val="006F4488"/>
    <w:rsid w:val="006F45B5"/>
    <w:rsid w:val="00703434"/>
    <w:rsid w:val="00704DCF"/>
    <w:rsid w:val="0071104C"/>
    <w:rsid w:val="00714AF0"/>
    <w:rsid w:val="00717F0C"/>
    <w:rsid w:val="00721191"/>
    <w:rsid w:val="007222F0"/>
    <w:rsid w:val="007239D8"/>
    <w:rsid w:val="00725DE2"/>
    <w:rsid w:val="00731C4C"/>
    <w:rsid w:val="00734B3F"/>
    <w:rsid w:val="00736B17"/>
    <w:rsid w:val="007410F5"/>
    <w:rsid w:val="00744DC5"/>
    <w:rsid w:val="0074773B"/>
    <w:rsid w:val="007502D3"/>
    <w:rsid w:val="00750F34"/>
    <w:rsid w:val="0075380D"/>
    <w:rsid w:val="00755F71"/>
    <w:rsid w:val="0076083A"/>
    <w:rsid w:val="00760B45"/>
    <w:rsid w:val="00761E7A"/>
    <w:rsid w:val="007620B0"/>
    <w:rsid w:val="00764742"/>
    <w:rsid w:val="0076547C"/>
    <w:rsid w:val="0076630B"/>
    <w:rsid w:val="00766B86"/>
    <w:rsid w:val="00770D25"/>
    <w:rsid w:val="007726AA"/>
    <w:rsid w:val="00772A44"/>
    <w:rsid w:val="00772E19"/>
    <w:rsid w:val="00773258"/>
    <w:rsid w:val="007820AC"/>
    <w:rsid w:val="007839B6"/>
    <w:rsid w:val="00792C24"/>
    <w:rsid w:val="0079477F"/>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D49"/>
    <w:rsid w:val="00804FEC"/>
    <w:rsid w:val="00810620"/>
    <w:rsid w:val="0081213D"/>
    <w:rsid w:val="00814BFC"/>
    <w:rsid w:val="00814F75"/>
    <w:rsid w:val="0081600C"/>
    <w:rsid w:val="00816A41"/>
    <w:rsid w:val="00816B3E"/>
    <w:rsid w:val="00820042"/>
    <w:rsid w:val="008245D8"/>
    <w:rsid w:val="00830CBB"/>
    <w:rsid w:val="00832754"/>
    <w:rsid w:val="00832A78"/>
    <w:rsid w:val="008338AD"/>
    <w:rsid w:val="008364E7"/>
    <w:rsid w:val="008415E7"/>
    <w:rsid w:val="00841963"/>
    <w:rsid w:val="00842F17"/>
    <w:rsid w:val="00843D2F"/>
    <w:rsid w:val="008441F8"/>
    <w:rsid w:val="0084473B"/>
    <w:rsid w:val="00844C1D"/>
    <w:rsid w:val="00847EAB"/>
    <w:rsid w:val="00851D17"/>
    <w:rsid w:val="00855BA7"/>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87A03"/>
    <w:rsid w:val="00895373"/>
    <w:rsid w:val="008962E0"/>
    <w:rsid w:val="008A3A08"/>
    <w:rsid w:val="008A445E"/>
    <w:rsid w:val="008B01E4"/>
    <w:rsid w:val="008B0D80"/>
    <w:rsid w:val="008B19EA"/>
    <w:rsid w:val="008B5507"/>
    <w:rsid w:val="008B64F6"/>
    <w:rsid w:val="008C11F0"/>
    <w:rsid w:val="008C1724"/>
    <w:rsid w:val="008C2660"/>
    <w:rsid w:val="008C33CA"/>
    <w:rsid w:val="008C4674"/>
    <w:rsid w:val="008C7159"/>
    <w:rsid w:val="008D11A7"/>
    <w:rsid w:val="008D2441"/>
    <w:rsid w:val="008D3643"/>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3326"/>
    <w:rsid w:val="00903B2A"/>
    <w:rsid w:val="00904389"/>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35B"/>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4F3"/>
    <w:rsid w:val="009E4AF9"/>
    <w:rsid w:val="009E4C62"/>
    <w:rsid w:val="009E7571"/>
    <w:rsid w:val="009F3767"/>
    <w:rsid w:val="009F490E"/>
    <w:rsid w:val="009F4AF1"/>
    <w:rsid w:val="009F5AB0"/>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97E67"/>
    <w:rsid w:val="00AA0592"/>
    <w:rsid w:val="00AA3B6F"/>
    <w:rsid w:val="00AB007B"/>
    <w:rsid w:val="00AB01FB"/>
    <w:rsid w:val="00AB21A0"/>
    <w:rsid w:val="00AB3FFF"/>
    <w:rsid w:val="00AB4941"/>
    <w:rsid w:val="00AB571D"/>
    <w:rsid w:val="00AB583E"/>
    <w:rsid w:val="00AC1607"/>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7F25"/>
    <w:rsid w:val="00B000D4"/>
    <w:rsid w:val="00B018AF"/>
    <w:rsid w:val="00B05607"/>
    <w:rsid w:val="00B074E3"/>
    <w:rsid w:val="00B075F0"/>
    <w:rsid w:val="00B10C57"/>
    <w:rsid w:val="00B1217A"/>
    <w:rsid w:val="00B12FB7"/>
    <w:rsid w:val="00B137E1"/>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337F"/>
    <w:rsid w:val="00B46176"/>
    <w:rsid w:val="00B50714"/>
    <w:rsid w:val="00B51575"/>
    <w:rsid w:val="00B561E1"/>
    <w:rsid w:val="00B56B61"/>
    <w:rsid w:val="00B6067C"/>
    <w:rsid w:val="00B63A56"/>
    <w:rsid w:val="00B674F0"/>
    <w:rsid w:val="00B67F2D"/>
    <w:rsid w:val="00B70F80"/>
    <w:rsid w:val="00B72B03"/>
    <w:rsid w:val="00B72F4A"/>
    <w:rsid w:val="00B73C1F"/>
    <w:rsid w:val="00B75533"/>
    <w:rsid w:val="00B8307F"/>
    <w:rsid w:val="00B83700"/>
    <w:rsid w:val="00B83A44"/>
    <w:rsid w:val="00B8443C"/>
    <w:rsid w:val="00B85D33"/>
    <w:rsid w:val="00B86C65"/>
    <w:rsid w:val="00B90660"/>
    <w:rsid w:val="00B92B5C"/>
    <w:rsid w:val="00B93631"/>
    <w:rsid w:val="00B95F40"/>
    <w:rsid w:val="00BA09FC"/>
    <w:rsid w:val="00BA1222"/>
    <w:rsid w:val="00BA239F"/>
    <w:rsid w:val="00BA2FA0"/>
    <w:rsid w:val="00BA33F1"/>
    <w:rsid w:val="00BA36A7"/>
    <w:rsid w:val="00BA45B9"/>
    <w:rsid w:val="00BA4770"/>
    <w:rsid w:val="00BA4CC0"/>
    <w:rsid w:val="00BA68FD"/>
    <w:rsid w:val="00BA6B53"/>
    <w:rsid w:val="00BA7B26"/>
    <w:rsid w:val="00BB0CB9"/>
    <w:rsid w:val="00BB13C4"/>
    <w:rsid w:val="00BB16F2"/>
    <w:rsid w:val="00BB34E0"/>
    <w:rsid w:val="00BB34FB"/>
    <w:rsid w:val="00BB46A5"/>
    <w:rsid w:val="00BB7AA5"/>
    <w:rsid w:val="00BC16E5"/>
    <w:rsid w:val="00BC2867"/>
    <w:rsid w:val="00BD00DA"/>
    <w:rsid w:val="00BD17E8"/>
    <w:rsid w:val="00BD3B0B"/>
    <w:rsid w:val="00BD4AF5"/>
    <w:rsid w:val="00BD5BF4"/>
    <w:rsid w:val="00BD6C77"/>
    <w:rsid w:val="00BD6E5F"/>
    <w:rsid w:val="00BD7B0B"/>
    <w:rsid w:val="00BE0437"/>
    <w:rsid w:val="00BE0EAB"/>
    <w:rsid w:val="00BE11D3"/>
    <w:rsid w:val="00BE1C04"/>
    <w:rsid w:val="00BE2A5A"/>
    <w:rsid w:val="00BE3E2C"/>
    <w:rsid w:val="00BE50E9"/>
    <w:rsid w:val="00BE7297"/>
    <w:rsid w:val="00BE774A"/>
    <w:rsid w:val="00BF18DF"/>
    <w:rsid w:val="00BF206F"/>
    <w:rsid w:val="00BF27D4"/>
    <w:rsid w:val="00BF63BC"/>
    <w:rsid w:val="00C00013"/>
    <w:rsid w:val="00C00671"/>
    <w:rsid w:val="00C016D8"/>
    <w:rsid w:val="00C03278"/>
    <w:rsid w:val="00C05B49"/>
    <w:rsid w:val="00C07CD1"/>
    <w:rsid w:val="00C10779"/>
    <w:rsid w:val="00C1198A"/>
    <w:rsid w:val="00C12511"/>
    <w:rsid w:val="00C1339E"/>
    <w:rsid w:val="00C13F6D"/>
    <w:rsid w:val="00C1603F"/>
    <w:rsid w:val="00C17E3C"/>
    <w:rsid w:val="00C2069B"/>
    <w:rsid w:val="00C219E1"/>
    <w:rsid w:val="00C22A5E"/>
    <w:rsid w:val="00C22AE1"/>
    <w:rsid w:val="00C23743"/>
    <w:rsid w:val="00C23DEC"/>
    <w:rsid w:val="00C25DAF"/>
    <w:rsid w:val="00C27567"/>
    <w:rsid w:val="00C32EAC"/>
    <w:rsid w:val="00C34E0A"/>
    <w:rsid w:val="00C35DCA"/>
    <w:rsid w:val="00C372AB"/>
    <w:rsid w:val="00C40134"/>
    <w:rsid w:val="00C41296"/>
    <w:rsid w:val="00C46290"/>
    <w:rsid w:val="00C4763B"/>
    <w:rsid w:val="00C4772E"/>
    <w:rsid w:val="00C47CD6"/>
    <w:rsid w:val="00C50DBC"/>
    <w:rsid w:val="00C52C63"/>
    <w:rsid w:val="00C532C1"/>
    <w:rsid w:val="00C54509"/>
    <w:rsid w:val="00C54E18"/>
    <w:rsid w:val="00C60E77"/>
    <w:rsid w:val="00C61699"/>
    <w:rsid w:val="00C618AF"/>
    <w:rsid w:val="00C66894"/>
    <w:rsid w:val="00C66953"/>
    <w:rsid w:val="00C669C2"/>
    <w:rsid w:val="00C67596"/>
    <w:rsid w:val="00C7000D"/>
    <w:rsid w:val="00C72083"/>
    <w:rsid w:val="00C7222E"/>
    <w:rsid w:val="00C7505B"/>
    <w:rsid w:val="00C8177C"/>
    <w:rsid w:val="00C852CD"/>
    <w:rsid w:val="00CA0518"/>
    <w:rsid w:val="00CA1ECB"/>
    <w:rsid w:val="00CA4D39"/>
    <w:rsid w:val="00CA58B3"/>
    <w:rsid w:val="00CA5A7D"/>
    <w:rsid w:val="00CA7040"/>
    <w:rsid w:val="00CA7FE1"/>
    <w:rsid w:val="00CB5E5D"/>
    <w:rsid w:val="00CB60F0"/>
    <w:rsid w:val="00CB765D"/>
    <w:rsid w:val="00CC1ACC"/>
    <w:rsid w:val="00CC4980"/>
    <w:rsid w:val="00CC65BF"/>
    <w:rsid w:val="00CC7060"/>
    <w:rsid w:val="00CD231B"/>
    <w:rsid w:val="00CD5D94"/>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CF6"/>
    <w:rsid w:val="00D12EF6"/>
    <w:rsid w:val="00D1407E"/>
    <w:rsid w:val="00D14C80"/>
    <w:rsid w:val="00D15E0F"/>
    <w:rsid w:val="00D20D45"/>
    <w:rsid w:val="00D22DEE"/>
    <w:rsid w:val="00D25728"/>
    <w:rsid w:val="00D30D4A"/>
    <w:rsid w:val="00D32C56"/>
    <w:rsid w:val="00D34911"/>
    <w:rsid w:val="00D3505A"/>
    <w:rsid w:val="00D455B2"/>
    <w:rsid w:val="00D47112"/>
    <w:rsid w:val="00D50390"/>
    <w:rsid w:val="00D5095B"/>
    <w:rsid w:val="00D51029"/>
    <w:rsid w:val="00D535D6"/>
    <w:rsid w:val="00D538A0"/>
    <w:rsid w:val="00D54AC4"/>
    <w:rsid w:val="00D57B8B"/>
    <w:rsid w:val="00D601A7"/>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3F0E"/>
    <w:rsid w:val="00E15049"/>
    <w:rsid w:val="00E2141D"/>
    <w:rsid w:val="00E225F3"/>
    <w:rsid w:val="00E23CF4"/>
    <w:rsid w:val="00E241D8"/>
    <w:rsid w:val="00E259A7"/>
    <w:rsid w:val="00E260FD"/>
    <w:rsid w:val="00E26121"/>
    <w:rsid w:val="00E2694A"/>
    <w:rsid w:val="00E340D1"/>
    <w:rsid w:val="00E345B1"/>
    <w:rsid w:val="00E40C2E"/>
    <w:rsid w:val="00E41F5E"/>
    <w:rsid w:val="00E42526"/>
    <w:rsid w:val="00E4416C"/>
    <w:rsid w:val="00E45E9F"/>
    <w:rsid w:val="00E47C11"/>
    <w:rsid w:val="00E53D06"/>
    <w:rsid w:val="00E562E3"/>
    <w:rsid w:val="00E57674"/>
    <w:rsid w:val="00E60790"/>
    <w:rsid w:val="00E64EED"/>
    <w:rsid w:val="00E65793"/>
    <w:rsid w:val="00E66A19"/>
    <w:rsid w:val="00E679F2"/>
    <w:rsid w:val="00E73CA6"/>
    <w:rsid w:val="00E73DC2"/>
    <w:rsid w:val="00E77F1B"/>
    <w:rsid w:val="00E81CB2"/>
    <w:rsid w:val="00E8208A"/>
    <w:rsid w:val="00E82D49"/>
    <w:rsid w:val="00E840E5"/>
    <w:rsid w:val="00E85A62"/>
    <w:rsid w:val="00E85F76"/>
    <w:rsid w:val="00E87C58"/>
    <w:rsid w:val="00E92670"/>
    <w:rsid w:val="00E9747F"/>
    <w:rsid w:val="00EA0533"/>
    <w:rsid w:val="00EA0883"/>
    <w:rsid w:val="00EA18EF"/>
    <w:rsid w:val="00EA4860"/>
    <w:rsid w:val="00EA6485"/>
    <w:rsid w:val="00EA6649"/>
    <w:rsid w:val="00EC1083"/>
    <w:rsid w:val="00EC7152"/>
    <w:rsid w:val="00EC774C"/>
    <w:rsid w:val="00ED0B15"/>
    <w:rsid w:val="00ED0E28"/>
    <w:rsid w:val="00ED247E"/>
    <w:rsid w:val="00ED27A6"/>
    <w:rsid w:val="00ED38D2"/>
    <w:rsid w:val="00ED4396"/>
    <w:rsid w:val="00ED4716"/>
    <w:rsid w:val="00ED479E"/>
    <w:rsid w:val="00ED513F"/>
    <w:rsid w:val="00ED563C"/>
    <w:rsid w:val="00ED5B51"/>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BEE"/>
    <w:rsid w:val="00F26C15"/>
    <w:rsid w:val="00F26C78"/>
    <w:rsid w:val="00F27B41"/>
    <w:rsid w:val="00F27CB5"/>
    <w:rsid w:val="00F27D13"/>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262"/>
    <w:rsid w:val="00F8187A"/>
    <w:rsid w:val="00F822C1"/>
    <w:rsid w:val="00F82A77"/>
    <w:rsid w:val="00F844CE"/>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3DB"/>
    <w:rsid w:val="00FA2BB8"/>
    <w:rsid w:val="00FA33B2"/>
    <w:rsid w:val="00FA4EA4"/>
    <w:rsid w:val="00FA5BB8"/>
    <w:rsid w:val="00FA636B"/>
    <w:rsid w:val="00FA66F7"/>
    <w:rsid w:val="00FA7031"/>
    <w:rsid w:val="00FB1082"/>
    <w:rsid w:val="00FB1EFB"/>
    <w:rsid w:val="00FB3C45"/>
    <w:rsid w:val="00FB540C"/>
    <w:rsid w:val="00FB6147"/>
    <w:rsid w:val="00FB7003"/>
    <w:rsid w:val="00FB7E35"/>
    <w:rsid w:val="00FC02F0"/>
    <w:rsid w:val="00FC40B1"/>
    <w:rsid w:val="00FC4E53"/>
    <w:rsid w:val="00FC6B75"/>
    <w:rsid w:val="00FC7EFF"/>
    <w:rsid w:val="00FD0037"/>
    <w:rsid w:val="00FD0055"/>
    <w:rsid w:val="00FD0F65"/>
    <w:rsid w:val="00FD2A04"/>
    <w:rsid w:val="00FD4005"/>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BDF2"/>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rPr>
      <w:rFonts w:eastAsiaTheme="minorEastAsia"/>
    </w:rPr>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9E44F3"/>
    <w:pPr>
      <w:keepNext/>
      <w:keepLines/>
      <w:numPr>
        <w:numId w:val="16"/>
      </w:numPr>
      <w:spacing w:before="40" w:after="240" w:line="360" w:lineRule="auto"/>
      <w:ind w:left="714" w:hanging="357"/>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9E44F3"/>
    <w:rPr>
      <w:rFonts w:eastAsiaTheme="majorEastAsia" w:cs="Times New Roman"/>
      <w:b/>
      <w:color w:val="000000" w:themeColor="text1"/>
      <w:lang w:val="es-ES"/>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B60F0"/>
    <w:pPr>
      <w:tabs>
        <w:tab w:val="left" w:pos="720"/>
        <w:tab w:val="right" w:leader="dot" w:pos="8488"/>
      </w:tabs>
      <w:spacing w:line="36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CB60F0"/>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 w:type="paragraph" w:styleId="TDC4">
    <w:name w:val="toc 4"/>
    <w:basedOn w:val="Normal"/>
    <w:next w:val="Normal"/>
    <w:autoRedefine/>
    <w:uiPriority w:val="39"/>
    <w:unhideWhenUsed/>
    <w:rsid w:val="00CB60F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CB60F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CB60F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CB60F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CB60F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CB60F0"/>
    <w:pPr>
      <w:ind w:left="1920"/>
    </w:pPr>
    <w:rPr>
      <w:rFonts w:asciiTheme="minorHAnsi" w:hAnsiTheme="minorHAnsi" w:cstheme="minorHAnsi"/>
      <w:sz w:val="18"/>
      <w:szCs w:val="18"/>
    </w:rPr>
  </w:style>
  <w:style w:type="paragraph" w:customStyle="1" w:styleId="Texto">
    <w:name w:val="Texto"/>
    <w:basedOn w:val="Normal"/>
    <w:link w:val="TextoCar"/>
    <w:qFormat/>
    <w:rsid w:val="00C618AF"/>
    <w:pPr>
      <w:spacing w:after="240" w:line="360" w:lineRule="auto"/>
      <w:jc w:val="both"/>
    </w:pPr>
    <w:rPr>
      <w:rFonts w:cs="Times New Roman"/>
      <w:lang w:val="es-ES"/>
    </w:rPr>
  </w:style>
  <w:style w:type="character" w:customStyle="1" w:styleId="TextoCar">
    <w:name w:val="Texto Car"/>
    <w:basedOn w:val="Fuentedeprrafopredeter"/>
    <w:link w:val="Texto"/>
    <w:rsid w:val="00C618AF"/>
    <w:rPr>
      <w:rFonts w:eastAsiaTheme="minorEastAsia"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B6A298-0358-1F4F-A77E-0A9C0F5F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42803</Words>
  <Characters>235417</Characters>
  <Application>Microsoft Office Word</Application>
  <DocSecurity>0</DocSecurity>
  <Lines>1961</Lines>
  <Paragraphs>555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cp:revision>
  <cp:lastPrinted>2018-03-29T23:54:00Z</cp:lastPrinted>
  <dcterms:created xsi:type="dcterms:W3CDTF">2018-04-03T21:15:00Z</dcterms:created>
  <dcterms:modified xsi:type="dcterms:W3CDTF">2018-04-03T21:15:00Z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