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C2" w:rsidRDefault="00C669C2" w:rsidP="00C669C2">
      <w:pPr>
        <w:tabs>
          <w:tab w:val="left" w:pos="1134"/>
        </w:tabs>
        <w:ind w:left="1134" w:hanging="1134"/>
        <w:jc w:val="center"/>
        <w:rPr>
          <w:rFonts w:ascii="Times New Roman" w:hAnsi="Times New Roman" w:cs="Times New Roman"/>
          <w:b/>
          <w:sz w:val="40"/>
          <w:lang w:eastAsia="es-ES"/>
        </w:rPr>
      </w:pPr>
    </w:p>
    <w:p w:rsidR="00C669C2" w:rsidRDefault="00C669C2" w:rsidP="00C669C2">
      <w:pPr>
        <w:tabs>
          <w:tab w:val="left" w:pos="1134"/>
        </w:tabs>
        <w:ind w:left="1134" w:hanging="1134"/>
        <w:jc w:val="center"/>
        <w:rPr>
          <w:rFonts w:ascii="Times New Roman" w:hAnsi="Times New Roman" w:cs="Times New Roman"/>
          <w:b/>
          <w:sz w:val="40"/>
          <w:lang w:eastAsia="es-ES"/>
        </w:rPr>
      </w:pPr>
    </w:p>
    <w:p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val="en-US"/>
        </w:rPr>
        <w:drawing>
          <wp:inline distT="0" distB="0" distL="0" distR="0">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38166" cy="931704"/>
                    </a:xfrm>
                    <a:prstGeom prst="rect">
                      <a:avLst/>
                    </a:prstGeom>
                  </pic:spPr>
                </pic:pic>
              </a:graphicData>
            </a:graphic>
          </wp:inline>
        </w:drawing>
      </w:r>
    </w:p>
    <w:p w:rsidR="00C669C2" w:rsidRPr="00262D6E" w:rsidRDefault="00C669C2" w:rsidP="00C669C2">
      <w:pPr>
        <w:tabs>
          <w:tab w:val="left" w:pos="1134"/>
        </w:tabs>
        <w:ind w:left="1134" w:hanging="1134"/>
        <w:jc w:val="both"/>
        <w:rPr>
          <w:rFonts w:ascii="Times New Roman" w:hAnsi="Times New Roman" w:cs="Times New Roman"/>
          <w:b/>
          <w:lang w:eastAsia="es-ES"/>
        </w:rPr>
      </w:pPr>
    </w:p>
    <w:p w:rsidR="00C669C2" w:rsidRPr="00262D6E" w:rsidRDefault="00C669C2" w:rsidP="00C669C2">
      <w:pPr>
        <w:tabs>
          <w:tab w:val="left" w:pos="1134"/>
        </w:tabs>
        <w:ind w:left="1134" w:hanging="1134"/>
        <w:jc w:val="both"/>
        <w:rPr>
          <w:rFonts w:ascii="Times New Roman" w:hAnsi="Times New Roman" w:cs="Times New Roman"/>
          <w:b/>
          <w:lang w:eastAsia="es-ES"/>
        </w:rPr>
      </w:pPr>
    </w:p>
    <w:p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rsidR="00C669C2" w:rsidRPr="00262D6E" w:rsidRDefault="00C669C2" w:rsidP="00C669C2">
      <w:pPr>
        <w:tabs>
          <w:tab w:val="left" w:pos="1134"/>
        </w:tabs>
        <w:ind w:left="1134" w:hanging="1134"/>
        <w:jc w:val="both"/>
        <w:rPr>
          <w:rFonts w:ascii="Times New Roman" w:hAnsi="Times New Roman" w:cs="Times New Roman"/>
          <w:b/>
          <w:lang w:eastAsia="es-ES"/>
        </w:rPr>
      </w:pPr>
    </w:p>
    <w:p w:rsidR="00C669C2" w:rsidRPr="00262D6E" w:rsidRDefault="00C669C2" w:rsidP="00C669C2">
      <w:pPr>
        <w:tabs>
          <w:tab w:val="left" w:pos="1134"/>
        </w:tabs>
        <w:ind w:left="1134" w:hanging="1134"/>
        <w:jc w:val="both"/>
        <w:rPr>
          <w:rFonts w:ascii="Times New Roman" w:hAnsi="Times New Roman" w:cs="Times New Roman"/>
          <w:b/>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sdt>
      <w:sdtPr>
        <w:id w:val="839342251"/>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7E51F7" w:rsidRDefault="007E51F7">
          <w:pPr>
            <w:pStyle w:val="TtulodeTDC"/>
          </w:pPr>
          <w:r>
            <w:t>Contenido</w:t>
          </w:r>
        </w:p>
        <w:p w:rsidR="007E51F7" w:rsidRDefault="007E51F7">
          <w:pPr>
            <w:pStyle w:val="TDC1"/>
            <w:tabs>
              <w:tab w:val="right" w:leader="dot" w:pos="8488"/>
            </w:tabs>
            <w:rPr>
              <w:noProof/>
            </w:rPr>
          </w:pPr>
          <w:r>
            <w:rPr>
              <w:lang w:val="es-ES"/>
            </w:rPr>
            <w:fldChar w:fldCharType="begin"/>
          </w:r>
          <w:r>
            <w:rPr>
              <w:lang w:val="es-ES"/>
            </w:rPr>
            <w:instrText xml:space="preserve"> TOC \o "1-3" \h \z \u </w:instrText>
          </w:r>
          <w:r>
            <w:rPr>
              <w:lang w:val="es-ES"/>
            </w:rPr>
            <w:fldChar w:fldCharType="separate"/>
          </w:r>
          <w:hyperlink w:anchor="_Toc504640766" w:history="1">
            <w:r w:rsidRPr="0084300E">
              <w:rPr>
                <w:rStyle w:val="Hipervnculo"/>
                <w:noProof/>
              </w:rPr>
              <w:t>Resumen</w:t>
            </w:r>
            <w:r>
              <w:rPr>
                <w:noProof/>
                <w:webHidden/>
              </w:rPr>
              <w:tab/>
            </w:r>
            <w:r>
              <w:rPr>
                <w:noProof/>
                <w:webHidden/>
              </w:rPr>
              <w:fldChar w:fldCharType="begin"/>
            </w:r>
            <w:r>
              <w:rPr>
                <w:noProof/>
                <w:webHidden/>
              </w:rPr>
              <w:instrText xml:space="preserve"> PAGEREF _Toc504640766 \h </w:instrText>
            </w:r>
            <w:r>
              <w:rPr>
                <w:noProof/>
                <w:webHidden/>
              </w:rPr>
            </w:r>
            <w:r>
              <w:rPr>
                <w:noProof/>
                <w:webHidden/>
              </w:rPr>
              <w:fldChar w:fldCharType="separate"/>
            </w:r>
            <w:r>
              <w:rPr>
                <w:noProof/>
                <w:webHidden/>
              </w:rPr>
              <w:t>3</w:t>
            </w:r>
            <w:r>
              <w:rPr>
                <w:noProof/>
                <w:webHidden/>
              </w:rPr>
              <w:fldChar w:fldCharType="end"/>
            </w:r>
          </w:hyperlink>
        </w:p>
        <w:p w:rsidR="007E51F7" w:rsidRDefault="007E51F7">
          <w:pPr>
            <w:pStyle w:val="TDC1"/>
            <w:tabs>
              <w:tab w:val="right" w:leader="dot" w:pos="8488"/>
            </w:tabs>
            <w:rPr>
              <w:noProof/>
            </w:rPr>
          </w:pPr>
          <w:hyperlink w:anchor="_Toc504640767" w:history="1">
            <w:r w:rsidRPr="0084300E">
              <w:rPr>
                <w:rStyle w:val="Hipervnculo"/>
                <w:rFonts w:cs="Times New Roman"/>
                <w:noProof/>
              </w:rPr>
              <w:t>Palabras Clave</w:t>
            </w:r>
            <w:r>
              <w:rPr>
                <w:noProof/>
                <w:webHidden/>
              </w:rPr>
              <w:tab/>
            </w:r>
            <w:r>
              <w:rPr>
                <w:noProof/>
                <w:webHidden/>
              </w:rPr>
              <w:fldChar w:fldCharType="begin"/>
            </w:r>
            <w:r>
              <w:rPr>
                <w:noProof/>
                <w:webHidden/>
              </w:rPr>
              <w:instrText xml:space="preserve"> PAGEREF _Toc504640767 \h </w:instrText>
            </w:r>
            <w:r>
              <w:rPr>
                <w:noProof/>
                <w:webHidden/>
              </w:rPr>
            </w:r>
            <w:r>
              <w:rPr>
                <w:noProof/>
                <w:webHidden/>
              </w:rPr>
              <w:fldChar w:fldCharType="separate"/>
            </w:r>
            <w:r>
              <w:rPr>
                <w:noProof/>
                <w:webHidden/>
              </w:rPr>
              <w:t>4</w:t>
            </w:r>
            <w:r>
              <w:rPr>
                <w:noProof/>
                <w:webHidden/>
              </w:rPr>
              <w:fldChar w:fldCharType="end"/>
            </w:r>
          </w:hyperlink>
        </w:p>
        <w:p w:rsidR="007E51F7" w:rsidRDefault="007E51F7">
          <w:pPr>
            <w:pStyle w:val="TDC1"/>
            <w:tabs>
              <w:tab w:val="right" w:leader="dot" w:pos="8488"/>
            </w:tabs>
            <w:rPr>
              <w:noProof/>
            </w:rPr>
          </w:pPr>
          <w:hyperlink w:anchor="_Toc504640768" w:history="1">
            <w:r w:rsidRPr="0084300E">
              <w:rPr>
                <w:rStyle w:val="Hipervnculo"/>
                <w:rFonts w:cs="Times New Roman"/>
                <w:noProof/>
              </w:rPr>
              <w:t>Introducción</w:t>
            </w:r>
            <w:r>
              <w:rPr>
                <w:noProof/>
                <w:webHidden/>
              </w:rPr>
              <w:tab/>
            </w:r>
            <w:r>
              <w:rPr>
                <w:noProof/>
                <w:webHidden/>
              </w:rPr>
              <w:fldChar w:fldCharType="begin"/>
            </w:r>
            <w:r>
              <w:rPr>
                <w:noProof/>
                <w:webHidden/>
              </w:rPr>
              <w:instrText xml:space="preserve"> PAGEREF _Toc504640768 \h </w:instrText>
            </w:r>
            <w:r>
              <w:rPr>
                <w:noProof/>
                <w:webHidden/>
              </w:rPr>
            </w:r>
            <w:r>
              <w:rPr>
                <w:noProof/>
                <w:webHidden/>
              </w:rPr>
              <w:fldChar w:fldCharType="separate"/>
            </w:r>
            <w:r>
              <w:rPr>
                <w:noProof/>
                <w:webHidden/>
              </w:rPr>
              <w:t>5</w:t>
            </w:r>
            <w:r>
              <w:rPr>
                <w:noProof/>
                <w:webHidden/>
              </w:rPr>
              <w:fldChar w:fldCharType="end"/>
            </w:r>
          </w:hyperlink>
        </w:p>
        <w:p w:rsidR="007E51F7" w:rsidRDefault="007E51F7">
          <w:pPr>
            <w:pStyle w:val="TDC1"/>
            <w:tabs>
              <w:tab w:val="right" w:leader="dot" w:pos="8488"/>
            </w:tabs>
            <w:rPr>
              <w:noProof/>
            </w:rPr>
          </w:pPr>
          <w:hyperlink w:anchor="_Toc504640769" w:history="1">
            <w:r w:rsidRPr="0084300E">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_Toc504640769 \h </w:instrText>
            </w:r>
            <w:r>
              <w:rPr>
                <w:noProof/>
                <w:webHidden/>
              </w:rPr>
            </w:r>
            <w:r>
              <w:rPr>
                <w:noProof/>
                <w:webHidden/>
              </w:rPr>
              <w:fldChar w:fldCharType="separate"/>
            </w:r>
            <w:r>
              <w:rPr>
                <w:noProof/>
                <w:webHidden/>
              </w:rPr>
              <w:t>6</w:t>
            </w:r>
            <w:r>
              <w:rPr>
                <w:noProof/>
                <w:webHidden/>
              </w:rPr>
              <w:fldChar w:fldCharType="end"/>
            </w:r>
          </w:hyperlink>
        </w:p>
        <w:p w:rsidR="007E51F7" w:rsidRDefault="007E51F7">
          <w:pPr>
            <w:pStyle w:val="TDC1"/>
            <w:tabs>
              <w:tab w:val="right" w:leader="dot" w:pos="8488"/>
            </w:tabs>
            <w:rPr>
              <w:noProof/>
            </w:rPr>
          </w:pPr>
          <w:hyperlink w:anchor="_Toc504640770" w:history="1">
            <w:r w:rsidRPr="0084300E">
              <w:rPr>
                <w:rStyle w:val="Hipervnculo"/>
                <w:rFonts w:cs="Times New Roman"/>
                <w:noProof/>
              </w:rPr>
              <w:t>Marco Teórico</w:t>
            </w:r>
            <w:r>
              <w:rPr>
                <w:noProof/>
                <w:webHidden/>
              </w:rPr>
              <w:tab/>
            </w:r>
            <w:r>
              <w:rPr>
                <w:noProof/>
                <w:webHidden/>
              </w:rPr>
              <w:fldChar w:fldCharType="begin"/>
            </w:r>
            <w:r>
              <w:rPr>
                <w:noProof/>
                <w:webHidden/>
              </w:rPr>
              <w:instrText xml:space="preserve"> PAGEREF _Toc504640770 \h </w:instrText>
            </w:r>
            <w:r>
              <w:rPr>
                <w:noProof/>
                <w:webHidden/>
              </w:rPr>
            </w:r>
            <w:r>
              <w:rPr>
                <w:noProof/>
                <w:webHidden/>
              </w:rPr>
              <w:fldChar w:fldCharType="separate"/>
            </w:r>
            <w:r>
              <w:rPr>
                <w:noProof/>
                <w:webHidden/>
              </w:rPr>
              <w:t>8</w:t>
            </w:r>
            <w:r>
              <w:rPr>
                <w:noProof/>
                <w:webHidden/>
              </w:rPr>
              <w:fldChar w:fldCharType="end"/>
            </w:r>
          </w:hyperlink>
        </w:p>
        <w:p w:rsidR="007E51F7" w:rsidRDefault="007E51F7">
          <w:pPr>
            <w:pStyle w:val="TDC2"/>
            <w:tabs>
              <w:tab w:val="left" w:pos="660"/>
              <w:tab w:val="right" w:leader="dot" w:pos="8488"/>
            </w:tabs>
            <w:rPr>
              <w:noProof/>
            </w:rPr>
          </w:pPr>
          <w:hyperlink w:anchor="_Toc504640771" w:history="1">
            <w:r w:rsidRPr="0084300E">
              <w:rPr>
                <w:rStyle w:val="Hipervnculo"/>
                <w:rFonts w:cs="Times New Roman"/>
                <w:noProof/>
                <w:lang w:val="es-ES"/>
              </w:rPr>
              <w:t>I.</w:t>
            </w:r>
            <w:r>
              <w:rPr>
                <w:noProof/>
              </w:rPr>
              <w:tab/>
            </w:r>
            <w:r w:rsidRPr="0084300E">
              <w:rPr>
                <w:rStyle w:val="Hipervnculo"/>
                <w:rFonts w:cs="Times New Roman"/>
                <w:noProof/>
                <w:lang w:val="es-ES"/>
              </w:rPr>
              <w:t>Calidad de Atención al usuario y sistemas de gestión para reclamos en el sector salud</w:t>
            </w:r>
            <w:r>
              <w:rPr>
                <w:noProof/>
                <w:webHidden/>
              </w:rPr>
              <w:tab/>
            </w:r>
            <w:r>
              <w:rPr>
                <w:noProof/>
                <w:webHidden/>
              </w:rPr>
              <w:fldChar w:fldCharType="begin"/>
            </w:r>
            <w:r>
              <w:rPr>
                <w:noProof/>
                <w:webHidden/>
              </w:rPr>
              <w:instrText xml:space="preserve"> PAGEREF _Toc504640771 \h </w:instrText>
            </w:r>
            <w:r>
              <w:rPr>
                <w:noProof/>
                <w:webHidden/>
              </w:rPr>
            </w:r>
            <w:r>
              <w:rPr>
                <w:noProof/>
                <w:webHidden/>
              </w:rPr>
              <w:fldChar w:fldCharType="separate"/>
            </w:r>
            <w:r>
              <w:rPr>
                <w:noProof/>
                <w:webHidden/>
              </w:rPr>
              <w:t>8</w:t>
            </w:r>
            <w:r>
              <w:rPr>
                <w:noProof/>
                <w:webHidden/>
              </w:rPr>
              <w:fldChar w:fldCharType="end"/>
            </w:r>
          </w:hyperlink>
        </w:p>
        <w:p w:rsidR="007E51F7" w:rsidRDefault="007E51F7">
          <w:pPr>
            <w:pStyle w:val="TDC3"/>
            <w:tabs>
              <w:tab w:val="left" w:pos="880"/>
              <w:tab w:val="right" w:leader="dot" w:pos="8488"/>
            </w:tabs>
            <w:rPr>
              <w:noProof/>
            </w:rPr>
          </w:pPr>
          <w:hyperlink w:anchor="_Toc504640772" w:history="1">
            <w:r w:rsidRPr="0084300E">
              <w:rPr>
                <w:rStyle w:val="Hipervnculo"/>
                <w:rFonts w:cs="Times New Roman"/>
                <w:noProof/>
              </w:rPr>
              <w:t>1.</w:t>
            </w:r>
            <w:r>
              <w:rPr>
                <w:noProof/>
              </w:rPr>
              <w:tab/>
            </w:r>
            <w:r w:rsidRPr="0084300E">
              <w:rPr>
                <w:rStyle w:val="Hipervnculo"/>
                <w:rFonts w:cs="Times New Roman"/>
                <w:noProof/>
              </w:rPr>
              <w:t>Importancia del Monitoreo</w:t>
            </w:r>
            <w:r>
              <w:rPr>
                <w:noProof/>
                <w:webHidden/>
              </w:rPr>
              <w:tab/>
            </w:r>
            <w:r>
              <w:rPr>
                <w:noProof/>
                <w:webHidden/>
              </w:rPr>
              <w:fldChar w:fldCharType="begin"/>
            </w:r>
            <w:r>
              <w:rPr>
                <w:noProof/>
                <w:webHidden/>
              </w:rPr>
              <w:instrText xml:space="preserve"> PAGEREF _Toc504640772 \h </w:instrText>
            </w:r>
            <w:r>
              <w:rPr>
                <w:noProof/>
                <w:webHidden/>
              </w:rPr>
            </w:r>
            <w:r>
              <w:rPr>
                <w:noProof/>
                <w:webHidden/>
              </w:rPr>
              <w:fldChar w:fldCharType="separate"/>
            </w:r>
            <w:r>
              <w:rPr>
                <w:noProof/>
                <w:webHidden/>
              </w:rPr>
              <w:t>8</w:t>
            </w:r>
            <w:r>
              <w:rPr>
                <w:noProof/>
                <w:webHidden/>
              </w:rPr>
              <w:fldChar w:fldCharType="end"/>
            </w:r>
          </w:hyperlink>
        </w:p>
        <w:p w:rsidR="007E51F7" w:rsidRDefault="007E51F7">
          <w:pPr>
            <w:pStyle w:val="TDC3"/>
            <w:tabs>
              <w:tab w:val="left" w:pos="880"/>
              <w:tab w:val="right" w:leader="dot" w:pos="8488"/>
            </w:tabs>
            <w:rPr>
              <w:noProof/>
            </w:rPr>
          </w:pPr>
          <w:hyperlink w:anchor="_Toc504640773" w:history="1">
            <w:r w:rsidRPr="0084300E">
              <w:rPr>
                <w:rStyle w:val="Hipervnculo"/>
                <w:rFonts w:cs="Times New Roman"/>
                <w:noProof/>
              </w:rPr>
              <w:t>2.</w:t>
            </w:r>
            <w:r>
              <w:rPr>
                <w:noProof/>
              </w:rPr>
              <w:tab/>
            </w:r>
            <w:r w:rsidRPr="0084300E">
              <w:rPr>
                <w:rStyle w:val="Hipervnculo"/>
                <w:rFonts w:cs="Times New Roman"/>
                <w:noProof/>
              </w:rPr>
              <w:t>Formas de monitoreo en Perú y el Mundo</w:t>
            </w:r>
            <w:r>
              <w:rPr>
                <w:noProof/>
                <w:webHidden/>
              </w:rPr>
              <w:tab/>
            </w:r>
            <w:r>
              <w:rPr>
                <w:noProof/>
                <w:webHidden/>
              </w:rPr>
              <w:fldChar w:fldCharType="begin"/>
            </w:r>
            <w:r>
              <w:rPr>
                <w:noProof/>
                <w:webHidden/>
              </w:rPr>
              <w:instrText xml:space="preserve"> PAGEREF _Toc504640773 \h </w:instrText>
            </w:r>
            <w:r>
              <w:rPr>
                <w:noProof/>
                <w:webHidden/>
              </w:rPr>
            </w:r>
            <w:r>
              <w:rPr>
                <w:noProof/>
                <w:webHidden/>
              </w:rPr>
              <w:fldChar w:fldCharType="separate"/>
            </w:r>
            <w:r>
              <w:rPr>
                <w:noProof/>
                <w:webHidden/>
              </w:rPr>
              <w:t>9</w:t>
            </w:r>
            <w:r>
              <w:rPr>
                <w:noProof/>
                <w:webHidden/>
              </w:rPr>
              <w:fldChar w:fldCharType="end"/>
            </w:r>
          </w:hyperlink>
        </w:p>
        <w:p w:rsidR="007E51F7" w:rsidRDefault="007E51F7">
          <w:pPr>
            <w:pStyle w:val="TDC3"/>
            <w:tabs>
              <w:tab w:val="left" w:pos="880"/>
              <w:tab w:val="right" w:leader="dot" w:pos="8488"/>
            </w:tabs>
            <w:rPr>
              <w:noProof/>
            </w:rPr>
          </w:pPr>
          <w:hyperlink w:anchor="_Toc504640774" w:history="1">
            <w:r w:rsidRPr="0084300E">
              <w:rPr>
                <w:rStyle w:val="Hipervnculo"/>
                <w:rFonts w:cs="Times New Roman"/>
                <w:noProof/>
              </w:rPr>
              <w:t>3.</w:t>
            </w:r>
            <w:r>
              <w:rPr>
                <w:noProof/>
              </w:rPr>
              <w:tab/>
            </w:r>
            <w:r w:rsidRPr="0084300E">
              <w:rPr>
                <w:rStyle w:val="Hipervnculo"/>
                <w:rFonts w:cs="Times New Roman"/>
                <w:noProof/>
              </w:rPr>
              <w:t>Sistema de gestión de reclamos en el sector salud</w:t>
            </w:r>
            <w:r>
              <w:rPr>
                <w:noProof/>
                <w:webHidden/>
              </w:rPr>
              <w:tab/>
            </w:r>
            <w:r>
              <w:rPr>
                <w:noProof/>
                <w:webHidden/>
              </w:rPr>
              <w:fldChar w:fldCharType="begin"/>
            </w:r>
            <w:r>
              <w:rPr>
                <w:noProof/>
                <w:webHidden/>
              </w:rPr>
              <w:instrText xml:space="preserve"> PAGEREF _Toc504640774 \h </w:instrText>
            </w:r>
            <w:r>
              <w:rPr>
                <w:noProof/>
                <w:webHidden/>
              </w:rPr>
            </w:r>
            <w:r>
              <w:rPr>
                <w:noProof/>
                <w:webHidden/>
              </w:rPr>
              <w:fldChar w:fldCharType="separate"/>
            </w:r>
            <w:r>
              <w:rPr>
                <w:noProof/>
                <w:webHidden/>
              </w:rPr>
              <w:t>10</w:t>
            </w:r>
            <w:r>
              <w:rPr>
                <w:noProof/>
                <w:webHidden/>
              </w:rPr>
              <w:fldChar w:fldCharType="end"/>
            </w:r>
          </w:hyperlink>
        </w:p>
        <w:p w:rsidR="007E51F7" w:rsidRDefault="007E51F7">
          <w:pPr>
            <w:pStyle w:val="TDC3"/>
            <w:tabs>
              <w:tab w:val="left" w:pos="880"/>
              <w:tab w:val="right" w:leader="dot" w:pos="8488"/>
            </w:tabs>
            <w:rPr>
              <w:noProof/>
            </w:rPr>
          </w:pPr>
          <w:hyperlink w:anchor="_Toc504640775" w:history="1">
            <w:r w:rsidRPr="0084300E">
              <w:rPr>
                <w:rStyle w:val="Hipervnculo"/>
                <w:rFonts w:cs="Times New Roman"/>
                <w:noProof/>
              </w:rPr>
              <w:t>4.</w:t>
            </w:r>
            <w:r>
              <w:rPr>
                <w:noProof/>
              </w:rPr>
              <w:tab/>
            </w:r>
            <w:r w:rsidRPr="0084300E">
              <w:rPr>
                <w:rStyle w:val="Hipervnculo"/>
                <w:rFonts w:cs="Times New Roman"/>
                <w:noProof/>
              </w:rPr>
              <w:t>Ejemplos de SGRS utilizadas en el mundo</w:t>
            </w:r>
            <w:r>
              <w:rPr>
                <w:noProof/>
                <w:webHidden/>
              </w:rPr>
              <w:tab/>
            </w:r>
            <w:r>
              <w:rPr>
                <w:noProof/>
                <w:webHidden/>
              </w:rPr>
              <w:fldChar w:fldCharType="begin"/>
            </w:r>
            <w:r>
              <w:rPr>
                <w:noProof/>
                <w:webHidden/>
              </w:rPr>
              <w:instrText xml:space="preserve"> PAGEREF _Toc504640775 \h </w:instrText>
            </w:r>
            <w:r>
              <w:rPr>
                <w:noProof/>
                <w:webHidden/>
              </w:rPr>
            </w:r>
            <w:r>
              <w:rPr>
                <w:noProof/>
                <w:webHidden/>
              </w:rPr>
              <w:fldChar w:fldCharType="separate"/>
            </w:r>
            <w:r>
              <w:rPr>
                <w:noProof/>
                <w:webHidden/>
              </w:rPr>
              <w:t>12</w:t>
            </w:r>
            <w:r>
              <w:rPr>
                <w:noProof/>
                <w:webHidden/>
              </w:rPr>
              <w:fldChar w:fldCharType="end"/>
            </w:r>
          </w:hyperlink>
        </w:p>
        <w:p w:rsidR="007E51F7" w:rsidRDefault="007E51F7">
          <w:pPr>
            <w:pStyle w:val="TDC2"/>
            <w:tabs>
              <w:tab w:val="left" w:pos="660"/>
              <w:tab w:val="right" w:leader="dot" w:pos="8488"/>
            </w:tabs>
            <w:rPr>
              <w:noProof/>
            </w:rPr>
          </w:pPr>
          <w:hyperlink w:anchor="_Toc504640776" w:history="1">
            <w:r w:rsidRPr="0084300E">
              <w:rPr>
                <w:rStyle w:val="Hipervnculo"/>
                <w:rFonts w:cs="Times New Roman"/>
                <w:noProof/>
                <w:lang w:val="es-ES"/>
              </w:rPr>
              <w:t>II.</w:t>
            </w:r>
            <w:r>
              <w:rPr>
                <w:noProof/>
              </w:rPr>
              <w:tab/>
            </w:r>
            <w:r w:rsidRPr="0084300E">
              <w:rPr>
                <w:rStyle w:val="Hipervnculo"/>
                <w:rFonts w:cs="Times New Roman"/>
                <w:noProof/>
                <w:lang w:val="es-ES"/>
              </w:rPr>
              <w:t>Diseño Centrado en el Usuario (UCD) y su importancia en el sector salud</w:t>
            </w:r>
            <w:r>
              <w:rPr>
                <w:noProof/>
                <w:webHidden/>
              </w:rPr>
              <w:tab/>
            </w:r>
            <w:r>
              <w:rPr>
                <w:noProof/>
                <w:webHidden/>
              </w:rPr>
              <w:fldChar w:fldCharType="begin"/>
            </w:r>
            <w:r>
              <w:rPr>
                <w:noProof/>
                <w:webHidden/>
              </w:rPr>
              <w:instrText xml:space="preserve"> PAGEREF _Toc504640776 \h </w:instrText>
            </w:r>
            <w:r>
              <w:rPr>
                <w:noProof/>
                <w:webHidden/>
              </w:rPr>
            </w:r>
            <w:r>
              <w:rPr>
                <w:noProof/>
                <w:webHidden/>
              </w:rPr>
              <w:fldChar w:fldCharType="separate"/>
            </w:r>
            <w:r>
              <w:rPr>
                <w:noProof/>
                <w:webHidden/>
              </w:rPr>
              <w:t>12</w:t>
            </w:r>
            <w:r>
              <w:rPr>
                <w:noProof/>
                <w:webHidden/>
              </w:rPr>
              <w:fldChar w:fldCharType="end"/>
            </w:r>
          </w:hyperlink>
        </w:p>
        <w:p w:rsidR="007E51F7" w:rsidRDefault="007E51F7">
          <w:pPr>
            <w:pStyle w:val="TDC3"/>
            <w:tabs>
              <w:tab w:val="left" w:pos="880"/>
              <w:tab w:val="right" w:leader="dot" w:pos="8488"/>
            </w:tabs>
            <w:rPr>
              <w:noProof/>
            </w:rPr>
          </w:pPr>
          <w:hyperlink w:anchor="_Toc504640777" w:history="1">
            <w:r w:rsidRPr="0084300E">
              <w:rPr>
                <w:rStyle w:val="Hipervnculo"/>
                <w:rFonts w:cs="Times New Roman"/>
                <w:noProof/>
              </w:rPr>
              <w:t>1.</w:t>
            </w:r>
            <w:r>
              <w:rPr>
                <w:noProof/>
              </w:rPr>
              <w:tab/>
            </w:r>
            <w:r w:rsidRPr="0084300E">
              <w:rPr>
                <w:rStyle w:val="Hipervnculo"/>
                <w:rFonts w:cs="Times New Roman"/>
                <w:noProof/>
              </w:rPr>
              <w:t>Descripción e Importancia</w:t>
            </w:r>
            <w:r>
              <w:rPr>
                <w:noProof/>
                <w:webHidden/>
              </w:rPr>
              <w:tab/>
            </w:r>
            <w:r>
              <w:rPr>
                <w:noProof/>
                <w:webHidden/>
              </w:rPr>
              <w:fldChar w:fldCharType="begin"/>
            </w:r>
            <w:r>
              <w:rPr>
                <w:noProof/>
                <w:webHidden/>
              </w:rPr>
              <w:instrText xml:space="preserve"> PAGEREF _Toc504640777 \h </w:instrText>
            </w:r>
            <w:r>
              <w:rPr>
                <w:noProof/>
                <w:webHidden/>
              </w:rPr>
            </w:r>
            <w:r>
              <w:rPr>
                <w:noProof/>
                <w:webHidden/>
              </w:rPr>
              <w:fldChar w:fldCharType="separate"/>
            </w:r>
            <w:r>
              <w:rPr>
                <w:noProof/>
                <w:webHidden/>
              </w:rPr>
              <w:t>12</w:t>
            </w:r>
            <w:r>
              <w:rPr>
                <w:noProof/>
                <w:webHidden/>
              </w:rPr>
              <w:fldChar w:fldCharType="end"/>
            </w:r>
          </w:hyperlink>
        </w:p>
        <w:p w:rsidR="007E51F7" w:rsidRDefault="007E51F7">
          <w:pPr>
            <w:pStyle w:val="TDC3"/>
            <w:tabs>
              <w:tab w:val="left" w:pos="880"/>
              <w:tab w:val="right" w:leader="dot" w:pos="8488"/>
            </w:tabs>
            <w:rPr>
              <w:noProof/>
            </w:rPr>
          </w:pPr>
          <w:hyperlink w:anchor="_Toc504640778" w:history="1">
            <w:r w:rsidRPr="0084300E">
              <w:rPr>
                <w:rStyle w:val="Hipervnculo"/>
                <w:rFonts w:cs="Times New Roman"/>
                <w:noProof/>
              </w:rPr>
              <w:t>2.</w:t>
            </w:r>
            <w:r>
              <w:rPr>
                <w:noProof/>
              </w:rPr>
              <w:tab/>
            </w:r>
            <w:r w:rsidRPr="0084300E">
              <w:rPr>
                <w:rStyle w:val="Hipervnculo"/>
                <w:rFonts w:cs="Times New Roman"/>
                <w:noProof/>
              </w:rPr>
              <w:t>Metodología</w:t>
            </w:r>
            <w:r>
              <w:rPr>
                <w:noProof/>
                <w:webHidden/>
              </w:rPr>
              <w:tab/>
            </w:r>
            <w:r>
              <w:rPr>
                <w:noProof/>
                <w:webHidden/>
              </w:rPr>
              <w:fldChar w:fldCharType="begin"/>
            </w:r>
            <w:r>
              <w:rPr>
                <w:noProof/>
                <w:webHidden/>
              </w:rPr>
              <w:instrText xml:space="preserve"> PAGEREF _Toc504640778 \h </w:instrText>
            </w:r>
            <w:r>
              <w:rPr>
                <w:noProof/>
                <w:webHidden/>
              </w:rPr>
            </w:r>
            <w:r>
              <w:rPr>
                <w:noProof/>
                <w:webHidden/>
              </w:rPr>
              <w:fldChar w:fldCharType="separate"/>
            </w:r>
            <w:r>
              <w:rPr>
                <w:noProof/>
                <w:webHidden/>
              </w:rPr>
              <w:t>14</w:t>
            </w:r>
            <w:r>
              <w:rPr>
                <w:noProof/>
                <w:webHidden/>
              </w:rPr>
              <w:fldChar w:fldCharType="end"/>
            </w:r>
          </w:hyperlink>
        </w:p>
        <w:p w:rsidR="007E51F7" w:rsidRDefault="007E51F7">
          <w:pPr>
            <w:pStyle w:val="TDC3"/>
            <w:tabs>
              <w:tab w:val="left" w:pos="880"/>
              <w:tab w:val="right" w:leader="dot" w:pos="8488"/>
            </w:tabs>
            <w:rPr>
              <w:noProof/>
            </w:rPr>
          </w:pPr>
          <w:hyperlink w:anchor="_Toc504640779" w:history="1">
            <w:r w:rsidRPr="0084300E">
              <w:rPr>
                <w:rStyle w:val="Hipervnculo"/>
                <w:rFonts w:cs="Times New Roman"/>
                <w:noProof/>
              </w:rPr>
              <w:t>3.</w:t>
            </w:r>
            <w:r>
              <w:rPr>
                <w:noProof/>
              </w:rPr>
              <w:tab/>
            </w:r>
            <w:r w:rsidRPr="0084300E">
              <w:rPr>
                <w:rStyle w:val="Hipervnculo"/>
                <w:rFonts w:cs="Times New Roman"/>
                <w:noProof/>
              </w:rPr>
              <w:t>Casos de uso: Diseño Centrado en el Usuario en el mundo</w:t>
            </w:r>
            <w:r>
              <w:rPr>
                <w:noProof/>
                <w:webHidden/>
              </w:rPr>
              <w:tab/>
            </w:r>
            <w:r>
              <w:rPr>
                <w:noProof/>
                <w:webHidden/>
              </w:rPr>
              <w:fldChar w:fldCharType="begin"/>
            </w:r>
            <w:r>
              <w:rPr>
                <w:noProof/>
                <w:webHidden/>
              </w:rPr>
              <w:instrText xml:space="preserve"> PAGEREF _Toc504640779 \h </w:instrText>
            </w:r>
            <w:r>
              <w:rPr>
                <w:noProof/>
                <w:webHidden/>
              </w:rPr>
            </w:r>
            <w:r>
              <w:rPr>
                <w:noProof/>
                <w:webHidden/>
              </w:rPr>
              <w:fldChar w:fldCharType="separate"/>
            </w:r>
            <w:r>
              <w:rPr>
                <w:noProof/>
                <w:webHidden/>
              </w:rPr>
              <w:t>16</w:t>
            </w:r>
            <w:r>
              <w:rPr>
                <w:noProof/>
                <w:webHidden/>
              </w:rPr>
              <w:fldChar w:fldCharType="end"/>
            </w:r>
          </w:hyperlink>
        </w:p>
        <w:p w:rsidR="007E51F7" w:rsidRDefault="007E51F7">
          <w:pPr>
            <w:pStyle w:val="TDC3"/>
            <w:tabs>
              <w:tab w:val="left" w:pos="880"/>
              <w:tab w:val="right" w:leader="dot" w:pos="8488"/>
            </w:tabs>
            <w:rPr>
              <w:noProof/>
            </w:rPr>
          </w:pPr>
          <w:hyperlink w:anchor="_Toc504640780" w:history="1">
            <w:r w:rsidRPr="0084300E">
              <w:rPr>
                <w:rStyle w:val="Hipervnculo"/>
                <w:rFonts w:cs="Times New Roman"/>
                <w:noProof/>
              </w:rPr>
              <w:t>4.</w:t>
            </w:r>
            <w:r>
              <w:rPr>
                <w:noProof/>
              </w:rPr>
              <w:tab/>
            </w:r>
            <w:r w:rsidRPr="0084300E">
              <w:rPr>
                <w:rStyle w:val="Hipervnculo"/>
                <w:rFonts w:cs="Times New Roman"/>
                <w:noProof/>
              </w:rPr>
              <w:t>Casos de Uso: Diseño Centrado en el Usuario en Perú</w:t>
            </w:r>
            <w:r>
              <w:rPr>
                <w:noProof/>
                <w:webHidden/>
              </w:rPr>
              <w:tab/>
            </w:r>
            <w:r>
              <w:rPr>
                <w:noProof/>
                <w:webHidden/>
              </w:rPr>
              <w:fldChar w:fldCharType="begin"/>
            </w:r>
            <w:r>
              <w:rPr>
                <w:noProof/>
                <w:webHidden/>
              </w:rPr>
              <w:instrText xml:space="preserve"> PAGEREF _Toc504640780 \h </w:instrText>
            </w:r>
            <w:r>
              <w:rPr>
                <w:noProof/>
                <w:webHidden/>
              </w:rPr>
            </w:r>
            <w:r>
              <w:rPr>
                <w:noProof/>
                <w:webHidden/>
              </w:rPr>
              <w:fldChar w:fldCharType="separate"/>
            </w:r>
            <w:r>
              <w:rPr>
                <w:noProof/>
                <w:webHidden/>
              </w:rPr>
              <w:t>16</w:t>
            </w:r>
            <w:r>
              <w:rPr>
                <w:noProof/>
                <w:webHidden/>
              </w:rPr>
              <w:fldChar w:fldCharType="end"/>
            </w:r>
          </w:hyperlink>
        </w:p>
        <w:p w:rsidR="007E51F7" w:rsidRDefault="007E51F7">
          <w:pPr>
            <w:pStyle w:val="TDC3"/>
            <w:tabs>
              <w:tab w:val="left" w:pos="880"/>
              <w:tab w:val="right" w:leader="dot" w:pos="8488"/>
            </w:tabs>
            <w:rPr>
              <w:noProof/>
            </w:rPr>
          </w:pPr>
          <w:hyperlink w:anchor="_Toc504640781" w:history="1">
            <w:r w:rsidRPr="0084300E">
              <w:rPr>
                <w:rStyle w:val="Hipervnculo"/>
                <w:rFonts w:cs="Times New Roman"/>
                <w:noProof/>
              </w:rPr>
              <w:t>5.</w:t>
            </w:r>
            <w:r>
              <w:rPr>
                <w:noProof/>
              </w:rPr>
              <w:tab/>
            </w:r>
            <w:r w:rsidRPr="0084300E">
              <w:rPr>
                <w:rStyle w:val="Hipervnculo"/>
                <w:rFonts w:cs="Times New Roman"/>
                <w:noProof/>
              </w:rPr>
              <w:t>Diseño centrado en el usuario en el sector salud: Importancia</w:t>
            </w:r>
            <w:r>
              <w:rPr>
                <w:noProof/>
                <w:webHidden/>
              </w:rPr>
              <w:tab/>
            </w:r>
            <w:r>
              <w:rPr>
                <w:noProof/>
                <w:webHidden/>
              </w:rPr>
              <w:fldChar w:fldCharType="begin"/>
            </w:r>
            <w:r>
              <w:rPr>
                <w:noProof/>
                <w:webHidden/>
              </w:rPr>
              <w:instrText xml:space="preserve"> PAGEREF _Toc504640781 \h </w:instrText>
            </w:r>
            <w:r>
              <w:rPr>
                <w:noProof/>
                <w:webHidden/>
              </w:rPr>
            </w:r>
            <w:r>
              <w:rPr>
                <w:noProof/>
                <w:webHidden/>
              </w:rPr>
              <w:fldChar w:fldCharType="separate"/>
            </w:r>
            <w:r>
              <w:rPr>
                <w:noProof/>
                <w:webHidden/>
              </w:rPr>
              <w:t>17</w:t>
            </w:r>
            <w:r>
              <w:rPr>
                <w:noProof/>
                <w:webHidden/>
              </w:rPr>
              <w:fldChar w:fldCharType="end"/>
            </w:r>
          </w:hyperlink>
        </w:p>
        <w:p w:rsidR="007E51F7" w:rsidRDefault="007E51F7">
          <w:pPr>
            <w:pStyle w:val="TDC2"/>
            <w:tabs>
              <w:tab w:val="left" w:pos="880"/>
              <w:tab w:val="right" w:leader="dot" w:pos="8488"/>
            </w:tabs>
            <w:rPr>
              <w:noProof/>
            </w:rPr>
          </w:pPr>
          <w:hyperlink w:anchor="_Toc504640782" w:history="1">
            <w:r w:rsidRPr="0084300E">
              <w:rPr>
                <w:rStyle w:val="Hipervnculo"/>
                <w:rFonts w:cs="Times New Roman"/>
                <w:noProof/>
                <w:lang w:val="es-ES"/>
              </w:rPr>
              <w:t>III.</w:t>
            </w:r>
            <w:r>
              <w:rPr>
                <w:noProof/>
              </w:rPr>
              <w:tab/>
            </w:r>
            <w:r w:rsidRPr="0084300E">
              <w:rPr>
                <w:rStyle w:val="Hipervnculo"/>
                <w:rFonts w:cs="Times New Roman"/>
                <w:noProof/>
                <w:lang w:val="es-ES"/>
              </w:rPr>
              <w:t>Caso: SUSALUD – Perú</w:t>
            </w:r>
            <w:r>
              <w:rPr>
                <w:noProof/>
                <w:webHidden/>
              </w:rPr>
              <w:tab/>
            </w:r>
            <w:r>
              <w:rPr>
                <w:noProof/>
                <w:webHidden/>
              </w:rPr>
              <w:fldChar w:fldCharType="begin"/>
            </w:r>
            <w:r>
              <w:rPr>
                <w:noProof/>
                <w:webHidden/>
              </w:rPr>
              <w:instrText xml:space="preserve"> PAGEREF _Toc504640782 \h </w:instrText>
            </w:r>
            <w:r>
              <w:rPr>
                <w:noProof/>
                <w:webHidden/>
              </w:rPr>
            </w:r>
            <w:r>
              <w:rPr>
                <w:noProof/>
                <w:webHidden/>
              </w:rPr>
              <w:fldChar w:fldCharType="separate"/>
            </w:r>
            <w:r>
              <w:rPr>
                <w:noProof/>
                <w:webHidden/>
              </w:rPr>
              <w:t>18</w:t>
            </w:r>
            <w:r>
              <w:rPr>
                <w:noProof/>
                <w:webHidden/>
              </w:rPr>
              <w:fldChar w:fldCharType="end"/>
            </w:r>
          </w:hyperlink>
        </w:p>
        <w:p w:rsidR="007E51F7" w:rsidRDefault="007E51F7">
          <w:pPr>
            <w:pStyle w:val="TDC3"/>
            <w:tabs>
              <w:tab w:val="left" w:pos="880"/>
              <w:tab w:val="right" w:leader="dot" w:pos="8488"/>
            </w:tabs>
            <w:rPr>
              <w:noProof/>
            </w:rPr>
          </w:pPr>
          <w:hyperlink w:anchor="_Toc504640783" w:history="1">
            <w:r w:rsidRPr="0084300E">
              <w:rPr>
                <w:rStyle w:val="Hipervnculo"/>
                <w:rFonts w:cs="Times New Roman"/>
                <w:noProof/>
              </w:rPr>
              <w:t>1.</w:t>
            </w:r>
            <w:r>
              <w:rPr>
                <w:noProof/>
              </w:rPr>
              <w:tab/>
            </w:r>
            <w:r w:rsidRPr="0084300E">
              <w:rPr>
                <w:rStyle w:val="Hipervnculo"/>
                <w:rFonts w:cs="Times New Roman"/>
                <w:noProof/>
              </w:rPr>
              <w:t>Descripción</w:t>
            </w:r>
            <w:r>
              <w:rPr>
                <w:noProof/>
                <w:webHidden/>
              </w:rPr>
              <w:tab/>
            </w:r>
            <w:r>
              <w:rPr>
                <w:noProof/>
                <w:webHidden/>
              </w:rPr>
              <w:fldChar w:fldCharType="begin"/>
            </w:r>
            <w:r>
              <w:rPr>
                <w:noProof/>
                <w:webHidden/>
              </w:rPr>
              <w:instrText xml:space="preserve"> PAGEREF _Toc504640783 \h </w:instrText>
            </w:r>
            <w:r>
              <w:rPr>
                <w:noProof/>
                <w:webHidden/>
              </w:rPr>
            </w:r>
            <w:r>
              <w:rPr>
                <w:noProof/>
                <w:webHidden/>
              </w:rPr>
              <w:fldChar w:fldCharType="separate"/>
            </w:r>
            <w:r>
              <w:rPr>
                <w:noProof/>
                <w:webHidden/>
              </w:rPr>
              <w:t>18</w:t>
            </w:r>
            <w:r>
              <w:rPr>
                <w:noProof/>
                <w:webHidden/>
              </w:rPr>
              <w:fldChar w:fldCharType="end"/>
            </w:r>
          </w:hyperlink>
        </w:p>
        <w:p w:rsidR="007E51F7" w:rsidRDefault="007E51F7">
          <w:pPr>
            <w:pStyle w:val="TDC3"/>
            <w:tabs>
              <w:tab w:val="left" w:pos="880"/>
              <w:tab w:val="right" w:leader="dot" w:pos="8488"/>
            </w:tabs>
            <w:rPr>
              <w:noProof/>
            </w:rPr>
          </w:pPr>
          <w:hyperlink w:anchor="_Toc504640784" w:history="1">
            <w:r w:rsidRPr="0084300E">
              <w:rPr>
                <w:rStyle w:val="Hipervnculo"/>
                <w:rFonts w:cs="Times New Roman"/>
                <w:noProof/>
              </w:rPr>
              <w:t>2.</w:t>
            </w:r>
            <w:r>
              <w:rPr>
                <w:noProof/>
              </w:rPr>
              <w:tab/>
            </w:r>
            <w:r w:rsidRPr="0084300E">
              <w:rPr>
                <w:rStyle w:val="Hipervnculo"/>
                <w:rFonts w:cs="Times New Roman"/>
                <w:noProof/>
              </w:rPr>
              <w:t>Sistema de Casos en Atención al Ciudadano</w:t>
            </w:r>
            <w:r>
              <w:rPr>
                <w:noProof/>
                <w:webHidden/>
              </w:rPr>
              <w:tab/>
            </w:r>
            <w:r>
              <w:rPr>
                <w:noProof/>
                <w:webHidden/>
              </w:rPr>
              <w:fldChar w:fldCharType="begin"/>
            </w:r>
            <w:r>
              <w:rPr>
                <w:noProof/>
                <w:webHidden/>
              </w:rPr>
              <w:instrText xml:space="preserve"> PAGEREF _Toc504640784 \h </w:instrText>
            </w:r>
            <w:r>
              <w:rPr>
                <w:noProof/>
                <w:webHidden/>
              </w:rPr>
            </w:r>
            <w:r>
              <w:rPr>
                <w:noProof/>
                <w:webHidden/>
              </w:rPr>
              <w:fldChar w:fldCharType="separate"/>
            </w:r>
            <w:r>
              <w:rPr>
                <w:noProof/>
                <w:webHidden/>
              </w:rPr>
              <w:t>19</w:t>
            </w:r>
            <w:r>
              <w:rPr>
                <w:noProof/>
                <w:webHidden/>
              </w:rPr>
              <w:fldChar w:fldCharType="end"/>
            </w:r>
          </w:hyperlink>
        </w:p>
        <w:p w:rsidR="007E51F7" w:rsidRDefault="007E51F7">
          <w:pPr>
            <w:pStyle w:val="TDC3"/>
            <w:tabs>
              <w:tab w:val="left" w:pos="880"/>
              <w:tab w:val="right" w:leader="dot" w:pos="8488"/>
            </w:tabs>
            <w:rPr>
              <w:noProof/>
            </w:rPr>
          </w:pPr>
          <w:hyperlink w:anchor="_Toc504640785" w:history="1">
            <w:r w:rsidRPr="0084300E">
              <w:rPr>
                <w:rStyle w:val="Hipervnculo"/>
                <w:rFonts w:cs="Times New Roman"/>
                <w:noProof/>
                <w:highlight w:val="green"/>
              </w:rPr>
              <w:t>3.</w:t>
            </w:r>
            <w:r>
              <w:rPr>
                <w:noProof/>
              </w:rPr>
              <w:tab/>
            </w:r>
            <w:r w:rsidRPr="0084300E">
              <w:rPr>
                <w:rStyle w:val="Hipervnculo"/>
                <w:rFonts w:cs="Times New Roman"/>
                <w:noProof/>
                <w:highlight w:val="green"/>
              </w:rPr>
              <w:t>Normativa vigente para la presentación y manejo de reclamos en el sector salud</w:t>
            </w:r>
            <w:r>
              <w:rPr>
                <w:noProof/>
                <w:webHidden/>
              </w:rPr>
              <w:tab/>
            </w:r>
            <w:r>
              <w:rPr>
                <w:noProof/>
                <w:webHidden/>
              </w:rPr>
              <w:fldChar w:fldCharType="begin"/>
            </w:r>
            <w:r>
              <w:rPr>
                <w:noProof/>
                <w:webHidden/>
              </w:rPr>
              <w:instrText xml:space="preserve"> PAGEREF _Toc504640785 \h </w:instrText>
            </w:r>
            <w:r>
              <w:rPr>
                <w:noProof/>
                <w:webHidden/>
              </w:rPr>
            </w:r>
            <w:r>
              <w:rPr>
                <w:noProof/>
                <w:webHidden/>
              </w:rPr>
              <w:fldChar w:fldCharType="separate"/>
            </w:r>
            <w:r>
              <w:rPr>
                <w:noProof/>
                <w:webHidden/>
              </w:rPr>
              <w:t>21</w:t>
            </w:r>
            <w:r>
              <w:rPr>
                <w:noProof/>
                <w:webHidden/>
              </w:rPr>
              <w:fldChar w:fldCharType="end"/>
            </w:r>
          </w:hyperlink>
        </w:p>
        <w:p w:rsidR="007E51F7" w:rsidRDefault="007E51F7">
          <w:pPr>
            <w:pStyle w:val="TDC3"/>
            <w:tabs>
              <w:tab w:val="left" w:pos="880"/>
              <w:tab w:val="right" w:leader="dot" w:pos="8488"/>
            </w:tabs>
            <w:rPr>
              <w:noProof/>
            </w:rPr>
          </w:pPr>
          <w:hyperlink w:anchor="_Toc504640786" w:history="1">
            <w:r w:rsidRPr="0084300E">
              <w:rPr>
                <w:rStyle w:val="Hipervnculo"/>
                <w:rFonts w:cs="Times New Roman"/>
                <w:noProof/>
              </w:rPr>
              <w:t>4.</w:t>
            </w:r>
            <w:r>
              <w:rPr>
                <w:noProof/>
              </w:rPr>
              <w:tab/>
            </w:r>
            <w:r w:rsidRPr="0084300E">
              <w:rPr>
                <w:rStyle w:val="Hipervnculo"/>
                <w:rFonts w:cs="Times New Roman"/>
                <w:noProof/>
              </w:rPr>
              <w:t>Limitaciones del Sistema de Casos en Atención al Ciudadano</w:t>
            </w:r>
            <w:r>
              <w:rPr>
                <w:noProof/>
                <w:webHidden/>
              </w:rPr>
              <w:tab/>
            </w:r>
            <w:r>
              <w:rPr>
                <w:noProof/>
                <w:webHidden/>
              </w:rPr>
              <w:fldChar w:fldCharType="begin"/>
            </w:r>
            <w:r>
              <w:rPr>
                <w:noProof/>
                <w:webHidden/>
              </w:rPr>
              <w:instrText xml:space="preserve"> PAGEREF _Toc504640786 \h </w:instrText>
            </w:r>
            <w:r>
              <w:rPr>
                <w:noProof/>
                <w:webHidden/>
              </w:rPr>
            </w:r>
            <w:r>
              <w:rPr>
                <w:noProof/>
                <w:webHidden/>
              </w:rPr>
              <w:fldChar w:fldCharType="separate"/>
            </w:r>
            <w:r>
              <w:rPr>
                <w:noProof/>
                <w:webHidden/>
              </w:rPr>
              <w:t>21</w:t>
            </w:r>
            <w:r>
              <w:rPr>
                <w:noProof/>
                <w:webHidden/>
              </w:rPr>
              <w:fldChar w:fldCharType="end"/>
            </w:r>
          </w:hyperlink>
        </w:p>
        <w:p w:rsidR="007E51F7" w:rsidRDefault="007E51F7">
          <w:pPr>
            <w:pStyle w:val="TDC3"/>
            <w:tabs>
              <w:tab w:val="left" w:pos="880"/>
              <w:tab w:val="right" w:leader="dot" w:pos="8488"/>
            </w:tabs>
            <w:rPr>
              <w:noProof/>
            </w:rPr>
          </w:pPr>
          <w:hyperlink w:anchor="_Toc504640787" w:history="1">
            <w:r w:rsidRPr="0084300E">
              <w:rPr>
                <w:rStyle w:val="Hipervnculo"/>
                <w:rFonts w:cs="Times New Roman"/>
                <w:noProof/>
              </w:rPr>
              <w:t>5.</w:t>
            </w:r>
            <w:r>
              <w:rPr>
                <w:noProof/>
              </w:rPr>
              <w:tab/>
            </w:r>
            <w:r w:rsidRPr="0084300E">
              <w:rPr>
                <w:rStyle w:val="Hipervnculo"/>
                <w:rFonts w:cs="Times New Roman"/>
                <w:noProof/>
              </w:rPr>
              <w:t>Oportunidades de Mejora</w:t>
            </w:r>
            <w:r>
              <w:rPr>
                <w:noProof/>
                <w:webHidden/>
              </w:rPr>
              <w:tab/>
            </w:r>
            <w:r>
              <w:rPr>
                <w:noProof/>
                <w:webHidden/>
              </w:rPr>
              <w:fldChar w:fldCharType="begin"/>
            </w:r>
            <w:r>
              <w:rPr>
                <w:noProof/>
                <w:webHidden/>
              </w:rPr>
              <w:instrText xml:space="preserve"> PAGEREF _Toc504640787 \h </w:instrText>
            </w:r>
            <w:r>
              <w:rPr>
                <w:noProof/>
                <w:webHidden/>
              </w:rPr>
            </w:r>
            <w:r>
              <w:rPr>
                <w:noProof/>
                <w:webHidden/>
              </w:rPr>
              <w:fldChar w:fldCharType="separate"/>
            </w:r>
            <w:r>
              <w:rPr>
                <w:noProof/>
                <w:webHidden/>
              </w:rPr>
              <w:t>22</w:t>
            </w:r>
            <w:r>
              <w:rPr>
                <w:noProof/>
                <w:webHidden/>
              </w:rPr>
              <w:fldChar w:fldCharType="end"/>
            </w:r>
          </w:hyperlink>
        </w:p>
        <w:p w:rsidR="007E51F7" w:rsidRDefault="007E51F7">
          <w:pPr>
            <w:pStyle w:val="TDC3"/>
            <w:tabs>
              <w:tab w:val="left" w:pos="880"/>
              <w:tab w:val="right" w:leader="dot" w:pos="8488"/>
            </w:tabs>
            <w:rPr>
              <w:noProof/>
            </w:rPr>
          </w:pPr>
          <w:hyperlink w:anchor="_Toc504640788" w:history="1">
            <w:r w:rsidRPr="0084300E">
              <w:rPr>
                <w:rStyle w:val="Hipervnculo"/>
                <w:rFonts w:cs="Times New Roman"/>
                <w:noProof/>
              </w:rPr>
              <w:t>6.</w:t>
            </w:r>
            <w:r>
              <w:rPr>
                <w:noProof/>
              </w:rPr>
              <w:tab/>
            </w:r>
            <w:r w:rsidRPr="0084300E">
              <w:rPr>
                <w:rStyle w:val="Hipervnculo"/>
                <w:rFonts w:cs="Times New Roman"/>
                <w:noProof/>
              </w:rPr>
              <w:t>Diseño centrado en el usuario en el sector Salud en Perú</w:t>
            </w:r>
            <w:r>
              <w:rPr>
                <w:noProof/>
                <w:webHidden/>
              </w:rPr>
              <w:tab/>
            </w:r>
            <w:r>
              <w:rPr>
                <w:noProof/>
                <w:webHidden/>
              </w:rPr>
              <w:fldChar w:fldCharType="begin"/>
            </w:r>
            <w:r>
              <w:rPr>
                <w:noProof/>
                <w:webHidden/>
              </w:rPr>
              <w:instrText xml:space="preserve"> PAGEREF _Toc504640788 \h </w:instrText>
            </w:r>
            <w:r>
              <w:rPr>
                <w:noProof/>
                <w:webHidden/>
              </w:rPr>
            </w:r>
            <w:r>
              <w:rPr>
                <w:noProof/>
                <w:webHidden/>
              </w:rPr>
              <w:fldChar w:fldCharType="separate"/>
            </w:r>
            <w:r>
              <w:rPr>
                <w:noProof/>
                <w:webHidden/>
              </w:rPr>
              <w:t>23</w:t>
            </w:r>
            <w:r>
              <w:rPr>
                <w:noProof/>
                <w:webHidden/>
              </w:rPr>
              <w:fldChar w:fldCharType="end"/>
            </w:r>
          </w:hyperlink>
        </w:p>
        <w:p w:rsidR="007E51F7" w:rsidRDefault="007E51F7">
          <w:pPr>
            <w:pStyle w:val="TDC1"/>
            <w:tabs>
              <w:tab w:val="right" w:leader="dot" w:pos="8488"/>
            </w:tabs>
            <w:rPr>
              <w:noProof/>
            </w:rPr>
          </w:pPr>
          <w:hyperlink w:anchor="_Toc504640789" w:history="1">
            <w:r w:rsidRPr="0084300E">
              <w:rPr>
                <w:rStyle w:val="Hipervnculo"/>
                <w:rFonts w:cs="Times New Roman"/>
                <w:noProof/>
              </w:rPr>
              <w:t>Justificación del estudio</w:t>
            </w:r>
            <w:r>
              <w:rPr>
                <w:noProof/>
                <w:webHidden/>
              </w:rPr>
              <w:tab/>
            </w:r>
            <w:r>
              <w:rPr>
                <w:noProof/>
                <w:webHidden/>
              </w:rPr>
              <w:fldChar w:fldCharType="begin"/>
            </w:r>
            <w:r>
              <w:rPr>
                <w:noProof/>
                <w:webHidden/>
              </w:rPr>
              <w:instrText xml:space="preserve"> PAGEREF _Toc504640789 \h </w:instrText>
            </w:r>
            <w:r>
              <w:rPr>
                <w:noProof/>
                <w:webHidden/>
              </w:rPr>
            </w:r>
            <w:r>
              <w:rPr>
                <w:noProof/>
                <w:webHidden/>
              </w:rPr>
              <w:fldChar w:fldCharType="separate"/>
            </w:r>
            <w:r>
              <w:rPr>
                <w:noProof/>
                <w:webHidden/>
              </w:rPr>
              <w:t>24</w:t>
            </w:r>
            <w:r>
              <w:rPr>
                <w:noProof/>
                <w:webHidden/>
              </w:rPr>
              <w:fldChar w:fldCharType="end"/>
            </w:r>
          </w:hyperlink>
        </w:p>
        <w:p w:rsidR="007E51F7" w:rsidRDefault="007E51F7">
          <w:pPr>
            <w:pStyle w:val="TDC1"/>
            <w:tabs>
              <w:tab w:val="right" w:leader="dot" w:pos="8488"/>
            </w:tabs>
            <w:rPr>
              <w:noProof/>
            </w:rPr>
          </w:pPr>
          <w:hyperlink w:anchor="_Toc504640790" w:history="1">
            <w:r w:rsidRPr="0084300E">
              <w:rPr>
                <w:rStyle w:val="Hipervnculo"/>
                <w:rFonts w:cs="Times New Roman"/>
                <w:noProof/>
              </w:rPr>
              <w:t>Objetivos</w:t>
            </w:r>
            <w:r>
              <w:rPr>
                <w:noProof/>
                <w:webHidden/>
              </w:rPr>
              <w:tab/>
            </w:r>
            <w:r>
              <w:rPr>
                <w:noProof/>
                <w:webHidden/>
              </w:rPr>
              <w:fldChar w:fldCharType="begin"/>
            </w:r>
            <w:r>
              <w:rPr>
                <w:noProof/>
                <w:webHidden/>
              </w:rPr>
              <w:instrText xml:space="preserve"> PAGEREF _Toc504640790 \h </w:instrText>
            </w:r>
            <w:r>
              <w:rPr>
                <w:noProof/>
                <w:webHidden/>
              </w:rPr>
            </w:r>
            <w:r>
              <w:rPr>
                <w:noProof/>
                <w:webHidden/>
              </w:rPr>
              <w:fldChar w:fldCharType="separate"/>
            </w:r>
            <w:r>
              <w:rPr>
                <w:noProof/>
                <w:webHidden/>
              </w:rPr>
              <w:t>26</w:t>
            </w:r>
            <w:r>
              <w:rPr>
                <w:noProof/>
                <w:webHidden/>
              </w:rPr>
              <w:fldChar w:fldCharType="end"/>
            </w:r>
          </w:hyperlink>
        </w:p>
        <w:p w:rsidR="007E51F7" w:rsidRDefault="007E51F7">
          <w:pPr>
            <w:pStyle w:val="TDC2"/>
            <w:tabs>
              <w:tab w:val="left" w:pos="660"/>
              <w:tab w:val="right" w:leader="dot" w:pos="8488"/>
            </w:tabs>
            <w:rPr>
              <w:noProof/>
            </w:rPr>
          </w:pPr>
          <w:hyperlink w:anchor="_Toc504640791" w:history="1">
            <w:r w:rsidRPr="0084300E">
              <w:rPr>
                <w:rStyle w:val="Hipervnculo"/>
                <w:rFonts w:cs="Times New Roman"/>
                <w:noProof/>
                <w:lang w:val="es-ES"/>
              </w:rPr>
              <w:t>I.</w:t>
            </w:r>
            <w:r>
              <w:rPr>
                <w:noProof/>
              </w:rPr>
              <w:tab/>
            </w:r>
            <w:r w:rsidRPr="0084300E">
              <w:rPr>
                <w:rStyle w:val="Hipervnculo"/>
                <w:rFonts w:cs="Times New Roman"/>
                <w:noProof/>
                <w:lang w:val="es-ES"/>
              </w:rPr>
              <w:t>Objetivo Gener</w:t>
            </w:r>
            <w:r w:rsidRPr="0084300E">
              <w:rPr>
                <w:rStyle w:val="Hipervnculo"/>
                <w:rFonts w:cs="Times New Roman"/>
                <w:noProof/>
                <w:lang w:val="es-ES"/>
              </w:rPr>
              <w:t>a</w:t>
            </w:r>
            <w:r w:rsidRPr="0084300E">
              <w:rPr>
                <w:rStyle w:val="Hipervnculo"/>
                <w:rFonts w:cs="Times New Roman"/>
                <w:noProof/>
                <w:lang w:val="es-ES"/>
              </w:rPr>
              <w:t>l</w:t>
            </w:r>
            <w:r>
              <w:rPr>
                <w:noProof/>
                <w:webHidden/>
              </w:rPr>
              <w:tab/>
            </w:r>
            <w:r>
              <w:rPr>
                <w:noProof/>
                <w:webHidden/>
              </w:rPr>
              <w:fldChar w:fldCharType="begin"/>
            </w:r>
            <w:r>
              <w:rPr>
                <w:noProof/>
                <w:webHidden/>
              </w:rPr>
              <w:instrText xml:space="preserve"> PAGEREF _Toc504640791 \h </w:instrText>
            </w:r>
            <w:r>
              <w:rPr>
                <w:noProof/>
                <w:webHidden/>
              </w:rPr>
            </w:r>
            <w:r>
              <w:rPr>
                <w:noProof/>
                <w:webHidden/>
              </w:rPr>
              <w:fldChar w:fldCharType="separate"/>
            </w:r>
            <w:r>
              <w:rPr>
                <w:noProof/>
                <w:webHidden/>
              </w:rPr>
              <w:t>26</w:t>
            </w:r>
            <w:r>
              <w:rPr>
                <w:noProof/>
                <w:webHidden/>
              </w:rPr>
              <w:fldChar w:fldCharType="end"/>
            </w:r>
          </w:hyperlink>
        </w:p>
        <w:p w:rsidR="007E51F7" w:rsidRDefault="007E51F7">
          <w:pPr>
            <w:pStyle w:val="TDC2"/>
            <w:tabs>
              <w:tab w:val="left" w:pos="660"/>
              <w:tab w:val="right" w:leader="dot" w:pos="8488"/>
            </w:tabs>
            <w:rPr>
              <w:noProof/>
            </w:rPr>
          </w:pPr>
          <w:hyperlink w:anchor="_Toc504640792" w:history="1">
            <w:r w:rsidRPr="0084300E">
              <w:rPr>
                <w:rStyle w:val="Hipervnculo"/>
                <w:rFonts w:cs="Times New Roman"/>
                <w:noProof/>
                <w:lang w:val="es-ES"/>
              </w:rPr>
              <w:t>II.</w:t>
            </w:r>
            <w:r>
              <w:rPr>
                <w:noProof/>
              </w:rPr>
              <w:tab/>
            </w:r>
            <w:r w:rsidRPr="0084300E">
              <w:rPr>
                <w:rStyle w:val="Hipervnculo"/>
                <w:rFonts w:cs="Times New Roman"/>
                <w:noProof/>
                <w:lang w:val="es-ES"/>
              </w:rPr>
              <w:t>Objetivos Específicos</w:t>
            </w:r>
            <w:r>
              <w:rPr>
                <w:noProof/>
                <w:webHidden/>
              </w:rPr>
              <w:tab/>
            </w:r>
            <w:r>
              <w:rPr>
                <w:noProof/>
                <w:webHidden/>
              </w:rPr>
              <w:fldChar w:fldCharType="begin"/>
            </w:r>
            <w:r>
              <w:rPr>
                <w:noProof/>
                <w:webHidden/>
              </w:rPr>
              <w:instrText xml:space="preserve"> PAGEREF _Toc504640792 \h </w:instrText>
            </w:r>
            <w:r>
              <w:rPr>
                <w:noProof/>
                <w:webHidden/>
              </w:rPr>
            </w:r>
            <w:r>
              <w:rPr>
                <w:noProof/>
                <w:webHidden/>
              </w:rPr>
              <w:fldChar w:fldCharType="separate"/>
            </w:r>
            <w:r>
              <w:rPr>
                <w:noProof/>
                <w:webHidden/>
              </w:rPr>
              <w:t>26</w:t>
            </w:r>
            <w:r>
              <w:rPr>
                <w:noProof/>
                <w:webHidden/>
              </w:rPr>
              <w:fldChar w:fldCharType="end"/>
            </w:r>
          </w:hyperlink>
        </w:p>
        <w:p w:rsidR="007E51F7" w:rsidRDefault="007E51F7">
          <w:pPr>
            <w:pStyle w:val="TDC1"/>
            <w:tabs>
              <w:tab w:val="right" w:leader="dot" w:pos="8488"/>
            </w:tabs>
            <w:rPr>
              <w:noProof/>
            </w:rPr>
          </w:pPr>
          <w:hyperlink w:anchor="_Toc504640793" w:history="1">
            <w:r w:rsidRPr="0084300E">
              <w:rPr>
                <w:rStyle w:val="Hipervnculo"/>
                <w:rFonts w:cs="Times New Roman"/>
                <w:noProof/>
              </w:rPr>
              <w:t>Metodología</w:t>
            </w:r>
            <w:r>
              <w:rPr>
                <w:noProof/>
                <w:webHidden/>
              </w:rPr>
              <w:tab/>
            </w:r>
            <w:r>
              <w:rPr>
                <w:noProof/>
                <w:webHidden/>
              </w:rPr>
              <w:fldChar w:fldCharType="begin"/>
            </w:r>
            <w:r>
              <w:rPr>
                <w:noProof/>
                <w:webHidden/>
              </w:rPr>
              <w:instrText xml:space="preserve"> PAGEREF _Toc504640793 \h </w:instrText>
            </w:r>
            <w:r>
              <w:rPr>
                <w:noProof/>
                <w:webHidden/>
              </w:rPr>
            </w:r>
            <w:r>
              <w:rPr>
                <w:noProof/>
                <w:webHidden/>
              </w:rPr>
              <w:fldChar w:fldCharType="separate"/>
            </w:r>
            <w:r>
              <w:rPr>
                <w:noProof/>
                <w:webHidden/>
              </w:rPr>
              <w:t>27</w:t>
            </w:r>
            <w:r>
              <w:rPr>
                <w:noProof/>
                <w:webHidden/>
              </w:rPr>
              <w:fldChar w:fldCharType="end"/>
            </w:r>
          </w:hyperlink>
        </w:p>
        <w:p w:rsidR="007E51F7" w:rsidRDefault="007E51F7">
          <w:pPr>
            <w:pStyle w:val="TDC2"/>
            <w:tabs>
              <w:tab w:val="left" w:pos="660"/>
              <w:tab w:val="right" w:leader="dot" w:pos="8488"/>
            </w:tabs>
            <w:rPr>
              <w:noProof/>
            </w:rPr>
          </w:pPr>
          <w:hyperlink w:anchor="_Toc504640794" w:history="1">
            <w:r w:rsidRPr="0084300E">
              <w:rPr>
                <w:rStyle w:val="Hipervnculo"/>
                <w:rFonts w:cs="Times New Roman"/>
                <w:noProof/>
                <w:lang w:val="es-ES"/>
              </w:rPr>
              <w:t>I.</w:t>
            </w:r>
            <w:r>
              <w:rPr>
                <w:noProof/>
              </w:rPr>
              <w:tab/>
            </w:r>
            <w:r w:rsidRPr="0084300E">
              <w:rPr>
                <w:rStyle w:val="Hipervnculo"/>
                <w:rFonts w:cs="Times New Roman"/>
                <w:noProof/>
                <w:lang w:val="es-ES"/>
              </w:rPr>
              <w:t>Diseño del estudio</w:t>
            </w:r>
            <w:r>
              <w:rPr>
                <w:noProof/>
                <w:webHidden/>
              </w:rPr>
              <w:tab/>
            </w:r>
            <w:r>
              <w:rPr>
                <w:noProof/>
                <w:webHidden/>
              </w:rPr>
              <w:fldChar w:fldCharType="begin"/>
            </w:r>
            <w:r>
              <w:rPr>
                <w:noProof/>
                <w:webHidden/>
              </w:rPr>
              <w:instrText xml:space="preserve"> PAGEREF _Toc504640794 \h </w:instrText>
            </w:r>
            <w:r>
              <w:rPr>
                <w:noProof/>
                <w:webHidden/>
              </w:rPr>
            </w:r>
            <w:r>
              <w:rPr>
                <w:noProof/>
                <w:webHidden/>
              </w:rPr>
              <w:fldChar w:fldCharType="separate"/>
            </w:r>
            <w:r>
              <w:rPr>
                <w:noProof/>
                <w:webHidden/>
              </w:rPr>
              <w:t>27</w:t>
            </w:r>
            <w:r>
              <w:rPr>
                <w:noProof/>
                <w:webHidden/>
              </w:rPr>
              <w:fldChar w:fldCharType="end"/>
            </w:r>
          </w:hyperlink>
        </w:p>
        <w:p w:rsidR="007E51F7" w:rsidRDefault="007E51F7">
          <w:pPr>
            <w:pStyle w:val="TDC2"/>
            <w:tabs>
              <w:tab w:val="left" w:pos="660"/>
              <w:tab w:val="right" w:leader="dot" w:pos="8488"/>
            </w:tabs>
            <w:rPr>
              <w:noProof/>
            </w:rPr>
          </w:pPr>
          <w:hyperlink w:anchor="_Toc504640795" w:history="1">
            <w:r w:rsidRPr="0084300E">
              <w:rPr>
                <w:rStyle w:val="Hipervnculo"/>
                <w:rFonts w:cs="Times New Roman"/>
                <w:noProof/>
                <w:lang w:val="es-ES"/>
              </w:rPr>
              <w:t>II.</w:t>
            </w:r>
            <w:r>
              <w:rPr>
                <w:noProof/>
              </w:rPr>
              <w:tab/>
            </w:r>
            <w:r w:rsidRPr="0084300E">
              <w:rPr>
                <w:rStyle w:val="Hipervnculo"/>
                <w:rFonts w:cs="Times New Roman"/>
                <w:noProof/>
                <w:lang w:val="es-ES"/>
              </w:rPr>
              <w:t>Población</w:t>
            </w:r>
            <w:r>
              <w:rPr>
                <w:noProof/>
                <w:webHidden/>
              </w:rPr>
              <w:tab/>
            </w:r>
            <w:r>
              <w:rPr>
                <w:noProof/>
                <w:webHidden/>
              </w:rPr>
              <w:fldChar w:fldCharType="begin"/>
            </w:r>
            <w:r>
              <w:rPr>
                <w:noProof/>
                <w:webHidden/>
              </w:rPr>
              <w:instrText xml:space="preserve"> PAGEREF _Toc504640795 \h </w:instrText>
            </w:r>
            <w:r>
              <w:rPr>
                <w:noProof/>
                <w:webHidden/>
              </w:rPr>
            </w:r>
            <w:r>
              <w:rPr>
                <w:noProof/>
                <w:webHidden/>
              </w:rPr>
              <w:fldChar w:fldCharType="separate"/>
            </w:r>
            <w:r>
              <w:rPr>
                <w:noProof/>
                <w:webHidden/>
              </w:rPr>
              <w:t>27</w:t>
            </w:r>
            <w:r>
              <w:rPr>
                <w:noProof/>
                <w:webHidden/>
              </w:rPr>
              <w:fldChar w:fldCharType="end"/>
            </w:r>
          </w:hyperlink>
        </w:p>
        <w:p w:rsidR="007E51F7" w:rsidRDefault="007E51F7">
          <w:pPr>
            <w:pStyle w:val="TDC2"/>
            <w:tabs>
              <w:tab w:val="left" w:pos="880"/>
              <w:tab w:val="right" w:leader="dot" w:pos="8488"/>
            </w:tabs>
            <w:rPr>
              <w:noProof/>
            </w:rPr>
          </w:pPr>
          <w:hyperlink w:anchor="_Toc504640796" w:history="1">
            <w:r w:rsidRPr="0084300E">
              <w:rPr>
                <w:rStyle w:val="Hipervnculo"/>
                <w:rFonts w:cs="Times New Roman"/>
                <w:noProof/>
                <w:lang w:val="es-ES"/>
              </w:rPr>
              <w:t>III.</w:t>
            </w:r>
            <w:r>
              <w:rPr>
                <w:noProof/>
              </w:rPr>
              <w:tab/>
            </w:r>
            <w:r w:rsidRPr="0084300E">
              <w:rPr>
                <w:rStyle w:val="Hipervnculo"/>
                <w:rFonts w:cs="Times New Roman"/>
                <w:noProof/>
                <w:lang w:val="es-ES"/>
              </w:rPr>
              <w:t>Muestra</w:t>
            </w:r>
            <w:r>
              <w:rPr>
                <w:noProof/>
                <w:webHidden/>
              </w:rPr>
              <w:tab/>
            </w:r>
            <w:r>
              <w:rPr>
                <w:noProof/>
                <w:webHidden/>
              </w:rPr>
              <w:fldChar w:fldCharType="begin"/>
            </w:r>
            <w:r>
              <w:rPr>
                <w:noProof/>
                <w:webHidden/>
              </w:rPr>
              <w:instrText xml:space="preserve"> PAGEREF _Toc504640796 \h </w:instrText>
            </w:r>
            <w:r>
              <w:rPr>
                <w:noProof/>
                <w:webHidden/>
              </w:rPr>
            </w:r>
            <w:r>
              <w:rPr>
                <w:noProof/>
                <w:webHidden/>
              </w:rPr>
              <w:fldChar w:fldCharType="separate"/>
            </w:r>
            <w:r>
              <w:rPr>
                <w:noProof/>
                <w:webHidden/>
              </w:rPr>
              <w:t>27</w:t>
            </w:r>
            <w:r>
              <w:rPr>
                <w:noProof/>
                <w:webHidden/>
              </w:rPr>
              <w:fldChar w:fldCharType="end"/>
            </w:r>
          </w:hyperlink>
        </w:p>
        <w:p w:rsidR="007E51F7" w:rsidRDefault="007E51F7">
          <w:pPr>
            <w:pStyle w:val="TDC2"/>
            <w:tabs>
              <w:tab w:val="left" w:pos="880"/>
              <w:tab w:val="right" w:leader="dot" w:pos="8488"/>
            </w:tabs>
            <w:rPr>
              <w:noProof/>
            </w:rPr>
          </w:pPr>
          <w:hyperlink w:anchor="_Toc504640797" w:history="1">
            <w:r w:rsidRPr="0084300E">
              <w:rPr>
                <w:rStyle w:val="Hipervnculo"/>
                <w:rFonts w:cs="Times New Roman"/>
                <w:noProof/>
                <w:highlight w:val="green"/>
              </w:rPr>
              <w:t>IV.</w:t>
            </w:r>
            <w:r>
              <w:rPr>
                <w:noProof/>
              </w:rPr>
              <w:tab/>
            </w:r>
            <w:r w:rsidRPr="0084300E">
              <w:rPr>
                <w:rStyle w:val="Hipervnculo"/>
                <w:rFonts w:cs="Times New Roman"/>
                <w:noProof/>
                <w:highlight w:val="green"/>
              </w:rPr>
              <w:t>Operacionalización de variables</w:t>
            </w:r>
            <w:r>
              <w:rPr>
                <w:noProof/>
                <w:webHidden/>
              </w:rPr>
              <w:tab/>
            </w:r>
            <w:r>
              <w:rPr>
                <w:noProof/>
                <w:webHidden/>
              </w:rPr>
              <w:fldChar w:fldCharType="begin"/>
            </w:r>
            <w:r>
              <w:rPr>
                <w:noProof/>
                <w:webHidden/>
              </w:rPr>
              <w:instrText xml:space="preserve"> PAGEREF _Toc504640797 \h </w:instrText>
            </w:r>
            <w:r>
              <w:rPr>
                <w:noProof/>
                <w:webHidden/>
              </w:rPr>
            </w:r>
            <w:r>
              <w:rPr>
                <w:noProof/>
                <w:webHidden/>
              </w:rPr>
              <w:fldChar w:fldCharType="separate"/>
            </w:r>
            <w:r>
              <w:rPr>
                <w:noProof/>
                <w:webHidden/>
              </w:rPr>
              <w:t>28</w:t>
            </w:r>
            <w:r>
              <w:rPr>
                <w:noProof/>
                <w:webHidden/>
              </w:rPr>
              <w:fldChar w:fldCharType="end"/>
            </w:r>
          </w:hyperlink>
        </w:p>
        <w:p w:rsidR="007E51F7" w:rsidRDefault="007E51F7">
          <w:pPr>
            <w:pStyle w:val="TDC2"/>
            <w:tabs>
              <w:tab w:val="left" w:pos="660"/>
              <w:tab w:val="right" w:leader="dot" w:pos="8488"/>
            </w:tabs>
            <w:rPr>
              <w:noProof/>
            </w:rPr>
          </w:pPr>
          <w:hyperlink w:anchor="_Toc504640798" w:history="1">
            <w:r w:rsidRPr="0084300E">
              <w:rPr>
                <w:rStyle w:val="Hipervnculo"/>
                <w:rFonts w:cs="Times New Roman"/>
                <w:noProof/>
              </w:rPr>
              <w:t>V.</w:t>
            </w:r>
            <w:r>
              <w:rPr>
                <w:noProof/>
              </w:rPr>
              <w:tab/>
            </w:r>
            <w:r w:rsidRPr="0084300E">
              <w:rPr>
                <w:rStyle w:val="Hipervnculo"/>
                <w:rFonts w:cs="Times New Roman"/>
                <w:noProof/>
              </w:rPr>
              <w:t>Procedimientos y técnicas</w:t>
            </w:r>
            <w:r>
              <w:rPr>
                <w:noProof/>
                <w:webHidden/>
              </w:rPr>
              <w:tab/>
            </w:r>
            <w:r>
              <w:rPr>
                <w:noProof/>
                <w:webHidden/>
              </w:rPr>
              <w:fldChar w:fldCharType="begin"/>
            </w:r>
            <w:r>
              <w:rPr>
                <w:noProof/>
                <w:webHidden/>
              </w:rPr>
              <w:instrText xml:space="preserve"> PAGEREF _Toc504640798 \h </w:instrText>
            </w:r>
            <w:r>
              <w:rPr>
                <w:noProof/>
                <w:webHidden/>
              </w:rPr>
            </w:r>
            <w:r>
              <w:rPr>
                <w:noProof/>
                <w:webHidden/>
              </w:rPr>
              <w:fldChar w:fldCharType="separate"/>
            </w:r>
            <w:r>
              <w:rPr>
                <w:noProof/>
                <w:webHidden/>
              </w:rPr>
              <w:t>29</w:t>
            </w:r>
            <w:r>
              <w:rPr>
                <w:noProof/>
                <w:webHidden/>
              </w:rPr>
              <w:fldChar w:fldCharType="end"/>
            </w:r>
          </w:hyperlink>
        </w:p>
        <w:p w:rsidR="007E51F7" w:rsidRDefault="007E51F7">
          <w:pPr>
            <w:pStyle w:val="TDC3"/>
            <w:tabs>
              <w:tab w:val="left" w:pos="880"/>
              <w:tab w:val="right" w:leader="dot" w:pos="8488"/>
            </w:tabs>
            <w:rPr>
              <w:noProof/>
            </w:rPr>
          </w:pPr>
          <w:hyperlink w:anchor="_Toc504640799" w:history="1">
            <w:r w:rsidRPr="0084300E">
              <w:rPr>
                <w:rStyle w:val="Hipervnculo"/>
                <w:rFonts w:cs="Times New Roman"/>
                <w:noProof/>
              </w:rPr>
              <w:t>I.</w:t>
            </w:r>
            <w:r>
              <w:rPr>
                <w:noProof/>
              </w:rPr>
              <w:tab/>
            </w:r>
            <w:r w:rsidRPr="0084300E">
              <w:rPr>
                <w:rStyle w:val="Hipervnculo"/>
                <w:rFonts w:cs="Times New Roman"/>
                <w:noProof/>
              </w:rPr>
              <w:t>Investigación de usuarios</w:t>
            </w:r>
            <w:r>
              <w:rPr>
                <w:noProof/>
                <w:webHidden/>
              </w:rPr>
              <w:tab/>
            </w:r>
            <w:r>
              <w:rPr>
                <w:noProof/>
                <w:webHidden/>
              </w:rPr>
              <w:fldChar w:fldCharType="begin"/>
            </w:r>
            <w:r>
              <w:rPr>
                <w:noProof/>
                <w:webHidden/>
              </w:rPr>
              <w:instrText xml:space="preserve"> PAGEREF _Toc504640799 \h </w:instrText>
            </w:r>
            <w:r>
              <w:rPr>
                <w:noProof/>
                <w:webHidden/>
              </w:rPr>
            </w:r>
            <w:r>
              <w:rPr>
                <w:noProof/>
                <w:webHidden/>
              </w:rPr>
              <w:fldChar w:fldCharType="separate"/>
            </w:r>
            <w:r>
              <w:rPr>
                <w:noProof/>
                <w:webHidden/>
              </w:rPr>
              <w:t>29</w:t>
            </w:r>
            <w:r>
              <w:rPr>
                <w:noProof/>
                <w:webHidden/>
              </w:rPr>
              <w:fldChar w:fldCharType="end"/>
            </w:r>
          </w:hyperlink>
        </w:p>
        <w:p w:rsidR="007E51F7" w:rsidRDefault="007E51F7">
          <w:pPr>
            <w:pStyle w:val="TDC3"/>
            <w:tabs>
              <w:tab w:val="left" w:pos="880"/>
              <w:tab w:val="right" w:leader="dot" w:pos="8488"/>
            </w:tabs>
            <w:rPr>
              <w:noProof/>
            </w:rPr>
          </w:pPr>
          <w:hyperlink w:anchor="_Toc504640800" w:history="1">
            <w:r w:rsidRPr="0084300E">
              <w:rPr>
                <w:rStyle w:val="Hipervnculo"/>
                <w:rFonts w:cs="Times New Roman"/>
                <w:noProof/>
              </w:rPr>
              <w:t>II.</w:t>
            </w:r>
            <w:r>
              <w:rPr>
                <w:noProof/>
              </w:rPr>
              <w:tab/>
            </w:r>
            <w:r w:rsidRPr="0084300E">
              <w:rPr>
                <w:rStyle w:val="Hipervnculo"/>
                <w:rFonts w:cs="Times New Roman"/>
                <w:noProof/>
              </w:rPr>
              <w:t>Diseño y Prototipado</w:t>
            </w:r>
            <w:r>
              <w:rPr>
                <w:noProof/>
                <w:webHidden/>
              </w:rPr>
              <w:tab/>
            </w:r>
            <w:r>
              <w:rPr>
                <w:noProof/>
                <w:webHidden/>
              </w:rPr>
              <w:fldChar w:fldCharType="begin"/>
            </w:r>
            <w:r>
              <w:rPr>
                <w:noProof/>
                <w:webHidden/>
              </w:rPr>
              <w:instrText xml:space="preserve"> PAGEREF _Toc504640800 \h </w:instrText>
            </w:r>
            <w:r>
              <w:rPr>
                <w:noProof/>
                <w:webHidden/>
              </w:rPr>
            </w:r>
            <w:r>
              <w:rPr>
                <w:noProof/>
                <w:webHidden/>
              </w:rPr>
              <w:fldChar w:fldCharType="separate"/>
            </w:r>
            <w:r>
              <w:rPr>
                <w:noProof/>
                <w:webHidden/>
              </w:rPr>
              <w:t>29</w:t>
            </w:r>
            <w:r>
              <w:rPr>
                <w:noProof/>
                <w:webHidden/>
              </w:rPr>
              <w:fldChar w:fldCharType="end"/>
            </w:r>
          </w:hyperlink>
        </w:p>
        <w:p w:rsidR="007E51F7" w:rsidRDefault="007E51F7">
          <w:pPr>
            <w:pStyle w:val="TDC3"/>
            <w:tabs>
              <w:tab w:val="left" w:pos="1100"/>
              <w:tab w:val="right" w:leader="dot" w:pos="8488"/>
            </w:tabs>
            <w:rPr>
              <w:noProof/>
            </w:rPr>
          </w:pPr>
          <w:hyperlink w:anchor="_Toc504640801" w:history="1">
            <w:r w:rsidRPr="0084300E">
              <w:rPr>
                <w:rStyle w:val="Hipervnculo"/>
                <w:rFonts w:cs="Times New Roman"/>
                <w:noProof/>
              </w:rPr>
              <w:t>III.</w:t>
            </w:r>
            <w:r>
              <w:rPr>
                <w:noProof/>
              </w:rPr>
              <w:tab/>
            </w:r>
            <w:r w:rsidRPr="0084300E">
              <w:rPr>
                <w:rStyle w:val="Hipervnculo"/>
                <w:rFonts w:cs="Times New Roman"/>
                <w:noProof/>
              </w:rPr>
              <w:t>Pruebas de Usuario</w:t>
            </w:r>
            <w:r>
              <w:rPr>
                <w:noProof/>
                <w:webHidden/>
              </w:rPr>
              <w:tab/>
            </w:r>
            <w:r>
              <w:rPr>
                <w:noProof/>
                <w:webHidden/>
              </w:rPr>
              <w:fldChar w:fldCharType="begin"/>
            </w:r>
            <w:r>
              <w:rPr>
                <w:noProof/>
                <w:webHidden/>
              </w:rPr>
              <w:instrText xml:space="preserve"> PAGEREF _Toc504640801 \h </w:instrText>
            </w:r>
            <w:r>
              <w:rPr>
                <w:noProof/>
                <w:webHidden/>
              </w:rPr>
            </w:r>
            <w:r>
              <w:rPr>
                <w:noProof/>
                <w:webHidden/>
              </w:rPr>
              <w:fldChar w:fldCharType="separate"/>
            </w:r>
            <w:r>
              <w:rPr>
                <w:noProof/>
                <w:webHidden/>
              </w:rPr>
              <w:t>29</w:t>
            </w:r>
            <w:r>
              <w:rPr>
                <w:noProof/>
                <w:webHidden/>
              </w:rPr>
              <w:fldChar w:fldCharType="end"/>
            </w:r>
          </w:hyperlink>
        </w:p>
        <w:p w:rsidR="007E51F7" w:rsidRDefault="007E51F7">
          <w:pPr>
            <w:pStyle w:val="TDC2"/>
            <w:tabs>
              <w:tab w:val="left" w:pos="880"/>
              <w:tab w:val="right" w:leader="dot" w:pos="8488"/>
            </w:tabs>
            <w:rPr>
              <w:noProof/>
            </w:rPr>
          </w:pPr>
          <w:hyperlink w:anchor="_Toc504640802" w:history="1">
            <w:r w:rsidRPr="0084300E">
              <w:rPr>
                <w:rStyle w:val="Hipervnculo"/>
                <w:rFonts w:cs="Times New Roman"/>
                <w:noProof/>
                <w:highlight w:val="cyan"/>
                <w:lang w:val="es-ES"/>
              </w:rPr>
              <w:t>VI.</w:t>
            </w:r>
            <w:r>
              <w:rPr>
                <w:noProof/>
              </w:rPr>
              <w:tab/>
            </w:r>
            <w:r w:rsidRPr="0084300E">
              <w:rPr>
                <w:rStyle w:val="Hipervnculo"/>
                <w:rFonts w:cs="Times New Roman"/>
                <w:noProof/>
                <w:highlight w:val="cyan"/>
                <w:lang w:val="es-ES"/>
              </w:rPr>
              <w:t>Consideraciones éticas</w:t>
            </w:r>
            <w:r>
              <w:rPr>
                <w:noProof/>
                <w:webHidden/>
              </w:rPr>
              <w:tab/>
            </w:r>
            <w:r>
              <w:rPr>
                <w:noProof/>
                <w:webHidden/>
              </w:rPr>
              <w:fldChar w:fldCharType="begin"/>
            </w:r>
            <w:r>
              <w:rPr>
                <w:noProof/>
                <w:webHidden/>
              </w:rPr>
              <w:instrText xml:space="preserve"> PAGEREF _Toc504640802 \h </w:instrText>
            </w:r>
            <w:r>
              <w:rPr>
                <w:noProof/>
                <w:webHidden/>
              </w:rPr>
            </w:r>
            <w:r>
              <w:rPr>
                <w:noProof/>
                <w:webHidden/>
              </w:rPr>
              <w:fldChar w:fldCharType="separate"/>
            </w:r>
            <w:r>
              <w:rPr>
                <w:noProof/>
                <w:webHidden/>
              </w:rPr>
              <w:t>31</w:t>
            </w:r>
            <w:r>
              <w:rPr>
                <w:noProof/>
                <w:webHidden/>
              </w:rPr>
              <w:fldChar w:fldCharType="end"/>
            </w:r>
          </w:hyperlink>
        </w:p>
        <w:p w:rsidR="007E51F7" w:rsidRDefault="007E51F7">
          <w:pPr>
            <w:pStyle w:val="TDC2"/>
            <w:tabs>
              <w:tab w:val="left" w:pos="880"/>
              <w:tab w:val="right" w:leader="dot" w:pos="8488"/>
            </w:tabs>
            <w:rPr>
              <w:noProof/>
            </w:rPr>
          </w:pPr>
          <w:hyperlink w:anchor="_Toc504640803" w:history="1">
            <w:r w:rsidRPr="0084300E">
              <w:rPr>
                <w:rStyle w:val="Hipervnculo"/>
                <w:rFonts w:cs="Times New Roman"/>
                <w:noProof/>
                <w:lang w:val="es-ES"/>
              </w:rPr>
              <w:t>VII.</w:t>
            </w:r>
            <w:r>
              <w:rPr>
                <w:noProof/>
              </w:rPr>
              <w:tab/>
            </w:r>
            <w:r w:rsidRPr="0084300E">
              <w:rPr>
                <w:rStyle w:val="Hipervnculo"/>
                <w:rFonts w:cs="Times New Roman"/>
                <w:noProof/>
                <w:lang w:val="es-ES"/>
              </w:rPr>
              <w:t>Análisis</w:t>
            </w:r>
            <w:r>
              <w:rPr>
                <w:noProof/>
                <w:webHidden/>
              </w:rPr>
              <w:tab/>
            </w:r>
            <w:r>
              <w:rPr>
                <w:noProof/>
                <w:webHidden/>
              </w:rPr>
              <w:fldChar w:fldCharType="begin"/>
            </w:r>
            <w:r>
              <w:rPr>
                <w:noProof/>
                <w:webHidden/>
              </w:rPr>
              <w:instrText xml:space="preserve"> PAGEREF _Toc504640803 \h </w:instrText>
            </w:r>
            <w:r>
              <w:rPr>
                <w:noProof/>
                <w:webHidden/>
              </w:rPr>
            </w:r>
            <w:r>
              <w:rPr>
                <w:noProof/>
                <w:webHidden/>
              </w:rPr>
              <w:fldChar w:fldCharType="separate"/>
            </w:r>
            <w:r>
              <w:rPr>
                <w:noProof/>
                <w:webHidden/>
              </w:rPr>
              <w:t>31</w:t>
            </w:r>
            <w:r>
              <w:rPr>
                <w:noProof/>
                <w:webHidden/>
              </w:rPr>
              <w:fldChar w:fldCharType="end"/>
            </w:r>
          </w:hyperlink>
        </w:p>
        <w:p w:rsidR="007E51F7" w:rsidRDefault="007E51F7">
          <w:pPr>
            <w:pStyle w:val="TDC1"/>
            <w:tabs>
              <w:tab w:val="right" w:leader="dot" w:pos="8488"/>
            </w:tabs>
            <w:rPr>
              <w:noProof/>
            </w:rPr>
          </w:pPr>
          <w:hyperlink w:anchor="_Toc504640804" w:history="1">
            <w:r w:rsidRPr="0084300E">
              <w:rPr>
                <w:rStyle w:val="Hipervnculo"/>
                <w:rFonts w:cs="Times New Roman"/>
                <w:noProof/>
              </w:rPr>
              <w:t>Resultados</w:t>
            </w:r>
            <w:r>
              <w:rPr>
                <w:noProof/>
                <w:webHidden/>
              </w:rPr>
              <w:tab/>
            </w:r>
            <w:r>
              <w:rPr>
                <w:noProof/>
                <w:webHidden/>
              </w:rPr>
              <w:fldChar w:fldCharType="begin"/>
            </w:r>
            <w:r>
              <w:rPr>
                <w:noProof/>
                <w:webHidden/>
              </w:rPr>
              <w:instrText xml:space="preserve"> PAGEREF _Toc504640804 \h </w:instrText>
            </w:r>
            <w:r>
              <w:rPr>
                <w:noProof/>
                <w:webHidden/>
              </w:rPr>
            </w:r>
            <w:r>
              <w:rPr>
                <w:noProof/>
                <w:webHidden/>
              </w:rPr>
              <w:fldChar w:fldCharType="separate"/>
            </w:r>
            <w:r>
              <w:rPr>
                <w:noProof/>
                <w:webHidden/>
              </w:rPr>
              <w:t>32</w:t>
            </w:r>
            <w:r>
              <w:rPr>
                <w:noProof/>
                <w:webHidden/>
              </w:rPr>
              <w:fldChar w:fldCharType="end"/>
            </w:r>
          </w:hyperlink>
        </w:p>
        <w:p w:rsidR="007E51F7" w:rsidRDefault="007E51F7">
          <w:pPr>
            <w:pStyle w:val="TDC1"/>
            <w:tabs>
              <w:tab w:val="right" w:leader="dot" w:pos="8488"/>
            </w:tabs>
            <w:rPr>
              <w:noProof/>
            </w:rPr>
          </w:pPr>
          <w:hyperlink w:anchor="_Toc504640805" w:history="1">
            <w:r w:rsidRPr="0084300E">
              <w:rPr>
                <w:rStyle w:val="Hipervnculo"/>
                <w:rFonts w:cs="Times New Roman"/>
                <w:noProof/>
              </w:rPr>
              <w:t>Discusión</w:t>
            </w:r>
            <w:r>
              <w:rPr>
                <w:noProof/>
                <w:webHidden/>
              </w:rPr>
              <w:tab/>
            </w:r>
            <w:r>
              <w:rPr>
                <w:noProof/>
                <w:webHidden/>
              </w:rPr>
              <w:fldChar w:fldCharType="begin"/>
            </w:r>
            <w:r>
              <w:rPr>
                <w:noProof/>
                <w:webHidden/>
              </w:rPr>
              <w:instrText xml:space="preserve"> PAGEREF _Toc504640805 \h </w:instrText>
            </w:r>
            <w:r>
              <w:rPr>
                <w:noProof/>
                <w:webHidden/>
              </w:rPr>
            </w:r>
            <w:r>
              <w:rPr>
                <w:noProof/>
                <w:webHidden/>
              </w:rPr>
              <w:fldChar w:fldCharType="separate"/>
            </w:r>
            <w:r>
              <w:rPr>
                <w:noProof/>
                <w:webHidden/>
              </w:rPr>
              <w:t>33</w:t>
            </w:r>
            <w:r>
              <w:rPr>
                <w:noProof/>
                <w:webHidden/>
              </w:rPr>
              <w:fldChar w:fldCharType="end"/>
            </w:r>
          </w:hyperlink>
        </w:p>
        <w:p w:rsidR="007E51F7" w:rsidRDefault="007E51F7">
          <w:pPr>
            <w:pStyle w:val="TDC1"/>
            <w:tabs>
              <w:tab w:val="right" w:leader="dot" w:pos="8488"/>
            </w:tabs>
            <w:rPr>
              <w:noProof/>
            </w:rPr>
          </w:pPr>
          <w:hyperlink w:anchor="_Toc504640806" w:history="1">
            <w:r w:rsidRPr="0084300E">
              <w:rPr>
                <w:rStyle w:val="Hipervnculo"/>
                <w:rFonts w:cs="Times New Roman"/>
                <w:noProof/>
              </w:rPr>
              <w:t>Conclusiones</w:t>
            </w:r>
            <w:r>
              <w:rPr>
                <w:noProof/>
                <w:webHidden/>
              </w:rPr>
              <w:tab/>
            </w:r>
            <w:r>
              <w:rPr>
                <w:noProof/>
                <w:webHidden/>
              </w:rPr>
              <w:fldChar w:fldCharType="begin"/>
            </w:r>
            <w:r>
              <w:rPr>
                <w:noProof/>
                <w:webHidden/>
              </w:rPr>
              <w:instrText xml:space="preserve"> PAGEREF _Toc504640806 \h </w:instrText>
            </w:r>
            <w:r>
              <w:rPr>
                <w:noProof/>
                <w:webHidden/>
              </w:rPr>
            </w:r>
            <w:r>
              <w:rPr>
                <w:noProof/>
                <w:webHidden/>
              </w:rPr>
              <w:fldChar w:fldCharType="separate"/>
            </w:r>
            <w:r>
              <w:rPr>
                <w:noProof/>
                <w:webHidden/>
              </w:rPr>
              <w:t>34</w:t>
            </w:r>
            <w:r>
              <w:rPr>
                <w:noProof/>
                <w:webHidden/>
              </w:rPr>
              <w:fldChar w:fldCharType="end"/>
            </w:r>
          </w:hyperlink>
        </w:p>
        <w:p w:rsidR="007E51F7" w:rsidRDefault="007E51F7">
          <w:pPr>
            <w:pStyle w:val="TDC1"/>
            <w:tabs>
              <w:tab w:val="right" w:leader="dot" w:pos="8488"/>
            </w:tabs>
            <w:rPr>
              <w:noProof/>
            </w:rPr>
          </w:pPr>
          <w:hyperlink w:anchor="_Toc504640807" w:history="1">
            <w:r w:rsidRPr="0084300E">
              <w:rPr>
                <w:rStyle w:val="Hipervnculo"/>
                <w:rFonts w:cs="Times New Roman"/>
                <w:noProof/>
              </w:rPr>
              <w:t>Recomendaciones</w:t>
            </w:r>
            <w:r>
              <w:rPr>
                <w:noProof/>
                <w:webHidden/>
              </w:rPr>
              <w:tab/>
            </w:r>
            <w:r>
              <w:rPr>
                <w:noProof/>
                <w:webHidden/>
              </w:rPr>
              <w:fldChar w:fldCharType="begin"/>
            </w:r>
            <w:r>
              <w:rPr>
                <w:noProof/>
                <w:webHidden/>
              </w:rPr>
              <w:instrText xml:space="preserve"> PAGEREF _Toc504640807 \h </w:instrText>
            </w:r>
            <w:r>
              <w:rPr>
                <w:noProof/>
                <w:webHidden/>
              </w:rPr>
            </w:r>
            <w:r>
              <w:rPr>
                <w:noProof/>
                <w:webHidden/>
              </w:rPr>
              <w:fldChar w:fldCharType="separate"/>
            </w:r>
            <w:r>
              <w:rPr>
                <w:noProof/>
                <w:webHidden/>
              </w:rPr>
              <w:t>35</w:t>
            </w:r>
            <w:r>
              <w:rPr>
                <w:noProof/>
                <w:webHidden/>
              </w:rPr>
              <w:fldChar w:fldCharType="end"/>
            </w:r>
          </w:hyperlink>
        </w:p>
        <w:p w:rsidR="007E51F7" w:rsidRDefault="007E51F7">
          <w:pPr>
            <w:pStyle w:val="TDC1"/>
            <w:tabs>
              <w:tab w:val="right" w:leader="dot" w:pos="8488"/>
            </w:tabs>
            <w:rPr>
              <w:noProof/>
            </w:rPr>
          </w:pPr>
          <w:hyperlink w:anchor="_Toc504640808" w:history="1">
            <w:r w:rsidRPr="0084300E">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_Toc504640808 \h </w:instrText>
            </w:r>
            <w:r>
              <w:rPr>
                <w:noProof/>
                <w:webHidden/>
              </w:rPr>
            </w:r>
            <w:r>
              <w:rPr>
                <w:noProof/>
                <w:webHidden/>
              </w:rPr>
              <w:fldChar w:fldCharType="separate"/>
            </w:r>
            <w:r>
              <w:rPr>
                <w:noProof/>
                <w:webHidden/>
              </w:rPr>
              <w:t>36</w:t>
            </w:r>
            <w:r>
              <w:rPr>
                <w:noProof/>
                <w:webHidden/>
              </w:rPr>
              <w:fldChar w:fldCharType="end"/>
            </w:r>
          </w:hyperlink>
        </w:p>
        <w:p w:rsidR="007E51F7" w:rsidRDefault="007E51F7">
          <w:pPr>
            <w:pStyle w:val="TDC1"/>
            <w:tabs>
              <w:tab w:val="right" w:leader="dot" w:pos="8488"/>
            </w:tabs>
            <w:rPr>
              <w:noProof/>
            </w:rPr>
          </w:pPr>
          <w:hyperlink w:anchor="_Toc504640809" w:history="1">
            <w:r w:rsidRPr="0084300E">
              <w:rPr>
                <w:rStyle w:val="Hipervnculo"/>
                <w:rFonts w:cs="Times New Roman"/>
                <w:noProof/>
              </w:rPr>
              <w:t>Anexos</w:t>
            </w:r>
            <w:r>
              <w:rPr>
                <w:noProof/>
                <w:webHidden/>
              </w:rPr>
              <w:tab/>
            </w:r>
            <w:r>
              <w:rPr>
                <w:noProof/>
                <w:webHidden/>
              </w:rPr>
              <w:fldChar w:fldCharType="begin"/>
            </w:r>
            <w:r>
              <w:rPr>
                <w:noProof/>
                <w:webHidden/>
              </w:rPr>
              <w:instrText xml:space="preserve"> PAGEREF _Toc504640809 \h </w:instrText>
            </w:r>
            <w:r>
              <w:rPr>
                <w:noProof/>
                <w:webHidden/>
              </w:rPr>
            </w:r>
            <w:r>
              <w:rPr>
                <w:noProof/>
                <w:webHidden/>
              </w:rPr>
              <w:fldChar w:fldCharType="separate"/>
            </w:r>
            <w:r>
              <w:rPr>
                <w:noProof/>
                <w:webHidden/>
              </w:rPr>
              <w:t>40</w:t>
            </w:r>
            <w:r>
              <w:rPr>
                <w:noProof/>
                <w:webHidden/>
              </w:rPr>
              <w:fldChar w:fldCharType="end"/>
            </w:r>
          </w:hyperlink>
        </w:p>
        <w:p w:rsidR="007E51F7" w:rsidRDefault="007E51F7">
          <w:pPr>
            <w:pStyle w:val="TDC2"/>
            <w:tabs>
              <w:tab w:val="right" w:leader="dot" w:pos="8488"/>
            </w:tabs>
            <w:rPr>
              <w:noProof/>
            </w:rPr>
          </w:pPr>
          <w:hyperlink w:anchor="_Toc504640810" w:history="1">
            <w:r w:rsidRPr="0084300E">
              <w:rPr>
                <w:rStyle w:val="Hipervnculo"/>
                <w:rFonts w:cs="Times New Roman"/>
                <w:noProof/>
              </w:rPr>
              <w:t>Anexo 1</w:t>
            </w:r>
            <w:r>
              <w:rPr>
                <w:noProof/>
                <w:webHidden/>
              </w:rPr>
              <w:tab/>
            </w:r>
            <w:r>
              <w:rPr>
                <w:noProof/>
                <w:webHidden/>
              </w:rPr>
              <w:fldChar w:fldCharType="begin"/>
            </w:r>
            <w:r>
              <w:rPr>
                <w:noProof/>
                <w:webHidden/>
              </w:rPr>
              <w:instrText xml:space="preserve"> PAGEREF _Toc504640810 \h </w:instrText>
            </w:r>
            <w:r>
              <w:rPr>
                <w:noProof/>
                <w:webHidden/>
              </w:rPr>
            </w:r>
            <w:r>
              <w:rPr>
                <w:noProof/>
                <w:webHidden/>
              </w:rPr>
              <w:fldChar w:fldCharType="separate"/>
            </w:r>
            <w:r>
              <w:rPr>
                <w:noProof/>
                <w:webHidden/>
              </w:rPr>
              <w:t>40</w:t>
            </w:r>
            <w:r>
              <w:rPr>
                <w:noProof/>
                <w:webHidden/>
              </w:rPr>
              <w:fldChar w:fldCharType="end"/>
            </w:r>
          </w:hyperlink>
        </w:p>
        <w:p w:rsidR="007E51F7" w:rsidRDefault="007E51F7">
          <w:pPr>
            <w:pStyle w:val="TDC2"/>
            <w:tabs>
              <w:tab w:val="right" w:leader="dot" w:pos="8488"/>
            </w:tabs>
            <w:rPr>
              <w:noProof/>
            </w:rPr>
          </w:pPr>
          <w:hyperlink w:anchor="_Toc504640811" w:history="1">
            <w:r w:rsidRPr="0084300E">
              <w:rPr>
                <w:rStyle w:val="Hipervnculo"/>
                <w:rFonts w:cs="Times New Roman"/>
                <w:noProof/>
                <w:lang w:val="es-ES"/>
              </w:rPr>
              <w:t>Anexo 2: Guía Semi-Estructurada de Entrevista a Profundidad para usuarios finales Nº1</w:t>
            </w:r>
            <w:r>
              <w:rPr>
                <w:noProof/>
                <w:webHidden/>
              </w:rPr>
              <w:tab/>
            </w:r>
            <w:r>
              <w:rPr>
                <w:noProof/>
                <w:webHidden/>
              </w:rPr>
              <w:fldChar w:fldCharType="begin"/>
            </w:r>
            <w:r>
              <w:rPr>
                <w:noProof/>
                <w:webHidden/>
              </w:rPr>
              <w:instrText xml:space="preserve"> PAGEREF _Toc504640811 \h </w:instrText>
            </w:r>
            <w:r>
              <w:rPr>
                <w:noProof/>
                <w:webHidden/>
              </w:rPr>
            </w:r>
            <w:r>
              <w:rPr>
                <w:noProof/>
                <w:webHidden/>
              </w:rPr>
              <w:fldChar w:fldCharType="separate"/>
            </w:r>
            <w:r>
              <w:rPr>
                <w:noProof/>
                <w:webHidden/>
              </w:rPr>
              <w:t>43</w:t>
            </w:r>
            <w:r>
              <w:rPr>
                <w:noProof/>
                <w:webHidden/>
              </w:rPr>
              <w:fldChar w:fldCharType="end"/>
            </w:r>
          </w:hyperlink>
        </w:p>
        <w:p w:rsidR="007E51F7" w:rsidRDefault="007E51F7">
          <w:pPr>
            <w:pStyle w:val="TDC2"/>
            <w:tabs>
              <w:tab w:val="right" w:leader="dot" w:pos="8488"/>
            </w:tabs>
            <w:rPr>
              <w:noProof/>
            </w:rPr>
          </w:pPr>
          <w:hyperlink w:anchor="_Toc504640812" w:history="1">
            <w:r w:rsidRPr="0084300E">
              <w:rPr>
                <w:rStyle w:val="Hipervnculo"/>
                <w:rFonts w:cs="Times New Roman"/>
                <w:noProof/>
                <w:lang w:val="es-ES"/>
              </w:rPr>
              <w:t>Anexo 3: Guía Semi-Estructurada de Entrevista a Profundidad para usuarios finales Nº2</w:t>
            </w:r>
            <w:r>
              <w:rPr>
                <w:noProof/>
                <w:webHidden/>
              </w:rPr>
              <w:tab/>
            </w:r>
            <w:r>
              <w:rPr>
                <w:noProof/>
                <w:webHidden/>
              </w:rPr>
              <w:fldChar w:fldCharType="begin"/>
            </w:r>
            <w:r>
              <w:rPr>
                <w:noProof/>
                <w:webHidden/>
              </w:rPr>
              <w:instrText xml:space="preserve"> PAGEREF _Toc504640812 \h </w:instrText>
            </w:r>
            <w:r>
              <w:rPr>
                <w:noProof/>
                <w:webHidden/>
              </w:rPr>
            </w:r>
            <w:r>
              <w:rPr>
                <w:noProof/>
                <w:webHidden/>
              </w:rPr>
              <w:fldChar w:fldCharType="separate"/>
            </w:r>
            <w:r>
              <w:rPr>
                <w:noProof/>
                <w:webHidden/>
              </w:rPr>
              <w:t>45</w:t>
            </w:r>
            <w:r>
              <w:rPr>
                <w:noProof/>
                <w:webHidden/>
              </w:rPr>
              <w:fldChar w:fldCharType="end"/>
            </w:r>
          </w:hyperlink>
        </w:p>
        <w:p w:rsidR="007E51F7" w:rsidRDefault="007E51F7">
          <w:pPr>
            <w:pStyle w:val="TDC2"/>
            <w:tabs>
              <w:tab w:val="right" w:leader="dot" w:pos="8488"/>
            </w:tabs>
            <w:rPr>
              <w:noProof/>
            </w:rPr>
          </w:pPr>
          <w:hyperlink w:anchor="_Toc504640813" w:history="1">
            <w:r w:rsidRPr="0084300E">
              <w:rPr>
                <w:rStyle w:val="Hipervnculo"/>
                <w:rFonts w:cs="Times New Roman"/>
                <w:noProof/>
                <w:lang w:val="es-ES"/>
              </w:rPr>
              <w:t>Anexo 4. Encuesta de Aspectos Demográficos de Entrevistados del Sistema de Gestión de Reclamos para el Sistema de Salud del Perú</w:t>
            </w:r>
            <w:r>
              <w:rPr>
                <w:noProof/>
                <w:webHidden/>
              </w:rPr>
              <w:tab/>
            </w:r>
            <w:r>
              <w:rPr>
                <w:noProof/>
                <w:webHidden/>
              </w:rPr>
              <w:fldChar w:fldCharType="begin"/>
            </w:r>
            <w:r>
              <w:rPr>
                <w:noProof/>
                <w:webHidden/>
              </w:rPr>
              <w:instrText xml:space="preserve"> PAGEREF _Toc504640813 \h </w:instrText>
            </w:r>
            <w:r>
              <w:rPr>
                <w:noProof/>
                <w:webHidden/>
              </w:rPr>
            </w:r>
            <w:r>
              <w:rPr>
                <w:noProof/>
                <w:webHidden/>
              </w:rPr>
              <w:fldChar w:fldCharType="separate"/>
            </w:r>
            <w:r>
              <w:rPr>
                <w:noProof/>
                <w:webHidden/>
              </w:rPr>
              <w:t>47</w:t>
            </w:r>
            <w:r>
              <w:rPr>
                <w:noProof/>
                <w:webHidden/>
              </w:rPr>
              <w:fldChar w:fldCharType="end"/>
            </w:r>
          </w:hyperlink>
        </w:p>
        <w:p w:rsidR="007E51F7" w:rsidRDefault="007E51F7">
          <w:pPr>
            <w:rPr>
              <w:lang w:val="es-ES"/>
            </w:rPr>
          </w:pPr>
          <w:r>
            <w:rPr>
              <w:lang w:val="es-ES"/>
            </w:rPr>
            <w:fldChar w:fldCharType="end"/>
          </w:r>
        </w:p>
      </w:sdtContent>
    </w:sdt>
    <w:p w:rsidR="007E51F7" w:rsidRDefault="007E51F7" w:rsidP="00262D6E">
      <w:pPr>
        <w:pStyle w:val="Ttulo1"/>
        <w:spacing w:line="360" w:lineRule="auto"/>
      </w:pPr>
    </w:p>
    <w:p w:rsidR="00AF5EAF" w:rsidRPr="00262D6E" w:rsidRDefault="00A12DD0" w:rsidP="00262D6E">
      <w:pPr>
        <w:pStyle w:val="Ttulo1"/>
        <w:spacing w:line="360" w:lineRule="auto"/>
      </w:pPr>
      <w:bookmarkStart w:id="0" w:name="_Toc504640766"/>
      <w:r w:rsidRPr="00262D6E">
        <w:lastRenderedPageBreak/>
        <w:t>Resumen</w:t>
      </w:r>
      <w:bookmarkEnd w:id="0"/>
    </w:p>
    <w:p w:rsidR="000C0B08" w:rsidRPr="00262D6E" w:rsidRDefault="000C0B08"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1" w:name="_Toc504640767"/>
      <w:r w:rsidRPr="00262D6E">
        <w:rPr>
          <w:rFonts w:cs="Times New Roman"/>
          <w:szCs w:val="24"/>
        </w:rPr>
        <w:lastRenderedPageBreak/>
        <w:t>Palabras Clave</w:t>
      </w:r>
      <w:bookmarkEnd w:id="1"/>
    </w:p>
    <w:p w:rsidR="00A12DD0" w:rsidRPr="00262D6E" w:rsidRDefault="00A12DD0" w:rsidP="00262D6E">
      <w:pPr>
        <w:spacing w:line="360" w:lineRule="auto"/>
        <w:jc w:val="both"/>
        <w:rPr>
          <w:rFonts w:ascii="Times New Roman" w:hAnsi="Times New Roman" w:cs="Times New Roman"/>
          <w:lang w:val="es-ES"/>
        </w:rPr>
      </w:pPr>
    </w:p>
    <w:p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rsidR="00A12DD0" w:rsidRPr="00262D6E" w:rsidRDefault="00A12DD0" w:rsidP="00262D6E">
      <w:pPr>
        <w:pStyle w:val="Ttulo1"/>
        <w:spacing w:line="360" w:lineRule="auto"/>
        <w:rPr>
          <w:rFonts w:cs="Times New Roman"/>
          <w:szCs w:val="24"/>
        </w:rPr>
      </w:pPr>
      <w:bookmarkStart w:id="2" w:name="_Toc504640768"/>
      <w:r w:rsidRPr="00262D6E">
        <w:rPr>
          <w:rFonts w:cs="Times New Roman"/>
          <w:szCs w:val="24"/>
        </w:rPr>
        <w:lastRenderedPageBreak/>
        <w:t>Introducción</w:t>
      </w:r>
      <w:bookmarkEnd w:id="2"/>
    </w:p>
    <w:p w:rsidR="007839B6" w:rsidRPr="00262D6E" w:rsidRDefault="007839B6" w:rsidP="00262D6E">
      <w:pPr>
        <w:spacing w:line="360" w:lineRule="auto"/>
        <w:jc w:val="both"/>
        <w:rPr>
          <w:rFonts w:ascii="Times New Roman" w:hAnsi="Times New Roman" w:cs="Times New Roman"/>
          <w:b/>
          <w:lang w:val="es-ES"/>
        </w:rPr>
      </w:pPr>
    </w:p>
    <w:p w:rsidR="00A12DD0" w:rsidRPr="00262D6E" w:rsidRDefault="00A12DD0" w:rsidP="00262D6E">
      <w:pPr>
        <w:pStyle w:val="Ttulo1"/>
        <w:spacing w:line="360" w:lineRule="auto"/>
        <w:rPr>
          <w:rFonts w:cs="Times New Roman"/>
          <w:szCs w:val="24"/>
        </w:rPr>
      </w:pPr>
      <w:bookmarkStart w:id="3" w:name="_Toc504640769"/>
      <w:r w:rsidRPr="00262D6E">
        <w:rPr>
          <w:rFonts w:cs="Times New Roman"/>
          <w:szCs w:val="24"/>
        </w:rPr>
        <w:lastRenderedPageBreak/>
        <w:t>Planteamiento del Problema</w:t>
      </w:r>
      <w:bookmarkEnd w:id="3"/>
    </w:p>
    <w:p w:rsidR="00DC394C" w:rsidRPr="00262D6E" w:rsidRDefault="00DC394C" w:rsidP="00262D6E">
      <w:pPr>
        <w:spacing w:line="360" w:lineRule="auto"/>
        <w:jc w:val="both"/>
        <w:rPr>
          <w:rFonts w:ascii="Times New Roman" w:hAnsi="Times New Roman" w:cs="Times New Roman"/>
          <w:b/>
          <w:lang w:val="es-ES"/>
        </w:rPr>
      </w:pPr>
    </w:p>
    <w:p w:rsidR="00DC394C"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4C67AC">
        <w:rPr>
          <w:rFonts w:ascii="Times New Roman" w:hAnsi="Times New Roman" w:cs="Times New Roman"/>
          <w:color w:val="000000" w:themeColor="text1"/>
          <w:highlight w:val="green"/>
          <w:lang w:val="es-ES"/>
        </w:rPr>
        <w:t xml:space="preserve">gestionar e </w:t>
      </w:r>
      <w:r w:rsidRPr="004C67AC">
        <w:rPr>
          <w:rFonts w:ascii="Times New Roman" w:hAnsi="Times New Roman" w:cs="Times New Roman"/>
          <w:color w:val="000000" w:themeColor="text1"/>
          <w:highlight w:val="green"/>
          <w:lang w:val="es-ES"/>
        </w:rPr>
        <w:t xml:space="preserve">utilizar la información que los usuarios y </w:t>
      </w:r>
      <w:r w:rsidR="00F22CCC" w:rsidRPr="004C67AC">
        <w:rPr>
          <w:rFonts w:ascii="Times New Roman" w:hAnsi="Times New Roman" w:cs="Times New Roman"/>
          <w:color w:val="000000" w:themeColor="text1"/>
          <w:highlight w:val="green"/>
          <w:lang w:val="es-ES"/>
        </w:rPr>
        <w:t>terceros legitimados</w:t>
      </w:r>
      <w:r w:rsidRPr="004C67AC">
        <w:rPr>
          <w:rFonts w:ascii="Times New Roman" w:hAnsi="Times New Roman" w:cs="Times New Roman"/>
          <w:color w:val="000000" w:themeColor="text1"/>
          <w:highlight w:val="green"/>
          <w:lang w:val="es-ES"/>
        </w:rPr>
        <w:t xml:space="preserve"> presentan. Resulta en vano contar con un sistema sofisticado de manejo de reclamos si la información no está siendo utilizando para promover e incentivar mejoras dentro de la institución. </w:t>
      </w:r>
      <w:r w:rsidR="00BB0CB9" w:rsidRPr="004C67AC">
        <w:rPr>
          <w:rFonts w:ascii="Times New Roman" w:hAnsi="Times New Roman" w:cs="Times New Roman"/>
          <w:color w:val="000000" w:themeColor="text1"/>
          <w:highlight w:val="green"/>
          <w:lang w:val="es-ES"/>
        </w:rPr>
        <w:t>Según lo estipulado al Decreto Supremo 030-2016-SA, todas las algunas Instituciones Prestadora de Servicios de Salud (</w:t>
      </w:r>
      <w:r w:rsidR="004006D2" w:rsidRPr="004C67AC">
        <w:rPr>
          <w:rFonts w:ascii="Times New Roman" w:hAnsi="Times New Roman" w:cs="Times New Roman"/>
          <w:color w:val="000000" w:themeColor="text1"/>
          <w:highlight w:val="green"/>
          <w:lang w:val="es-ES"/>
        </w:rPr>
        <w:t>IPRESS) deben</w:t>
      </w:r>
      <w:r w:rsidR="00BB0CB9" w:rsidRPr="004C67AC">
        <w:rPr>
          <w:rFonts w:ascii="Times New Roman" w:hAnsi="Times New Roman" w:cs="Times New Roman"/>
          <w:color w:val="000000" w:themeColor="text1"/>
          <w:highlight w:val="green"/>
          <w:lang w:val="es-ES"/>
        </w:rPr>
        <w:t xml:space="preserve"> contar con un Libro de Reclamaciones donde tanto los pacientes como </w:t>
      </w:r>
      <w:r w:rsidR="00F22CCC" w:rsidRPr="004C67AC">
        <w:rPr>
          <w:rFonts w:ascii="Times New Roman" w:hAnsi="Times New Roman" w:cs="Times New Roman"/>
          <w:color w:val="000000" w:themeColor="text1"/>
          <w:highlight w:val="green"/>
          <w:lang w:val="es-ES"/>
        </w:rPr>
        <w:t>terceros legitimados</w:t>
      </w:r>
      <w:r w:rsidR="00BB0CB9" w:rsidRPr="004C67AC">
        <w:rPr>
          <w:rFonts w:ascii="Times New Roman" w:hAnsi="Times New Roman" w:cs="Times New Roman"/>
          <w:color w:val="000000" w:themeColor="text1"/>
          <w:highlight w:val="green"/>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4C67AC">
        <w:rPr>
          <w:rFonts w:ascii="Times New Roman" w:hAnsi="Times New Roman" w:cs="Times New Roman"/>
          <w:color w:val="000000" w:themeColor="text1"/>
          <w:highlight w:val="green"/>
          <w:lang w:val="es-ES"/>
        </w:rPr>
        <w:t xml:space="preserve">y muchos trabajadores no cumplen con su deber de entregar dicho Libro debido a que se tiene la errada </w:t>
      </w:r>
      <w:r w:rsidR="004006D2" w:rsidRPr="004C67AC">
        <w:rPr>
          <w:rFonts w:ascii="Times New Roman" w:hAnsi="Times New Roman" w:cs="Times New Roman"/>
          <w:color w:val="000000" w:themeColor="text1"/>
          <w:highlight w:val="green"/>
          <w:lang w:val="es-ES"/>
        </w:rPr>
        <w:t>concepción que un reclamo representa solo de forma negativa y no se ve como una oportunidad de mejora.</w:t>
      </w:r>
    </w:p>
    <w:p w:rsidR="002479F9"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La Superintendencia Nacional de Salud (SUSALUD), como entidad fiscalizadora del sector Salud en el Perú, cuenta con un sistema informático b</w:t>
      </w:r>
      <w:r w:rsidR="0074773B" w:rsidRPr="004C67AC">
        <w:rPr>
          <w:rFonts w:ascii="Times New Roman" w:hAnsi="Times New Roman" w:cs="Times New Roman"/>
          <w:color w:val="000000" w:themeColor="text1"/>
          <w:highlight w:val="green"/>
          <w:lang w:val="es-ES"/>
        </w:rPr>
        <w:t>ásico para el manejo de reclamos</w:t>
      </w:r>
      <w:r w:rsidR="004006D2" w:rsidRPr="004C67AC">
        <w:rPr>
          <w:rFonts w:ascii="Times New Roman" w:hAnsi="Times New Roman" w:cs="Times New Roman"/>
          <w:color w:val="000000" w:themeColor="text1"/>
          <w:highlight w:val="green"/>
          <w:lang w:val="es-ES"/>
        </w:rPr>
        <w:t xml:space="preserve"> en su web y</w:t>
      </w:r>
      <w:r w:rsidR="002479F9" w:rsidRPr="004C67AC">
        <w:rPr>
          <w:rFonts w:ascii="Times New Roman" w:hAnsi="Times New Roman" w:cs="Times New Roman"/>
          <w:color w:val="000000" w:themeColor="text1"/>
          <w:highlight w:val="green"/>
          <w:lang w:val="es-ES"/>
        </w:rPr>
        <w:t xml:space="preserve"> en algunas IPRESS</w:t>
      </w:r>
      <w:r w:rsidR="004006D2" w:rsidRPr="004C67AC">
        <w:rPr>
          <w:rFonts w:ascii="Times New Roman" w:hAnsi="Times New Roman" w:cs="Times New Roman"/>
          <w:color w:val="000000" w:themeColor="text1"/>
          <w:highlight w:val="green"/>
          <w:lang w:val="es-ES"/>
        </w:rPr>
        <w:t xml:space="preserve"> cuenta con un equipo especial </w:t>
      </w:r>
      <w:r w:rsidR="002479F9" w:rsidRPr="004C67AC">
        <w:rPr>
          <w:rFonts w:ascii="Times New Roman" w:hAnsi="Times New Roman" w:cs="Times New Roman"/>
          <w:color w:val="000000" w:themeColor="text1"/>
          <w:highlight w:val="green"/>
          <w:lang w:val="es-ES"/>
        </w:rPr>
        <w:t xml:space="preserve">llamado </w:t>
      </w:r>
      <w:proofErr w:type="spellStart"/>
      <w:r w:rsidR="002479F9" w:rsidRPr="004C67AC">
        <w:rPr>
          <w:rFonts w:ascii="Times New Roman" w:hAnsi="Times New Roman" w:cs="Times New Roman"/>
          <w:color w:val="000000" w:themeColor="text1"/>
          <w:highlight w:val="green"/>
          <w:lang w:val="es-ES"/>
        </w:rPr>
        <w:t>Totem</w:t>
      </w:r>
      <w:proofErr w:type="spellEnd"/>
      <w:r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sistema de recojo de reclamos en su web consiste en un simple formulario que el </w:t>
      </w:r>
      <w:r w:rsidR="0074773B" w:rsidRPr="004C67AC">
        <w:rPr>
          <w:rFonts w:ascii="Times New Roman" w:hAnsi="Times New Roman" w:cs="Times New Roman"/>
          <w:color w:val="000000" w:themeColor="text1"/>
          <w:highlight w:val="green"/>
          <w:lang w:val="es-ES"/>
        </w:rPr>
        <w:t>paciente o derechohabient</w:t>
      </w:r>
      <w:r w:rsidR="00BB0CB9" w:rsidRPr="004C67AC">
        <w:rPr>
          <w:rFonts w:ascii="Times New Roman" w:hAnsi="Times New Roman" w:cs="Times New Roman"/>
          <w:color w:val="000000" w:themeColor="text1"/>
          <w:highlight w:val="green"/>
          <w:lang w:val="es-ES"/>
        </w:rPr>
        <w:t>e llena para presentar un reclamo y posteriormente, personal de SUSALUD se contacta con el ciudadano para brindar una solución.</w:t>
      </w:r>
      <w:r w:rsidR="0074773B"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w:t>
      </w:r>
      <w:proofErr w:type="spellStart"/>
      <w:r w:rsidR="002479F9" w:rsidRPr="004C67AC">
        <w:rPr>
          <w:rFonts w:ascii="Times New Roman" w:hAnsi="Times New Roman" w:cs="Times New Roman"/>
          <w:color w:val="000000" w:themeColor="text1"/>
          <w:highlight w:val="green"/>
          <w:lang w:val="es-ES"/>
        </w:rPr>
        <w:t>Totem</w:t>
      </w:r>
      <w:proofErr w:type="spellEnd"/>
      <w:r w:rsidR="002479F9" w:rsidRPr="004C67AC">
        <w:rPr>
          <w:rFonts w:ascii="Times New Roman" w:hAnsi="Times New Roman" w:cs="Times New Roman"/>
          <w:color w:val="000000" w:themeColor="text1"/>
          <w:highlight w:val="green"/>
          <w:lang w:val="es-ES"/>
        </w:rPr>
        <w:t xml:space="preserve"> sirve como un canal adicional a la Oficina de Atención al Usuario para que los pacientes y </w:t>
      </w:r>
      <w:r w:rsidR="00F22CCC" w:rsidRPr="004C67AC">
        <w:rPr>
          <w:rFonts w:ascii="Times New Roman" w:hAnsi="Times New Roman" w:cs="Times New Roman"/>
          <w:color w:val="000000" w:themeColor="text1"/>
          <w:highlight w:val="green"/>
          <w:lang w:val="es-ES"/>
        </w:rPr>
        <w:t>terceros legitimados</w:t>
      </w:r>
      <w:r w:rsidR="002479F9" w:rsidRPr="004C67AC">
        <w:rPr>
          <w:rFonts w:ascii="Times New Roman" w:hAnsi="Times New Roman" w:cs="Times New Roman"/>
          <w:color w:val="000000" w:themeColor="text1"/>
          <w:highlight w:val="green"/>
          <w:lang w:val="es-ES"/>
        </w:rPr>
        <w:t xml:space="preserve"> puedan expresar una inconformidad presentada en dicha IPRESS. </w:t>
      </w:r>
      <w:r w:rsidRPr="004C67AC">
        <w:rPr>
          <w:rFonts w:ascii="Times New Roman" w:hAnsi="Times New Roman" w:cs="Times New Roman"/>
          <w:color w:val="000000" w:themeColor="text1"/>
          <w:highlight w:val="green"/>
          <w:lang w:val="es-ES"/>
        </w:rPr>
        <w:t>Sin embargo,</w:t>
      </w:r>
      <w:r w:rsidR="00BB0CB9" w:rsidRPr="004C67AC">
        <w:rPr>
          <w:rFonts w:ascii="Times New Roman" w:hAnsi="Times New Roman" w:cs="Times New Roman"/>
          <w:color w:val="000000" w:themeColor="text1"/>
          <w:highlight w:val="green"/>
          <w:lang w:val="es-ES"/>
        </w:rPr>
        <w:t xml:space="preserve"> estos</w:t>
      </w:r>
      <w:r w:rsidR="002479F9" w:rsidRPr="004C67AC">
        <w:rPr>
          <w:rFonts w:ascii="Times New Roman" w:hAnsi="Times New Roman" w:cs="Times New Roman"/>
          <w:color w:val="000000" w:themeColor="text1"/>
          <w:highlight w:val="green"/>
          <w:lang w:val="es-ES"/>
        </w:rPr>
        <w:t xml:space="preserve"> sistema</w:t>
      </w:r>
      <w:r w:rsidR="00BB0CB9" w:rsidRPr="004C67AC">
        <w:rPr>
          <w:rFonts w:ascii="Times New Roman" w:hAnsi="Times New Roman" w:cs="Times New Roman"/>
          <w:color w:val="000000" w:themeColor="text1"/>
          <w:highlight w:val="green"/>
          <w:lang w:val="es-ES"/>
        </w:rPr>
        <w:t>s</w:t>
      </w:r>
      <w:r w:rsidR="002479F9" w:rsidRPr="004C67AC">
        <w:rPr>
          <w:rFonts w:ascii="Times New Roman" w:hAnsi="Times New Roman" w:cs="Times New Roman"/>
          <w:color w:val="000000" w:themeColor="text1"/>
          <w:highlight w:val="green"/>
          <w:lang w:val="es-ES"/>
        </w:rPr>
        <w:t xml:space="preserve"> solo reporta</w:t>
      </w:r>
      <w:r w:rsidR="00BB0CB9" w:rsidRPr="004C67AC">
        <w:rPr>
          <w:rFonts w:ascii="Times New Roman" w:hAnsi="Times New Roman" w:cs="Times New Roman"/>
          <w:color w:val="000000" w:themeColor="text1"/>
          <w:highlight w:val="green"/>
          <w:lang w:val="es-ES"/>
        </w:rPr>
        <w:t>n</w:t>
      </w:r>
      <w:r w:rsidR="002479F9" w:rsidRPr="004C67AC">
        <w:rPr>
          <w:rFonts w:ascii="Times New Roman" w:hAnsi="Times New Roman" w:cs="Times New Roman"/>
          <w:color w:val="000000" w:themeColor="text1"/>
          <w:highlight w:val="green"/>
          <w:lang w:val="es-ES"/>
        </w:rPr>
        <w:t xml:space="preserve"> automáticamente a SUSALUD y no a la IPRESS sobre los reclamos presentados y no provee información estadística ni consolidados sobre reclamos anteriormente presentados y solucionados. </w:t>
      </w:r>
    </w:p>
    <w:p w:rsidR="004E6160" w:rsidRPr="004C67AC" w:rsidRDefault="004E6160" w:rsidP="00262D6E">
      <w:pPr>
        <w:spacing w:line="360" w:lineRule="auto"/>
        <w:jc w:val="both"/>
        <w:rPr>
          <w:rFonts w:ascii="Times New Roman" w:hAnsi="Times New Roman" w:cs="Times New Roman"/>
          <w:color w:val="000000" w:themeColor="text1"/>
          <w:lang w:val="es-ES"/>
        </w:rPr>
      </w:pPr>
      <w:r w:rsidRPr="004C67AC">
        <w:rPr>
          <w:rFonts w:ascii="Times New Roman" w:hAnsi="Times New Roman" w:cs="Times New Roman"/>
          <w:color w:val="000000" w:themeColor="text1"/>
          <w:highlight w:val="green"/>
          <w:lang w:val="es-ES"/>
        </w:rPr>
        <w:t xml:space="preserve">Ante el importante rol de la gestión de la información proveniente de los reclamos para mejoras en </w:t>
      </w:r>
      <w:r w:rsidR="00E241D8" w:rsidRPr="004C67AC">
        <w:rPr>
          <w:rFonts w:ascii="Times New Roman" w:hAnsi="Times New Roman" w:cs="Times New Roman"/>
          <w:color w:val="000000" w:themeColor="text1"/>
          <w:highlight w:val="green"/>
          <w:lang w:val="es-ES"/>
        </w:rPr>
        <w:t>el sector salud</w:t>
      </w:r>
      <w:r w:rsidR="00ED513F" w:rsidRPr="004C67AC">
        <w:rPr>
          <w:rFonts w:ascii="Times New Roman" w:hAnsi="Times New Roman" w:cs="Times New Roman"/>
          <w:color w:val="000000" w:themeColor="text1"/>
          <w:highlight w:val="green"/>
          <w:lang w:val="es-ES"/>
        </w:rPr>
        <w:t xml:space="preserve"> y la </w:t>
      </w:r>
      <w:r w:rsidR="008F2FAA" w:rsidRPr="004C67AC">
        <w:rPr>
          <w:rFonts w:ascii="Times New Roman" w:hAnsi="Times New Roman" w:cs="Times New Roman"/>
          <w:color w:val="000000" w:themeColor="text1"/>
          <w:highlight w:val="green"/>
          <w:lang w:val="es-ES"/>
        </w:rPr>
        <w:t xml:space="preserve">poca atención que se les brinda a ellos debido a una pobre comunicación entre pacientes, </w:t>
      </w:r>
      <w:r w:rsidR="00F22CCC" w:rsidRPr="004C67AC">
        <w:rPr>
          <w:rFonts w:ascii="Times New Roman" w:hAnsi="Times New Roman" w:cs="Times New Roman"/>
          <w:color w:val="000000" w:themeColor="text1"/>
          <w:highlight w:val="green"/>
          <w:lang w:val="es-ES"/>
        </w:rPr>
        <w:t>terceros legitimados</w:t>
      </w:r>
      <w:r w:rsidR="008F2FAA" w:rsidRPr="004C67AC">
        <w:rPr>
          <w:rFonts w:ascii="Times New Roman" w:hAnsi="Times New Roman" w:cs="Times New Roman"/>
          <w:color w:val="000000" w:themeColor="text1"/>
          <w:highlight w:val="green"/>
          <w:lang w:val="es-ES"/>
        </w:rPr>
        <w:t xml:space="preserve">, las IPRESS y SUSALUD, la necesidad de un sistema de información que permita centralizar todos los reclamos del </w:t>
      </w:r>
      <w:r w:rsidR="008F2FAA" w:rsidRPr="004C67AC">
        <w:rPr>
          <w:rFonts w:ascii="Times New Roman" w:hAnsi="Times New Roman" w:cs="Times New Roman"/>
          <w:color w:val="000000" w:themeColor="text1"/>
          <w:highlight w:val="green"/>
          <w:lang w:val="es-ES"/>
        </w:rPr>
        <w:lastRenderedPageBreak/>
        <w:t>sector para que puedan ser recibidos, gestionados</w:t>
      </w:r>
      <w:r w:rsidR="003438F5" w:rsidRPr="004C67AC">
        <w:rPr>
          <w:rFonts w:ascii="Times New Roman" w:hAnsi="Times New Roman" w:cs="Times New Roman"/>
          <w:color w:val="000000" w:themeColor="text1"/>
          <w:highlight w:val="green"/>
          <w:lang w:val="es-ES"/>
        </w:rPr>
        <w:t>, monitoreados</w:t>
      </w:r>
      <w:r w:rsidR="008F2FAA" w:rsidRPr="004C67AC">
        <w:rPr>
          <w:rFonts w:ascii="Times New Roman" w:hAnsi="Times New Roman" w:cs="Times New Roman"/>
          <w:color w:val="000000" w:themeColor="text1"/>
          <w:highlight w:val="green"/>
          <w:lang w:val="es-ES"/>
        </w:rPr>
        <w:t xml:space="preserve">, solucionados y que sirvan para fomentar proyectos de mejora en las distintas IPRESS es imperativa, ya que se ha demostrado de que la forma en cómo se manejan actualmente los reclamos no es adecuada. </w:t>
      </w:r>
      <w:r w:rsidR="00360D80" w:rsidRPr="004C67AC">
        <w:rPr>
          <w:rFonts w:ascii="Times New Roman" w:hAnsi="Times New Roman" w:cs="Times New Roman"/>
          <w:color w:val="000000" w:themeColor="text1"/>
          <w:highlight w:val="green"/>
          <w:lang w:val="es-ES"/>
        </w:rPr>
        <w:t>Esta tesis</w:t>
      </w:r>
      <w:r w:rsidR="000D6FCB" w:rsidRPr="004C67AC">
        <w:rPr>
          <w:rFonts w:ascii="Times New Roman" w:hAnsi="Times New Roman" w:cs="Times New Roman"/>
          <w:color w:val="000000" w:themeColor="text1"/>
          <w:highlight w:val="green"/>
          <w:lang w:val="es-ES"/>
        </w:rPr>
        <w:t xml:space="preserve"> se centra en encontrar un</w:t>
      </w:r>
      <w:r w:rsidR="00360D80" w:rsidRPr="004C67AC">
        <w:rPr>
          <w:rFonts w:ascii="Times New Roman" w:hAnsi="Times New Roman" w:cs="Times New Roman"/>
          <w:color w:val="000000" w:themeColor="text1"/>
          <w:highlight w:val="green"/>
          <w:lang w:val="es-ES"/>
        </w:rPr>
        <w:t xml:space="preserve"> diseño posible para dicho sistema centralizado</w:t>
      </w:r>
      <w:r w:rsidR="003438F5" w:rsidRPr="004C67AC">
        <w:rPr>
          <w:rFonts w:ascii="Times New Roman" w:hAnsi="Times New Roman" w:cs="Times New Roman"/>
          <w:color w:val="000000" w:themeColor="text1"/>
          <w:highlight w:val="green"/>
          <w:lang w:val="es-ES"/>
        </w:rPr>
        <w:t>, convergiendo necesidades y requerimientos de cuatro tipos diferentes de usuarios principales del sistema</w:t>
      </w:r>
      <w:r w:rsidR="000D6FCB" w:rsidRPr="004C67AC">
        <w:rPr>
          <w:rFonts w:ascii="Times New Roman" w:hAnsi="Times New Roman" w:cs="Times New Roman"/>
          <w:color w:val="000000" w:themeColor="text1"/>
          <w:highlight w:val="green"/>
          <w:lang w:val="es-ES"/>
        </w:rPr>
        <w:t>, el cual va a ser probado y testeado por dichos usuarios para encontrar posibles errores y</w:t>
      </w:r>
      <w:r w:rsidR="005C064B" w:rsidRPr="004C67AC">
        <w:rPr>
          <w:rFonts w:ascii="Times New Roman" w:hAnsi="Times New Roman" w:cs="Times New Roman"/>
          <w:color w:val="000000" w:themeColor="text1"/>
          <w:highlight w:val="green"/>
          <w:lang w:val="es-ES"/>
        </w:rPr>
        <w:t xml:space="preserve"> hacer mejoras en el diseño del sistema</w:t>
      </w:r>
      <w:r w:rsidR="003438F5" w:rsidRPr="004C67AC">
        <w:rPr>
          <w:rFonts w:ascii="Times New Roman" w:hAnsi="Times New Roman" w:cs="Times New Roman"/>
          <w:color w:val="000000" w:themeColor="text1"/>
          <w:highlight w:val="green"/>
          <w:lang w:val="es-ES"/>
        </w:rPr>
        <w:t>.</w:t>
      </w:r>
      <w:r w:rsidR="003438F5" w:rsidRPr="004C67AC">
        <w:rPr>
          <w:rFonts w:ascii="Times New Roman" w:hAnsi="Times New Roman" w:cs="Times New Roman"/>
          <w:color w:val="000000" w:themeColor="text1"/>
          <w:lang w:val="es-ES"/>
        </w:rPr>
        <w:t xml:space="preserve"> </w:t>
      </w:r>
    </w:p>
    <w:p w:rsidR="00A12DD0" w:rsidRPr="00262D6E" w:rsidRDefault="00A12DD0" w:rsidP="00262D6E">
      <w:pPr>
        <w:pStyle w:val="Ttulo1"/>
        <w:spacing w:line="360" w:lineRule="auto"/>
        <w:rPr>
          <w:rFonts w:cs="Times New Roman"/>
          <w:szCs w:val="24"/>
        </w:rPr>
      </w:pPr>
      <w:bookmarkStart w:id="4" w:name="_Toc504640770"/>
      <w:r w:rsidRPr="00262D6E">
        <w:rPr>
          <w:rFonts w:cs="Times New Roman"/>
          <w:szCs w:val="24"/>
        </w:rPr>
        <w:lastRenderedPageBreak/>
        <w:t>Marco Teórico</w:t>
      </w:r>
      <w:bookmarkEnd w:id="4"/>
    </w:p>
    <w:p w:rsidR="00562533" w:rsidRPr="00262D6E" w:rsidRDefault="00562533" w:rsidP="00262D6E">
      <w:pPr>
        <w:spacing w:line="360" w:lineRule="auto"/>
        <w:jc w:val="both"/>
        <w:rPr>
          <w:rFonts w:ascii="Times New Roman" w:hAnsi="Times New Roman" w:cs="Times New Roman"/>
          <w:lang w:val="es-ES"/>
        </w:rPr>
      </w:pPr>
    </w:p>
    <w:p w:rsidR="00562533" w:rsidRPr="00262D6E" w:rsidRDefault="00562533" w:rsidP="00262D6E">
      <w:pPr>
        <w:pStyle w:val="Ttulo2"/>
        <w:numPr>
          <w:ilvl w:val="0"/>
          <w:numId w:val="16"/>
        </w:numPr>
        <w:spacing w:line="360" w:lineRule="auto"/>
        <w:rPr>
          <w:rFonts w:cs="Times New Roman"/>
          <w:szCs w:val="24"/>
          <w:lang w:val="es-ES"/>
        </w:rPr>
      </w:pPr>
      <w:bookmarkStart w:id="5" w:name="_Toc504640771"/>
      <w:r w:rsidRPr="00262D6E">
        <w:rPr>
          <w:rFonts w:cs="Times New Roman"/>
          <w:szCs w:val="24"/>
          <w:lang w:val="es-ES"/>
        </w:rPr>
        <w:t>Calidad de Atención al usuario y sistemas de gestión para reclamos en el sector salud</w:t>
      </w:r>
      <w:bookmarkEnd w:id="5"/>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6" w:name="_Toc504640772"/>
      <w:r w:rsidRPr="00262D6E">
        <w:rPr>
          <w:rFonts w:cs="Times New Roman"/>
        </w:rPr>
        <w:t>Importancia del Monitoreo</w:t>
      </w:r>
      <w:bookmarkEnd w:id="6"/>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7" w:name="_Toc504640773"/>
      <w:r w:rsidRPr="00262D6E">
        <w:rPr>
          <w:rFonts w:cs="Times New Roman"/>
        </w:rPr>
        <w:lastRenderedPageBreak/>
        <w:t>Formas de monitoreo en Perú y el Mundo</w:t>
      </w:r>
      <w:bookmarkEnd w:id="7"/>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HCAHPS</w:t>
      </w:r>
      <w:proofErr w:type="spellEnd"/>
      <w:r w:rsidRPr="00262D6E">
        <w:rPr>
          <w:rFonts w:ascii="Times New Roman" w:hAnsi="Times New Roman" w:cs="Times New Roman"/>
          <w:lang w:val="es-ES"/>
        </w:rPr>
        <w:t>)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rsidR="00FC6B75" w:rsidRPr="00262D6E" w:rsidRDefault="00FC6B75" w:rsidP="00262D6E">
      <w:pPr>
        <w:spacing w:line="360" w:lineRule="auto"/>
        <w:jc w:val="both"/>
        <w:rPr>
          <w:rFonts w:ascii="Times New Roman" w:hAnsi="Times New Roman" w:cs="Times New Roman"/>
          <w:lang w:val="es-ES"/>
        </w:rPr>
      </w:pPr>
    </w:p>
    <w:p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25DE2"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25DE2"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725DE2"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rsidR="000D7A7B" w:rsidRPr="00262D6E" w:rsidRDefault="000D7A7B" w:rsidP="00262D6E">
      <w:pPr>
        <w:spacing w:line="360" w:lineRule="auto"/>
        <w:jc w:val="both"/>
        <w:rPr>
          <w:rFonts w:ascii="Times New Roman" w:hAnsi="Times New Roman" w:cs="Times New Roman"/>
          <w:lang w:val="es-ES"/>
        </w:rPr>
      </w:pPr>
    </w:p>
    <w:p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w:t>
      </w:r>
      <w:r w:rsidR="002A7D6F" w:rsidRPr="00262D6E">
        <w:rPr>
          <w:rFonts w:ascii="Times New Roman" w:hAnsi="Times New Roman" w:cs="Times New Roman"/>
          <w:lang w:val="es-ES"/>
        </w:rPr>
        <w:lastRenderedPageBreak/>
        <w:t xml:space="preserve">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725DE2"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8" w:name="_Toc504640774"/>
      <w:r w:rsidRPr="00262D6E">
        <w:rPr>
          <w:rFonts w:cs="Times New Roman"/>
        </w:rPr>
        <w:t>Sistema de gestión de reclamos en el sector salud</w:t>
      </w:r>
      <w:bookmarkEnd w:id="8"/>
    </w:p>
    <w:p w:rsidR="0023346B" w:rsidRPr="00262D6E" w:rsidRDefault="0023346B" w:rsidP="00262D6E">
      <w:pPr>
        <w:pStyle w:val="Prrafodelista"/>
        <w:spacing w:line="360" w:lineRule="auto"/>
        <w:ind w:left="1440"/>
        <w:jc w:val="both"/>
        <w:rPr>
          <w:rFonts w:ascii="Times New Roman" w:hAnsi="Times New Roman" w:cs="Times New Roman"/>
          <w:lang w:val="es-ES"/>
        </w:rPr>
      </w:pPr>
    </w:p>
    <w:p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w:t>
      </w:r>
      <w:r w:rsidRPr="00262D6E">
        <w:rPr>
          <w:rFonts w:ascii="Times New Roman" w:hAnsi="Times New Roman" w:cs="Times New Roman"/>
          <w:lang w:val="es-ES"/>
        </w:rPr>
        <w:lastRenderedPageBreak/>
        <w:t xml:space="preserve">salud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rsidR="00B674F0" w:rsidRPr="00262D6E" w:rsidRDefault="00B674F0" w:rsidP="00262D6E">
      <w:pPr>
        <w:pStyle w:val="Prrafodelista"/>
        <w:spacing w:line="360" w:lineRule="auto"/>
        <w:ind w:left="1426"/>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9" w:name="_Toc504640775"/>
      <w:r w:rsidRPr="00262D6E">
        <w:rPr>
          <w:rFonts w:cs="Times New Roman"/>
        </w:rPr>
        <w:t>Ejemplos de SGRS utilizadas en el mundo</w:t>
      </w:r>
      <w:bookmarkEnd w:id="9"/>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562533" w:rsidP="00262D6E">
      <w:pPr>
        <w:pStyle w:val="Ttulo2"/>
        <w:numPr>
          <w:ilvl w:val="0"/>
          <w:numId w:val="17"/>
        </w:numPr>
        <w:spacing w:line="360" w:lineRule="auto"/>
        <w:rPr>
          <w:rFonts w:cs="Times New Roman"/>
          <w:szCs w:val="24"/>
          <w:lang w:val="es-ES"/>
        </w:rPr>
      </w:pPr>
      <w:bookmarkStart w:id="10" w:name="_Toc504640776"/>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0"/>
    </w:p>
    <w:p w:rsidR="00000DBF" w:rsidRPr="00262D6E" w:rsidRDefault="00000DBF" w:rsidP="00262D6E">
      <w:pPr>
        <w:pStyle w:val="Prrafodelista"/>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11" w:name="_Toc504640777"/>
      <w:r w:rsidRPr="00262D6E">
        <w:rPr>
          <w:rFonts w:cs="Times New Roman"/>
        </w:rPr>
        <w:t>Descripción e Importancia</w:t>
      </w:r>
      <w:bookmarkEnd w:id="11"/>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"(17)"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(17)</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Crear diseños para ciertos usuarios en particular</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(18)</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B674F0" w:rsidP="00262D6E">
      <w:pPr>
        <w:pStyle w:val="Ttulo3"/>
        <w:numPr>
          <w:ilvl w:val="1"/>
          <w:numId w:val="17"/>
        </w:numPr>
        <w:spacing w:line="360" w:lineRule="auto"/>
        <w:rPr>
          <w:rFonts w:cs="Times New Roman"/>
        </w:rPr>
      </w:pPr>
      <w:bookmarkStart w:id="12" w:name="_Toc504640778"/>
      <w:r w:rsidRPr="00262D6E">
        <w:rPr>
          <w:rFonts w:cs="Times New Roman"/>
        </w:rPr>
        <w:t>Metodología</w:t>
      </w:r>
      <w:bookmarkEnd w:id="12"/>
      <w:ins w:id="13" w:author="Cesar Carcamo" w:date="2018-01-25T11:53:00Z">
        <w:r w:rsidR="002553D9">
          <w:rPr>
            <w:rFonts w:cs="Times New Roman"/>
          </w:rPr>
          <w:t xml:space="preserve"> del diseño centrado en el usuario</w:t>
        </w:r>
      </w:ins>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t>
      </w:r>
      <w:proofErr w:type="spellStart"/>
      <w:r w:rsidR="00651939" w:rsidRPr="00262D6E">
        <w:rPr>
          <w:rFonts w:ascii="Times New Roman" w:hAnsi="Times New Roman" w:cs="Times New Roman"/>
          <w:lang w:val="es-ES"/>
        </w:rPr>
        <w:t>Wide</w:t>
      </w:r>
      <w:proofErr w:type="spellEnd"/>
      <w:r w:rsidR="00651939" w:rsidRPr="00262D6E">
        <w:rPr>
          <w:rFonts w:ascii="Times New Roman" w:hAnsi="Times New Roman" w:cs="Times New Roman"/>
          <w:lang w:val="es-ES"/>
        </w:rPr>
        <w:t xml:space="preserv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"(20)"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(20)</w:t>
      </w:r>
      <w:r w:rsidR="00725DE2" w:rsidRPr="00262D6E">
        <w:rPr>
          <w:rFonts w:ascii="Times New Roman" w:hAnsi="Times New Roman" w:cs="Times New Roman"/>
          <w:lang w:val="es-ES"/>
        </w:rPr>
        <w:fldChar w:fldCharType="end"/>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internet</w:t>
      </w:r>
      <w:r w:rsidRPr="00262D6E">
        <w:rPr>
          <w:rFonts w:ascii="Times New Roman" w:hAnsi="Times New Roman" w:cs="Times New Roman"/>
          <w:lang w:val="es-ES"/>
        </w:rPr>
        <w:t>, tiene 3 componentes principales:</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Benchmarking: Realizar búsqueda de sistemas similares donde se busco dar solución a un problema similar</w:t>
      </w:r>
      <w:r w:rsidR="007B7445" w:rsidRPr="00262D6E">
        <w:rPr>
          <w:rFonts w:ascii="Times New Roman" w:hAnsi="Times New Roman" w:cs="Times New Roman"/>
          <w:lang w:val="es-ES"/>
        </w:rPr>
        <w:t>.</w:t>
      </w:r>
    </w:p>
    <w:p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Creación de una ‘Persona’: Consiste en la invención de una historia de un usuario final (persona) que tenga ciertas necesidades especificas (escenario) y que necesite hacer uso de </w:t>
      </w:r>
      <w:r w:rsidRPr="00262D6E">
        <w:rPr>
          <w:rFonts w:ascii="Times New Roman" w:hAnsi="Times New Roman" w:cs="Times New Roman"/>
          <w:lang w:val="es-ES"/>
        </w:rPr>
        <w:lastRenderedPageBreak/>
        <w:t>nuestro sistema para un fin especifico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Diseño:</w:t>
      </w:r>
      <w:r w:rsidRPr="00262D6E">
        <w:rPr>
          <w:rFonts w:ascii="Times New Roman" w:hAnsi="Times New Roman" w:cs="Times New Roman"/>
          <w:lang w:val="es-ES"/>
        </w:rPr>
        <w:t xml:space="preserve"> Con toda la información recolectada se procede a la fase de diseño que consiste en realizar lo siguiente:</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w:t>
      </w:r>
      <w:proofErr w:type="spellStart"/>
      <w:r w:rsidRPr="00262D6E">
        <w:rPr>
          <w:rFonts w:ascii="Times New Roman" w:hAnsi="Times New Roman" w:cs="Times New Roman"/>
          <w:lang w:val="es-ES"/>
        </w:rPr>
        <w:t>el 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Adicionalmente, con este test se ve la efectividad del sistema y se recogen percepciones y opiniones del usuario</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61457F" w:rsidRPr="00262D6E" w:rsidRDefault="0061457F" w:rsidP="00262D6E">
      <w:pPr>
        <w:pStyle w:val="Ttulo3"/>
        <w:numPr>
          <w:ilvl w:val="1"/>
          <w:numId w:val="17"/>
        </w:numPr>
        <w:spacing w:line="360" w:lineRule="auto"/>
        <w:rPr>
          <w:rFonts w:cs="Times New Roman"/>
        </w:rPr>
      </w:pPr>
      <w:bookmarkStart w:id="14" w:name="_Toc504640779"/>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bookmarkEnd w:id="14"/>
    </w:p>
    <w:p w:rsidR="0061457F" w:rsidRPr="00262D6E" w:rsidRDefault="00AC43BB" w:rsidP="00262D6E">
      <w:pPr>
        <w:pStyle w:val="Ttulo3"/>
        <w:numPr>
          <w:ilvl w:val="1"/>
          <w:numId w:val="17"/>
        </w:numPr>
        <w:spacing w:line="360" w:lineRule="auto"/>
        <w:rPr>
          <w:rFonts w:cs="Times New Roman"/>
        </w:rPr>
      </w:pPr>
      <w:bookmarkStart w:id="15" w:name="_Toc504640780"/>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bookmarkEnd w:id="15"/>
    </w:p>
    <w:p w:rsidR="0061457F" w:rsidRPr="00262D6E" w:rsidRDefault="0061457F" w:rsidP="00262D6E">
      <w:pPr>
        <w:spacing w:line="360" w:lineRule="auto"/>
        <w:jc w:val="both"/>
        <w:rPr>
          <w:rFonts w:ascii="Times New Roman" w:hAnsi="Times New Roman" w:cs="Times New Roman"/>
          <w:lang w:val="es-ES"/>
        </w:rPr>
      </w:pPr>
    </w:p>
    <w:p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Actualmente en el Perú, el Diseño Centrado en el Usuario está entrando con fuerza a diversas empresas con el nombre Experiencia de Usuario (</w:t>
      </w:r>
      <w:proofErr w:type="spellStart"/>
      <w:r w:rsidRPr="004C67AC">
        <w:rPr>
          <w:rFonts w:ascii="Times New Roman" w:hAnsi="Times New Roman" w:cs="Times New Roman"/>
          <w:highlight w:val="green"/>
          <w:lang w:val="es-ES"/>
        </w:rPr>
        <w:t>UX</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La definición de UX lo toman como el punto medio entre el diseño, innovación, tecnología, negocios, marketing y psicología que buscan optimizar procesos y servicios de manera confiable en el tiempo, reduciendo costos y sobretodo, fidelizando al cliente ya que mejora la satisfacción del ultimo con estas prácticas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"(22)", "plainTextFormattedCitation" : "(22)", "previouslyFormattedCitation" : "(22)"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(22)</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w:t>
      </w:r>
    </w:p>
    <w:p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Dicho concepto se puede observar que está siendo utilizado en diversas empresas relacionadas principalmente a Banca y a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páginas webs de empresas como el Banco de Crédito del Perú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"(23)", "plainTextFormattedCitation" : "(23)", "previouslyFormattedCitation" : "(23)"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(23)</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vieron su diseño totalmente re-hecho en el año 2017 para que los usuarios o potenciales usuarios de dicho banco puedan encontrar fácilmente las soluciones bancarias que necesitan. Empresas como </w:t>
      </w:r>
      <w:proofErr w:type="spellStart"/>
      <w:r w:rsidRPr="004C67AC">
        <w:rPr>
          <w:rFonts w:ascii="Times New Roman" w:hAnsi="Times New Roman" w:cs="Times New Roman"/>
          <w:highlight w:val="green"/>
          <w:lang w:val="es-ES"/>
        </w:rPr>
        <w:t>Interbank</w:t>
      </w:r>
      <w:proofErr w:type="spellEnd"/>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"(24)", "plainTextFormattedCitation" : "(24)", "previouslyFormattedCitation" : "(24)"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(24)</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En el caso de empresas de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se observa bastante la tendencia de utilizar UX en empresas que están haciendo incidencia en su comercio por internet, empresas como Saga Falabella y Ripley por mencionar algunas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"(25)", "plainTextFormattedCitation" : "(25)", "previouslyFormattedCitation" : "(25)"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(25)</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esto viene  de la mano con </w:t>
      </w:r>
      <w:r w:rsidRPr="004C67AC">
        <w:rPr>
          <w:rFonts w:ascii="Times New Roman" w:hAnsi="Times New Roman" w:cs="Times New Roman"/>
          <w:highlight w:val="green"/>
          <w:lang w:val="es-ES"/>
        </w:rPr>
        <w:lastRenderedPageBreak/>
        <w:t xml:space="preserve">una mejor conectividad a la red y el aumento de uso de dispositivos móviles </w:t>
      </w:r>
      <w:proofErr w:type="spellStart"/>
      <w:r w:rsidRPr="004C67AC">
        <w:rPr>
          <w:rFonts w:ascii="Times New Roman" w:hAnsi="Times New Roman" w:cs="Times New Roman"/>
          <w:highlight w:val="green"/>
          <w:lang w:val="es-ES"/>
        </w:rPr>
        <w:t>smartphones</w:t>
      </w:r>
      <w:proofErr w:type="spellEnd"/>
      <w:r w:rsidRPr="004C67AC">
        <w:rPr>
          <w:rFonts w:ascii="Times New Roman" w:hAnsi="Times New Roman" w:cs="Times New Roman"/>
          <w:highlight w:val="green"/>
          <w:lang w:val="es-ES"/>
        </w:rPr>
        <w:t xml:space="preserve">. </w:t>
      </w:r>
    </w:p>
    <w:p w:rsidR="0061457F" w:rsidRPr="00262D6E" w:rsidRDefault="0061457F"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ámbito público, recientemente</w:t>
      </w:r>
      <w:r w:rsidR="00D54AC4" w:rsidRPr="004C67AC">
        <w:rPr>
          <w:rFonts w:ascii="Times New Roman" w:hAnsi="Times New Roman" w:cs="Times New Roman"/>
          <w:highlight w:val="green"/>
          <w:lang w:val="es-ES"/>
        </w:rPr>
        <w:t xml:space="preserve"> la Unidad de Innovación de</w:t>
      </w:r>
      <w:r w:rsidRPr="004C67AC">
        <w:rPr>
          <w:rFonts w:ascii="Times New Roman" w:hAnsi="Times New Roman" w:cs="Times New Roman"/>
          <w:highlight w:val="green"/>
          <w:lang w:val="es-ES"/>
        </w:rPr>
        <w:t xml:space="preserve"> la Presidencia del Consejo de Ministros ha sacado una nueva plataforma web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"previouslyFormattedCitation"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que busca </w:t>
      </w:r>
      <w:r w:rsidR="0061601E" w:rsidRPr="004C67AC">
        <w:rPr>
          <w:rFonts w:ascii="Times New Roman" w:hAnsi="Times New Roman" w:cs="Times New Roman"/>
          <w:highlight w:val="green"/>
          <w:lang w:val="es-ES"/>
        </w:rPr>
        <w:t xml:space="preserve">integrar a todos los portales ministeriales y </w:t>
      </w:r>
      <w:r w:rsidRPr="004C67AC">
        <w:rPr>
          <w:rFonts w:ascii="Times New Roman" w:hAnsi="Times New Roman" w:cs="Times New Roman"/>
          <w:highlight w:val="green"/>
          <w:lang w:val="es-ES"/>
        </w:rPr>
        <w:t xml:space="preserve">ser la plataforma única de orientación para el ciudadano peruano donde </w:t>
      </w:r>
      <w:r w:rsidR="0061601E" w:rsidRPr="004C67AC">
        <w:rPr>
          <w:rFonts w:ascii="Times New Roman" w:hAnsi="Times New Roman" w:cs="Times New Roman"/>
          <w:highlight w:val="green"/>
          <w:lang w:val="es-ES"/>
        </w:rPr>
        <w:t>para</w:t>
      </w:r>
      <w:r w:rsidRPr="004C67AC">
        <w:rPr>
          <w:rFonts w:ascii="Times New Roman" w:hAnsi="Times New Roman" w:cs="Times New Roman"/>
          <w:highlight w:val="green"/>
          <w:lang w:val="es-ES"/>
        </w:rPr>
        <w:t xml:space="preserve"> simplificar la información sobre trámites y servicios del Estado Peruano</w:t>
      </w:r>
      <w:r w:rsidR="0061601E" w:rsidRPr="004C67AC">
        <w:rPr>
          <w:rFonts w:ascii="Times New Roman" w:hAnsi="Times New Roman" w:cs="Times New Roman"/>
          <w:highlight w:val="green"/>
          <w:lang w:val="es-ES"/>
        </w:rPr>
        <w:t>. Esta iniciativa es el primer intento de parte del Estado Peruano para acercarse con los ciudadanos</w:t>
      </w:r>
      <w:r w:rsidR="003F6BAC" w:rsidRPr="004C67AC">
        <w:rPr>
          <w:rFonts w:ascii="Times New Roman" w:hAnsi="Times New Roman" w:cs="Times New Roman"/>
          <w:highlight w:val="green"/>
          <w:lang w:val="es-ES"/>
        </w:rPr>
        <w:t xml:space="preserve"> ya que el objetivo principal de esta iniciativa es reinventar, desde un punto de vista digital, todos los procesos utilizando metodologías de innovación. </w:t>
      </w:r>
      <w:r w:rsidRPr="004C67AC">
        <w:rPr>
          <w:rFonts w:ascii="Times New Roman" w:hAnsi="Times New Roman" w:cs="Times New Roman"/>
          <w:highlight w:val="green"/>
          <w:lang w:val="es-ES"/>
        </w:rPr>
        <w:t xml:space="preserve">Dicha web fue concebida </w:t>
      </w:r>
      <w:r w:rsidR="000915BE" w:rsidRPr="004C67AC">
        <w:rPr>
          <w:rFonts w:ascii="Times New Roman" w:hAnsi="Times New Roman" w:cs="Times New Roman"/>
          <w:highlight w:val="green"/>
          <w:lang w:val="es-ES"/>
        </w:rPr>
        <w:t>utilizando</w:t>
      </w:r>
      <w:r w:rsidRPr="004C67AC">
        <w:rPr>
          <w:rFonts w:ascii="Times New Roman" w:hAnsi="Times New Roman" w:cs="Times New Roman"/>
          <w:highlight w:val="green"/>
          <w:lang w:val="es-ES"/>
        </w:rPr>
        <w:t xml:space="preserve"> metodología</w:t>
      </w:r>
      <w:r w:rsidR="000915BE"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xml:space="preserve"> bajo el mando de un equipo multidisciplinario</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"(27)", "plainTextFormattedCitation" : "(27)", "previouslyFormattedCitation" : "(27)"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(27)</w:t>
      </w:r>
      <w:r w:rsidR="00725DE2" w:rsidRPr="004C67AC">
        <w:rPr>
          <w:rFonts w:ascii="Times New Roman" w:hAnsi="Times New Roman" w:cs="Times New Roman"/>
          <w:highlight w:val="green"/>
          <w:lang w:val="es-ES"/>
        </w:rPr>
        <w:fldChar w:fldCharType="end"/>
      </w:r>
      <w:r w:rsidR="000915BE" w:rsidRPr="004C67AC">
        <w:rPr>
          <w:rFonts w:ascii="Times New Roman" w:hAnsi="Times New Roman" w:cs="Times New Roman"/>
          <w:highlight w:val="green"/>
          <w:lang w:val="es-ES"/>
        </w:rPr>
        <w:t xml:space="preserve"> donde se busca facilitarle las experiencias gubernamentales a los ciudadanos y mostrar una cara más humana del Estado tanto en su lenguaje como en sus procesos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C35DCA" w:rsidRPr="004C67AC">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w:t>
      </w:r>
    </w:p>
    <w:p w:rsidR="0061601E" w:rsidRPr="00262D6E" w:rsidRDefault="0061601E"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1"/>
          <w:numId w:val="17"/>
        </w:numPr>
        <w:spacing w:line="360" w:lineRule="auto"/>
        <w:rPr>
          <w:rFonts w:cs="Times New Roman"/>
        </w:rPr>
      </w:pPr>
      <w:bookmarkStart w:id="16" w:name="_Toc504640781"/>
      <w:r w:rsidRPr="00262D6E">
        <w:rPr>
          <w:rFonts w:cs="Times New Roman"/>
        </w:rPr>
        <w:t>Diseño centrado en el usuario en el sector salud: Importancia</w:t>
      </w:r>
      <w:bookmarkEnd w:id="16"/>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UX</w:t>
      </w:r>
      <w:proofErr w:type="spellEnd"/>
      <w:r w:rsidR="0061457F" w:rsidRPr="00262D6E">
        <w:rPr>
          <w:rFonts w:ascii="Times New Roman" w:hAnsi="Times New Roman" w:cs="Times New Roman"/>
          <w:lang w:val="es-ES"/>
        </w:rPr>
        <w:t xml:space="preserve">)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 xml:space="preserve">no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UCD</w:t>
      </w:r>
      <w:proofErr w:type="spellEnd"/>
      <w:r w:rsidR="00B674F0" w:rsidRPr="00262D6E">
        <w:rPr>
          <w:rFonts w:ascii="Times New Roman" w:hAnsi="Times New Roman" w:cs="Times New Roman"/>
          <w:lang w:val="es-ES"/>
        </w:rPr>
        <w:t>)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"(28)", "plainTextFormattedCitation" : "(28)", "previouslyFormattedCitation" : "(28)"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(28)</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"(29)", "plainTextFormattedCitation" : "(29)", "previouslyFormattedCitation" : "(29)"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(29)</w:t>
      </w:r>
      <w:r w:rsidR="00725DE2"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"(30)", "plainTextFormattedCitation" : "(30)", "previouslyFormattedCitation" : "(30)"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rsidR="00262D6E" w:rsidRPr="00262D6E" w:rsidRDefault="00262D6E" w:rsidP="00262D6E">
      <w:pPr>
        <w:spacing w:line="360" w:lineRule="auto"/>
        <w:jc w:val="both"/>
        <w:rPr>
          <w:rFonts w:ascii="Times New Roman" w:hAnsi="Times New Roman" w:cs="Times New Roman"/>
          <w:lang w:val="es-ES"/>
        </w:rPr>
      </w:pPr>
    </w:p>
    <w:p w:rsidR="00262D6E" w:rsidRPr="00262D6E" w:rsidRDefault="00262D6E" w:rsidP="00262D6E">
      <w:pPr>
        <w:spacing w:line="360" w:lineRule="auto"/>
        <w:jc w:val="both"/>
        <w:rPr>
          <w:rFonts w:ascii="Times New Roman" w:hAnsi="Times New Roman" w:cs="Times New Roman"/>
          <w:lang w:val="es-ES"/>
        </w:rPr>
      </w:pPr>
    </w:p>
    <w:p w:rsidR="00262D6E" w:rsidRPr="00262D6E" w:rsidRDefault="00262D6E" w:rsidP="00262D6E">
      <w:pPr>
        <w:spacing w:line="360" w:lineRule="auto"/>
        <w:jc w:val="both"/>
        <w:rPr>
          <w:rFonts w:ascii="Times New Roman" w:hAnsi="Times New Roman" w:cs="Times New Roman"/>
          <w:lang w:val="es-ES"/>
        </w:rPr>
      </w:pPr>
    </w:p>
    <w:p w:rsidR="00262D6E" w:rsidRPr="00262D6E" w:rsidRDefault="00262D6E" w:rsidP="00262D6E">
      <w:pPr>
        <w:spacing w:line="360" w:lineRule="auto"/>
        <w:jc w:val="both"/>
        <w:rPr>
          <w:rFonts w:ascii="Times New Roman" w:hAnsi="Times New Roman" w:cs="Times New Roman"/>
          <w:lang w:val="es-ES"/>
        </w:rPr>
      </w:pPr>
    </w:p>
    <w:p w:rsidR="00562533" w:rsidRPr="00262D6E" w:rsidRDefault="00562533" w:rsidP="00262D6E">
      <w:pPr>
        <w:pStyle w:val="Ttulo2"/>
        <w:numPr>
          <w:ilvl w:val="0"/>
          <w:numId w:val="17"/>
        </w:numPr>
        <w:spacing w:line="360" w:lineRule="auto"/>
        <w:rPr>
          <w:rFonts w:cs="Times New Roman"/>
          <w:szCs w:val="24"/>
          <w:lang w:val="es-ES"/>
        </w:rPr>
      </w:pPr>
      <w:bookmarkStart w:id="17" w:name="_Toc504640782"/>
      <w:r w:rsidRPr="00262D6E">
        <w:rPr>
          <w:rFonts w:cs="Times New Roman"/>
          <w:szCs w:val="24"/>
          <w:lang w:val="es-ES"/>
        </w:rPr>
        <w:t>Caso: SUSALUD – Perú</w:t>
      </w:r>
      <w:bookmarkEnd w:id="17"/>
    </w:p>
    <w:p w:rsidR="00262D6E" w:rsidRPr="00262D6E" w:rsidRDefault="00262D6E" w:rsidP="00262D6E">
      <w:pPr>
        <w:rPr>
          <w:lang w:val="es-ES"/>
        </w:rPr>
      </w:pPr>
    </w:p>
    <w:p w:rsidR="00562533" w:rsidRPr="00262D6E" w:rsidRDefault="00262D6E" w:rsidP="00262D6E">
      <w:pPr>
        <w:pStyle w:val="Ttulo3"/>
        <w:numPr>
          <w:ilvl w:val="0"/>
          <w:numId w:val="19"/>
        </w:numPr>
        <w:spacing w:line="360" w:lineRule="auto"/>
        <w:rPr>
          <w:rFonts w:cs="Times New Roman"/>
        </w:rPr>
      </w:pPr>
      <w:bookmarkStart w:id="18" w:name="_Toc504640783"/>
      <w:r w:rsidRPr="00262D6E">
        <w:rPr>
          <w:rFonts w:cs="Times New Roman"/>
        </w:rPr>
        <w:t>D</w:t>
      </w:r>
      <w:r w:rsidR="00562533" w:rsidRPr="00262D6E">
        <w:rPr>
          <w:rFonts w:cs="Times New Roman"/>
        </w:rPr>
        <w:t>escripción</w:t>
      </w:r>
      <w:bookmarkEnd w:id="18"/>
    </w:p>
    <w:p w:rsidR="00262D6E" w:rsidRPr="00262D6E" w:rsidRDefault="00262D6E" w:rsidP="00262D6E">
      <w:pPr>
        <w:spacing w:line="360" w:lineRule="auto"/>
        <w:jc w:val="both"/>
        <w:rPr>
          <w:rFonts w:ascii="Times New Roman" w:hAnsi="Times New Roman" w:cs="Times New Roman"/>
          <w:lang w:val="es-ES"/>
        </w:rPr>
      </w:pPr>
    </w:p>
    <w:p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rsidR="00652560" w:rsidRPr="00262D6E" w:rsidRDefault="00652560" w:rsidP="00262D6E">
      <w:pPr>
        <w:spacing w:line="360" w:lineRule="auto"/>
        <w:jc w:val="both"/>
        <w:rPr>
          <w:rFonts w:ascii="Times New Roman" w:hAnsi="Times New Roman" w:cs="Times New Roman"/>
          <w:lang w:val="es-ES"/>
        </w:rPr>
      </w:pPr>
    </w:p>
    <w:p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rsidR="00652560" w:rsidRPr="00262D6E" w:rsidRDefault="00652560" w:rsidP="00262D6E">
      <w:pPr>
        <w:spacing w:line="360" w:lineRule="auto"/>
        <w:jc w:val="both"/>
        <w:rPr>
          <w:rFonts w:ascii="Times New Roman" w:hAnsi="Times New Roman" w:cs="Times New Roman"/>
          <w:lang w:val="es-ES"/>
        </w:rPr>
      </w:pPr>
    </w:p>
    <w:p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rsidR="00652560" w:rsidRPr="00262D6E" w:rsidRDefault="00652560" w:rsidP="00262D6E">
      <w:pPr>
        <w:spacing w:line="360" w:lineRule="auto"/>
        <w:jc w:val="both"/>
        <w:rPr>
          <w:rFonts w:ascii="Times New Roman" w:hAnsi="Times New Roman" w:cs="Times New Roman"/>
          <w:lang w:val="es-ES"/>
        </w:rPr>
      </w:pPr>
    </w:p>
    <w:p w:rsidR="00652560" w:rsidRPr="004C67AC" w:rsidRDefault="00652560"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En la</w:t>
      </w:r>
      <w:r w:rsidR="002D6887" w:rsidRPr="004C67AC">
        <w:rPr>
          <w:rFonts w:ascii="Times New Roman" w:hAnsi="Times New Roman" w:cs="Times New Roman"/>
          <w:highlight w:val="green"/>
          <w:lang w:val="es-ES"/>
        </w:rPr>
        <w:t xml:space="preserve"> actualidad, existen en total 21’119</w:t>
      </w:r>
      <w:r w:rsidRPr="004C67AC">
        <w:rPr>
          <w:rFonts w:ascii="Times New Roman" w:hAnsi="Times New Roman" w:cs="Times New Roman"/>
          <w:highlight w:val="green"/>
          <w:lang w:val="es-ES"/>
        </w:rPr>
        <w:t xml:space="preserve"> IPRESS a nivel nacional, las c</w:t>
      </w:r>
      <w:r w:rsidR="00CA7FE1" w:rsidRPr="004C67AC">
        <w:rPr>
          <w:rFonts w:ascii="Times New Roman" w:hAnsi="Times New Roman" w:cs="Times New Roman"/>
          <w:highlight w:val="green"/>
          <w:lang w:val="es-ES"/>
        </w:rPr>
        <w:t>uales se dividen en privadas (57.79</w:t>
      </w:r>
      <w:r w:rsidRPr="004C67AC">
        <w:rPr>
          <w:rFonts w:ascii="Times New Roman" w:hAnsi="Times New Roman" w:cs="Times New Roman"/>
          <w:highlight w:val="green"/>
          <w:lang w:val="es-ES"/>
        </w:rPr>
        <w:t>% de l</w:t>
      </w:r>
      <w:r w:rsidR="00CA7FE1" w:rsidRPr="004C67AC">
        <w:rPr>
          <w:rFonts w:ascii="Times New Roman" w:hAnsi="Times New Roman" w:cs="Times New Roman"/>
          <w:highlight w:val="green"/>
          <w:lang w:val="es-ES"/>
        </w:rPr>
        <w:t>as instituciones) y públicas (42</w:t>
      </w:r>
      <w:r w:rsidR="007B7445" w:rsidRPr="004C67AC">
        <w:rPr>
          <w:rFonts w:ascii="Times New Roman" w:hAnsi="Times New Roman" w:cs="Times New Roman"/>
          <w:highlight w:val="green"/>
          <w:lang w:val="es-ES"/>
        </w:rPr>
        <w:t>.</w:t>
      </w:r>
      <w:r w:rsidR="00CA7FE1" w:rsidRPr="004C67AC">
        <w:rPr>
          <w:rFonts w:ascii="Times New Roman" w:hAnsi="Times New Roman" w:cs="Times New Roman"/>
          <w:highlight w:val="green"/>
          <w:lang w:val="es-ES"/>
        </w:rPr>
        <w:t>2</w:t>
      </w:r>
      <w:r w:rsidRPr="004C67AC">
        <w:rPr>
          <w:rFonts w:ascii="Times New Roman" w:hAnsi="Times New Roman" w:cs="Times New Roman"/>
          <w:highlight w:val="green"/>
          <w:lang w:val="es-ES"/>
        </w:rPr>
        <w:t xml:space="preserve">0%)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p>
    <w:p w:rsidR="00652560" w:rsidRPr="004C67AC" w:rsidRDefault="00652560" w:rsidP="00262D6E">
      <w:pPr>
        <w:spacing w:line="360" w:lineRule="auto"/>
        <w:jc w:val="both"/>
        <w:rPr>
          <w:rFonts w:ascii="Times New Roman" w:hAnsi="Times New Roman" w:cs="Times New Roman"/>
          <w:highlight w:val="green"/>
          <w:lang w:val="es-ES"/>
        </w:rPr>
      </w:pPr>
    </w:p>
    <w:p w:rsidR="00652560" w:rsidRPr="00262D6E" w:rsidRDefault="00652560"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Perú, existen diversas Instituciones Administradoras de Fondos de Aseguramiento en Salud (IAFAS) que</w:t>
      </w:r>
      <w:r w:rsidR="00167787" w:rsidRPr="004C67AC">
        <w:rPr>
          <w:rFonts w:ascii="Times New Roman" w:hAnsi="Times New Roman" w:cs="Times New Roman"/>
          <w:highlight w:val="green"/>
          <w:lang w:val="es-ES"/>
        </w:rPr>
        <w:t>, al 1 de Enero del 2018 contaban</w:t>
      </w:r>
      <w:r w:rsidRPr="004C67AC">
        <w:rPr>
          <w:rFonts w:ascii="Times New Roman" w:hAnsi="Times New Roman" w:cs="Times New Roman"/>
          <w:highlight w:val="green"/>
          <w:lang w:val="es-ES"/>
        </w:rPr>
        <w:t xml:space="preserve"> con un total de </w:t>
      </w:r>
      <w:r w:rsidR="00167787" w:rsidRPr="004C67AC">
        <w:rPr>
          <w:rFonts w:ascii="Times New Roman" w:hAnsi="Times New Roman" w:cs="Times New Roman"/>
          <w:highlight w:val="green"/>
          <w:lang w:val="es-ES"/>
        </w:rPr>
        <w:t>26’763,65</w:t>
      </w:r>
      <w:r w:rsidR="00B25101" w:rsidRPr="004C67AC">
        <w:rPr>
          <w:rFonts w:ascii="Times New Roman" w:hAnsi="Times New Roman" w:cs="Times New Roman"/>
          <w:highlight w:val="green"/>
          <w:lang w:val="es-ES"/>
        </w:rPr>
        <w:t>1</w:t>
      </w:r>
      <w:r w:rsidRPr="004C67AC">
        <w:rPr>
          <w:rFonts w:ascii="Times New Roman" w:hAnsi="Times New Roman" w:cs="Times New Roman"/>
          <w:highlight w:val="green"/>
          <w:lang w:val="es-ES"/>
        </w:rPr>
        <w:t xml:space="preserve"> asegurados</w:t>
      </w:r>
      <w:r w:rsidR="00167787" w:rsidRPr="004C67AC">
        <w:rPr>
          <w:rFonts w:ascii="Times New Roman" w:hAnsi="Times New Roman" w:cs="Times New Roman"/>
          <w:highlight w:val="green"/>
          <w:lang w:val="es-ES"/>
        </w:rPr>
        <w:t>, es decir el 84.99</w:t>
      </w:r>
      <w:r w:rsidR="00520759" w:rsidRPr="004C67AC">
        <w:rPr>
          <w:rFonts w:ascii="Times New Roman" w:hAnsi="Times New Roman" w:cs="Times New Roman"/>
          <w:highlight w:val="green"/>
          <w:lang w:val="es-ES"/>
        </w:rPr>
        <w:t>% del total de los ciudadanos peruanos</w:t>
      </w:r>
      <w:r w:rsidRPr="004C67AC">
        <w:rPr>
          <w:rFonts w:ascii="Times New Roman" w:hAnsi="Times New Roman" w:cs="Times New Roman"/>
          <w:highlight w:val="green"/>
          <w:lang w:val="es-ES"/>
        </w:rPr>
        <w:t xml:space="preserve"> a </w:t>
      </w:r>
      <w:r w:rsidR="0063349C" w:rsidRPr="004C67AC">
        <w:rPr>
          <w:rFonts w:ascii="Times New Roman" w:hAnsi="Times New Roman" w:cs="Times New Roman"/>
          <w:highlight w:val="green"/>
          <w:lang w:val="es-ES"/>
        </w:rPr>
        <w:t>nivel nacional</w:t>
      </w:r>
      <w:r w:rsidR="008623C3" w:rsidRPr="004C67AC">
        <w:rPr>
          <w:rFonts w:ascii="Times New Roman" w:hAnsi="Times New Roman" w:cs="Times New Roman"/>
          <w:highlight w:val="green"/>
          <w:lang w:val="es-ES"/>
        </w:rPr>
        <w:t xml:space="preserve"> de los cuales 16’768’207 son asegurados en Seguro Integral de Salud </w:t>
      </w:r>
      <w:r w:rsidR="00A06B07" w:rsidRPr="004C67AC">
        <w:rPr>
          <w:rFonts w:ascii="Times New Roman" w:hAnsi="Times New Roman" w:cs="Times New Roman"/>
          <w:highlight w:val="green"/>
          <w:lang w:val="es-ES"/>
        </w:rPr>
        <w:t xml:space="preserve">(SIS) </w:t>
      </w:r>
      <w:r w:rsidR="008623C3" w:rsidRPr="004C67AC">
        <w:rPr>
          <w:rFonts w:ascii="Times New Roman" w:hAnsi="Times New Roman" w:cs="Times New Roman"/>
          <w:highlight w:val="green"/>
          <w:lang w:val="es-ES"/>
        </w:rPr>
        <w:t>promovido por el Gobierno del Perú</w:t>
      </w:r>
      <w:r w:rsidR="00B31A52" w:rsidRPr="004C67AC">
        <w:rPr>
          <w:rFonts w:ascii="Times New Roman" w:hAnsi="Times New Roman" w:cs="Times New Roman"/>
          <w:highlight w:val="green"/>
          <w:lang w:val="es-ES"/>
        </w:rPr>
        <w:t xml:space="preserve">, es decir el 62.6% de la población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"(32)", "plainTextFormattedCitation" : "(32)", "previouslyFormattedCitation" : "(32)"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(32)</w:t>
      </w:r>
      <w:r w:rsidR="00725DE2" w:rsidRPr="004C67AC">
        <w:rPr>
          <w:rFonts w:ascii="Times New Roman" w:hAnsi="Times New Roman" w:cs="Times New Roman"/>
          <w:highlight w:val="green"/>
          <w:lang w:val="es-ES"/>
        </w:rPr>
        <w:fldChar w:fldCharType="end"/>
      </w:r>
      <w:r w:rsidR="006903C3" w:rsidRPr="004C67AC">
        <w:rPr>
          <w:rFonts w:ascii="Times New Roman" w:hAnsi="Times New Roman" w:cs="Times New Roman"/>
          <w:highlight w:val="green"/>
          <w:lang w:val="es-ES"/>
        </w:rPr>
        <w:t xml:space="preserve"> dejando</w:t>
      </w:r>
      <w:r w:rsidR="00AF0FD5" w:rsidRPr="004C67AC">
        <w:rPr>
          <w:rFonts w:ascii="Times New Roman" w:hAnsi="Times New Roman" w:cs="Times New Roman"/>
          <w:highlight w:val="green"/>
          <w:lang w:val="es-ES"/>
        </w:rPr>
        <w:t xml:space="preserve"> al 37.4% de la población,</w:t>
      </w:r>
      <w:r w:rsidR="006903C3" w:rsidRPr="004C67AC">
        <w:rPr>
          <w:rFonts w:ascii="Times New Roman" w:hAnsi="Times New Roman" w:cs="Times New Roman"/>
          <w:highlight w:val="green"/>
          <w:lang w:val="es-ES"/>
        </w:rPr>
        <w:t xml:space="preserve"> </w:t>
      </w:r>
      <w:r w:rsidR="00AF0FD5" w:rsidRPr="004C67AC">
        <w:rPr>
          <w:rFonts w:ascii="Times New Roman" w:hAnsi="Times New Roman" w:cs="Times New Roman"/>
          <w:highlight w:val="green"/>
          <w:lang w:val="es-ES"/>
        </w:rPr>
        <w:t xml:space="preserve">aproximadamente 10 millones de ciudadanos, repartidos entre los seguros de </w:t>
      </w:r>
      <w:proofErr w:type="spellStart"/>
      <w:r w:rsidR="00AF0FD5" w:rsidRPr="004C67AC">
        <w:rPr>
          <w:rFonts w:ascii="Times New Roman" w:hAnsi="Times New Roman" w:cs="Times New Roman"/>
          <w:highlight w:val="green"/>
          <w:lang w:val="es-ES"/>
        </w:rPr>
        <w:t>EsSalud</w:t>
      </w:r>
      <w:proofErr w:type="spellEnd"/>
      <w:r w:rsidR="00AF0FD5" w:rsidRPr="004C67AC">
        <w:rPr>
          <w:rFonts w:ascii="Times New Roman" w:hAnsi="Times New Roman" w:cs="Times New Roman"/>
          <w:highlight w:val="green"/>
          <w:lang w:val="es-ES"/>
        </w:rPr>
        <w:t xml:space="preserve">, </w:t>
      </w:r>
      <w:proofErr w:type="spellStart"/>
      <w:r w:rsidR="00AF0FD5" w:rsidRPr="004C67AC">
        <w:rPr>
          <w:rFonts w:ascii="Times New Roman" w:hAnsi="Times New Roman" w:cs="Times New Roman"/>
          <w:highlight w:val="green"/>
          <w:lang w:val="es-ES"/>
        </w:rPr>
        <w:t>EPS</w:t>
      </w:r>
      <w:proofErr w:type="spellEnd"/>
      <w:r w:rsidR="00AF0FD5" w:rsidRPr="004C67AC">
        <w:rPr>
          <w:rFonts w:ascii="Times New Roman" w:hAnsi="Times New Roman" w:cs="Times New Roman"/>
          <w:highlight w:val="green"/>
          <w:lang w:val="es-ES"/>
        </w:rPr>
        <w:t xml:space="preserve">, </w:t>
      </w:r>
      <w:proofErr w:type="spellStart"/>
      <w:r w:rsidR="00AF0FD5" w:rsidRPr="004C67AC">
        <w:rPr>
          <w:rFonts w:ascii="Times New Roman" w:hAnsi="Times New Roman" w:cs="Times New Roman"/>
          <w:highlight w:val="green"/>
          <w:lang w:val="es-ES"/>
        </w:rPr>
        <w:t>FFAA</w:t>
      </w:r>
      <w:proofErr w:type="spellEnd"/>
      <w:r w:rsidR="00AF0FD5" w:rsidRPr="004C67AC">
        <w:rPr>
          <w:rFonts w:ascii="Times New Roman" w:hAnsi="Times New Roman" w:cs="Times New Roman"/>
          <w:highlight w:val="green"/>
          <w:lang w:val="es-ES"/>
        </w:rPr>
        <w:t xml:space="preserve"> y PNP y aseguradoras privadas</w:t>
      </w:r>
      <w:r w:rsidR="0063349C" w:rsidRPr="004C67AC">
        <w:rPr>
          <w:rFonts w:ascii="Times New Roman" w:hAnsi="Times New Roman" w:cs="Times New Roman"/>
          <w:highlight w:val="green"/>
          <w:lang w:val="es-ES"/>
        </w:rPr>
        <w:t>.</w:t>
      </w:r>
    </w:p>
    <w:p w:rsidR="00CE3D66" w:rsidRPr="00262D6E" w:rsidRDefault="00CE3D66" w:rsidP="00262D6E">
      <w:pPr>
        <w:spacing w:line="360" w:lineRule="auto"/>
        <w:jc w:val="both"/>
        <w:rPr>
          <w:rFonts w:ascii="Times New Roman" w:hAnsi="Times New Roman" w:cs="Times New Roman"/>
          <w:lang w:val="es-ES"/>
        </w:rPr>
      </w:pPr>
    </w:p>
    <w:p w:rsidR="00262D6E" w:rsidRPr="00262D6E" w:rsidRDefault="00262D6E" w:rsidP="00262D6E">
      <w:pPr>
        <w:spacing w:line="360" w:lineRule="auto"/>
        <w:jc w:val="both"/>
        <w:rPr>
          <w:rFonts w:ascii="Times New Roman" w:hAnsi="Times New Roman" w:cs="Times New Roman"/>
          <w:lang w:val="es-ES"/>
        </w:rPr>
      </w:pPr>
    </w:p>
    <w:p w:rsidR="00262D6E" w:rsidRPr="00262D6E" w:rsidRDefault="00262D6E"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0"/>
          <w:numId w:val="19"/>
        </w:numPr>
        <w:spacing w:line="360" w:lineRule="auto"/>
        <w:rPr>
          <w:rFonts w:cs="Times New Roman"/>
        </w:rPr>
      </w:pPr>
      <w:bookmarkStart w:id="19" w:name="_Toc504640784"/>
      <w:r w:rsidRPr="00262D6E">
        <w:rPr>
          <w:rFonts w:cs="Times New Roman"/>
        </w:rPr>
        <w:t xml:space="preserve">Sistema de </w:t>
      </w:r>
      <w:r w:rsidR="00ED38D2">
        <w:rPr>
          <w:rFonts w:cs="Times New Roman"/>
        </w:rPr>
        <w:t>Casos en</w:t>
      </w:r>
      <w:r w:rsidR="009B63B8" w:rsidRPr="00262D6E">
        <w:rPr>
          <w:rFonts w:cs="Times New Roman"/>
        </w:rPr>
        <w:t xml:space="preserve"> Atención al Ciudadano</w:t>
      </w:r>
      <w:bookmarkEnd w:id="19"/>
    </w:p>
    <w:p w:rsidR="008D2441" w:rsidRPr="00262D6E" w:rsidRDefault="008D2441" w:rsidP="00262D6E">
      <w:pPr>
        <w:spacing w:line="360" w:lineRule="auto"/>
        <w:jc w:val="both"/>
        <w:rPr>
          <w:rFonts w:ascii="Times New Roman" w:hAnsi="Times New Roman" w:cs="Times New Roman"/>
          <w:lang w:val="es-ES"/>
        </w:rPr>
      </w:pPr>
    </w:p>
    <w:p w:rsidR="008D2441"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SUSALUD cuenta con el llamado ‘</w:t>
      </w:r>
      <w:r w:rsidR="00ED38D2" w:rsidRPr="004C67AC">
        <w:rPr>
          <w:rFonts w:ascii="Times New Roman" w:hAnsi="Times New Roman" w:cs="Times New Roman"/>
          <w:highlight w:val="green"/>
          <w:lang w:val="es-ES"/>
        </w:rPr>
        <w:t>Sistema de Casos en</w:t>
      </w:r>
      <w:r w:rsidR="009B63B8" w:rsidRPr="004C67AC">
        <w:rPr>
          <w:rFonts w:ascii="Times New Roman" w:hAnsi="Times New Roman" w:cs="Times New Roman"/>
          <w:highlight w:val="green"/>
          <w:lang w:val="es-ES"/>
        </w:rPr>
        <w:t xml:space="preserve"> Atención al Ciudadano’</w:t>
      </w:r>
      <w:r w:rsidRPr="004C67AC">
        <w:rPr>
          <w:rFonts w:ascii="Times New Roman" w:hAnsi="Times New Roman" w:cs="Times New Roman"/>
          <w:highlight w:val="green"/>
          <w:lang w:val="es-ES"/>
        </w:rPr>
        <w:t xml:space="preserve"> con el cual se espera obtener una retroalimentación de parte de los ciudadanos sobre la calidad de los servicios de salud brindados en diversas partes del Perú, dentro d</w:t>
      </w:r>
      <w:r w:rsidR="009B63B8" w:rsidRPr="004C67AC">
        <w:rPr>
          <w:rFonts w:ascii="Times New Roman" w:hAnsi="Times New Roman" w:cs="Times New Roman"/>
          <w:highlight w:val="green"/>
          <w:lang w:val="es-ES"/>
        </w:rPr>
        <w:t>e este sistema se manejan tres</w:t>
      </w:r>
      <w:r w:rsidRPr="004C67AC">
        <w:rPr>
          <w:rFonts w:ascii="Times New Roman" w:hAnsi="Times New Roman" w:cs="Times New Roman"/>
          <w:highlight w:val="green"/>
          <w:lang w:val="es-ES"/>
        </w:rPr>
        <w:t xml:space="preserve"> tipos diferentes de solicitudes:</w:t>
      </w:r>
    </w:p>
    <w:p w:rsidR="00376FA3" w:rsidRPr="004C67AC" w:rsidRDefault="00376FA3" w:rsidP="00262D6E">
      <w:pPr>
        <w:spacing w:line="360" w:lineRule="auto"/>
        <w:jc w:val="both"/>
        <w:rPr>
          <w:rFonts w:ascii="Times New Roman" w:hAnsi="Times New Roman" w:cs="Times New Roman"/>
          <w:highlight w:val="green"/>
          <w:lang w:val="es-ES"/>
        </w:rPr>
      </w:pPr>
    </w:p>
    <w:p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Consultas</w:t>
      </w:r>
    </w:p>
    <w:p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Pedido de Intervención (PIN)</w:t>
      </w:r>
    </w:p>
    <w:p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Quejas</w:t>
      </w:r>
    </w:p>
    <w:p w:rsidR="00376FA3" w:rsidRPr="004C67AC" w:rsidRDefault="00376FA3" w:rsidP="00262D6E">
      <w:pPr>
        <w:spacing w:line="360" w:lineRule="auto"/>
        <w:jc w:val="both"/>
        <w:rPr>
          <w:rFonts w:ascii="Times New Roman" w:hAnsi="Times New Roman" w:cs="Times New Roman"/>
          <w:highlight w:val="green"/>
          <w:lang w:val="es-ES"/>
        </w:rPr>
      </w:pPr>
    </w:p>
    <w:p w:rsidR="00376FA3"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Estas solicitudes pueden ser ingresadas al sistema por personal de SUSALUD como por ciudadanos utilizando diversos canales de atención al ciu</w:t>
      </w:r>
      <w:r w:rsidR="00652560" w:rsidRPr="004C67AC">
        <w:rPr>
          <w:rFonts w:ascii="Times New Roman" w:hAnsi="Times New Roman" w:cs="Times New Roman"/>
          <w:highlight w:val="green"/>
          <w:lang w:val="es-ES"/>
        </w:rPr>
        <w:t>dadano que brinda SUSALUD, los cuales</w:t>
      </w:r>
      <w:r w:rsidRPr="004C67AC">
        <w:rPr>
          <w:rFonts w:ascii="Times New Roman" w:hAnsi="Times New Roman" w:cs="Times New Roman"/>
          <w:highlight w:val="green"/>
          <w:lang w:val="es-ES"/>
        </w:rPr>
        <w:t xml:space="preserve"> son </w:t>
      </w:r>
      <w:r w:rsidR="0063349C" w:rsidRPr="004C67AC">
        <w:rPr>
          <w:rFonts w:ascii="Times New Roman" w:hAnsi="Times New Roman" w:cs="Times New Roman"/>
          <w:highlight w:val="green"/>
          <w:lang w:val="es-ES"/>
        </w:rPr>
        <w:t xml:space="preserve">vía presencial, vía escrita, </w:t>
      </w:r>
      <w:r w:rsidRPr="004C67AC">
        <w:rPr>
          <w:rFonts w:ascii="Times New Roman" w:hAnsi="Times New Roman" w:cs="Times New Roman"/>
          <w:highlight w:val="green"/>
          <w:lang w:val="es-ES"/>
        </w:rPr>
        <w:t xml:space="preserve">vía telefónica con una línea gratuita, </w:t>
      </w:r>
      <w:r w:rsidR="0063349C" w:rsidRPr="004C67AC">
        <w:rPr>
          <w:rFonts w:ascii="Times New Roman" w:hAnsi="Times New Roman" w:cs="Times New Roman"/>
          <w:highlight w:val="green"/>
          <w:lang w:val="es-ES"/>
        </w:rPr>
        <w:t>vía</w:t>
      </w:r>
      <w:r w:rsidR="00AC7C3A" w:rsidRPr="004C67AC">
        <w:rPr>
          <w:rFonts w:ascii="Times New Roman" w:hAnsi="Times New Roman" w:cs="Times New Roman"/>
          <w:highlight w:val="green"/>
          <w:lang w:val="es-ES"/>
        </w:rPr>
        <w:t xml:space="preserve"> internet mediante </w:t>
      </w:r>
      <w:r w:rsidRPr="004C67AC">
        <w:rPr>
          <w:rFonts w:ascii="Times New Roman" w:hAnsi="Times New Roman" w:cs="Times New Roman"/>
          <w:highlight w:val="green"/>
          <w:lang w:val="es-ES"/>
        </w:rPr>
        <w:t xml:space="preserve">un sistema </w:t>
      </w:r>
      <w:r w:rsidR="0063349C" w:rsidRPr="004C67AC">
        <w:rPr>
          <w:rFonts w:ascii="Times New Roman" w:hAnsi="Times New Roman" w:cs="Times New Roman"/>
          <w:highlight w:val="green"/>
          <w:lang w:val="es-ES"/>
        </w:rPr>
        <w:t xml:space="preserve">en su página </w:t>
      </w:r>
      <w:r w:rsidRPr="004C67AC">
        <w:rPr>
          <w:rFonts w:ascii="Times New Roman" w:hAnsi="Times New Roman" w:cs="Times New Roman"/>
          <w:highlight w:val="green"/>
          <w:lang w:val="es-ES"/>
        </w:rPr>
        <w:t xml:space="preserve">web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"(33)", "plainTextFormattedCitation" : "(33)",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(33)</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correo electrónico, redes sociales</w:t>
      </w:r>
      <w:r w:rsidR="006A0074" w:rsidRPr="004C67AC">
        <w:rPr>
          <w:rFonts w:ascii="Times New Roman" w:hAnsi="Times New Roman" w:cs="Times New Roman"/>
          <w:highlight w:val="green"/>
          <w:lang w:val="es-ES"/>
        </w:rPr>
        <w:t xml:space="preserve">, </w:t>
      </w:r>
      <w:r w:rsidR="00AC7C3A" w:rsidRPr="004C67AC">
        <w:rPr>
          <w:rFonts w:ascii="Times New Roman" w:hAnsi="Times New Roman" w:cs="Times New Roman"/>
          <w:highlight w:val="green"/>
          <w:lang w:val="es-ES"/>
        </w:rPr>
        <w:t>pantallas interactivas instaladas en algunos hospitales</w:t>
      </w:r>
      <w:r w:rsidRPr="004C67AC">
        <w:rPr>
          <w:rFonts w:ascii="Times New Roman" w:hAnsi="Times New Roman" w:cs="Times New Roman"/>
          <w:highlight w:val="green"/>
          <w:lang w:val="es-ES"/>
        </w:rPr>
        <w:t xml:space="preserve"> </w:t>
      </w:r>
      <w:r w:rsidR="0063349C" w:rsidRPr="004C67AC">
        <w:rPr>
          <w:rFonts w:ascii="Times New Roman" w:hAnsi="Times New Roman" w:cs="Times New Roman"/>
          <w:highlight w:val="green"/>
          <w:lang w:val="es-ES"/>
        </w:rPr>
        <w:t xml:space="preserve">llamadas </w:t>
      </w:r>
      <w:proofErr w:type="spellStart"/>
      <w:r w:rsidR="0063349C" w:rsidRPr="004C67AC">
        <w:rPr>
          <w:rFonts w:ascii="Times New Roman" w:hAnsi="Times New Roman" w:cs="Times New Roman"/>
          <w:highlight w:val="green"/>
          <w:lang w:val="es-ES"/>
        </w:rPr>
        <w:t>Totem</w:t>
      </w:r>
      <w:proofErr w:type="spellEnd"/>
      <w:r w:rsidR="0063349C"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y un aplicativo móvil </w:t>
      </w:r>
      <w:r w:rsidR="00AC7C3A" w:rsidRPr="004C67AC">
        <w:rPr>
          <w:rFonts w:ascii="Times New Roman" w:hAnsi="Times New Roman" w:cs="Times New Roman"/>
          <w:highlight w:val="green"/>
          <w:lang w:val="es-ES"/>
        </w:rPr>
        <w:t>que introdujo en el 2015 para los</w:t>
      </w:r>
      <w:r w:rsidRPr="004C67AC">
        <w:rPr>
          <w:rFonts w:ascii="Times New Roman" w:hAnsi="Times New Roman" w:cs="Times New Roman"/>
          <w:highlight w:val="green"/>
          <w:lang w:val="es-ES"/>
        </w:rPr>
        <w:t xml:space="preserve"> sistema</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operativo</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Android </w:t>
      </w:r>
      <w:r w:rsidR="00AC7C3A" w:rsidRPr="004C67AC">
        <w:rPr>
          <w:rFonts w:ascii="Times New Roman" w:hAnsi="Times New Roman" w:cs="Times New Roman"/>
          <w:highlight w:val="green"/>
          <w:lang w:val="es-ES"/>
        </w:rPr>
        <w:t xml:space="preserve">e iOS </w:t>
      </w:r>
      <w:r w:rsidRPr="004C67AC">
        <w:rPr>
          <w:rFonts w:ascii="Times New Roman" w:hAnsi="Times New Roman" w:cs="Times New Roman"/>
          <w:highlight w:val="green"/>
          <w:lang w:val="es-ES"/>
        </w:rPr>
        <w:t xml:space="preserve">llamado SUSALUD CONTIGO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"(34)", "plainTextFormattedCitation" : "(34)", "previouslyFormattedCitation" : "(34)"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donde se </w:t>
      </w:r>
      <w:r w:rsidR="0063349C" w:rsidRPr="004C67AC">
        <w:rPr>
          <w:rFonts w:ascii="Times New Roman" w:hAnsi="Times New Roman" w:cs="Times New Roman"/>
          <w:highlight w:val="green"/>
          <w:lang w:val="es-ES"/>
        </w:rPr>
        <w:t>registró</w:t>
      </w:r>
      <w:r w:rsidRPr="004C67AC">
        <w:rPr>
          <w:rFonts w:ascii="Times New Roman" w:hAnsi="Times New Roman" w:cs="Times New Roman"/>
          <w:highlight w:val="green"/>
          <w:lang w:val="es-ES"/>
        </w:rPr>
        <w:t xml:space="preserve"> que el reclamo más común es la insatisfacción del paciente al no haber recibido una atención inmediata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"(35)", "plainTextFormattedCitation" : "(35)", "previouslyFormattedCitation" : "(35)"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(35)</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r w:rsidR="0063349C" w:rsidRPr="004C67AC">
        <w:rPr>
          <w:rFonts w:ascii="Times New Roman" w:hAnsi="Times New Roman" w:cs="Times New Roman"/>
          <w:highlight w:val="green"/>
          <w:lang w:val="es-ES"/>
        </w:rPr>
        <w:t xml:space="preserve"> De todos estos canales, en el 2017 se </w:t>
      </w:r>
      <w:r w:rsidR="00083349" w:rsidRPr="004C67AC">
        <w:rPr>
          <w:rFonts w:ascii="Times New Roman" w:hAnsi="Times New Roman" w:cs="Times New Roman"/>
          <w:highlight w:val="green"/>
          <w:lang w:val="es-ES"/>
        </w:rPr>
        <w:t>observó</w:t>
      </w:r>
      <w:r w:rsidR="0063349C" w:rsidRPr="004C67AC">
        <w:rPr>
          <w:rFonts w:ascii="Times New Roman" w:hAnsi="Times New Roman" w:cs="Times New Roman"/>
          <w:highlight w:val="green"/>
          <w:lang w:val="es-ES"/>
        </w:rPr>
        <w:t xml:space="preserve"> que el canal más utilizado por los </w:t>
      </w:r>
      <w:r w:rsidR="00D3505A" w:rsidRPr="004C67AC">
        <w:rPr>
          <w:rFonts w:ascii="Times New Roman" w:hAnsi="Times New Roman" w:cs="Times New Roman"/>
          <w:highlight w:val="green"/>
          <w:lang w:val="es-ES"/>
        </w:rPr>
        <w:t>ciudadanos fue</w:t>
      </w:r>
      <w:r w:rsidR="0063349C" w:rsidRPr="004C67AC">
        <w:rPr>
          <w:rFonts w:ascii="Times New Roman" w:hAnsi="Times New Roman" w:cs="Times New Roman"/>
          <w:highlight w:val="green"/>
          <w:lang w:val="es-ES"/>
        </w:rPr>
        <w:t xml:space="preserve"> la línea gratuita con </w:t>
      </w:r>
      <w:r w:rsidR="00913D4D" w:rsidRPr="004C67AC">
        <w:rPr>
          <w:rFonts w:ascii="Times New Roman" w:hAnsi="Times New Roman" w:cs="Times New Roman"/>
          <w:highlight w:val="green"/>
          <w:lang w:val="es-ES"/>
        </w:rPr>
        <w:t xml:space="preserve">el 41% del total de solicitudes presentadas, siguiéndole por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con el 21.34% y luego por el sistema de su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19.1% del total de las solicitudes. Para la segunda quincena del mes de Enero del 2018, el canal de atención más utilizado sigue siendo la </w:t>
      </w:r>
      <w:r w:rsidR="00D3505A" w:rsidRPr="004C67AC">
        <w:rPr>
          <w:rFonts w:ascii="Times New Roman" w:hAnsi="Times New Roman" w:cs="Times New Roman"/>
          <w:highlight w:val="green"/>
          <w:lang w:val="es-ES"/>
        </w:rPr>
        <w:t>Línea</w:t>
      </w:r>
      <w:r w:rsidR="00913D4D" w:rsidRPr="004C67AC">
        <w:rPr>
          <w:rFonts w:ascii="Times New Roman" w:hAnsi="Times New Roman" w:cs="Times New Roman"/>
          <w:highlight w:val="green"/>
          <w:lang w:val="es-ES"/>
        </w:rPr>
        <w:t xml:space="preserve"> Gratuita que cuenta con el 54.5% de las atenciones, y es seguido por el sistema de la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19.2% de todas las atenciones, desplazando a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a ser el tercer canal más utilizado por los usuario con el 14.3% del total de atenciones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r w:rsidR="00913D4D" w:rsidRPr="004C67AC">
        <w:rPr>
          <w:rFonts w:ascii="Times New Roman" w:hAnsi="Times New Roman" w:cs="Times New Roman"/>
          <w:highlight w:val="green"/>
          <w:lang w:val="es-ES"/>
        </w:rPr>
        <w:t>.</w:t>
      </w:r>
    </w:p>
    <w:p w:rsidR="008D2441" w:rsidRPr="004C67AC" w:rsidRDefault="008D2441" w:rsidP="00262D6E">
      <w:pPr>
        <w:spacing w:line="360" w:lineRule="auto"/>
        <w:jc w:val="both"/>
        <w:rPr>
          <w:rFonts w:ascii="Times New Roman" w:hAnsi="Times New Roman" w:cs="Times New Roman"/>
          <w:highlight w:val="green"/>
          <w:lang w:val="es-ES"/>
        </w:rPr>
      </w:pPr>
    </w:p>
    <w:p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Luego de que se introdujera el aplicativo móvil, se duplicaron el número de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de parte de la ciudadanía sobre los servicios y prestaciones dadas por las IPRESS, en el </w:t>
      </w:r>
      <w:r w:rsidRPr="004C67AC">
        <w:rPr>
          <w:rFonts w:ascii="Times New Roman" w:hAnsi="Times New Roman" w:cs="Times New Roman"/>
          <w:highlight w:val="green"/>
          <w:lang w:val="es-ES"/>
        </w:rPr>
        <w:lastRenderedPageBreak/>
        <w:t xml:space="preserve">año 2014 hubo 27,039 solicitudes entre quejas, consultas y Petitorios de Intervención (PIN), mientras que en el año 2015 hubo 62,200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en total</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En el año 2016 casi se llegó a </w:t>
      </w:r>
      <w:r w:rsidR="00083349" w:rsidRPr="004C67AC">
        <w:rPr>
          <w:rFonts w:ascii="Times New Roman" w:hAnsi="Times New Roman" w:cs="Times New Roman"/>
          <w:highlight w:val="green"/>
          <w:lang w:val="es-ES"/>
        </w:rPr>
        <w:t>los 100 mil casos</w:t>
      </w:r>
      <w:r w:rsidRPr="004C67AC">
        <w:rPr>
          <w:rFonts w:ascii="Times New Roman" w:hAnsi="Times New Roman" w:cs="Times New Roman"/>
          <w:highlight w:val="green"/>
          <w:lang w:val="es-ES"/>
        </w:rPr>
        <w:t xml:space="preserve"> en total y hasta </w:t>
      </w:r>
      <w:r w:rsidR="00ED247E" w:rsidRPr="004C67AC">
        <w:rPr>
          <w:rFonts w:ascii="Times New Roman" w:hAnsi="Times New Roman" w:cs="Times New Roman"/>
          <w:highlight w:val="green"/>
          <w:lang w:val="es-ES"/>
        </w:rPr>
        <w:t>comienzos de mayo de 2017 se habían</w:t>
      </w:r>
      <w:r w:rsidRPr="004C67AC">
        <w:rPr>
          <w:rFonts w:ascii="Times New Roman" w:hAnsi="Times New Roman" w:cs="Times New Roman"/>
          <w:highlight w:val="green"/>
          <w:lang w:val="es-ES"/>
        </w:rPr>
        <w:t xml:space="preserve"> presentado 24,483 solicitudes</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Revisando la siguiente Tabla Nº1 se puede ver con claridad cómo es que han ido aumentando el número de solicitudes a través de los años</w:t>
      </w:r>
      <w:r w:rsidR="007B7445" w:rsidRPr="004C67AC">
        <w:rPr>
          <w:rFonts w:ascii="Times New Roman" w:hAnsi="Times New Roman" w:cs="Times New Roman"/>
          <w:highlight w:val="green"/>
          <w:lang w:val="es-ES"/>
        </w:rPr>
        <w:t>.</w:t>
      </w:r>
    </w:p>
    <w:p w:rsidR="008D2441" w:rsidRPr="004C67AC" w:rsidRDefault="008D2441" w:rsidP="00262D6E">
      <w:pPr>
        <w:spacing w:line="360" w:lineRule="auto"/>
        <w:jc w:val="both"/>
        <w:rPr>
          <w:rFonts w:ascii="Times New Roman" w:hAnsi="Times New Roman" w:cs="Times New Roman"/>
          <w:highlight w:val="green"/>
          <w:lang w:val="es-ES"/>
        </w:rPr>
      </w:pPr>
    </w:p>
    <w:p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noProof/>
          <w:highlight w:val="green"/>
          <w:lang w:val="en-US"/>
        </w:rPr>
        <w:drawing>
          <wp:inline distT="0" distB="0" distL="0" distR="0">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92420" cy="931545"/>
                    </a:xfrm>
                    <a:prstGeom prst="rect">
                      <a:avLst/>
                    </a:prstGeom>
                    <a:noFill/>
                    <a:ln>
                      <a:noFill/>
                    </a:ln>
                  </pic:spPr>
                </pic:pic>
              </a:graphicData>
            </a:graphic>
          </wp:inline>
        </w:drawing>
      </w:r>
    </w:p>
    <w:p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Tabla Nº1</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Número de solicitudes recibidas por año</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Fuente: Tablero de Control – SUSALUD</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p>
    <w:p w:rsidR="003D1C84" w:rsidRPr="004C67AC" w:rsidRDefault="003D1C84" w:rsidP="00262D6E">
      <w:pPr>
        <w:spacing w:line="360" w:lineRule="auto"/>
        <w:jc w:val="both"/>
        <w:rPr>
          <w:rFonts w:ascii="Times New Roman" w:hAnsi="Times New Roman" w:cs="Times New Roman"/>
          <w:highlight w:val="green"/>
          <w:lang w:val="es-ES"/>
        </w:rPr>
      </w:pPr>
    </w:p>
    <w:p w:rsidR="000E42B4" w:rsidRPr="004C67AC"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415E4D" w:rsidRPr="004C67AC">
        <w:rPr>
          <w:rFonts w:ascii="Times New Roman" w:hAnsi="Times New Roman" w:cs="Times New Roman"/>
          <w:highlight w:val="green"/>
          <w:lang w:val="es-ES"/>
        </w:rPr>
        <w:t>una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 son las siguientes:</w:t>
      </w:r>
    </w:p>
    <w:p w:rsidR="000E42B4" w:rsidRPr="004C67AC" w:rsidRDefault="000E42B4"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‘Ver’: El resultado es Información Genérica de la </w:t>
      </w:r>
      <w:proofErr w:type="spellStart"/>
      <w:r w:rsidRPr="004C67AC">
        <w:rPr>
          <w:rFonts w:ascii="Times New Roman" w:hAnsi="Times New Roman" w:cs="Times New Roman"/>
          <w:highlight w:val="green"/>
          <w:lang w:val="es-ES"/>
        </w:rPr>
        <w:t>IPRESS</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Categoria</w:t>
      </w:r>
      <w:proofErr w:type="spellEnd"/>
      <w:r w:rsidRPr="004C67AC">
        <w:rPr>
          <w:rFonts w:ascii="Times New Roman" w:hAnsi="Times New Roman" w:cs="Times New Roman"/>
          <w:highlight w:val="green"/>
          <w:lang w:val="es-ES"/>
        </w:rPr>
        <w:t xml:space="preserve">, Estado de la </w:t>
      </w:r>
      <w:proofErr w:type="spellStart"/>
      <w:r w:rsidRPr="004C67AC">
        <w:rPr>
          <w:rFonts w:ascii="Times New Roman" w:hAnsi="Times New Roman" w:cs="Times New Roman"/>
          <w:highlight w:val="green"/>
          <w:lang w:val="es-ES"/>
        </w:rPr>
        <w:t>IPRESS</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Condicion</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Insitución</w:t>
      </w:r>
      <w:proofErr w:type="spellEnd"/>
      <w:r w:rsidRPr="004C67AC">
        <w:rPr>
          <w:rFonts w:ascii="Times New Roman" w:hAnsi="Times New Roman" w:cs="Times New Roman"/>
          <w:highlight w:val="green"/>
          <w:lang w:val="es-ES"/>
        </w:rPr>
        <w:t xml:space="preserve"> a la que pertenece, etc.)</w:t>
      </w:r>
    </w:p>
    <w:p w:rsidR="000E42B4"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‘Operatividad’</w:t>
      </w:r>
      <w:r w:rsidR="000E42B4" w:rsidRPr="004C67AC">
        <w:rPr>
          <w:rFonts w:ascii="Times New Roman" w:hAnsi="Times New Roman" w:cs="Times New Roman"/>
          <w:highlight w:val="green"/>
          <w:lang w:val="es-ES"/>
        </w:rPr>
        <w:t>: El resultado es una lista en formato Excel donde se detalla información de 332 IPRESS a Nivel Nacional sobre accesibilidad, servicios básicos</w:t>
      </w:r>
      <w:r w:rsidR="00CD231B" w:rsidRPr="004C67AC">
        <w:rPr>
          <w:rFonts w:ascii="Times New Roman" w:hAnsi="Times New Roman" w:cs="Times New Roman"/>
          <w:highlight w:val="green"/>
          <w:lang w:val="es-ES"/>
        </w:rPr>
        <w:t xml:space="preserve">, cantidad de personal </w:t>
      </w:r>
      <w:proofErr w:type="spellStart"/>
      <w:r w:rsidR="00CD231B" w:rsidRPr="004C67AC">
        <w:rPr>
          <w:rFonts w:ascii="Times New Roman" w:hAnsi="Times New Roman" w:cs="Times New Roman"/>
          <w:highlight w:val="green"/>
          <w:lang w:val="es-ES"/>
        </w:rPr>
        <w:t>medico</w:t>
      </w:r>
      <w:proofErr w:type="spellEnd"/>
      <w:r w:rsidR="000E42B4" w:rsidRPr="004C67AC">
        <w:rPr>
          <w:rFonts w:ascii="Times New Roman" w:hAnsi="Times New Roman" w:cs="Times New Roman"/>
          <w:highlight w:val="green"/>
          <w:lang w:val="es-ES"/>
        </w:rPr>
        <w:t xml:space="preserve"> y servicios médicos prestados; este documento fue creado el 23 de Marzo del 2017 pero no se cuenta con información sobre la última actualización que tuvo</w:t>
      </w:r>
      <w:r w:rsidR="00CD231B" w:rsidRPr="004C67AC">
        <w:rPr>
          <w:rFonts w:ascii="Times New Roman" w:hAnsi="Times New Roman" w:cs="Times New Roman"/>
          <w:highlight w:val="green"/>
          <w:lang w:val="es-ES"/>
        </w:rPr>
        <w:t>. Cabe resaltar que en la búsqueda de un Centro de Salud de la Región Callao, en este ítem de las opciones se muestra un listado en formato Excel donde no se encuentra el Centro de Salud seleccionado.</w:t>
      </w:r>
    </w:p>
    <w:p w:rsidR="008D2441"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‘Reporte SUSALUD’</w:t>
      </w:r>
      <w:r w:rsidR="000E42B4" w:rsidRPr="004C67AC">
        <w:rPr>
          <w:rFonts w:ascii="Times New Roman" w:hAnsi="Times New Roman" w:cs="Times New Roman"/>
          <w:highlight w:val="green"/>
          <w:lang w:val="es-ES"/>
        </w:rPr>
        <w:t xml:space="preserve">: El resultado es una nueva pestaña del explorador de internet con el mensaje “No se encontró Información para la IPRESS ingresada”. Este mensaje apareció para </w:t>
      </w:r>
      <w:r w:rsidR="00B305E8" w:rsidRPr="004C67AC">
        <w:rPr>
          <w:rFonts w:ascii="Times New Roman" w:hAnsi="Times New Roman" w:cs="Times New Roman"/>
          <w:highlight w:val="green"/>
          <w:lang w:val="es-ES"/>
        </w:rPr>
        <w:t xml:space="preserve">diversos Hospitales y Centros de Salud </w:t>
      </w:r>
      <w:r w:rsidR="00030273" w:rsidRPr="004C67AC">
        <w:rPr>
          <w:rFonts w:ascii="Times New Roman" w:hAnsi="Times New Roman" w:cs="Times New Roman"/>
          <w:highlight w:val="green"/>
          <w:lang w:val="es-ES"/>
        </w:rPr>
        <w:t>en los que se hizo la prueba.</w:t>
      </w:r>
      <w:r w:rsidR="00FC7EFF" w:rsidRPr="004C67AC">
        <w:rPr>
          <w:rFonts w:ascii="Times New Roman" w:hAnsi="Times New Roman" w:cs="Times New Roman"/>
          <w:highlight w:val="green"/>
          <w:lang w:val="es-ES"/>
        </w:rPr>
        <w:t xml:space="preserve"> </w:t>
      </w:r>
    </w:p>
    <w:p w:rsidR="004220C8" w:rsidRPr="004C67AC" w:rsidRDefault="004220C8" w:rsidP="00262D6E">
      <w:pPr>
        <w:spacing w:line="360" w:lineRule="auto"/>
        <w:ind w:left="360"/>
        <w:jc w:val="both"/>
        <w:rPr>
          <w:rFonts w:ascii="Times New Roman" w:hAnsi="Times New Roman" w:cs="Times New Roman"/>
          <w:highlight w:val="green"/>
          <w:lang w:val="es-ES"/>
        </w:rPr>
      </w:pPr>
    </w:p>
    <w:p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w:t>
      </w:r>
      <w:r w:rsidR="009F3767" w:rsidRPr="004C67AC">
        <w:rPr>
          <w:rFonts w:ascii="Times New Roman" w:hAnsi="Times New Roman" w:cs="Times New Roman"/>
          <w:highlight w:val="green"/>
          <w:lang w:val="es-ES"/>
        </w:rPr>
        <w:lastRenderedPageBreak/>
        <w:t xml:space="preserve">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rsidR="009F3767" w:rsidRPr="00262D6E" w:rsidRDefault="009F3767" w:rsidP="00262D6E">
      <w:pPr>
        <w:spacing w:line="360" w:lineRule="auto"/>
        <w:jc w:val="both"/>
        <w:rPr>
          <w:rFonts w:ascii="Times New Roman" w:hAnsi="Times New Roman" w:cs="Times New Roman"/>
          <w:lang w:val="es-ES"/>
        </w:rPr>
      </w:pPr>
    </w:p>
    <w:p w:rsidR="009B63B8" w:rsidRPr="004C67AC" w:rsidRDefault="009B63B8" w:rsidP="00262D6E">
      <w:pPr>
        <w:pStyle w:val="Ttulo3"/>
        <w:numPr>
          <w:ilvl w:val="0"/>
          <w:numId w:val="19"/>
        </w:numPr>
        <w:spacing w:line="360" w:lineRule="auto"/>
        <w:rPr>
          <w:rFonts w:cs="Times New Roman"/>
          <w:highlight w:val="green"/>
        </w:rPr>
      </w:pPr>
      <w:bookmarkStart w:id="20" w:name="_Toc504640785"/>
      <w:r w:rsidRPr="004C67AC">
        <w:rPr>
          <w:rFonts w:cs="Times New Roman"/>
          <w:highlight w:val="green"/>
        </w:rPr>
        <w:t>Normativa vigente para la presentación y manejo de reclamos en el sector salud</w:t>
      </w:r>
      <w:bookmarkEnd w:id="20"/>
    </w:p>
    <w:p w:rsidR="009B63B8" w:rsidRPr="004C67AC" w:rsidRDefault="009B63B8" w:rsidP="00262D6E">
      <w:pPr>
        <w:spacing w:line="360" w:lineRule="auto"/>
        <w:rPr>
          <w:rFonts w:ascii="Times New Roman" w:hAnsi="Times New Roman" w:cs="Times New Roman"/>
          <w:highlight w:val="green"/>
          <w:lang w:val="es-ES"/>
        </w:rPr>
      </w:pPr>
    </w:p>
    <w:p w:rsidR="004220C8" w:rsidRPr="004C67AC" w:rsidRDefault="004220C8"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4C67AC">
        <w:rPr>
          <w:rFonts w:ascii="Times New Roman" w:hAnsi="Times New Roman" w:cs="Times New Roman"/>
          <w:highlight w:val="green"/>
          <w:lang w:val="es-ES"/>
        </w:rPr>
        <w:t>públicas</w:t>
      </w:r>
      <w:r w:rsidRPr="004C67AC">
        <w:rPr>
          <w:rFonts w:ascii="Times New Roman" w:hAnsi="Times New Roman" w:cs="Times New Roman"/>
          <w:highlight w:val="green"/>
          <w:lang w:val="es-ES"/>
        </w:rPr>
        <w:t xml:space="preserve">, privadas y mixtas. En esta normativa </w:t>
      </w:r>
      <w:r w:rsidR="008626EB" w:rsidRPr="004C67AC">
        <w:rPr>
          <w:rFonts w:ascii="Times New Roman" w:hAnsi="Times New Roman" w:cs="Times New Roman"/>
          <w:highlight w:val="green"/>
          <w:lang w:val="es-ES"/>
        </w:rPr>
        <w:t xml:space="preserve">se encuentra estipulada tanto como es el proceso de admisión y registro de inconformidades </w:t>
      </w:r>
      <w:r w:rsidR="00205058" w:rsidRPr="004C67AC">
        <w:rPr>
          <w:rFonts w:ascii="Times New Roman" w:hAnsi="Times New Roman" w:cs="Times New Roman"/>
          <w:highlight w:val="green"/>
          <w:lang w:val="es-ES"/>
        </w:rPr>
        <w:t>de los ciudadanos</w:t>
      </w:r>
      <w:r w:rsidR="008626EB" w:rsidRPr="004C67AC">
        <w:rPr>
          <w:rFonts w:ascii="Times New Roman" w:hAnsi="Times New Roman" w:cs="Times New Roman"/>
          <w:highlight w:val="green"/>
          <w:lang w:val="es-ES"/>
        </w:rPr>
        <w:t xml:space="preserve"> y tercero legitimados tanto en las IPRESS como en SUSALUD.</w:t>
      </w:r>
    </w:p>
    <w:p w:rsidR="004220C8" w:rsidRPr="004C67AC" w:rsidRDefault="004220C8" w:rsidP="00262D6E">
      <w:pPr>
        <w:spacing w:line="360" w:lineRule="auto"/>
        <w:rPr>
          <w:rFonts w:ascii="Times New Roman" w:hAnsi="Times New Roman" w:cs="Times New Roman"/>
          <w:highlight w:val="green"/>
          <w:lang w:val="es-ES"/>
        </w:rPr>
      </w:pPr>
    </w:p>
    <w:p w:rsidR="009B63B8" w:rsidRPr="004C67AC" w:rsidRDefault="00D06B9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Dentro de este Decreto Supremo se encuentra</w:t>
      </w:r>
      <w:r w:rsidR="009B63B8" w:rsidRPr="004C67AC">
        <w:rPr>
          <w:rFonts w:ascii="Times New Roman" w:hAnsi="Times New Roman" w:cs="Times New Roman"/>
          <w:highlight w:val="green"/>
          <w:lang w:val="es-ES"/>
        </w:rPr>
        <w:t xml:space="preserve"> la diferenciación entre reclamos y queja </w:t>
      </w:r>
      <w:r w:rsidRPr="004C67AC">
        <w:rPr>
          <w:rFonts w:ascii="Times New Roman" w:hAnsi="Times New Roman" w:cs="Times New Roman"/>
          <w:highlight w:val="green"/>
          <w:lang w:val="es-ES"/>
        </w:rPr>
        <w:t>que</w:t>
      </w:r>
      <w:r w:rsidR="008626EB" w:rsidRPr="004C67AC">
        <w:rPr>
          <w:rFonts w:ascii="Times New Roman" w:hAnsi="Times New Roman" w:cs="Times New Roman"/>
          <w:highlight w:val="green"/>
          <w:lang w:val="es-ES"/>
        </w:rPr>
        <w:t xml:space="preserve"> es la diferencia de</w:t>
      </w:r>
      <w:r w:rsidR="009B63B8" w:rsidRPr="004C67AC">
        <w:rPr>
          <w:rFonts w:ascii="Times New Roman" w:hAnsi="Times New Roman" w:cs="Times New Roman"/>
          <w:highlight w:val="green"/>
          <w:lang w:val="es-ES"/>
        </w:rPr>
        <w:t xml:space="preserve"> ante que institución se ha presentado</w:t>
      </w:r>
      <w:r w:rsidR="008626EB" w:rsidRPr="004C67AC">
        <w:rPr>
          <w:rFonts w:ascii="Times New Roman" w:hAnsi="Times New Roman" w:cs="Times New Roman"/>
          <w:highlight w:val="green"/>
          <w:lang w:val="es-ES"/>
        </w:rPr>
        <w:t xml:space="preserve"> la inconformidad</w:t>
      </w:r>
      <w:r w:rsidR="009B63B8" w:rsidRPr="004C67AC">
        <w:rPr>
          <w:rFonts w:ascii="Times New Roman" w:hAnsi="Times New Roman" w:cs="Times New Roman"/>
          <w:highlight w:val="green"/>
          <w:lang w:val="es-ES"/>
        </w:rPr>
        <w:t xml:space="preserve">, cuando se presenta ante una IPRESS se considera reclamo; cuando se presenta ante SUSALUD, es considerado una queja. </w:t>
      </w:r>
      <w:proofErr w:type="spellStart"/>
      <w:r w:rsidRPr="004C67AC">
        <w:rPr>
          <w:rFonts w:ascii="Times New Roman" w:hAnsi="Times New Roman" w:cs="Times New Roman"/>
          <w:highlight w:val="green"/>
          <w:lang w:val="es-ES"/>
        </w:rPr>
        <w:t>Ademas</w:t>
      </w:r>
      <w:proofErr w:type="spellEnd"/>
      <w:r w:rsidRPr="004C67AC">
        <w:rPr>
          <w:rFonts w:ascii="Times New Roman" w:hAnsi="Times New Roman" w:cs="Times New Roman"/>
          <w:highlight w:val="green"/>
          <w:lang w:val="es-ES"/>
        </w:rPr>
        <w:t xml:space="preserve"> de los plazos de atención que son 5 días hábiles para la resolución de Consultas y 30 días hábiles para la resolución de Reclamos y/o Quejas.</w:t>
      </w:r>
    </w:p>
    <w:p w:rsidR="004456A4" w:rsidRPr="004C67AC" w:rsidRDefault="004456A4" w:rsidP="00262D6E">
      <w:pPr>
        <w:spacing w:line="360" w:lineRule="auto"/>
        <w:jc w:val="both"/>
        <w:rPr>
          <w:rFonts w:ascii="Times New Roman" w:hAnsi="Times New Roman" w:cs="Times New Roman"/>
          <w:highlight w:val="green"/>
          <w:lang w:val="es-ES"/>
        </w:rPr>
      </w:pPr>
    </w:p>
    <w:p w:rsidR="00D06B91" w:rsidRPr="00262D6E" w:rsidRDefault="004456A4"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4C67AC">
        <w:rPr>
          <w:rFonts w:ascii="Times New Roman" w:hAnsi="Times New Roman" w:cs="Times New Roman"/>
          <w:highlight w:val="green"/>
          <w:lang w:val="es-ES"/>
        </w:rPr>
        <w:t xml:space="preserve"> </w:t>
      </w:r>
      <w:proofErr w:type="spellStart"/>
      <w:r w:rsidR="00D06B91" w:rsidRPr="004C67AC">
        <w:rPr>
          <w:rFonts w:ascii="Times New Roman" w:hAnsi="Times New Roman" w:cs="Times New Roman"/>
          <w:highlight w:val="green"/>
          <w:lang w:val="es-ES"/>
        </w:rPr>
        <w:t>Tambien</w:t>
      </w:r>
      <w:proofErr w:type="spellEnd"/>
      <w:r w:rsidR="00D06B91" w:rsidRPr="004C67AC">
        <w:rPr>
          <w:rFonts w:ascii="Times New Roman" w:hAnsi="Times New Roman" w:cs="Times New Roman"/>
          <w:highlight w:val="gree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rsidR="00262D6E" w:rsidRPr="00262D6E" w:rsidRDefault="00262D6E"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0"/>
          <w:numId w:val="19"/>
        </w:numPr>
        <w:spacing w:line="360" w:lineRule="auto"/>
        <w:rPr>
          <w:rFonts w:cs="Times New Roman"/>
        </w:rPr>
      </w:pPr>
      <w:bookmarkStart w:id="21" w:name="_Toc504640786"/>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bookmarkEnd w:id="21"/>
    </w:p>
    <w:p w:rsidR="00562533" w:rsidRPr="00262D6E" w:rsidRDefault="00562533" w:rsidP="00262D6E">
      <w:pPr>
        <w:spacing w:line="360" w:lineRule="auto"/>
        <w:jc w:val="both"/>
        <w:rPr>
          <w:rFonts w:ascii="Times New Roman" w:hAnsi="Times New Roman" w:cs="Times New Roman"/>
          <w:lang w:val="es-ES"/>
        </w:rPr>
      </w:pPr>
    </w:p>
    <w:p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w:t>
      </w:r>
      <w:r w:rsidR="00562533" w:rsidRPr="00262D6E">
        <w:rPr>
          <w:rFonts w:ascii="Times New Roman" w:hAnsi="Times New Roman" w:cs="Times New Roman"/>
          <w:lang w:val="es-ES"/>
        </w:rPr>
        <w:lastRenderedPageBreak/>
        <w:t>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4C67AC">
        <w:rPr>
          <w:rFonts w:ascii="Times New Roman" w:hAnsi="Times New Roman" w:cs="Times New Roman"/>
          <w:highlight w:val="green"/>
          <w:lang w:val="es-ES"/>
        </w:rPr>
        <w:t xml:space="preserve">En la Resolución de Superintendencia Nº 160-2011-SUNASA/CD se </w:t>
      </w:r>
      <w:r w:rsidR="006F009C" w:rsidRPr="004C67AC">
        <w:rPr>
          <w:rFonts w:ascii="Times New Roman" w:hAnsi="Times New Roman" w:cs="Times New Roman"/>
          <w:highlight w:val="green"/>
          <w:lang w:val="es-ES"/>
        </w:rPr>
        <w:t>presentó</w:t>
      </w:r>
      <w:r w:rsidR="00493B08" w:rsidRPr="004C67AC">
        <w:rPr>
          <w:rFonts w:ascii="Times New Roman" w:hAnsi="Times New Roman" w:cs="Times New Roman"/>
          <w:highlight w:val="green"/>
          <w:lang w:val="es-ES"/>
        </w:rPr>
        <w:t xml:space="preserve"> una Tabla de Clasificación de Causas de Reclamos, la cual detalla </w:t>
      </w:r>
      <w:r w:rsidR="00C66953" w:rsidRPr="004C67AC">
        <w:rPr>
          <w:rFonts w:ascii="Times New Roman" w:hAnsi="Times New Roman" w:cs="Times New Roman"/>
          <w:highlight w:val="green"/>
          <w:lang w:val="es-ES"/>
        </w:rPr>
        <w:t xml:space="preserve">110 </w:t>
      </w:r>
      <w:r w:rsidR="007B022D" w:rsidRPr="004C67AC">
        <w:rPr>
          <w:rFonts w:ascii="Times New Roman" w:hAnsi="Times New Roman" w:cs="Times New Roman"/>
          <w:highlight w:val="green"/>
          <w:lang w:val="es-ES"/>
        </w:rPr>
        <w:t>ítems</w:t>
      </w:r>
      <w:r w:rsidR="00C66953" w:rsidRPr="004C67AC">
        <w:rPr>
          <w:rFonts w:ascii="Times New Roman" w:hAnsi="Times New Roman" w:cs="Times New Roman"/>
          <w:highlight w:val="green"/>
          <w:lang w:val="es-ES"/>
        </w:rPr>
        <w:t xml:space="preserve"> </w:t>
      </w:r>
      <w:r w:rsidR="00F938C7" w:rsidRPr="004C67AC">
        <w:rPr>
          <w:rFonts w:ascii="Times New Roman" w:hAnsi="Times New Roman" w:cs="Times New Roman"/>
          <w:highlight w:val="green"/>
          <w:lang w:val="es-ES"/>
        </w:rPr>
        <w:t xml:space="preserve">con causas </w:t>
      </w:r>
      <w:r w:rsidR="006F009C" w:rsidRPr="004C67AC">
        <w:rPr>
          <w:rFonts w:ascii="Times New Roman" w:hAnsi="Times New Roman" w:cs="Times New Roman"/>
          <w:highlight w:val="green"/>
          <w:lang w:val="es-ES"/>
        </w:rPr>
        <w:t>específicas</w:t>
      </w:r>
      <w:r w:rsidR="00EA4860" w:rsidRPr="004C67AC">
        <w:rPr>
          <w:rFonts w:ascii="Times New Roman" w:hAnsi="Times New Roman" w:cs="Times New Roman"/>
          <w:highlight w:val="green"/>
          <w:lang w:val="es-ES"/>
        </w:rPr>
        <w:t xml:space="preserve"> de </w:t>
      </w:r>
      <w:r w:rsidR="002D6E63" w:rsidRPr="004C67AC">
        <w:rPr>
          <w:rFonts w:ascii="Times New Roman" w:hAnsi="Times New Roman" w:cs="Times New Roman"/>
          <w:highlight w:val="green"/>
          <w:lang w:val="es-ES"/>
        </w:rPr>
        <w:t xml:space="preserve">los reclamos, esta tabla incluye tanto las causas </w:t>
      </w:r>
      <w:r w:rsidR="006F009C" w:rsidRPr="004C67AC">
        <w:rPr>
          <w:rFonts w:ascii="Times New Roman" w:hAnsi="Times New Roman" w:cs="Times New Roman"/>
          <w:highlight w:val="green"/>
          <w:lang w:val="es-ES"/>
        </w:rPr>
        <w:t>específicas</w:t>
      </w:r>
      <w:r w:rsidR="002D6E63" w:rsidRPr="004C67AC">
        <w:rPr>
          <w:rFonts w:ascii="Times New Roman" w:hAnsi="Times New Roman" w:cs="Times New Roman"/>
          <w:highlight w:val="green"/>
          <w:lang w:val="es-ES"/>
        </w:rPr>
        <w:t xml:space="preserve"> de reclamos </w:t>
      </w:r>
      <w:r w:rsidR="006F009C" w:rsidRPr="004C67AC">
        <w:rPr>
          <w:rFonts w:ascii="Times New Roman" w:hAnsi="Times New Roman" w:cs="Times New Roman"/>
          <w:highlight w:val="green"/>
          <w:lang w:val="es-ES"/>
        </w:rPr>
        <w:t>de las cuales son 60 exclusivas para IPRESS,</w:t>
      </w:r>
      <w:r w:rsidR="008E72AA" w:rsidRPr="004C67AC">
        <w:rPr>
          <w:rFonts w:ascii="Times New Roman" w:hAnsi="Times New Roman" w:cs="Times New Roman"/>
          <w:highlight w:val="green"/>
          <w:lang w:val="es-ES"/>
        </w:rPr>
        <w:t xml:space="preserve"> </w:t>
      </w:r>
      <w:r w:rsidR="006F009C" w:rsidRPr="004C67AC">
        <w:rPr>
          <w:rFonts w:ascii="Times New Roman" w:hAnsi="Times New Roman" w:cs="Times New Roman"/>
          <w:highlight w:val="green"/>
          <w:lang w:val="es-ES"/>
        </w:rPr>
        <w:t>44</w:t>
      </w:r>
      <w:r w:rsidR="00810620" w:rsidRPr="004C67AC">
        <w:rPr>
          <w:rFonts w:ascii="Times New Roman" w:hAnsi="Times New Roman" w:cs="Times New Roman"/>
          <w:highlight w:val="green"/>
          <w:lang w:val="es-ES"/>
        </w:rPr>
        <w:t xml:space="preserve"> exclusivas para IAFAS</w:t>
      </w:r>
      <w:r w:rsidR="006F009C" w:rsidRPr="004C67AC">
        <w:rPr>
          <w:rFonts w:ascii="Times New Roman" w:hAnsi="Times New Roman" w:cs="Times New Roman"/>
          <w:highlight w:val="green"/>
          <w:lang w:val="es-ES"/>
        </w:rPr>
        <w:t xml:space="preserve"> y 6 causas que se aplican tanto para IPRESS como para IAFAS. Sin embargo, a pesar de existir esta Tabla de Clasificació</w:t>
      </w:r>
      <w:r w:rsidR="00940852" w:rsidRPr="004C67AC">
        <w:rPr>
          <w:rFonts w:ascii="Times New Roman" w:hAnsi="Times New Roman" w:cs="Times New Roman"/>
          <w:highlight w:val="green"/>
          <w:lang w:val="es-ES"/>
        </w:rPr>
        <w:t>n, no se menciona como la clasificación que debe ser utilizada en el Decreto 030 por lo que queda en duda si es que aún se toma esta Tabla de Clasificación como válida a pesar de no haber sido derogada hasta el momento.</w:t>
      </w:r>
    </w:p>
    <w:p w:rsidR="002D7075" w:rsidRPr="00262D6E" w:rsidRDefault="002D7075" w:rsidP="00262D6E">
      <w:pPr>
        <w:spacing w:line="360" w:lineRule="auto"/>
        <w:jc w:val="both"/>
        <w:rPr>
          <w:rFonts w:ascii="Times New Roman" w:hAnsi="Times New Roman" w:cs="Times New Roman"/>
          <w:lang w:val="es-ES"/>
        </w:rPr>
      </w:pPr>
    </w:p>
    <w:p w:rsidR="002D7075" w:rsidRPr="00262D6E" w:rsidRDefault="002D7075"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Dentro de las estadísticas que presenta SUSALUD en su Tablero de Control se puede encuentra un cuadro referido al ‘Resumen Mensual de Casos Presentados por Estado’ habiendo 2 posibles estados ‘Atendidos’ y ‘En Trámite’; y muestra que para el 23 de enero de 2018 hay 1014 casos que se encuentran actualmente ‘En Trámite’, incluso se observan que hay 28 casos presentados en el 2015 que siguen en estado ‘En Tramite’, esto es una falencia de su actual sistema que permite que a pesar de que haya transcurrido 3 años desde la presentación del caso pueda seguir en estado ‘En Trámite’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p>
    <w:p w:rsidR="00562533" w:rsidRPr="00262D6E" w:rsidRDefault="00562533" w:rsidP="00262D6E">
      <w:pPr>
        <w:spacing w:line="360" w:lineRule="auto"/>
        <w:jc w:val="both"/>
        <w:rPr>
          <w:rFonts w:ascii="Times New Roman" w:hAnsi="Times New Roman" w:cs="Times New Roman"/>
          <w:lang w:val="es-ES"/>
        </w:rPr>
      </w:pPr>
    </w:p>
    <w:p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rsidR="00562533" w:rsidRPr="00262D6E" w:rsidRDefault="00562533" w:rsidP="00262D6E">
      <w:pPr>
        <w:spacing w:line="360" w:lineRule="auto"/>
        <w:jc w:val="both"/>
        <w:rPr>
          <w:rFonts w:ascii="Times New Roman" w:hAnsi="Times New Roman" w:cs="Times New Roman"/>
          <w:lang w:val="es-ES"/>
        </w:rPr>
      </w:pPr>
    </w:p>
    <w:p w:rsidR="00562533" w:rsidRPr="00262D6E" w:rsidRDefault="00562533" w:rsidP="00262D6E">
      <w:pPr>
        <w:pStyle w:val="Ttulo3"/>
        <w:numPr>
          <w:ilvl w:val="0"/>
          <w:numId w:val="19"/>
        </w:numPr>
        <w:spacing w:line="360" w:lineRule="auto"/>
        <w:rPr>
          <w:rFonts w:cs="Times New Roman"/>
        </w:rPr>
      </w:pPr>
      <w:bookmarkStart w:id="22" w:name="_Toc504640787"/>
      <w:r w:rsidRPr="00262D6E">
        <w:rPr>
          <w:rFonts w:cs="Times New Roman"/>
        </w:rPr>
        <w:t>Oportunidades de Mejora</w:t>
      </w:r>
      <w:bookmarkEnd w:id="22"/>
    </w:p>
    <w:p w:rsidR="00562533" w:rsidRPr="00262D6E" w:rsidRDefault="00562533" w:rsidP="00262D6E">
      <w:pPr>
        <w:spacing w:line="360" w:lineRule="auto"/>
        <w:jc w:val="both"/>
        <w:rPr>
          <w:rFonts w:ascii="Times New Roman" w:hAnsi="Times New Roman" w:cs="Times New Roman"/>
          <w:lang w:val="es-ES"/>
        </w:rPr>
      </w:pPr>
    </w:p>
    <w:p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w:t>
      </w:r>
      <w:r w:rsidRPr="00262D6E">
        <w:rPr>
          <w:rFonts w:ascii="Times New Roman" w:hAnsi="Times New Roman" w:cs="Times New Roman"/>
          <w:lang w:val="es-ES"/>
        </w:rPr>
        <w:lastRenderedPageBreak/>
        <w:t>y donde se pueda colocar el procedimiento que se realiza para solucionar cada uno de 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rsidR="00B674F0" w:rsidRPr="00262D6E" w:rsidRDefault="00B674F0" w:rsidP="00262D6E">
      <w:pPr>
        <w:spacing w:line="360" w:lineRule="auto"/>
        <w:jc w:val="both"/>
        <w:rPr>
          <w:rFonts w:ascii="Times New Roman" w:hAnsi="Times New Roman" w:cs="Times New Roman"/>
          <w:lang w:val="es-ES"/>
        </w:rPr>
      </w:pPr>
    </w:p>
    <w:p w:rsidR="00B674F0" w:rsidRPr="00262D6E" w:rsidRDefault="00B674F0" w:rsidP="00262D6E">
      <w:pPr>
        <w:pStyle w:val="Ttulo3"/>
        <w:numPr>
          <w:ilvl w:val="0"/>
          <w:numId w:val="19"/>
        </w:numPr>
        <w:spacing w:line="360" w:lineRule="auto"/>
        <w:rPr>
          <w:rFonts w:cs="Times New Roman"/>
        </w:rPr>
      </w:pPr>
      <w:bookmarkStart w:id="23" w:name="_Toc504640788"/>
      <w:r w:rsidRPr="00262D6E">
        <w:rPr>
          <w:rFonts w:cs="Times New Roman"/>
        </w:rPr>
        <w:t>Diseño centrado en el usuario en el sector Salud en Perú</w:t>
      </w:r>
      <w:bookmarkEnd w:id="23"/>
    </w:p>
    <w:p w:rsidR="00B674F0" w:rsidRPr="00262D6E" w:rsidRDefault="00B674F0" w:rsidP="00262D6E">
      <w:pPr>
        <w:spacing w:line="360" w:lineRule="auto"/>
        <w:jc w:val="both"/>
        <w:rPr>
          <w:rFonts w:ascii="Times New Roman" w:hAnsi="Times New Roman" w:cs="Times New Roman"/>
          <w:lang w:val="es-ES"/>
        </w:rPr>
      </w:pPr>
    </w:p>
    <w:p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le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rsidR="00A12DD0" w:rsidRPr="00262D6E" w:rsidRDefault="00A12DD0"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24" w:name="_Toc504640789"/>
      <w:r w:rsidRPr="00262D6E">
        <w:rPr>
          <w:rFonts w:cs="Times New Roman"/>
          <w:szCs w:val="24"/>
        </w:rPr>
        <w:lastRenderedPageBreak/>
        <w:t>Justificación del estudio</w:t>
      </w:r>
      <w:bookmarkEnd w:id="24"/>
    </w:p>
    <w:p w:rsidR="0023033B" w:rsidRDefault="0023033B" w:rsidP="00262D6E">
      <w:pPr>
        <w:spacing w:line="360" w:lineRule="auto"/>
        <w:rPr>
          <w:rFonts w:ascii="Times New Roman" w:hAnsi="Times New Roman" w:cs="Times New Roman"/>
          <w:lang w:val="es-ES"/>
        </w:rPr>
      </w:pPr>
    </w:p>
    <w:p w:rsidR="004A0AA9" w:rsidRPr="004C67AC" w:rsidRDefault="00F2543B"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Dado que somos un país con una población creciente, la necesidad de mejorar nuestra calidad de atención en salud crece </w:t>
      </w:r>
      <w:del w:id="25" w:author="Cesar Carcamo" w:date="2018-01-25T10:53:00Z">
        <w:r w:rsidRPr="004C67AC" w:rsidDel="002E71DF">
          <w:rPr>
            <w:rFonts w:ascii="Times New Roman" w:hAnsi="Times New Roman" w:cs="Times New Roman"/>
            <w:highlight w:val="green"/>
            <w:lang w:val="es-ES"/>
          </w:rPr>
          <w:delText xml:space="preserve">equitativamente </w:delText>
        </w:r>
      </w:del>
      <w:proofErr w:type="spellStart"/>
      <w:ins w:id="26" w:author="Cesar Carcamo" w:date="2018-01-25T10:53:00Z">
        <w:r w:rsidR="002E71DF">
          <w:rPr>
            <w:rFonts w:ascii="Times New Roman" w:hAnsi="Times New Roman" w:cs="Times New Roman"/>
            <w:highlight w:val="green"/>
            <w:lang w:val="es-ES"/>
          </w:rPr>
          <w:t>propocional</w:t>
        </w:r>
        <w:r w:rsidR="002E71DF" w:rsidRPr="004C67AC">
          <w:rPr>
            <w:rFonts w:ascii="Times New Roman" w:hAnsi="Times New Roman" w:cs="Times New Roman"/>
            <w:highlight w:val="green"/>
            <w:lang w:val="es-ES"/>
          </w:rPr>
          <w:t>mente</w:t>
        </w:r>
        <w:proofErr w:type="spellEnd"/>
        <w:r w:rsidR="002E71DF" w:rsidRPr="004C67AC">
          <w:rPr>
            <w:rFonts w:ascii="Times New Roman" w:hAnsi="Times New Roman" w:cs="Times New Roman"/>
            <w:highlight w:val="green"/>
            <w:lang w:val="es-ES"/>
          </w:rPr>
          <w:t xml:space="preserve"> </w:t>
        </w:r>
      </w:ins>
      <w:r w:rsidRPr="004C67AC">
        <w:rPr>
          <w:rFonts w:ascii="Times New Roman" w:hAnsi="Times New Roman" w:cs="Times New Roman"/>
          <w:highlight w:val="green"/>
          <w:lang w:val="es-ES"/>
        </w:rPr>
        <w:t xml:space="preserve">a la población que va a atender en el sistema nacional de Salud. Esto </w:t>
      </w:r>
      <w:del w:id="27" w:author="Cesar Carcamo" w:date="2018-01-25T10:53:00Z">
        <w:r w:rsidRPr="004C67AC" w:rsidDel="002E71DF">
          <w:rPr>
            <w:rFonts w:ascii="Times New Roman" w:hAnsi="Times New Roman" w:cs="Times New Roman"/>
            <w:highlight w:val="green"/>
            <w:lang w:val="es-ES"/>
          </w:rPr>
          <w:delText xml:space="preserve">de aquí </w:delText>
        </w:r>
      </w:del>
      <w:r w:rsidRPr="004C67AC">
        <w:rPr>
          <w:rFonts w:ascii="Times New Roman" w:hAnsi="Times New Roman" w:cs="Times New Roman"/>
          <w:highlight w:val="green"/>
          <w:lang w:val="es-ES"/>
        </w:rPr>
        <w:t xml:space="preserve">hace </w:t>
      </w:r>
      <w:proofErr w:type="spellStart"/>
      <w:r w:rsidR="00261DA6" w:rsidRPr="004C67AC">
        <w:rPr>
          <w:rFonts w:ascii="Times New Roman" w:hAnsi="Times New Roman" w:cs="Times New Roman"/>
          <w:highlight w:val="green"/>
          <w:lang w:val="es-ES"/>
        </w:rPr>
        <w:t>imperativ</w:t>
      </w:r>
      <w:del w:id="28" w:author="Cesar Carcamo" w:date="2018-01-25T10:53:00Z">
        <w:r w:rsidR="00261DA6" w:rsidRPr="004C67AC" w:rsidDel="002E71DF">
          <w:rPr>
            <w:rFonts w:ascii="Times New Roman" w:hAnsi="Times New Roman" w:cs="Times New Roman"/>
            <w:highlight w:val="green"/>
            <w:lang w:val="es-ES"/>
          </w:rPr>
          <w:delText>o</w:delText>
        </w:r>
      </w:del>
      <w:del w:id="29" w:author="Cesar Carcamo" w:date="2018-01-25T10:54:00Z">
        <w:r w:rsidRPr="004C67AC" w:rsidDel="002E71DF">
          <w:rPr>
            <w:rFonts w:ascii="Times New Roman" w:hAnsi="Times New Roman" w:cs="Times New Roman"/>
            <w:highlight w:val="green"/>
            <w:lang w:val="es-ES"/>
          </w:rPr>
          <w:delText xml:space="preserve"> una</w:delText>
        </w:r>
      </w:del>
      <w:ins w:id="30" w:author="Cesar Carcamo" w:date="2018-01-25T10:54:00Z">
        <w:r w:rsidR="002E71DF">
          <w:rPr>
            <w:rFonts w:ascii="Times New Roman" w:hAnsi="Times New Roman" w:cs="Times New Roman"/>
            <w:highlight w:val="green"/>
            <w:lang w:val="es-ES"/>
          </w:rPr>
          <w:t>una</w:t>
        </w:r>
        <w:proofErr w:type="spellEnd"/>
        <w:r w:rsidR="002E71DF">
          <w:rPr>
            <w:rFonts w:ascii="Times New Roman" w:hAnsi="Times New Roman" w:cs="Times New Roman"/>
            <w:highlight w:val="green"/>
            <w:lang w:val="es-ES"/>
          </w:rPr>
          <w:t xml:space="preserve"> la</w:t>
        </w:r>
      </w:ins>
      <w:r w:rsidRPr="004C67AC">
        <w:rPr>
          <w:rFonts w:ascii="Times New Roman" w:hAnsi="Times New Roman" w:cs="Times New Roman"/>
          <w:highlight w:val="green"/>
          <w:lang w:val="es-ES"/>
        </w:rPr>
        <w:t xml:space="preserve"> reformulación del concepto de reclamo para que pase de ser visto como algo negativo y que solo genera trabas dentro de las instituciones</w:t>
      </w:r>
      <w:ins w:id="31" w:author="Cesar Carcamo" w:date="2018-01-25T10:55:00Z">
        <w:r w:rsidR="00975783">
          <w:rPr>
            <w:rFonts w:ascii="Times New Roman" w:hAnsi="Times New Roman" w:cs="Times New Roman"/>
            <w:highlight w:val="green"/>
            <w:lang w:val="es-ES"/>
          </w:rPr>
          <w:t>,</w:t>
        </w:r>
      </w:ins>
      <w:r w:rsidRPr="004C67AC">
        <w:rPr>
          <w:rFonts w:ascii="Times New Roman" w:hAnsi="Times New Roman" w:cs="Times New Roman"/>
          <w:highlight w:val="green"/>
          <w:lang w:val="es-ES"/>
        </w:rPr>
        <w:t xml:space="preserve"> a ser visto como una oportunidad de mejora </w:t>
      </w:r>
      <w:r w:rsidR="00261DA6" w:rsidRPr="004C67AC">
        <w:rPr>
          <w:rFonts w:ascii="Times New Roman" w:hAnsi="Times New Roman" w:cs="Times New Roman"/>
          <w:highlight w:val="green"/>
          <w:lang w:val="es-ES"/>
        </w:rPr>
        <w:t>y que la forma en como son recibidos y gestionados los reclamos pase a ser una prioridad dentro de cada IPRESS.</w:t>
      </w:r>
    </w:p>
    <w:p w:rsidR="00261DA6" w:rsidRPr="004C67AC" w:rsidRDefault="00261DA6"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Con la normativa vigente, </w:t>
      </w:r>
      <w:del w:id="32" w:author="Cesar Carcamo" w:date="2018-01-25T10:57:00Z">
        <w:r w:rsidRPr="004C67AC" w:rsidDel="00C23DEC">
          <w:rPr>
            <w:rFonts w:ascii="Times New Roman" w:hAnsi="Times New Roman" w:cs="Times New Roman"/>
            <w:highlight w:val="green"/>
            <w:lang w:val="es-ES"/>
          </w:rPr>
          <w:delText xml:space="preserve">como </w:delText>
        </w:r>
      </w:del>
      <w:r w:rsidRPr="004C67AC">
        <w:rPr>
          <w:rFonts w:ascii="Times New Roman" w:hAnsi="Times New Roman" w:cs="Times New Roman"/>
          <w:highlight w:val="green"/>
          <w:lang w:val="es-ES"/>
        </w:rPr>
        <w:t>cada IPRESS se encuentra obligada a implementar un Sistema de Registro de Consultas y Reclamos Recibidos</w:t>
      </w:r>
      <w:ins w:id="33" w:author="Cesar Carcamo" w:date="2018-01-25T10:57:00Z">
        <w:r w:rsidR="00C23DEC">
          <w:rPr>
            <w:rFonts w:ascii="Times New Roman" w:hAnsi="Times New Roman" w:cs="Times New Roman"/>
            <w:highlight w:val="green"/>
            <w:lang w:val="es-ES"/>
          </w:rPr>
          <w:t>.</w:t>
        </w:r>
      </w:ins>
      <w:r w:rsidRPr="004C67AC">
        <w:rPr>
          <w:rFonts w:ascii="Times New Roman" w:hAnsi="Times New Roman" w:cs="Times New Roman"/>
          <w:highlight w:val="green"/>
          <w:lang w:val="es-ES"/>
        </w:rPr>
        <w:t xml:space="preserve"> </w:t>
      </w:r>
      <w:del w:id="34" w:author="Cesar Carcamo" w:date="2018-01-25T10:57:00Z">
        <w:r w:rsidRPr="004C67AC" w:rsidDel="00C23DEC">
          <w:rPr>
            <w:rFonts w:ascii="Times New Roman" w:hAnsi="Times New Roman" w:cs="Times New Roman"/>
            <w:highlight w:val="green"/>
            <w:lang w:val="es-ES"/>
          </w:rPr>
          <w:delText xml:space="preserve">y </w:delText>
        </w:r>
      </w:del>
      <w:proofErr w:type="spellStart"/>
      <w:r w:rsidRPr="004C67AC">
        <w:rPr>
          <w:rFonts w:ascii="Times New Roman" w:hAnsi="Times New Roman" w:cs="Times New Roman"/>
          <w:highlight w:val="green"/>
          <w:lang w:val="es-ES"/>
        </w:rPr>
        <w:t>SUSALUD</w:t>
      </w:r>
      <w:proofErr w:type="spellEnd"/>
      <w:r w:rsidRPr="004C67AC">
        <w:rPr>
          <w:rFonts w:ascii="Times New Roman" w:hAnsi="Times New Roman" w:cs="Times New Roman"/>
          <w:highlight w:val="green"/>
          <w:lang w:val="es-ES"/>
        </w:rPr>
        <w:t xml:space="preserve"> debería tener acceso a dicha información </w:t>
      </w:r>
      <w:del w:id="35" w:author="Cesar Carcamo" w:date="2018-01-25T10:57:00Z">
        <w:r w:rsidRPr="004C67AC" w:rsidDel="00C23DEC">
          <w:rPr>
            <w:rFonts w:ascii="Times New Roman" w:hAnsi="Times New Roman" w:cs="Times New Roman"/>
            <w:highlight w:val="green"/>
            <w:lang w:val="es-ES"/>
          </w:rPr>
          <w:delText xml:space="preserve">del Sistema </w:delText>
        </w:r>
      </w:del>
      <w:r w:rsidRPr="004C67AC">
        <w:rPr>
          <w:rFonts w:ascii="Times New Roman" w:hAnsi="Times New Roman" w:cs="Times New Roman"/>
          <w:highlight w:val="green"/>
          <w:lang w:val="es-ES"/>
        </w:rPr>
        <w:t xml:space="preserve">de cada </w:t>
      </w:r>
      <w:proofErr w:type="spellStart"/>
      <w:r w:rsidRPr="004C67AC">
        <w:rPr>
          <w:rFonts w:ascii="Times New Roman" w:hAnsi="Times New Roman" w:cs="Times New Roman"/>
          <w:highlight w:val="green"/>
          <w:lang w:val="es-ES"/>
        </w:rPr>
        <w:t>IPRESSS</w:t>
      </w:r>
      <w:proofErr w:type="spellEnd"/>
      <w:del w:id="36" w:author="Cesar Carcamo" w:date="2018-01-25T10:58:00Z">
        <w:r w:rsidRPr="004C67AC" w:rsidDel="00C23DEC">
          <w:rPr>
            <w:rFonts w:ascii="Times New Roman" w:hAnsi="Times New Roman" w:cs="Times New Roman"/>
            <w:highlight w:val="green"/>
            <w:lang w:val="es-ES"/>
          </w:rPr>
          <w:delText xml:space="preserve">, </w:delText>
        </w:r>
      </w:del>
      <w:ins w:id="37" w:author="Cesar Carcamo" w:date="2018-01-25T10:58:00Z">
        <w:r w:rsidR="00C23DEC">
          <w:rPr>
            <w:rFonts w:ascii="Times New Roman" w:hAnsi="Times New Roman" w:cs="Times New Roman"/>
            <w:highlight w:val="green"/>
            <w:lang w:val="es-ES"/>
          </w:rPr>
          <w:t>.</w:t>
        </w:r>
        <w:r w:rsidR="00C23DEC" w:rsidRPr="004C67AC">
          <w:rPr>
            <w:rFonts w:ascii="Times New Roman" w:hAnsi="Times New Roman" w:cs="Times New Roman"/>
            <w:highlight w:val="green"/>
            <w:lang w:val="es-ES"/>
          </w:rPr>
          <w:t xml:space="preserve"> </w:t>
        </w:r>
        <w:r w:rsidR="00B73C1F">
          <w:rPr>
            <w:rFonts w:ascii="Times New Roman" w:hAnsi="Times New Roman" w:cs="Times New Roman"/>
            <w:highlight w:val="green"/>
            <w:lang w:val="es-ES"/>
          </w:rPr>
          <w:t xml:space="preserve">Igualmente debería </w:t>
        </w:r>
      </w:ins>
      <w:r w:rsidRPr="004C67AC">
        <w:rPr>
          <w:rFonts w:ascii="Times New Roman" w:hAnsi="Times New Roman" w:cs="Times New Roman"/>
          <w:highlight w:val="green"/>
          <w:lang w:val="es-ES"/>
        </w:rPr>
        <w:t>u</w:t>
      </w:r>
      <w:r w:rsidR="004624C7" w:rsidRPr="004C67AC">
        <w:rPr>
          <w:rFonts w:ascii="Times New Roman" w:hAnsi="Times New Roman" w:cs="Times New Roman"/>
          <w:highlight w:val="green"/>
          <w:lang w:val="es-ES"/>
        </w:rPr>
        <w:t>tilizar una herramienta informática</w:t>
      </w:r>
      <w:r w:rsidR="00736B17" w:rsidRPr="004C67AC">
        <w:rPr>
          <w:rFonts w:ascii="Times New Roman" w:hAnsi="Times New Roman" w:cs="Times New Roman"/>
          <w:highlight w:val="green"/>
          <w:lang w:val="es-ES"/>
        </w:rPr>
        <w:t xml:space="preserve"> centralizada</w:t>
      </w:r>
      <w:r w:rsidRPr="004C67AC">
        <w:rPr>
          <w:rFonts w:ascii="Times New Roman" w:hAnsi="Times New Roman" w:cs="Times New Roman"/>
          <w:highlight w:val="green"/>
          <w:lang w:val="es-ES"/>
        </w:rPr>
        <w:t xml:space="preserve"> </w:t>
      </w:r>
      <w:r w:rsidR="004624C7" w:rsidRPr="004C67AC">
        <w:rPr>
          <w:rFonts w:ascii="Times New Roman" w:hAnsi="Times New Roman" w:cs="Times New Roman"/>
          <w:highlight w:val="green"/>
          <w:lang w:val="es-ES"/>
        </w:rPr>
        <w:t xml:space="preserve">que </w:t>
      </w:r>
      <w:r w:rsidR="00315A28" w:rsidRPr="004C67AC">
        <w:rPr>
          <w:rFonts w:ascii="Times New Roman" w:hAnsi="Times New Roman" w:cs="Times New Roman"/>
          <w:highlight w:val="green"/>
          <w:lang w:val="es-ES"/>
        </w:rPr>
        <w:t xml:space="preserve">le </w:t>
      </w:r>
      <w:r w:rsidR="004624C7" w:rsidRPr="004C67AC">
        <w:rPr>
          <w:rFonts w:ascii="Times New Roman" w:hAnsi="Times New Roman" w:cs="Times New Roman"/>
          <w:highlight w:val="green"/>
          <w:lang w:val="es-ES"/>
        </w:rPr>
        <w:t>permita</w:t>
      </w:r>
      <w:r w:rsidR="00315A28"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 xml:space="preserve">tanto </w:t>
      </w:r>
      <w:r w:rsidR="00315A28" w:rsidRPr="004C67AC">
        <w:rPr>
          <w:rFonts w:ascii="Times New Roman" w:hAnsi="Times New Roman" w:cs="Times New Roman"/>
          <w:highlight w:val="green"/>
          <w:lang w:val="es-ES"/>
        </w:rPr>
        <w:t>a las IPRESS y a SUSALUD</w:t>
      </w:r>
      <w:r w:rsidRPr="004C67AC">
        <w:rPr>
          <w:rFonts w:ascii="Times New Roman" w:hAnsi="Times New Roman" w:cs="Times New Roman"/>
          <w:highlight w:val="green"/>
          <w:lang w:val="es-ES"/>
        </w:rPr>
        <w:t xml:space="preserve"> recibir, gestionar y monitorizar cada reclamo presentado</w:t>
      </w:r>
      <w:ins w:id="38" w:author="Cesar Carcamo" w:date="2018-01-25T10:59:00Z">
        <w:r w:rsidR="00B73C1F">
          <w:rPr>
            <w:rFonts w:ascii="Times New Roman" w:hAnsi="Times New Roman" w:cs="Times New Roman"/>
            <w:highlight w:val="green"/>
            <w:lang w:val="es-ES"/>
          </w:rPr>
          <w:t>.</w:t>
        </w:r>
      </w:ins>
      <w:r w:rsidR="007B14EB" w:rsidRPr="004C67AC">
        <w:rPr>
          <w:rFonts w:ascii="Times New Roman" w:hAnsi="Times New Roman" w:cs="Times New Roman"/>
          <w:highlight w:val="green"/>
          <w:lang w:val="es-ES"/>
        </w:rPr>
        <w:t xml:space="preserve"> </w:t>
      </w:r>
      <w:del w:id="39" w:author="Cesar Carcamo" w:date="2018-01-25T10:59:00Z">
        <w:r w:rsidR="007B14EB" w:rsidRPr="004C67AC" w:rsidDel="00B73C1F">
          <w:rPr>
            <w:rFonts w:ascii="Times New Roman" w:hAnsi="Times New Roman" w:cs="Times New Roman"/>
            <w:highlight w:val="green"/>
            <w:lang w:val="es-ES"/>
          </w:rPr>
          <w:delText xml:space="preserve">y a </w:delText>
        </w:r>
      </w:del>
      <w:proofErr w:type="spellStart"/>
      <w:ins w:id="40" w:author="Cesar Carcamo" w:date="2018-01-25T10:59:00Z">
        <w:r w:rsidR="00B73C1F">
          <w:rPr>
            <w:rFonts w:ascii="Times New Roman" w:hAnsi="Times New Roman" w:cs="Times New Roman"/>
            <w:highlight w:val="green"/>
            <w:lang w:val="es-ES"/>
          </w:rPr>
          <w:t>A</w:t>
        </w:r>
      </w:ins>
      <w:r w:rsidR="007B14EB" w:rsidRPr="004C67AC">
        <w:rPr>
          <w:rFonts w:ascii="Times New Roman" w:hAnsi="Times New Roman" w:cs="Times New Roman"/>
          <w:highlight w:val="green"/>
          <w:lang w:val="es-ES"/>
        </w:rPr>
        <w:t>su</w:t>
      </w:r>
      <w:proofErr w:type="spellEnd"/>
      <w:r w:rsidR="007B14EB" w:rsidRPr="004C67AC">
        <w:rPr>
          <w:rFonts w:ascii="Times New Roman" w:hAnsi="Times New Roman" w:cs="Times New Roman"/>
          <w:highlight w:val="green"/>
          <w:lang w:val="es-ES"/>
        </w:rPr>
        <w:t xml:space="preserve"> vez </w:t>
      </w:r>
      <w:ins w:id="41" w:author="Cesar Carcamo" w:date="2018-01-25T10:59:00Z">
        <w:r w:rsidR="00B73C1F">
          <w:rPr>
            <w:rFonts w:ascii="Times New Roman" w:hAnsi="Times New Roman" w:cs="Times New Roman"/>
            <w:highlight w:val="green"/>
            <w:lang w:val="es-ES"/>
          </w:rPr>
          <w:t xml:space="preserve">esta </w:t>
        </w:r>
        <w:proofErr w:type="spellStart"/>
        <w:r w:rsidR="00B73C1F">
          <w:rPr>
            <w:rFonts w:ascii="Times New Roman" w:hAnsi="Times New Roman" w:cs="Times New Roman"/>
            <w:highlight w:val="green"/>
            <w:lang w:val="es-ES"/>
          </w:rPr>
          <w:t>herramiento</w:t>
        </w:r>
        <w:proofErr w:type="spellEnd"/>
        <w:r w:rsidR="00B73C1F">
          <w:rPr>
            <w:rFonts w:ascii="Times New Roman" w:hAnsi="Times New Roman" w:cs="Times New Roman"/>
            <w:highlight w:val="green"/>
            <w:lang w:val="es-ES"/>
          </w:rPr>
          <w:t xml:space="preserve"> debiera </w:t>
        </w:r>
      </w:ins>
      <w:del w:id="42" w:author="Cesar Carcamo" w:date="2018-01-25T10:59:00Z">
        <w:r w:rsidR="007B14EB" w:rsidRPr="004C67AC" w:rsidDel="00B73C1F">
          <w:rPr>
            <w:rFonts w:ascii="Times New Roman" w:hAnsi="Times New Roman" w:cs="Times New Roman"/>
            <w:highlight w:val="green"/>
            <w:lang w:val="es-ES"/>
          </w:rPr>
          <w:delText xml:space="preserve">permita </w:delText>
        </w:r>
      </w:del>
      <w:ins w:id="43" w:author="Cesar Carcamo" w:date="2018-01-25T10:59:00Z">
        <w:r w:rsidR="00B73C1F" w:rsidRPr="004C67AC">
          <w:rPr>
            <w:rFonts w:ascii="Times New Roman" w:hAnsi="Times New Roman" w:cs="Times New Roman"/>
            <w:highlight w:val="green"/>
            <w:lang w:val="es-ES"/>
          </w:rPr>
          <w:t>permit</w:t>
        </w:r>
        <w:r w:rsidR="00B73C1F">
          <w:rPr>
            <w:rFonts w:ascii="Times New Roman" w:hAnsi="Times New Roman" w:cs="Times New Roman"/>
            <w:highlight w:val="green"/>
            <w:lang w:val="es-ES"/>
          </w:rPr>
          <w:t>ir</w:t>
        </w:r>
        <w:r w:rsidR="00B73C1F" w:rsidRPr="004C67AC">
          <w:rPr>
            <w:rFonts w:ascii="Times New Roman" w:hAnsi="Times New Roman" w:cs="Times New Roman"/>
            <w:highlight w:val="green"/>
            <w:lang w:val="es-ES"/>
          </w:rPr>
          <w:t xml:space="preserve"> </w:t>
        </w:r>
      </w:ins>
      <w:r w:rsidR="007B14EB" w:rsidRPr="004C67AC">
        <w:rPr>
          <w:rFonts w:ascii="Times New Roman" w:hAnsi="Times New Roman" w:cs="Times New Roman"/>
          <w:highlight w:val="green"/>
          <w:lang w:val="es-ES"/>
        </w:rPr>
        <w:t xml:space="preserve">a los ciudadanos </w:t>
      </w:r>
      <w:del w:id="44" w:author="Cesar Carcamo" w:date="2018-01-25T10:59:00Z">
        <w:r w:rsidR="007B14EB" w:rsidRPr="004C67AC" w:rsidDel="00B73C1F">
          <w:rPr>
            <w:rFonts w:ascii="Times New Roman" w:hAnsi="Times New Roman" w:cs="Times New Roman"/>
            <w:highlight w:val="green"/>
            <w:lang w:val="es-ES"/>
          </w:rPr>
          <w:delText xml:space="preserve">poder </w:delText>
        </w:r>
      </w:del>
      <w:r w:rsidR="007B14EB" w:rsidRPr="004C67AC">
        <w:rPr>
          <w:rFonts w:ascii="Times New Roman" w:hAnsi="Times New Roman" w:cs="Times New Roman"/>
          <w:highlight w:val="green"/>
          <w:lang w:val="es-ES"/>
        </w:rPr>
        <w:t>ingresar sus reclamos sin miedo a repercusiones en su atención, monitorear el estado de sus reclamos</w:t>
      </w:r>
      <w:del w:id="45" w:author="Cesar Carcamo" w:date="2018-01-25T10:59:00Z">
        <w:r w:rsidR="007B14EB" w:rsidRPr="004C67AC" w:rsidDel="00F47B6B">
          <w:rPr>
            <w:rFonts w:ascii="Times New Roman" w:hAnsi="Times New Roman" w:cs="Times New Roman"/>
            <w:highlight w:val="green"/>
            <w:lang w:val="es-ES"/>
          </w:rPr>
          <w:delText xml:space="preserve"> presentados</w:delText>
        </w:r>
      </w:del>
      <w:r w:rsidR="007B14EB" w:rsidRPr="004C67AC">
        <w:rPr>
          <w:rFonts w:ascii="Times New Roman" w:hAnsi="Times New Roman" w:cs="Times New Roman"/>
          <w:highlight w:val="green"/>
          <w:lang w:val="es-ES"/>
        </w:rPr>
        <w:t xml:space="preserve"> y visualizar información que le permita tomar una mejor decisión sobre donde prefiere buscar atención médica</w:t>
      </w:r>
      <w:del w:id="46" w:author="Cesar Carcamo" w:date="2018-01-25T11:00:00Z">
        <w:r w:rsidR="007B14EB" w:rsidRPr="004C67AC" w:rsidDel="00F47B6B">
          <w:rPr>
            <w:rFonts w:ascii="Times New Roman" w:hAnsi="Times New Roman" w:cs="Times New Roman"/>
            <w:highlight w:val="green"/>
            <w:lang w:val="es-ES"/>
          </w:rPr>
          <w:delText>,</w:delText>
        </w:r>
        <w:r w:rsidRPr="004C67AC" w:rsidDel="00F47B6B">
          <w:rPr>
            <w:rFonts w:ascii="Times New Roman" w:hAnsi="Times New Roman" w:cs="Times New Roman"/>
            <w:highlight w:val="green"/>
            <w:lang w:val="es-ES"/>
          </w:rPr>
          <w:delText xml:space="preserve"> </w:delText>
        </w:r>
      </w:del>
      <w:ins w:id="47" w:author="Cesar Carcamo" w:date="2018-01-25T11:00:00Z">
        <w:r w:rsidR="00F47B6B">
          <w:rPr>
            <w:rFonts w:ascii="Times New Roman" w:hAnsi="Times New Roman" w:cs="Times New Roman"/>
            <w:highlight w:val="green"/>
            <w:lang w:val="es-ES"/>
          </w:rPr>
          <w:t>.</w:t>
        </w:r>
        <w:r w:rsidR="00F47B6B" w:rsidRPr="004C67AC">
          <w:rPr>
            <w:rFonts w:ascii="Times New Roman" w:hAnsi="Times New Roman" w:cs="Times New Roman"/>
            <w:highlight w:val="green"/>
            <w:lang w:val="es-ES"/>
          </w:rPr>
          <w:t xml:space="preserve"> </w:t>
        </w:r>
        <w:r w:rsidR="00F47B6B">
          <w:rPr>
            <w:rFonts w:ascii="Times New Roman" w:hAnsi="Times New Roman" w:cs="Times New Roman"/>
            <w:highlight w:val="green"/>
            <w:lang w:val="es-ES"/>
          </w:rPr>
          <w:t xml:space="preserve">Esta </w:t>
        </w:r>
      </w:ins>
      <w:ins w:id="48" w:author="Cesar Carcamo" w:date="2018-01-25T11:01:00Z">
        <w:r w:rsidR="00BD6C77">
          <w:rPr>
            <w:rFonts w:ascii="Times New Roman" w:hAnsi="Times New Roman" w:cs="Times New Roman"/>
            <w:highlight w:val="green"/>
            <w:lang w:val="es-ES"/>
          </w:rPr>
          <w:t xml:space="preserve">sería una </w:t>
        </w:r>
      </w:ins>
      <w:ins w:id="49" w:author="Cesar Carcamo" w:date="2018-01-25T11:00:00Z">
        <w:r w:rsidR="00F47B6B">
          <w:rPr>
            <w:rFonts w:ascii="Times New Roman" w:hAnsi="Times New Roman" w:cs="Times New Roman"/>
            <w:highlight w:val="green"/>
            <w:lang w:val="es-ES"/>
          </w:rPr>
          <w:t xml:space="preserve">herramienta </w:t>
        </w:r>
      </w:ins>
      <w:del w:id="50" w:author="Cesar Carcamo" w:date="2018-01-25T11:01:00Z">
        <w:r w:rsidR="00315A28" w:rsidRPr="004C67AC" w:rsidDel="00BD6C77">
          <w:rPr>
            <w:rFonts w:ascii="Times New Roman" w:hAnsi="Times New Roman" w:cs="Times New Roman"/>
            <w:highlight w:val="green"/>
            <w:lang w:val="es-ES"/>
          </w:rPr>
          <w:delText xml:space="preserve">se presenta como </w:delText>
        </w:r>
        <w:r w:rsidR="007B14EB" w:rsidRPr="004C67AC" w:rsidDel="00BD6C77">
          <w:rPr>
            <w:rFonts w:ascii="Times New Roman" w:hAnsi="Times New Roman" w:cs="Times New Roman"/>
            <w:highlight w:val="green"/>
            <w:lang w:val="es-ES"/>
          </w:rPr>
          <w:delText xml:space="preserve">un paso </w:delText>
        </w:r>
      </w:del>
      <w:r w:rsidR="007B14EB" w:rsidRPr="004C67AC">
        <w:rPr>
          <w:rFonts w:ascii="Times New Roman" w:hAnsi="Times New Roman" w:cs="Times New Roman"/>
          <w:highlight w:val="green"/>
          <w:lang w:val="es-ES"/>
        </w:rPr>
        <w:t>muy atractiv</w:t>
      </w:r>
      <w:del w:id="51" w:author="Cesar Carcamo" w:date="2018-01-25T11:01:00Z">
        <w:r w:rsidR="007B14EB" w:rsidRPr="004C67AC" w:rsidDel="00BD6C77">
          <w:rPr>
            <w:rFonts w:ascii="Times New Roman" w:hAnsi="Times New Roman" w:cs="Times New Roman"/>
            <w:highlight w:val="green"/>
            <w:lang w:val="es-ES"/>
          </w:rPr>
          <w:delText>o</w:delText>
        </w:r>
      </w:del>
      <w:ins w:id="52" w:author="Cesar Carcamo" w:date="2018-01-25T11:01:00Z">
        <w:r w:rsidR="00BD6C77">
          <w:rPr>
            <w:rFonts w:ascii="Times New Roman" w:hAnsi="Times New Roman" w:cs="Times New Roman"/>
            <w:highlight w:val="green"/>
            <w:lang w:val="es-ES"/>
          </w:rPr>
          <w:t>a</w:t>
        </w:r>
      </w:ins>
      <w:r w:rsidR="007B14EB" w:rsidRPr="004C67AC">
        <w:rPr>
          <w:rFonts w:ascii="Times New Roman" w:hAnsi="Times New Roman" w:cs="Times New Roman"/>
          <w:highlight w:val="green"/>
          <w:lang w:val="es-ES"/>
        </w:rPr>
        <w:t xml:space="preserve"> para </w:t>
      </w:r>
      <w:del w:id="53" w:author="Cesar Carcamo" w:date="2018-01-25T11:01:00Z">
        <w:r w:rsidR="007B14EB" w:rsidRPr="004C67AC" w:rsidDel="00BD6C77">
          <w:rPr>
            <w:rFonts w:ascii="Times New Roman" w:hAnsi="Times New Roman" w:cs="Times New Roman"/>
            <w:highlight w:val="green"/>
            <w:lang w:val="es-ES"/>
          </w:rPr>
          <w:delText>poder empezar a desaparecer</w:delText>
        </w:r>
      </w:del>
      <w:ins w:id="54" w:author="Cesar Carcamo" w:date="2018-01-25T11:01:00Z">
        <w:r w:rsidR="00BD6C77">
          <w:rPr>
            <w:rFonts w:ascii="Times New Roman" w:hAnsi="Times New Roman" w:cs="Times New Roman"/>
            <w:highlight w:val="green"/>
            <w:lang w:val="es-ES"/>
          </w:rPr>
          <w:t>reducir</w:t>
        </w:r>
      </w:ins>
      <w:r w:rsidR="007B14EB" w:rsidRPr="004C67AC">
        <w:rPr>
          <w:rFonts w:ascii="Times New Roman" w:hAnsi="Times New Roman" w:cs="Times New Roman"/>
          <w:highlight w:val="green"/>
          <w:lang w:val="es-ES"/>
        </w:rPr>
        <w:t xml:space="preserve"> la brecha que separa a las IPRESS y SUSALUD de los ciudadanos. Para poder lograr que esto funcione,</w:t>
      </w:r>
      <w:r w:rsidR="008C33CA" w:rsidRPr="004C67AC">
        <w:rPr>
          <w:rFonts w:ascii="Times New Roman" w:hAnsi="Times New Roman" w:cs="Times New Roman"/>
          <w:highlight w:val="green"/>
          <w:lang w:val="es-ES"/>
        </w:rPr>
        <w:t xml:space="preserve"> se necesita principalmente </w:t>
      </w:r>
      <w:r w:rsidR="00B46176" w:rsidRPr="004C67AC">
        <w:rPr>
          <w:rFonts w:ascii="Times New Roman" w:hAnsi="Times New Roman" w:cs="Times New Roman"/>
          <w:highlight w:val="green"/>
          <w:lang w:val="es-ES"/>
        </w:rPr>
        <w:t xml:space="preserve">informatizar los reclamos y como estos van siendo gestionados por las diferentes </w:t>
      </w:r>
      <w:proofErr w:type="spellStart"/>
      <w:r w:rsidR="00B46176" w:rsidRPr="004C67AC">
        <w:rPr>
          <w:rFonts w:ascii="Times New Roman" w:hAnsi="Times New Roman" w:cs="Times New Roman"/>
          <w:highlight w:val="green"/>
          <w:lang w:val="es-ES"/>
        </w:rPr>
        <w:t>IPRESS</w:t>
      </w:r>
      <w:proofErr w:type="spellEnd"/>
      <w:r w:rsidR="00B46176" w:rsidRPr="004C67AC">
        <w:rPr>
          <w:rFonts w:ascii="Times New Roman" w:hAnsi="Times New Roman" w:cs="Times New Roman"/>
          <w:highlight w:val="green"/>
          <w:lang w:val="es-ES"/>
        </w:rPr>
        <w:t xml:space="preserve"> hasta </w:t>
      </w:r>
      <w:ins w:id="55" w:author="Cesar Carcamo" w:date="2018-01-25T11:03:00Z">
        <w:r w:rsidR="00910961">
          <w:rPr>
            <w:rFonts w:ascii="Times New Roman" w:hAnsi="Times New Roman" w:cs="Times New Roman"/>
            <w:highlight w:val="green"/>
            <w:lang w:val="es-ES"/>
          </w:rPr>
          <w:t>resolverse de manera satisfactoria</w:t>
        </w:r>
      </w:ins>
      <w:del w:id="56" w:author="Cesar Carcamo" w:date="2018-01-25T11:02:00Z">
        <w:r w:rsidR="00B46176" w:rsidRPr="004C67AC" w:rsidDel="00C7505B">
          <w:rPr>
            <w:rFonts w:ascii="Times New Roman" w:hAnsi="Times New Roman" w:cs="Times New Roman"/>
            <w:highlight w:val="green"/>
            <w:lang w:val="es-ES"/>
          </w:rPr>
          <w:delText>encontrar ser solucionados</w:delText>
        </w:r>
      </w:del>
      <w:r w:rsidR="00B46176" w:rsidRPr="004C67AC">
        <w:rPr>
          <w:rFonts w:ascii="Times New Roman" w:hAnsi="Times New Roman" w:cs="Times New Roman"/>
          <w:highlight w:val="green"/>
          <w:lang w:val="es-ES"/>
        </w:rPr>
        <w:t xml:space="preserve">. Esto </w:t>
      </w:r>
      <w:ins w:id="57" w:author="Cesar Carcamo" w:date="2018-01-25T11:03:00Z">
        <w:r w:rsidR="00910961">
          <w:rPr>
            <w:rFonts w:ascii="Times New Roman" w:hAnsi="Times New Roman" w:cs="Times New Roman"/>
            <w:highlight w:val="green"/>
            <w:lang w:val="es-ES"/>
          </w:rPr>
          <w:t>facilitar</w:t>
        </w:r>
      </w:ins>
      <w:ins w:id="58" w:author="Cesar Carcamo" w:date="2018-01-25T11:04:00Z">
        <w:r w:rsidR="00910961">
          <w:rPr>
            <w:rFonts w:ascii="Times New Roman" w:hAnsi="Times New Roman" w:cs="Times New Roman"/>
            <w:highlight w:val="green"/>
            <w:lang w:val="es-ES"/>
          </w:rPr>
          <w:t xml:space="preserve">ía la </w:t>
        </w:r>
      </w:ins>
      <w:del w:id="59" w:author="Cesar Carcamo" w:date="2018-01-25T11:03:00Z">
        <w:r w:rsidR="00B46176" w:rsidRPr="004C67AC" w:rsidDel="00910961">
          <w:rPr>
            <w:rFonts w:ascii="Times New Roman" w:hAnsi="Times New Roman" w:cs="Times New Roman"/>
            <w:highlight w:val="green"/>
            <w:lang w:val="es-ES"/>
          </w:rPr>
          <w:delText xml:space="preserve">de aquí </w:delText>
        </w:r>
      </w:del>
      <w:del w:id="60" w:author="Cesar Carcamo" w:date="2018-01-25T11:04:00Z">
        <w:r w:rsidR="00B46176" w:rsidRPr="004C67AC" w:rsidDel="00910961">
          <w:rPr>
            <w:rFonts w:ascii="Times New Roman" w:hAnsi="Times New Roman" w:cs="Times New Roman"/>
            <w:highlight w:val="green"/>
            <w:lang w:val="es-ES"/>
          </w:rPr>
          <w:delText xml:space="preserve">permitiría a que sea fácilmente </w:delText>
        </w:r>
      </w:del>
      <w:r w:rsidR="00B46176" w:rsidRPr="004C67AC">
        <w:rPr>
          <w:rFonts w:ascii="Times New Roman" w:hAnsi="Times New Roman" w:cs="Times New Roman"/>
          <w:highlight w:val="green"/>
          <w:lang w:val="es-ES"/>
        </w:rPr>
        <w:t>identifica</w:t>
      </w:r>
      <w:del w:id="61" w:author="Cesar Carcamo" w:date="2018-01-25T11:04:00Z">
        <w:r w:rsidR="00B46176" w:rsidRPr="004C67AC" w:rsidDel="00910961">
          <w:rPr>
            <w:rFonts w:ascii="Times New Roman" w:hAnsi="Times New Roman" w:cs="Times New Roman"/>
            <w:highlight w:val="green"/>
            <w:lang w:val="es-ES"/>
          </w:rPr>
          <w:delText>ble en qué</w:delText>
        </w:r>
      </w:del>
      <w:ins w:id="62" w:author="Cesar Carcamo" w:date="2018-01-25T11:04:00Z">
        <w:r w:rsidR="00910961">
          <w:rPr>
            <w:rFonts w:ascii="Times New Roman" w:hAnsi="Times New Roman" w:cs="Times New Roman"/>
            <w:highlight w:val="green"/>
            <w:lang w:val="es-ES"/>
          </w:rPr>
          <w:t>ción de</w:t>
        </w:r>
      </w:ins>
      <w:r w:rsidR="00B46176" w:rsidRPr="004C67AC">
        <w:rPr>
          <w:rFonts w:ascii="Times New Roman" w:hAnsi="Times New Roman" w:cs="Times New Roman"/>
          <w:highlight w:val="green"/>
          <w:lang w:val="es-ES"/>
        </w:rPr>
        <w:t xml:space="preserve"> áreas y procesos </w:t>
      </w:r>
      <w:ins w:id="63" w:author="Cesar Carcamo" w:date="2018-01-25T11:04:00Z">
        <w:r w:rsidR="00D11B8E">
          <w:rPr>
            <w:rFonts w:ascii="Times New Roman" w:hAnsi="Times New Roman" w:cs="Times New Roman"/>
            <w:highlight w:val="green"/>
            <w:lang w:val="es-ES"/>
          </w:rPr>
          <w:t xml:space="preserve">susceptibles </w:t>
        </w:r>
      </w:ins>
      <w:del w:id="64" w:author="Cesar Carcamo" w:date="2018-01-25T11:05:00Z">
        <w:r w:rsidR="00B46176" w:rsidRPr="004C67AC" w:rsidDel="00D11B8E">
          <w:rPr>
            <w:rFonts w:ascii="Times New Roman" w:hAnsi="Times New Roman" w:cs="Times New Roman"/>
            <w:highlight w:val="green"/>
            <w:lang w:val="es-ES"/>
          </w:rPr>
          <w:delText xml:space="preserve">se necesita incidir para hacer proyectos </w:delText>
        </w:r>
      </w:del>
      <w:r w:rsidR="00B46176" w:rsidRPr="004C67AC">
        <w:rPr>
          <w:rFonts w:ascii="Times New Roman" w:hAnsi="Times New Roman" w:cs="Times New Roman"/>
          <w:highlight w:val="green"/>
          <w:lang w:val="es-ES"/>
        </w:rPr>
        <w:t>de mejora con el fin de dar la mejor atención posible a los ciudadanos.</w:t>
      </w:r>
    </w:p>
    <w:p w:rsidR="002E0FC9" w:rsidRPr="004C67AC" w:rsidRDefault="002E0FC9" w:rsidP="00262D6E">
      <w:pPr>
        <w:spacing w:line="360" w:lineRule="auto"/>
        <w:rPr>
          <w:rFonts w:ascii="Times New Roman" w:hAnsi="Times New Roman" w:cs="Times New Roman"/>
          <w:highlight w:val="green"/>
          <w:lang w:val="es-ES"/>
        </w:rPr>
      </w:pPr>
    </w:p>
    <w:p w:rsidR="002E0FC9" w:rsidRPr="004C67AC" w:rsidRDefault="0043233D"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Ya que </w:t>
      </w:r>
      <w:del w:id="65" w:author="Cesar Carcamo" w:date="2018-01-25T11:10:00Z">
        <w:r w:rsidRPr="004C67AC" w:rsidDel="00816B3E">
          <w:rPr>
            <w:rFonts w:ascii="Times New Roman" w:hAnsi="Times New Roman" w:cs="Times New Roman"/>
            <w:highlight w:val="green"/>
            <w:lang w:val="es-ES"/>
          </w:rPr>
          <w:delText xml:space="preserve">existen </w:delText>
        </w:r>
      </w:del>
      <w:ins w:id="66" w:author="Cesar Carcamo" w:date="2018-01-25T11:10:00Z">
        <w:r w:rsidR="00816B3E" w:rsidRPr="004C67AC">
          <w:rPr>
            <w:rFonts w:ascii="Times New Roman" w:hAnsi="Times New Roman" w:cs="Times New Roman"/>
            <w:highlight w:val="green"/>
            <w:lang w:val="es-ES"/>
          </w:rPr>
          <w:t>exist</w:t>
        </w:r>
        <w:r w:rsidR="00816B3E">
          <w:rPr>
            <w:rFonts w:ascii="Times New Roman" w:hAnsi="Times New Roman" w:cs="Times New Roman"/>
            <w:highlight w:val="green"/>
            <w:lang w:val="es-ES"/>
          </w:rPr>
          <w:t>irían</w:t>
        </w:r>
        <w:r w:rsidR="00816B3E" w:rsidRPr="004C67AC">
          <w:rPr>
            <w:rFonts w:ascii="Times New Roman" w:hAnsi="Times New Roman" w:cs="Times New Roman"/>
            <w:highlight w:val="green"/>
            <w:lang w:val="es-ES"/>
          </w:rPr>
          <w:t xml:space="preserve"> </w:t>
        </w:r>
      </w:ins>
      <w:r w:rsidRPr="004C67AC">
        <w:rPr>
          <w:rFonts w:ascii="Times New Roman" w:hAnsi="Times New Roman" w:cs="Times New Roman"/>
          <w:highlight w:val="green"/>
          <w:lang w:val="es-ES"/>
        </w:rPr>
        <w:t xml:space="preserve">varios tipos de usuario </w:t>
      </w:r>
      <w:del w:id="67" w:author="Cesar Carcamo" w:date="2018-01-25T11:10:00Z">
        <w:r w:rsidRPr="004C67AC" w:rsidDel="00816B3E">
          <w:rPr>
            <w:rFonts w:ascii="Times New Roman" w:hAnsi="Times New Roman" w:cs="Times New Roman"/>
            <w:highlight w:val="green"/>
            <w:lang w:val="es-ES"/>
          </w:rPr>
          <w:delText xml:space="preserve">que </w:delText>
        </w:r>
      </w:del>
      <w:del w:id="68" w:author="Cesar Carcamo" w:date="2018-01-25T11:09:00Z">
        <w:r w:rsidRPr="004C67AC" w:rsidDel="00816B3E">
          <w:rPr>
            <w:rFonts w:ascii="Times New Roman" w:hAnsi="Times New Roman" w:cs="Times New Roman"/>
            <w:highlight w:val="green"/>
            <w:lang w:val="es-ES"/>
          </w:rPr>
          <w:delText xml:space="preserve">usarían </w:delText>
        </w:r>
      </w:del>
      <w:ins w:id="69" w:author="Cesar Carcamo" w:date="2018-01-25T11:09:00Z">
        <w:r w:rsidR="00816B3E">
          <w:rPr>
            <w:rFonts w:ascii="Times New Roman" w:hAnsi="Times New Roman" w:cs="Times New Roman"/>
            <w:highlight w:val="green"/>
            <w:lang w:val="es-ES"/>
          </w:rPr>
          <w:t>utilizando</w:t>
        </w:r>
        <w:r w:rsidR="00816B3E" w:rsidRPr="004C67AC">
          <w:rPr>
            <w:rFonts w:ascii="Times New Roman" w:hAnsi="Times New Roman" w:cs="Times New Roman"/>
            <w:highlight w:val="green"/>
            <w:lang w:val="es-ES"/>
          </w:rPr>
          <w:t xml:space="preserve"> </w:t>
        </w:r>
      </w:ins>
      <w:r w:rsidRPr="004C67AC">
        <w:rPr>
          <w:rFonts w:ascii="Times New Roman" w:hAnsi="Times New Roman" w:cs="Times New Roman"/>
          <w:highlight w:val="green"/>
          <w:lang w:val="es-ES"/>
        </w:rPr>
        <w:t xml:space="preserve">esta herramienta de formas diferentes para cumplir diversos objetivos, </w:t>
      </w:r>
      <w:ins w:id="70" w:author="Cesar Carcamo" w:date="2018-01-25T11:10:00Z">
        <w:r w:rsidR="00816B3E">
          <w:rPr>
            <w:rFonts w:ascii="Times New Roman" w:hAnsi="Times New Roman" w:cs="Times New Roman"/>
            <w:highlight w:val="green"/>
            <w:lang w:val="es-ES"/>
          </w:rPr>
          <w:t>la herramient</w:t>
        </w:r>
      </w:ins>
      <w:ins w:id="71" w:author="Cesar Carcamo" w:date="2018-01-25T11:12:00Z">
        <w:r w:rsidR="00E1258A">
          <w:rPr>
            <w:rFonts w:ascii="Times New Roman" w:hAnsi="Times New Roman" w:cs="Times New Roman"/>
            <w:highlight w:val="green"/>
            <w:lang w:val="es-ES"/>
          </w:rPr>
          <w:t>a</w:t>
        </w:r>
      </w:ins>
      <w:del w:id="72" w:author="Cesar Carcamo" w:date="2018-01-25T11:10:00Z">
        <w:r w:rsidRPr="004C67AC" w:rsidDel="00816B3E">
          <w:rPr>
            <w:rFonts w:ascii="Times New Roman" w:hAnsi="Times New Roman" w:cs="Times New Roman"/>
            <w:highlight w:val="green"/>
            <w:lang w:val="es-ES"/>
          </w:rPr>
          <w:delText>esta</w:delText>
        </w:r>
      </w:del>
      <w:r w:rsidRPr="004C67AC">
        <w:rPr>
          <w:rFonts w:ascii="Times New Roman" w:hAnsi="Times New Roman" w:cs="Times New Roman"/>
          <w:highlight w:val="green"/>
          <w:lang w:val="es-ES"/>
        </w:rPr>
        <w:t xml:space="preserve"> tendría que adaptarse a cada una de sus necesidades y procesos de trabajo para poder tener éxito</w:t>
      </w:r>
      <w:ins w:id="73" w:author="Cesar Carcamo" w:date="2018-01-25T11:11:00Z">
        <w:r w:rsidR="00677C95">
          <w:rPr>
            <w:rFonts w:ascii="Times New Roman" w:hAnsi="Times New Roman" w:cs="Times New Roman"/>
            <w:highlight w:val="green"/>
            <w:lang w:val="es-ES"/>
          </w:rPr>
          <w:t>.</w:t>
        </w:r>
      </w:ins>
      <w:r w:rsidRPr="004C67AC">
        <w:rPr>
          <w:rFonts w:ascii="Times New Roman" w:hAnsi="Times New Roman" w:cs="Times New Roman"/>
          <w:highlight w:val="green"/>
          <w:lang w:val="es-ES"/>
        </w:rPr>
        <w:t xml:space="preserve"> </w:t>
      </w:r>
      <w:ins w:id="74" w:author="Cesar Carcamo" w:date="2018-01-25T11:13:00Z">
        <w:r w:rsidR="00DF4476">
          <w:rPr>
            <w:rFonts w:ascii="Times New Roman" w:hAnsi="Times New Roman" w:cs="Times New Roman"/>
            <w:highlight w:val="green"/>
            <w:lang w:val="es-ES"/>
          </w:rPr>
          <w:t>Más aun, e</w:t>
        </w:r>
      </w:ins>
      <w:ins w:id="75" w:author="Cesar Carcamo" w:date="2018-01-25T11:12:00Z">
        <w:r w:rsidR="00E1258A">
          <w:rPr>
            <w:rFonts w:ascii="Times New Roman" w:hAnsi="Times New Roman" w:cs="Times New Roman"/>
            <w:highlight w:val="green"/>
            <w:lang w:val="es-ES"/>
          </w:rPr>
          <w:t xml:space="preserve">sta herramienta tendría </w:t>
        </w:r>
      </w:ins>
      <w:del w:id="76" w:author="Cesar Carcamo" w:date="2018-01-25T11:12:00Z">
        <w:r w:rsidRPr="004C67AC" w:rsidDel="00E1258A">
          <w:rPr>
            <w:rFonts w:ascii="Times New Roman" w:hAnsi="Times New Roman" w:cs="Times New Roman"/>
            <w:highlight w:val="green"/>
            <w:lang w:val="es-ES"/>
          </w:rPr>
          <w:delText xml:space="preserve">y </w:delText>
        </w:r>
      </w:del>
      <w:r w:rsidRPr="004C67AC">
        <w:rPr>
          <w:rFonts w:ascii="Times New Roman" w:hAnsi="Times New Roman" w:cs="Times New Roman"/>
          <w:highlight w:val="green"/>
          <w:lang w:val="es-ES"/>
        </w:rPr>
        <w:t>que se</w:t>
      </w:r>
      <w:del w:id="77" w:author="Cesar Carcamo" w:date="2018-01-25T11:12:00Z">
        <w:r w:rsidRPr="004C67AC" w:rsidDel="00E1258A">
          <w:rPr>
            <w:rFonts w:ascii="Times New Roman" w:hAnsi="Times New Roman" w:cs="Times New Roman"/>
            <w:highlight w:val="green"/>
            <w:lang w:val="es-ES"/>
          </w:rPr>
          <w:delText>a</w:delText>
        </w:r>
      </w:del>
      <w:ins w:id="78" w:author="Cesar Carcamo" w:date="2018-01-25T11:12:00Z">
        <w:r w:rsidR="00E1258A">
          <w:rPr>
            <w:rFonts w:ascii="Times New Roman" w:hAnsi="Times New Roman" w:cs="Times New Roman"/>
            <w:highlight w:val="green"/>
            <w:lang w:val="es-ES"/>
          </w:rPr>
          <w:t>r</w:t>
        </w:r>
      </w:ins>
      <w:r w:rsidRPr="004C67AC">
        <w:rPr>
          <w:rFonts w:ascii="Times New Roman" w:hAnsi="Times New Roman" w:cs="Times New Roman"/>
          <w:highlight w:val="green"/>
          <w:lang w:val="es-ES"/>
        </w:rPr>
        <w:t xml:space="preserve"> utilizada de manera correcta </w:t>
      </w:r>
      <w:ins w:id="79" w:author="Cesar Carcamo" w:date="2018-01-25T11:13:00Z">
        <w:r w:rsidR="00DF4476">
          <w:rPr>
            <w:rFonts w:ascii="Times New Roman" w:hAnsi="Times New Roman" w:cs="Times New Roman"/>
            <w:highlight w:val="green"/>
            <w:lang w:val="es-ES"/>
          </w:rPr>
          <w:t xml:space="preserve">para </w:t>
        </w:r>
      </w:ins>
      <w:r w:rsidRPr="004C67AC">
        <w:rPr>
          <w:rFonts w:ascii="Times New Roman" w:hAnsi="Times New Roman" w:cs="Times New Roman"/>
          <w:highlight w:val="green"/>
          <w:lang w:val="es-ES"/>
        </w:rPr>
        <w:t xml:space="preserve">que permita una verdadera mejora dentro del Sistema de Salud del Perú. Esta tesis </w:t>
      </w:r>
      <w:r w:rsidR="00832754" w:rsidRPr="004C67AC">
        <w:rPr>
          <w:rFonts w:ascii="Times New Roman" w:hAnsi="Times New Roman" w:cs="Times New Roman"/>
          <w:highlight w:val="green"/>
          <w:lang w:val="es-ES"/>
        </w:rPr>
        <w:t>se centró en dicha problemática para poder realizar un único diseño que resuelva las necesidades de los divers</w:t>
      </w:r>
      <w:r w:rsidR="000364B0" w:rsidRPr="004C67AC">
        <w:rPr>
          <w:rFonts w:ascii="Times New Roman" w:hAnsi="Times New Roman" w:cs="Times New Roman"/>
          <w:highlight w:val="green"/>
          <w:lang w:val="es-ES"/>
        </w:rPr>
        <w:t>os tipos de usuario</w:t>
      </w:r>
      <w:ins w:id="80" w:author="Cesar Carcamo" w:date="2018-01-25T11:13:00Z">
        <w:r w:rsidR="00DF4476">
          <w:rPr>
            <w:rFonts w:ascii="Times New Roman" w:hAnsi="Times New Roman" w:cs="Times New Roman"/>
            <w:highlight w:val="green"/>
            <w:lang w:val="es-ES"/>
          </w:rPr>
          <w:t>s</w:t>
        </w:r>
      </w:ins>
      <w:r w:rsidR="000364B0" w:rsidRPr="004C67AC">
        <w:rPr>
          <w:rFonts w:ascii="Times New Roman" w:hAnsi="Times New Roman" w:cs="Times New Roman"/>
          <w:highlight w:val="green"/>
          <w:lang w:val="es-ES"/>
        </w:rPr>
        <w:t xml:space="preserve"> involucrados en </w:t>
      </w:r>
      <w:r w:rsidR="004D2445" w:rsidRPr="004C67AC">
        <w:rPr>
          <w:rFonts w:ascii="Times New Roman" w:hAnsi="Times New Roman" w:cs="Times New Roman"/>
          <w:highlight w:val="green"/>
          <w:lang w:val="es-ES"/>
        </w:rPr>
        <w:t>este tema.</w:t>
      </w:r>
    </w:p>
    <w:p w:rsidR="00736B17" w:rsidRPr="004C67AC" w:rsidRDefault="00736B17" w:rsidP="00262D6E">
      <w:pPr>
        <w:spacing w:line="360" w:lineRule="auto"/>
        <w:rPr>
          <w:rFonts w:ascii="Times New Roman" w:hAnsi="Times New Roman" w:cs="Times New Roman"/>
          <w:highlight w:val="green"/>
          <w:lang w:val="es-ES"/>
        </w:rPr>
      </w:pPr>
    </w:p>
    <w:p w:rsidR="00736B17" w:rsidRPr="00262D6E" w:rsidRDefault="00736B17"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lastRenderedPageBreak/>
        <w:t xml:space="preserve">Para </w:t>
      </w:r>
      <w:del w:id="81" w:author="Cesar Carcamo" w:date="2018-01-25T11:15:00Z">
        <w:r w:rsidRPr="004C67AC" w:rsidDel="00FD57C8">
          <w:rPr>
            <w:rFonts w:ascii="Times New Roman" w:hAnsi="Times New Roman" w:cs="Times New Roman"/>
            <w:highlight w:val="green"/>
            <w:lang w:val="es-ES"/>
          </w:rPr>
          <w:delText xml:space="preserve">realizar </w:delText>
        </w:r>
      </w:del>
      <w:r w:rsidRPr="004C67AC">
        <w:rPr>
          <w:rFonts w:ascii="Times New Roman" w:hAnsi="Times New Roman" w:cs="Times New Roman"/>
          <w:highlight w:val="green"/>
          <w:lang w:val="es-ES"/>
        </w:rPr>
        <w:t xml:space="preserve">el diseño de esta herramienta se escogió </w:t>
      </w:r>
      <w:del w:id="82" w:author="Cesar Carcamo" w:date="2018-01-25T11:15:00Z">
        <w:r w:rsidRPr="004C67AC" w:rsidDel="00FD57C8">
          <w:rPr>
            <w:rFonts w:ascii="Times New Roman" w:hAnsi="Times New Roman" w:cs="Times New Roman"/>
            <w:highlight w:val="green"/>
            <w:lang w:val="es-ES"/>
          </w:rPr>
          <w:delText xml:space="preserve">utilizar </w:delText>
        </w:r>
      </w:del>
      <w:r w:rsidRPr="004C67AC">
        <w:rPr>
          <w:rFonts w:ascii="Times New Roman" w:hAnsi="Times New Roman" w:cs="Times New Roman"/>
          <w:highlight w:val="green"/>
          <w:lang w:val="es-ES"/>
        </w:rPr>
        <w:t>la metodología del Diseño Centrado en el Usuario</w:t>
      </w:r>
      <w:ins w:id="83" w:author="Cesar Carcamo" w:date="2018-01-25T11:15:00Z">
        <w:r w:rsidR="00FD57C8">
          <w:rPr>
            <w:rFonts w:ascii="Times New Roman" w:hAnsi="Times New Roman" w:cs="Times New Roman"/>
            <w:highlight w:val="green"/>
            <w:lang w:val="es-ES"/>
          </w:rPr>
          <w:t xml:space="preserve">. Esta metodología </w:t>
        </w:r>
        <w:r w:rsidR="00AA3B6F">
          <w:rPr>
            <w:rFonts w:ascii="Times New Roman" w:hAnsi="Times New Roman" w:cs="Times New Roman"/>
            <w:highlight w:val="green"/>
            <w:lang w:val="es-ES"/>
          </w:rPr>
          <w:t>es la más adecuada para los objetivos de</w:t>
        </w:r>
      </w:ins>
      <w:ins w:id="84" w:author="Cesar Carcamo" w:date="2018-01-25T11:16:00Z">
        <w:r w:rsidR="00AA3B6F">
          <w:rPr>
            <w:rFonts w:ascii="Times New Roman" w:hAnsi="Times New Roman" w:cs="Times New Roman"/>
            <w:highlight w:val="green"/>
            <w:lang w:val="es-ES"/>
          </w:rPr>
          <w:t xml:space="preserve"> este</w:t>
        </w:r>
      </w:ins>
      <w:ins w:id="85" w:author="Cesar Carcamo" w:date="2018-01-25T11:15:00Z">
        <w:r w:rsidR="00AA3B6F">
          <w:rPr>
            <w:rFonts w:ascii="Times New Roman" w:hAnsi="Times New Roman" w:cs="Times New Roman"/>
            <w:highlight w:val="green"/>
            <w:lang w:val="es-ES"/>
          </w:rPr>
          <w:t xml:space="preserve"> estudio</w:t>
        </w:r>
      </w:ins>
      <w:r w:rsidRPr="004C67AC">
        <w:rPr>
          <w:rFonts w:ascii="Times New Roman" w:hAnsi="Times New Roman" w:cs="Times New Roman"/>
          <w:highlight w:val="green"/>
          <w:lang w:val="es-ES"/>
        </w:rPr>
        <w:t xml:space="preserve"> debido a </w:t>
      </w:r>
      <w:del w:id="86" w:author="Cesar Carcamo" w:date="2018-01-25T11:16:00Z">
        <w:r w:rsidRPr="004C67AC" w:rsidDel="00AA3B6F">
          <w:rPr>
            <w:rFonts w:ascii="Times New Roman" w:hAnsi="Times New Roman" w:cs="Times New Roman"/>
            <w:highlight w:val="green"/>
            <w:lang w:val="es-ES"/>
          </w:rPr>
          <w:delText xml:space="preserve">que por </w:delText>
        </w:r>
      </w:del>
      <w:r w:rsidRPr="004C67AC">
        <w:rPr>
          <w:rFonts w:ascii="Times New Roman" w:hAnsi="Times New Roman" w:cs="Times New Roman"/>
          <w:highlight w:val="green"/>
          <w:lang w:val="es-ES"/>
        </w:rPr>
        <w:t>su alta interacción con usuarios para identificar necesidades, requerimientos, dificultades y problemas</w:t>
      </w:r>
      <w:ins w:id="87" w:author="Cesar Carcamo" w:date="2018-01-25T11:17:00Z">
        <w:r w:rsidR="007726AA">
          <w:rPr>
            <w:rFonts w:ascii="Times New Roman" w:hAnsi="Times New Roman" w:cs="Times New Roman"/>
            <w:highlight w:val="green"/>
            <w:lang w:val="es-ES"/>
          </w:rPr>
          <w:t xml:space="preserve">. Es una metodología </w:t>
        </w:r>
      </w:ins>
      <w:del w:id="88" w:author="Cesar Carcamo" w:date="2018-01-25T11:17:00Z">
        <w:r w:rsidRPr="004C67AC" w:rsidDel="007726AA">
          <w:rPr>
            <w:rFonts w:ascii="Times New Roman" w:hAnsi="Times New Roman" w:cs="Times New Roman"/>
            <w:highlight w:val="green"/>
            <w:lang w:val="es-ES"/>
          </w:rPr>
          <w:delText xml:space="preserve">; además </w:delText>
        </w:r>
      </w:del>
      <w:r w:rsidRPr="004C67AC">
        <w:rPr>
          <w:rFonts w:ascii="Times New Roman" w:hAnsi="Times New Roman" w:cs="Times New Roman"/>
          <w:highlight w:val="green"/>
          <w:lang w:val="es-ES"/>
        </w:rPr>
        <w:t>de</w:t>
      </w:r>
      <w:del w:id="89" w:author="Cesar Carcamo" w:date="2018-01-25T11:17:00Z">
        <w:r w:rsidRPr="004C67AC" w:rsidDel="007726AA">
          <w:rPr>
            <w:rFonts w:ascii="Times New Roman" w:hAnsi="Times New Roman" w:cs="Times New Roman"/>
            <w:highlight w:val="green"/>
            <w:lang w:val="es-ES"/>
          </w:rPr>
          <w:delText xml:space="preserve"> su</w:delText>
        </w:r>
      </w:del>
      <w:r w:rsidRPr="004C67AC">
        <w:rPr>
          <w:rFonts w:ascii="Times New Roman" w:hAnsi="Times New Roman" w:cs="Times New Roman"/>
          <w:highlight w:val="green"/>
          <w:lang w:val="es-ES"/>
        </w:rPr>
        <w:t xml:space="preserve"> amplio uso para el diseño y desarrollo de nuevas herramientas digitales en distintos sectores en el país</w:t>
      </w:r>
      <w:ins w:id="90" w:author="Cesar Carcamo" w:date="2018-01-25T11:17:00Z">
        <w:r w:rsidR="00882058">
          <w:rPr>
            <w:rFonts w:ascii="Times New Roman" w:hAnsi="Times New Roman" w:cs="Times New Roman"/>
            <w:highlight w:val="green"/>
            <w:lang w:val="es-ES"/>
          </w:rPr>
          <w:t xml:space="preserve">, </w:t>
        </w:r>
      </w:ins>
      <w:ins w:id="91" w:author="Cesar Carcamo" w:date="2018-01-25T11:19:00Z">
        <w:r w:rsidR="00D67BB1">
          <w:rPr>
            <w:rFonts w:ascii="Times New Roman" w:hAnsi="Times New Roman" w:cs="Times New Roman"/>
            <w:highlight w:val="green"/>
            <w:lang w:val="es-ES"/>
          </w:rPr>
          <w:t>e incluso para el</w:t>
        </w:r>
      </w:ins>
      <w:del w:id="92" w:author="Cesar Carcamo" w:date="2018-01-25T11:19:00Z">
        <w:r w:rsidRPr="004C67AC" w:rsidDel="00D67BB1">
          <w:rPr>
            <w:rFonts w:ascii="Times New Roman" w:hAnsi="Times New Roman" w:cs="Times New Roman"/>
            <w:highlight w:val="green"/>
            <w:lang w:val="es-ES"/>
          </w:rPr>
          <w:delText xml:space="preserve"> y siendo utilizado de amplia forma para nuevas Tecnologías de Información y Comunicación del</w:delText>
        </w:r>
      </w:del>
      <w:r w:rsidRPr="004C67AC">
        <w:rPr>
          <w:rFonts w:ascii="Times New Roman" w:hAnsi="Times New Roman" w:cs="Times New Roman"/>
          <w:highlight w:val="green"/>
          <w:lang w:val="es-ES"/>
        </w:rPr>
        <w:t xml:space="preserve"> sector salud</w:t>
      </w:r>
      <w:ins w:id="93" w:author="Cesar Carcamo" w:date="2018-01-25T11:19:00Z">
        <w:r w:rsidR="00D67BB1">
          <w:rPr>
            <w:rFonts w:ascii="Times New Roman" w:hAnsi="Times New Roman" w:cs="Times New Roman"/>
            <w:highlight w:val="green"/>
            <w:lang w:val="es-ES"/>
          </w:rPr>
          <w:t xml:space="preserve"> en otros países.</w:t>
        </w:r>
      </w:ins>
      <w:r w:rsidRPr="004C67AC">
        <w:rPr>
          <w:rFonts w:ascii="Times New Roman" w:hAnsi="Times New Roman" w:cs="Times New Roman"/>
          <w:highlight w:val="green"/>
          <w:lang w:val="es-ES"/>
        </w:rPr>
        <w:t xml:space="preserve"> </w:t>
      </w:r>
      <w:del w:id="94" w:author="Cesar Carcamo" w:date="2018-01-25T11:16:00Z">
        <w:r w:rsidRPr="004C67AC" w:rsidDel="007726AA">
          <w:rPr>
            <w:rFonts w:ascii="Times New Roman" w:hAnsi="Times New Roman" w:cs="Times New Roman"/>
            <w:highlight w:val="green"/>
            <w:lang w:val="es-ES"/>
          </w:rPr>
          <w:delText>en diferentes países</w:delText>
        </w:r>
        <w:r w:rsidRPr="004C67AC" w:rsidDel="00AA3B6F">
          <w:rPr>
            <w:rFonts w:ascii="Times New Roman" w:hAnsi="Times New Roman" w:cs="Times New Roman"/>
            <w:highlight w:val="green"/>
            <w:lang w:val="es-ES"/>
          </w:rPr>
          <w:delText>, hacía que fuera la metodología perfecta para este estudio.</w:delText>
        </w:r>
        <w:r w:rsidRPr="00262D6E" w:rsidDel="007726AA">
          <w:rPr>
            <w:rFonts w:ascii="Times New Roman" w:hAnsi="Times New Roman" w:cs="Times New Roman"/>
            <w:lang w:val="es-ES"/>
          </w:rPr>
          <w:delText xml:space="preserve"> </w:delText>
        </w:r>
      </w:del>
    </w:p>
    <w:p w:rsidR="007E3601" w:rsidRPr="00262D6E" w:rsidRDefault="007E3601"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95" w:name="_Toc504640790"/>
      <w:r w:rsidRPr="00262D6E">
        <w:rPr>
          <w:rFonts w:cs="Times New Roman"/>
          <w:szCs w:val="24"/>
        </w:rPr>
        <w:lastRenderedPageBreak/>
        <w:t>Objetivos</w:t>
      </w:r>
      <w:bookmarkEnd w:id="95"/>
    </w:p>
    <w:p w:rsidR="006B20F8" w:rsidRPr="00262D6E" w:rsidRDefault="006B20F8" w:rsidP="00262D6E">
      <w:pPr>
        <w:spacing w:line="360" w:lineRule="auto"/>
        <w:jc w:val="both"/>
        <w:rPr>
          <w:rFonts w:ascii="Times New Roman" w:hAnsi="Times New Roman" w:cs="Times New Roman"/>
          <w:lang w:val="es-ES"/>
        </w:rPr>
      </w:pPr>
    </w:p>
    <w:p w:rsidR="006B20F8" w:rsidRPr="00262D6E" w:rsidRDefault="006B20F8" w:rsidP="00262D6E">
      <w:pPr>
        <w:pStyle w:val="Ttulo2"/>
        <w:numPr>
          <w:ilvl w:val="0"/>
          <w:numId w:val="27"/>
        </w:numPr>
        <w:spacing w:line="360" w:lineRule="auto"/>
        <w:rPr>
          <w:rFonts w:cs="Times New Roman"/>
          <w:szCs w:val="24"/>
          <w:lang w:val="es-ES"/>
        </w:rPr>
      </w:pPr>
      <w:bookmarkStart w:id="96" w:name="_Toc504640791"/>
      <w:r w:rsidRPr="00262D6E">
        <w:rPr>
          <w:rFonts w:cs="Times New Roman"/>
          <w:szCs w:val="24"/>
          <w:lang w:val="es-ES"/>
        </w:rPr>
        <w:t>Objetivo General</w:t>
      </w:r>
      <w:bookmarkEnd w:id="96"/>
    </w:p>
    <w:p w:rsidR="00172C25" w:rsidRPr="00262D6E" w:rsidRDefault="00172C25" w:rsidP="00262D6E">
      <w:pPr>
        <w:pStyle w:val="Prrafodelista"/>
        <w:spacing w:line="360" w:lineRule="auto"/>
        <w:ind w:left="792"/>
        <w:jc w:val="both"/>
        <w:rPr>
          <w:rFonts w:ascii="Times New Roman" w:hAnsi="Times New Roman" w:cs="Times New Roman"/>
          <w:lang w:val="es-ES"/>
        </w:rPr>
      </w:pPr>
    </w:p>
    <w:p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rsidR="006B20F8" w:rsidRPr="00262D6E" w:rsidRDefault="006B20F8" w:rsidP="00262D6E">
      <w:pPr>
        <w:spacing w:line="360" w:lineRule="auto"/>
        <w:jc w:val="both"/>
        <w:rPr>
          <w:rFonts w:ascii="Times New Roman" w:hAnsi="Times New Roman" w:cs="Times New Roman"/>
          <w:lang w:val="es-ES"/>
        </w:rPr>
      </w:pPr>
    </w:p>
    <w:p w:rsidR="006B20F8" w:rsidRPr="00262D6E" w:rsidRDefault="006B20F8" w:rsidP="00262D6E">
      <w:pPr>
        <w:pStyle w:val="Ttulo2"/>
        <w:numPr>
          <w:ilvl w:val="0"/>
          <w:numId w:val="27"/>
        </w:numPr>
        <w:spacing w:line="360" w:lineRule="auto"/>
        <w:rPr>
          <w:rFonts w:cs="Times New Roman"/>
          <w:szCs w:val="24"/>
          <w:lang w:val="es-ES"/>
        </w:rPr>
      </w:pPr>
      <w:bookmarkStart w:id="97" w:name="_Toc504640792"/>
      <w:r w:rsidRPr="00262D6E">
        <w:rPr>
          <w:rFonts w:cs="Times New Roman"/>
          <w:szCs w:val="24"/>
          <w:lang w:val="es-ES"/>
        </w:rPr>
        <w:t>Objetivos Específicos</w:t>
      </w:r>
      <w:bookmarkEnd w:id="97"/>
    </w:p>
    <w:p w:rsidR="006B20F8" w:rsidRPr="00262D6E" w:rsidRDefault="006B20F8" w:rsidP="00262D6E">
      <w:pPr>
        <w:spacing w:line="360" w:lineRule="auto"/>
        <w:jc w:val="both"/>
        <w:rPr>
          <w:rFonts w:ascii="Times New Roman" w:hAnsi="Times New Roman" w:cs="Times New Roman"/>
          <w:lang w:val="es-ES"/>
        </w:rPr>
      </w:pPr>
    </w:p>
    <w:p w:rsidR="00F10FB2" w:rsidRDefault="00F10FB2" w:rsidP="00262D6E">
      <w:pPr>
        <w:pStyle w:val="Prrafodelista"/>
        <w:numPr>
          <w:ilvl w:val="0"/>
          <w:numId w:val="7"/>
        </w:numPr>
        <w:spacing w:line="360" w:lineRule="auto"/>
        <w:jc w:val="both"/>
        <w:rPr>
          <w:ins w:id="98" w:author="Cesar Carcamo" w:date="2018-01-25T11:25:00Z"/>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w:t>
      </w:r>
      <w:ins w:id="99" w:author="Cesar Carcamo" w:date="2018-01-25T11:25:00Z">
        <w:r w:rsidR="00466A3D" w:rsidRPr="00262D6E">
          <w:rPr>
            <w:rFonts w:ascii="Times New Roman" w:hAnsi="Times New Roman" w:cs="Times New Roman"/>
            <w:lang w:val="es-ES"/>
          </w:rPr>
          <w:t>para un diseño óptimo del sistema</w:t>
        </w:r>
        <w:r w:rsidR="00466A3D" w:rsidRPr="00262D6E">
          <w:rPr>
            <w:rFonts w:ascii="Times New Roman" w:hAnsi="Times New Roman" w:cs="Times New Roman"/>
            <w:lang w:val="es-ES"/>
          </w:rPr>
          <w:t xml:space="preserve"> </w:t>
        </w:r>
      </w:ins>
      <w:r w:rsidR="008C11F0" w:rsidRPr="00262D6E">
        <w:rPr>
          <w:rFonts w:ascii="Times New Roman" w:hAnsi="Times New Roman" w:cs="Times New Roman"/>
          <w:lang w:val="es-ES"/>
        </w:rPr>
        <w:t xml:space="preserve">que enfrenten </w:t>
      </w:r>
      <w:ins w:id="100" w:author="Cesar Carcamo" w:date="2018-01-25T11:32:00Z">
        <w:r w:rsidR="0059544B">
          <w:rPr>
            <w:rFonts w:ascii="Times New Roman" w:hAnsi="Times New Roman" w:cs="Times New Roman"/>
            <w:lang w:val="es-ES"/>
          </w:rPr>
          <w:t>cuatro</w:t>
        </w:r>
      </w:ins>
      <w:ins w:id="101" w:author="Cesar Carcamo" w:date="2018-01-25T11:25:00Z">
        <w:r w:rsidR="00466A3D">
          <w:rPr>
            <w:rFonts w:ascii="Times New Roman" w:hAnsi="Times New Roman" w:cs="Times New Roman"/>
            <w:lang w:val="es-ES"/>
          </w:rPr>
          <w:t xml:space="preserve"> </w:t>
        </w:r>
      </w:ins>
      <w:del w:id="102" w:author="Cesar Carcamo" w:date="2018-01-25T11:25:00Z">
        <w:r w:rsidR="008C11F0" w:rsidRPr="00262D6E" w:rsidDel="00466A3D">
          <w:rPr>
            <w:rFonts w:ascii="Times New Roman" w:hAnsi="Times New Roman" w:cs="Times New Roman"/>
            <w:lang w:val="es-ES"/>
          </w:rPr>
          <w:delText xml:space="preserve">diversos </w:delText>
        </w:r>
      </w:del>
      <w:r w:rsidR="008C11F0" w:rsidRPr="00262D6E">
        <w:rPr>
          <w:rFonts w:ascii="Times New Roman" w:hAnsi="Times New Roman" w:cs="Times New Roman"/>
          <w:lang w:val="es-ES"/>
        </w:rPr>
        <w:t>tipos de usuario</w:t>
      </w:r>
      <w:ins w:id="103" w:author="Cesar Carcamo" w:date="2018-01-25T11:25:00Z">
        <w:r w:rsidR="00466A3D">
          <w:rPr>
            <w:rFonts w:ascii="Times New Roman" w:hAnsi="Times New Roman" w:cs="Times New Roman"/>
            <w:lang w:val="es-ES"/>
          </w:rPr>
          <w:t>s:</w:t>
        </w:r>
      </w:ins>
      <w:del w:id="104" w:author="Cesar Carcamo" w:date="2018-01-25T11:25:00Z">
        <w:r w:rsidR="008C11F0" w:rsidRPr="00262D6E" w:rsidDel="00466A3D">
          <w:rPr>
            <w:rFonts w:ascii="Times New Roman" w:hAnsi="Times New Roman" w:cs="Times New Roman"/>
            <w:lang w:val="es-ES"/>
          </w:rPr>
          <w:delText xml:space="preserve"> para un diseño óptimo del sistema.</w:delText>
        </w:r>
      </w:del>
    </w:p>
    <w:p w:rsidR="00466A3D" w:rsidRPr="00601365" w:rsidRDefault="00466A3D" w:rsidP="00466A3D">
      <w:pPr>
        <w:pStyle w:val="Prrafodelista"/>
        <w:numPr>
          <w:ilvl w:val="0"/>
          <w:numId w:val="15"/>
        </w:numPr>
        <w:spacing w:line="360" w:lineRule="auto"/>
        <w:ind w:left="1068"/>
        <w:jc w:val="both"/>
        <w:rPr>
          <w:ins w:id="105" w:author="Cesar Carcamo" w:date="2018-01-25T11:25:00Z"/>
          <w:rFonts w:ascii="Times New Roman" w:hAnsi="Times New Roman" w:cs="Times New Roman"/>
          <w:lang w:val="es-ES"/>
          <w:rPrChange w:id="106" w:author="Cesar Carcamo" w:date="2018-01-25T11:29:00Z">
            <w:rPr>
              <w:ins w:id="107" w:author="Cesar Carcamo" w:date="2018-01-25T11:25:00Z"/>
              <w:rFonts w:ascii="Times New Roman" w:hAnsi="Times New Roman" w:cs="Times New Roman"/>
              <w:highlight w:val="green"/>
              <w:lang w:val="es-ES"/>
            </w:rPr>
          </w:rPrChange>
        </w:rPr>
        <w:pPrChange w:id="108" w:author="Cesar Carcamo" w:date="2018-01-25T11:25:00Z">
          <w:pPr>
            <w:pStyle w:val="Prrafodelista"/>
            <w:numPr>
              <w:numId w:val="15"/>
            </w:numPr>
            <w:spacing w:line="360" w:lineRule="auto"/>
            <w:ind w:hanging="360"/>
            <w:jc w:val="both"/>
          </w:pPr>
        </w:pPrChange>
      </w:pPr>
      <w:ins w:id="109" w:author="Cesar Carcamo" w:date="2018-01-25T11:25:00Z">
        <w:r w:rsidRPr="00601365">
          <w:rPr>
            <w:rFonts w:ascii="Times New Roman" w:hAnsi="Times New Roman" w:cs="Times New Roman"/>
            <w:lang w:val="es-ES"/>
            <w:rPrChange w:id="110" w:author="Cesar Carcamo" w:date="2018-01-25T11:29:00Z">
              <w:rPr>
                <w:rFonts w:ascii="Times New Roman" w:hAnsi="Times New Roman" w:cs="Times New Roman"/>
                <w:highlight w:val="green"/>
                <w:lang w:val="es-ES"/>
              </w:rPr>
            </w:rPrChange>
          </w:rPr>
          <w:t>Ciudadanos que puedan presentar reclamos</w:t>
        </w:r>
      </w:ins>
      <w:ins w:id="111" w:author="Cesar Carcamo" w:date="2018-01-25T11:26:00Z">
        <w:r w:rsidR="00B31236" w:rsidRPr="00601365">
          <w:rPr>
            <w:rFonts w:ascii="Times New Roman" w:hAnsi="Times New Roman" w:cs="Times New Roman"/>
            <w:lang w:val="es-ES"/>
            <w:rPrChange w:id="112" w:author="Cesar Carcamo" w:date="2018-01-25T11:29:00Z">
              <w:rPr>
                <w:rFonts w:ascii="Times New Roman" w:hAnsi="Times New Roman" w:cs="Times New Roman"/>
                <w:highlight w:val="green"/>
                <w:lang w:val="es-ES"/>
              </w:rPr>
            </w:rPrChange>
          </w:rPr>
          <w:t xml:space="preserve"> respecto a servicios de salud del </w:t>
        </w:r>
        <w:proofErr w:type="spellStart"/>
        <w:r w:rsidR="00B31236" w:rsidRPr="00601365">
          <w:rPr>
            <w:rFonts w:ascii="Times New Roman" w:hAnsi="Times New Roman" w:cs="Times New Roman"/>
            <w:lang w:val="es-ES"/>
            <w:rPrChange w:id="113" w:author="Cesar Carcamo" w:date="2018-01-25T11:29:00Z">
              <w:rPr>
                <w:rFonts w:ascii="Times New Roman" w:hAnsi="Times New Roman" w:cs="Times New Roman"/>
                <w:highlight w:val="green"/>
                <w:lang w:val="es-ES"/>
              </w:rPr>
            </w:rPrChange>
          </w:rPr>
          <w:t>MINSA</w:t>
        </w:r>
      </w:ins>
      <w:proofErr w:type="spellEnd"/>
    </w:p>
    <w:p w:rsidR="00466A3D" w:rsidRPr="00601365" w:rsidRDefault="00466A3D" w:rsidP="00466A3D">
      <w:pPr>
        <w:pStyle w:val="Prrafodelista"/>
        <w:numPr>
          <w:ilvl w:val="0"/>
          <w:numId w:val="15"/>
        </w:numPr>
        <w:spacing w:line="360" w:lineRule="auto"/>
        <w:ind w:left="1068"/>
        <w:jc w:val="both"/>
        <w:rPr>
          <w:ins w:id="114" w:author="Cesar Carcamo" w:date="2018-01-25T11:25:00Z"/>
          <w:rFonts w:ascii="Times New Roman" w:hAnsi="Times New Roman" w:cs="Times New Roman"/>
          <w:lang w:val="es-ES"/>
          <w:rPrChange w:id="115" w:author="Cesar Carcamo" w:date="2018-01-25T11:29:00Z">
            <w:rPr>
              <w:ins w:id="116" w:author="Cesar Carcamo" w:date="2018-01-25T11:25:00Z"/>
              <w:rFonts w:ascii="Times New Roman" w:hAnsi="Times New Roman" w:cs="Times New Roman"/>
              <w:highlight w:val="green"/>
              <w:lang w:val="es-ES"/>
            </w:rPr>
          </w:rPrChange>
        </w:rPr>
        <w:pPrChange w:id="117" w:author="Cesar Carcamo" w:date="2018-01-25T11:25:00Z">
          <w:pPr>
            <w:pStyle w:val="Prrafodelista"/>
            <w:numPr>
              <w:numId w:val="15"/>
            </w:numPr>
            <w:spacing w:line="360" w:lineRule="auto"/>
            <w:ind w:hanging="360"/>
            <w:jc w:val="both"/>
          </w:pPr>
        </w:pPrChange>
      </w:pPr>
      <w:ins w:id="118" w:author="Cesar Carcamo" w:date="2018-01-25T11:25:00Z">
        <w:r w:rsidRPr="00601365">
          <w:rPr>
            <w:rFonts w:ascii="Times New Roman" w:hAnsi="Times New Roman" w:cs="Times New Roman"/>
            <w:lang w:val="es-ES"/>
            <w:rPrChange w:id="119" w:author="Cesar Carcamo" w:date="2018-01-25T11:29:00Z">
              <w:rPr>
                <w:rFonts w:ascii="Times New Roman" w:hAnsi="Times New Roman" w:cs="Times New Roman"/>
                <w:highlight w:val="green"/>
                <w:lang w:val="es-ES"/>
              </w:rPr>
            </w:rPrChange>
          </w:rPr>
          <w:t xml:space="preserve">Personal Administrativo de </w:t>
        </w:r>
        <w:proofErr w:type="spellStart"/>
        <w:r w:rsidRPr="00601365">
          <w:rPr>
            <w:rFonts w:ascii="Times New Roman" w:hAnsi="Times New Roman" w:cs="Times New Roman"/>
            <w:lang w:val="es-ES"/>
            <w:rPrChange w:id="120" w:author="Cesar Carcamo" w:date="2018-01-25T11:29:00Z">
              <w:rPr>
                <w:rFonts w:ascii="Times New Roman" w:hAnsi="Times New Roman" w:cs="Times New Roman"/>
                <w:highlight w:val="green"/>
                <w:lang w:val="es-ES"/>
              </w:rPr>
            </w:rPrChange>
          </w:rPr>
          <w:t>SUSALUD</w:t>
        </w:r>
        <w:proofErr w:type="spellEnd"/>
      </w:ins>
    </w:p>
    <w:p w:rsidR="00466A3D" w:rsidRPr="00601365" w:rsidRDefault="00466A3D" w:rsidP="00466A3D">
      <w:pPr>
        <w:pStyle w:val="Prrafodelista"/>
        <w:numPr>
          <w:ilvl w:val="0"/>
          <w:numId w:val="15"/>
        </w:numPr>
        <w:spacing w:line="360" w:lineRule="auto"/>
        <w:ind w:left="1068"/>
        <w:jc w:val="both"/>
        <w:rPr>
          <w:ins w:id="121" w:author="Cesar Carcamo" w:date="2018-01-25T11:25:00Z"/>
          <w:rFonts w:ascii="Times New Roman" w:hAnsi="Times New Roman" w:cs="Times New Roman"/>
          <w:lang w:val="es-ES"/>
          <w:rPrChange w:id="122" w:author="Cesar Carcamo" w:date="2018-01-25T11:29:00Z">
            <w:rPr>
              <w:ins w:id="123" w:author="Cesar Carcamo" w:date="2018-01-25T11:25:00Z"/>
              <w:rFonts w:ascii="Times New Roman" w:hAnsi="Times New Roman" w:cs="Times New Roman"/>
              <w:highlight w:val="green"/>
              <w:lang w:val="es-ES"/>
            </w:rPr>
          </w:rPrChange>
        </w:rPr>
        <w:pPrChange w:id="124" w:author="Cesar Carcamo" w:date="2018-01-25T11:25:00Z">
          <w:pPr>
            <w:pStyle w:val="Prrafodelista"/>
            <w:numPr>
              <w:numId w:val="15"/>
            </w:numPr>
            <w:spacing w:line="360" w:lineRule="auto"/>
            <w:ind w:hanging="360"/>
            <w:jc w:val="both"/>
          </w:pPr>
        </w:pPrChange>
      </w:pPr>
      <w:ins w:id="125" w:author="Cesar Carcamo" w:date="2018-01-25T11:25:00Z">
        <w:r w:rsidRPr="00601365">
          <w:rPr>
            <w:rFonts w:ascii="Times New Roman" w:hAnsi="Times New Roman" w:cs="Times New Roman"/>
            <w:lang w:val="es-ES"/>
            <w:rPrChange w:id="126" w:author="Cesar Carcamo" w:date="2018-01-25T11:29:00Z">
              <w:rPr>
                <w:rFonts w:ascii="Times New Roman" w:hAnsi="Times New Roman" w:cs="Times New Roman"/>
                <w:highlight w:val="green"/>
                <w:lang w:val="es-ES"/>
              </w:rPr>
            </w:rPrChange>
          </w:rPr>
          <w:t xml:space="preserve">Personal de Oficinas de Calidad o de Atención al Usuario de diversas </w:t>
        </w:r>
        <w:proofErr w:type="spellStart"/>
        <w:r w:rsidRPr="00601365">
          <w:rPr>
            <w:rFonts w:ascii="Times New Roman" w:hAnsi="Times New Roman" w:cs="Times New Roman"/>
            <w:lang w:val="es-ES"/>
            <w:rPrChange w:id="127" w:author="Cesar Carcamo" w:date="2018-01-25T11:29:00Z">
              <w:rPr>
                <w:rFonts w:ascii="Times New Roman" w:hAnsi="Times New Roman" w:cs="Times New Roman"/>
                <w:highlight w:val="green"/>
                <w:lang w:val="es-ES"/>
              </w:rPr>
            </w:rPrChange>
          </w:rPr>
          <w:t>IPRESS</w:t>
        </w:r>
        <w:proofErr w:type="spellEnd"/>
        <w:r w:rsidRPr="00601365">
          <w:rPr>
            <w:rFonts w:ascii="Times New Roman" w:hAnsi="Times New Roman" w:cs="Times New Roman"/>
            <w:lang w:val="es-ES"/>
            <w:rPrChange w:id="128" w:author="Cesar Carcamo" w:date="2018-01-25T11:29:00Z">
              <w:rPr>
                <w:rFonts w:ascii="Times New Roman" w:hAnsi="Times New Roman" w:cs="Times New Roman"/>
                <w:highlight w:val="green"/>
                <w:lang w:val="es-ES"/>
              </w:rPr>
            </w:rPrChange>
          </w:rPr>
          <w:t xml:space="preserve"> y/u</w:t>
        </w:r>
        <w:r w:rsidRPr="00601365">
          <w:rPr>
            <w:rFonts w:ascii="Times New Roman" w:hAnsi="Times New Roman" w:cs="Times New Roman"/>
            <w:lang w:val="es-ES"/>
            <w:rPrChange w:id="129" w:author="Cesar Carcamo" w:date="2018-01-25T11:29:00Z">
              <w:rPr>
                <w:rFonts w:ascii="Times New Roman" w:hAnsi="Times New Roman" w:cs="Times New Roman"/>
                <w:highlight w:val="green"/>
                <w:lang w:val="es-ES"/>
              </w:rPr>
            </w:rPrChange>
          </w:rPr>
          <w:t xml:space="preserve"> </w:t>
        </w:r>
        <w:r w:rsidRPr="00601365">
          <w:rPr>
            <w:rFonts w:ascii="Times New Roman" w:hAnsi="Times New Roman" w:cs="Times New Roman"/>
            <w:lang w:val="es-ES"/>
            <w:rPrChange w:id="130" w:author="Cesar Carcamo" w:date="2018-01-25T11:29:00Z">
              <w:rPr>
                <w:rFonts w:ascii="Times New Roman" w:hAnsi="Times New Roman" w:cs="Times New Roman"/>
                <w:highlight w:val="green"/>
                <w:lang w:val="es-ES"/>
              </w:rPr>
            </w:rPrChange>
          </w:rPr>
          <w:t>Organismos Supervisores de ellas</w:t>
        </w:r>
      </w:ins>
    </w:p>
    <w:p w:rsidR="00466A3D" w:rsidRPr="00601365" w:rsidRDefault="00466A3D" w:rsidP="00466A3D">
      <w:pPr>
        <w:pStyle w:val="Prrafodelista"/>
        <w:numPr>
          <w:ilvl w:val="0"/>
          <w:numId w:val="7"/>
        </w:numPr>
        <w:spacing w:line="360" w:lineRule="auto"/>
        <w:ind w:left="1068"/>
        <w:jc w:val="both"/>
        <w:rPr>
          <w:rFonts w:ascii="Times New Roman" w:hAnsi="Times New Roman" w:cs="Times New Roman"/>
          <w:lang w:val="es-ES"/>
          <w:rPrChange w:id="131" w:author="Cesar Carcamo" w:date="2018-01-25T11:29:00Z">
            <w:rPr>
              <w:rFonts w:ascii="Times New Roman" w:hAnsi="Times New Roman" w:cs="Times New Roman"/>
              <w:lang w:val="es-ES"/>
            </w:rPr>
          </w:rPrChange>
        </w:rPr>
        <w:pPrChange w:id="132" w:author="Cesar Carcamo" w:date="2018-01-25T11:25:00Z">
          <w:pPr>
            <w:pStyle w:val="Prrafodelista"/>
            <w:numPr>
              <w:numId w:val="7"/>
            </w:numPr>
            <w:spacing w:line="360" w:lineRule="auto"/>
            <w:ind w:hanging="360"/>
            <w:jc w:val="both"/>
          </w:pPr>
        </w:pPrChange>
      </w:pPr>
      <w:ins w:id="133" w:author="Cesar Carcamo" w:date="2018-01-25T11:25:00Z">
        <w:r w:rsidRPr="00601365">
          <w:rPr>
            <w:rFonts w:ascii="Times New Roman" w:hAnsi="Times New Roman" w:cs="Times New Roman"/>
            <w:lang w:val="es-ES"/>
            <w:rPrChange w:id="134" w:author="Cesar Carcamo" w:date="2018-01-25T11:29:00Z">
              <w:rPr>
                <w:rFonts w:ascii="Times New Roman" w:hAnsi="Times New Roman" w:cs="Times New Roman"/>
                <w:highlight w:val="green"/>
                <w:lang w:val="es-ES"/>
              </w:rPr>
            </w:rPrChange>
          </w:rPr>
          <w:t xml:space="preserve">Directores Generales de </w:t>
        </w:r>
        <w:proofErr w:type="spellStart"/>
        <w:r w:rsidRPr="00601365">
          <w:rPr>
            <w:rFonts w:ascii="Times New Roman" w:hAnsi="Times New Roman" w:cs="Times New Roman"/>
            <w:lang w:val="es-ES"/>
            <w:rPrChange w:id="135" w:author="Cesar Carcamo" w:date="2018-01-25T11:29:00Z">
              <w:rPr>
                <w:rFonts w:ascii="Times New Roman" w:hAnsi="Times New Roman" w:cs="Times New Roman"/>
                <w:highlight w:val="green"/>
                <w:lang w:val="es-ES"/>
              </w:rPr>
            </w:rPrChange>
          </w:rPr>
          <w:t>IPRESS</w:t>
        </w:r>
      </w:ins>
      <w:proofErr w:type="spellEnd"/>
    </w:p>
    <w:p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del w:id="136" w:author="Cesar Carcamo" w:date="2018-01-25T11:27:00Z">
        <w:r w:rsidR="008C11F0" w:rsidRPr="00262D6E" w:rsidDel="00F53DD1">
          <w:rPr>
            <w:rFonts w:ascii="Times New Roman" w:hAnsi="Times New Roman" w:cs="Times New Roman"/>
            <w:lang w:val="es-ES"/>
          </w:rPr>
          <w:delText xml:space="preserve">diversos </w:delText>
        </w:r>
      </w:del>
      <w:ins w:id="137" w:author="Cesar Carcamo" w:date="2018-01-25T11:27:00Z">
        <w:r w:rsidR="00F53DD1">
          <w:rPr>
            <w:rFonts w:ascii="Times New Roman" w:hAnsi="Times New Roman" w:cs="Times New Roman"/>
            <w:lang w:val="es-ES"/>
          </w:rPr>
          <w:t xml:space="preserve">estos </w:t>
        </w:r>
      </w:ins>
      <w:ins w:id="138" w:author="Cesar Carcamo" w:date="2018-01-25T11:32:00Z">
        <w:r w:rsidR="00D036BD">
          <w:rPr>
            <w:rFonts w:ascii="Times New Roman" w:hAnsi="Times New Roman" w:cs="Times New Roman"/>
            <w:lang w:val="es-ES"/>
          </w:rPr>
          <w:t>cuatro</w:t>
        </w:r>
      </w:ins>
      <w:ins w:id="139" w:author="Cesar Carcamo" w:date="2018-01-25T11:27:00Z">
        <w:r w:rsidR="00F53DD1" w:rsidRPr="00262D6E">
          <w:rPr>
            <w:rFonts w:ascii="Times New Roman" w:hAnsi="Times New Roman" w:cs="Times New Roman"/>
            <w:lang w:val="es-ES"/>
          </w:rPr>
          <w:t xml:space="preserve"> </w:t>
        </w:r>
      </w:ins>
      <w:r w:rsidR="008C11F0" w:rsidRPr="00262D6E">
        <w:rPr>
          <w:rFonts w:ascii="Times New Roman" w:hAnsi="Times New Roman" w:cs="Times New Roman"/>
          <w:lang w:val="es-ES"/>
        </w:rPr>
        <w:t>tipos de usuarios</w:t>
      </w:r>
      <w:ins w:id="140" w:author="Cesar Carcamo" w:date="2018-01-25T11:27:00Z">
        <w:r w:rsidR="00F53DD1">
          <w:rPr>
            <w:rFonts w:ascii="Times New Roman" w:hAnsi="Times New Roman" w:cs="Times New Roman"/>
            <w:lang w:val="es-ES"/>
          </w:rPr>
          <w:t>,</w:t>
        </w:r>
      </w:ins>
      <w:r w:rsidR="008C11F0" w:rsidRPr="00262D6E">
        <w:rPr>
          <w:rFonts w:ascii="Times New Roman" w:hAnsi="Times New Roman" w:cs="Times New Roman"/>
          <w:lang w:val="es-ES"/>
        </w:rPr>
        <w:t xml:space="preserve"> que permita generar proyectos de mejora en el sistema de salud del Perú</w:t>
      </w:r>
      <w:r w:rsidR="007B7445" w:rsidRPr="00262D6E">
        <w:rPr>
          <w:rFonts w:ascii="Times New Roman" w:hAnsi="Times New Roman" w:cs="Times New Roman"/>
          <w:lang w:val="es-ES"/>
        </w:rPr>
        <w:t>.</w:t>
      </w:r>
    </w:p>
    <w:p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Realizar </w:t>
      </w:r>
      <w:r w:rsidRPr="00601365">
        <w:rPr>
          <w:rFonts w:ascii="Times New Roman" w:hAnsi="Times New Roman" w:cs="Times New Roman"/>
          <w:i/>
          <w:lang w:val="es-ES"/>
          <w:rPrChange w:id="141" w:author="Cesar Carcamo" w:date="2018-01-25T11:28:00Z">
            <w:rPr>
              <w:rFonts w:ascii="Times New Roman" w:hAnsi="Times New Roman" w:cs="Times New Roman"/>
              <w:lang w:val="es-ES"/>
            </w:rPr>
          </w:rPrChange>
        </w:rPr>
        <w:t>test de usuarios</w:t>
      </w:r>
      <w:r w:rsidRPr="00262D6E">
        <w:rPr>
          <w:rFonts w:ascii="Times New Roman" w:hAnsi="Times New Roman" w:cs="Times New Roman"/>
          <w:lang w:val="es-ES"/>
        </w:rPr>
        <w:t xml:space="preserve"> con el fin de encontrar posibles mejoras y errores </w:t>
      </w:r>
      <w:del w:id="142" w:author="Cesar Carcamo" w:date="2018-01-25T11:28:00Z">
        <w:r w:rsidRPr="00262D6E" w:rsidDel="00601365">
          <w:rPr>
            <w:rFonts w:ascii="Times New Roman" w:hAnsi="Times New Roman" w:cs="Times New Roman"/>
            <w:lang w:val="es-ES"/>
          </w:rPr>
          <w:delText>a</w:delText>
        </w:r>
      </w:del>
      <w:ins w:id="143" w:author="Cesar Carcamo" w:date="2018-01-25T11:28:00Z">
        <w:r w:rsidR="00601365">
          <w:rPr>
            <w:rFonts w:ascii="Times New Roman" w:hAnsi="Times New Roman" w:cs="Times New Roman"/>
            <w:lang w:val="es-ES"/>
          </w:rPr>
          <w:t>en e</w:t>
        </w:r>
      </w:ins>
      <w:r w:rsidRPr="00262D6E">
        <w:rPr>
          <w:rFonts w:ascii="Times New Roman" w:hAnsi="Times New Roman" w:cs="Times New Roman"/>
          <w:lang w:val="es-ES"/>
        </w:rPr>
        <w:t>l diseño planteado</w:t>
      </w:r>
      <w:ins w:id="144" w:author="Cesar Carcamo" w:date="2018-01-25T11:28:00Z">
        <w:r w:rsidR="00601365">
          <w:rPr>
            <w:rFonts w:ascii="Times New Roman" w:hAnsi="Times New Roman" w:cs="Times New Roman"/>
            <w:lang w:val="es-ES"/>
          </w:rPr>
          <w:t>,</w:t>
        </w:r>
      </w:ins>
      <w:r w:rsidRPr="00262D6E">
        <w:rPr>
          <w:rFonts w:ascii="Times New Roman" w:hAnsi="Times New Roman" w:cs="Times New Roman"/>
          <w:lang w:val="es-ES"/>
        </w:rPr>
        <w:t xml:space="preserve"> para encontrar el diseño que </w:t>
      </w:r>
      <w:ins w:id="145" w:author="Cesar Carcamo" w:date="2018-01-25T11:28:00Z">
        <w:r w:rsidR="00601365">
          <w:rPr>
            <w:rFonts w:ascii="Times New Roman" w:hAnsi="Times New Roman" w:cs="Times New Roman"/>
            <w:lang w:val="es-ES"/>
          </w:rPr>
          <w:t xml:space="preserve">mejor </w:t>
        </w:r>
      </w:ins>
      <w:r w:rsidRPr="00262D6E">
        <w:rPr>
          <w:rFonts w:ascii="Times New Roman" w:hAnsi="Times New Roman" w:cs="Times New Roman"/>
          <w:lang w:val="es-ES"/>
        </w:rPr>
        <w:t xml:space="preserve">resuelva </w:t>
      </w:r>
      <w:del w:id="146" w:author="Cesar Carcamo" w:date="2018-01-25T11:28:00Z">
        <w:r w:rsidRPr="00262D6E" w:rsidDel="00601365">
          <w:rPr>
            <w:rFonts w:ascii="Times New Roman" w:hAnsi="Times New Roman" w:cs="Times New Roman"/>
            <w:lang w:val="es-ES"/>
          </w:rPr>
          <w:delText xml:space="preserve">todas </w:delText>
        </w:r>
      </w:del>
      <w:r w:rsidRPr="00262D6E">
        <w:rPr>
          <w:rFonts w:ascii="Times New Roman" w:hAnsi="Times New Roman" w:cs="Times New Roman"/>
          <w:lang w:val="es-ES"/>
        </w:rPr>
        <w:t xml:space="preserve">las necesidades y requerimientos de </w:t>
      </w:r>
      <w:del w:id="147" w:author="Cesar Carcamo" w:date="2018-01-25T11:28:00Z">
        <w:r w:rsidRPr="00262D6E" w:rsidDel="00601365">
          <w:rPr>
            <w:rFonts w:ascii="Times New Roman" w:hAnsi="Times New Roman" w:cs="Times New Roman"/>
            <w:lang w:val="es-ES"/>
          </w:rPr>
          <w:delText>todos los</w:delText>
        </w:r>
      </w:del>
      <w:ins w:id="148" w:author="Cesar Carcamo" w:date="2018-01-25T11:28:00Z">
        <w:r w:rsidR="00601365">
          <w:rPr>
            <w:rFonts w:ascii="Times New Roman" w:hAnsi="Times New Roman" w:cs="Times New Roman"/>
            <w:lang w:val="es-ES"/>
          </w:rPr>
          <w:t xml:space="preserve">estos </w:t>
        </w:r>
      </w:ins>
      <w:ins w:id="149" w:author="Cesar Carcamo" w:date="2018-01-25T11:32:00Z">
        <w:r w:rsidR="0059544B">
          <w:rPr>
            <w:rFonts w:ascii="Times New Roman" w:hAnsi="Times New Roman" w:cs="Times New Roman"/>
            <w:lang w:val="es-ES"/>
          </w:rPr>
          <w:t>cuatro</w:t>
        </w:r>
      </w:ins>
      <w:r w:rsidRPr="00262D6E">
        <w:rPr>
          <w:rFonts w:ascii="Times New Roman" w:hAnsi="Times New Roman" w:cs="Times New Roman"/>
          <w:lang w:val="es-ES"/>
        </w:rPr>
        <w:t xml:space="preserve"> tipos de usuario.</w:t>
      </w:r>
    </w:p>
    <w:p w:rsidR="00A12DD0" w:rsidRPr="00262D6E" w:rsidRDefault="00A12DD0" w:rsidP="00262D6E">
      <w:pPr>
        <w:pStyle w:val="Ttulo1"/>
        <w:spacing w:line="360" w:lineRule="auto"/>
        <w:rPr>
          <w:rFonts w:cs="Times New Roman"/>
          <w:szCs w:val="24"/>
        </w:rPr>
      </w:pPr>
      <w:bookmarkStart w:id="150" w:name="_Toc504640793"/>
      <w:r w:rsidRPr="00262D6E">
        <w:rPr>
          <w:rFonts w:cs="Times New Roman"/>
          <w:szCs w:val="24"/>
        </w:rPr>
        <w:lastRenderedPageBreak/>
        <w:t>Metodología</w:t>
      </w:r>
      <w:bookmarkEnd w:id="150"/>
    </w:p>
    <w:p w:rsidR="00546A37" w:rsidRPr="00262D6E" w:rsidRDefault="00546A37" w:rsidP="00262D6E">
      <w:pPr>
        <w:spacing w:line="360" w:lineRule="auto"/>
        <w:rPr>
          <w:rFonts w:ascii="Times New Roman" w:hAnsi="Times New Roman" w:cs="Times New Roman"/>
          <w:lang w:val="es-ES"/>
        </w:rPr>
      </w:pPr>
    </w:p>
    <w:p w:rsidR="00572A7C" w:rsidRPr="00262D6E" w:rsidRDefault="00A12DD0" w:rsidP="00262D6E">
      <w:pPr>
        <w:pStyle w:val="Ttulo2"/>
        <w:numPr>
          <w:ilvl w:val="0"/>
          <w:numId w:val="29"/>
        </w:numPr>
        <w:spacing w:line="360" w:lineRule="auto"/>
        <w:rPr>
          <w:rFonts w:cs="Times New Roman"/>
          <w:szCs w:val="24"/>
          <w:lang w:val="es-ES"/>
        </w:rPr>
      </w:pPr>
      <w:bookmarkStart w:id="151" w:name="_Toc504640794"/>
      <w:r w:rsidRPr="00262D6E">
        <w:rPr>
          <w:rFonts w:cs="Times New Roman"/>
          <w:szCs w:val="24"/>
          <w:lang w:val="es-ES"/>
        </w:rPr>
        <w:t>Diseño del estudio</w:t>
      </w:r>
      <w:bookmarkEnd w:id="151"/>
    </w:p>
    <w:p w:rsidR="00572A7C" w:rsidRPr="00262D6E" w:rsidRDefault="00572A7C" w:rsidP="00262D6E">
      <w:pPr>
        <w:spacing w:line="360" w:lineRule="auto"/>
        <w:rPr>
          <w:rFonts w:ascii="Times New Roman" w:hAnsi="Times New Roman" w:cs="Times New Roman"/>
          <w:lang w:val="es-ES"/>
        </w:rPr>
      </w:pPr>
    </w:p>
    <w:p w:rsidR="00D652B7" w:rsidRPr="00262D6E" w:rsidRDefault="00D652B7"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Este es un estudio de usabilidad, donde se evaluará el producto tecnológico planteado mediante pruebas dirigidas a los propios usuarios del sistema, midiendo la capacidad del sistema de cumplir el objetivo para el cual fue diseñado. </w:t>
      </w:r>
    </w:p>
    <w:p w:rsidR="00D652B7" w:rsidRPr="00262D6E" w:rsidRDefault="00D652B7" w:rsidP="00262D6E">
      <w:pPr>
        <w:spacing w:line="360" w:lineRule="auto"/>
        <w:jc w:val="both"/>
        <w:rPr>
          <w:rFonts w:ascii="Times New Roman" w:hAnsi="Times New Roman" w:cs="Times New Roman"/>
          <w:lang w:val="es-ES"/>
        </w:rPr>
      </w:pPr>
    </w:p>
    <w:p w:rsidR="00A12DD0" w:rsidRPr="00262D6E" w:rsidRDefault="00A12DD0" w:rsidP="00262D6E">
      <w:pPr>
        <w:pStyle w:val="Ttulo2"/>
        <w:numPr>
          <w:ilvl w:val="0"/>
          <w:numId w:val="29"/>
        </w:numPr>
        <w:spacing w:line="360" w:lineRule="auto"/>
        <w:rPr>
          <w:rFonts w:cs="Times New Roman"/>
          <w:szCs w:val="24"/>
          <w:lang w:val="es-ES"/>
        </w:rPr>
      </w:pPr>
      <w:bookmarkStart w:id="152" w:name="_Toc504640795"/>
      <w:r w:rsidRPr="00262D6E">
        <w:rPr>
          <w:rFonts w:cs="Times New Roman"/>
          <w:szCs w:val="24"/>
          <w:lang w:val="es-ES"/>
        </w:rPr>
        <w:t>Población</w:t>
      </w:r>
      <w:bookmarkEnd w:id="152"/>
    </w:p>
    <w:p w:rsidR="00704DCF" w:rsidRPr="00262D6E" w:rsidRDefault="00704DCF" w:rsidP="00262D6E">
      <w:pPr>
        <w:spacing w:line="360" w:lineRule="auto"/>
        <w:jc w:val="both"/>
        <w:rPr>
          <w:rFonts w:ascii="Times New Roman" w:hAnsi="Times New Roman" w:cs="Times New Roman"/>
          <w:lang w:val="es-ES"/>
        </w:rPr>
      </w:pPr>
    </w:p>
    <w:p w:rsidR="00704DCF" w:rsidRPr="004C67AC" w:rsidRDefault="00704DC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La població</w:t>
      </w:r>
      <w:r w:rsidR="004665A1" w:rsidRPr="004C67AC">
        <w:rPr>
          <w:rFonts w:ascii="Times New Roman" w:hAnsi="Times New Roman" w:cs="Times New Roman"/>
          <w:highlight w:val="green"/>
          <w:lang w:val="es-ES"/>
        </w:rPr>
        <w:t>n en estudio</w:t>
      </w:r>
      <w:r w:rsidRPr="004C67AC">
        <w:rPr>
          <w:rFonts w:ascii="Times New Roman" w:hAnsi="Times New Roman" w:cs="Times New Roman"/>
          <w:highlight w:val="green"/>
          <w:lang w:val="es-ES"/>
        </w:rPr>
        <w:t xml:space="preserve"> se divide en </w:t>
      </w:r>
      <w:del w:id="153" w:author="Cesar Carcamo" w:date="2018-01-25T11:32:00Z">
        <w:r w:rsidRPr="004C67AC" w:rsidDel="0059544B">
          <w:rPr>
            <w:rFonts w:ascii="Times New Roman" w:hAnsi="Times New Roman" w:cs="Times New Roman"/>
            <w:highlight w:val="green"/>
            <w:lang w:val="es-ES"/>
          </w:rPr>
          <w:delText xml:space="preserve">4 </w:delText>
        </w:r>
      </w:del>
      <w:ins w:id="154" w:author="Cesar Carcamo" w:date="2018-01-25T11:32:00Z">
        <w:r w:rsidR="0059544B">
          <w:rPr>
            <w:rFonts w:ascii="Times New Roman" w:hAnsi="Times New Roman" w:cs="Times New Roman"/>
            <w:highlight w:val="green"/>
            <w:lang w:val="es-ES"/>
          </w:rPr>
          <w:t>cuatro</w:t>
        </w:r>
        <w:r w:rsidR="0059544B" w:rsidRPr="004C67AC">
          <w:rPr>
            <w:rFonts w:ascii="Times New Roman" w:hAnsi="Times New Roman" w:cs="Times New Roman"/>
            <w:highlight w:val="green"/>
            <w:lang w:val="es-ES"/>
          </w:rPr>
          <w:t xml:space="preserve"> </w:t>
        </w:r>
      </w:ins>
      <w:del w:id="155" w:author="Cesar Carcamo" w:date="2018-01-25T11:20:00Z">
        <w:r w:rsidRPr="004C67AC" w:rsidDel="0051146D">
          <w:rPr>
            <w:rFonts w:ascii="Times New Roman" w:hAnsi="Times New Roman" w:cs="Times New Roman"/>
            <w:highlight w:val="green"/>
            <w:lang w:val="es-ES"/>
          </w:rPr>
          <w:delText xml:space="preserve">grupos </w:delText>
        </w:r>
      </w:del>
      <w:ins w:id="156" w:author="Cesar Carcamo" w:date="2018-01-25T11:20:00Z">
        <w:r w:rsidR="0051146D">
          <w:rPr>
            <w:rFonts w:ascii="Times New Roman" w:hAnsi="Times New Roman" w:cs="Times New Roman"/>
            <w:highlight w:val="green"/>
            <w:lang w:val="es-ES"/>
          </w:rPr>
          <w:t>tipos</w:t>
        </w:r>
      </w:ins>
      <w:del w:id="157" w:author="Cesar Carcamo" w:date="2018-01-25T11:21:00Z">
        <w:r w:rsidRPr="004C67AC" w:rsidDel="0051146D">
          <w:rPr>
            <w:rFonts w:ascii="Times New Roman" w:hAnsi="Times New Roman" w:cs="Times New Roman"/>
            <w:highlight w:val="green"/>
            <w:lang w:val="es-ES"/>
          </w:rPr>
          <w:delText>principales</w:delText>
        </w:r>
      </w:del>
      <w:r w:rsidRPr="004C67AC">
        <w:rPr>
          <w:rFonts w:ascii="Times New Roman" w:hAnsi="Times New Roman" w:cs="Times New Roman"/>
          <w:highlight w:val="green"/>
          <w:lang w:val="es-ES"/>
        </w:rPr>
        <w:t xml:space="preserve"> de usuarios</w:t>
      </w:r>
      <w:del w:id="158" w:author="Cesar Carcamo" w:date="2018-01-25T11:21:00Z">
        <w:r w:rsidRPr="004C67AC" w:rsidDel="0051146D">
          <w:rPr>
            <w:rFonts w:ascii="Times New Roman" w:hAnsi="Times New Roman" w:cs="Times New Roman"/>
            <w:highlight w:val="green"/>
            <w:lang w:val="es-ES"/>
          </w:rPr>
          <w:delText>, ellos son</w:delText>
        </w:r>
      </w:del>
      <w:r w:rsidRPr="004C67AC">
        <w:rPr>
          <w:rFonts w:ascii="Times New Roman" w:hAnsi="Times New Roman" w:cs="Times New Roman"/>
          <w:highlight w:val="green"/>
          <w:lang w:val="es-ES"/>
        </w:rPr>
        <w:t>:</w:t>
      </w:r>
    </w:p>
    <w:p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Ciudadanos peruanos que puedan presentar</w:t>
      </w:r>
      <w:ins w:id="159" w:author="Cesar Carcamo" w:date="2018-01-25T11:21:00Z">
        <w:r w:rsidR="0051146D">
          <w:rPr>
            <w:rFonts w:ascii="Times New Roman" w:hAnsi="Times New Roman" w:cs="Times New Roman"/>
            <w:highlight w:val="green"/>
            <w:lang w:val="es-ES"/>
          </w:rPr>
          <w:t xml:space="preserve"> reclamos</w:t>
        </w:r>
      </w:ins>
    </w:p>
    <w:p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Administrativo de SUSALUD</w:t>
      </w:r>
    </w:p>
    <w:p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Personal de Oficinas de Calidad o de Atención al Usuario de diversas </w:t>
      </w:r>
      <w:proofErr w:type="spellStart"/>
      <w:r w:rsidRPr="004C67AC">
        <w:rPr>
          <w:rFonts w:ascii="Times New Roman" w:hAnsi="Times New Roman" w:cs="Times New Roman"/>
          <w:highlight w:val="green"/>
          <w:lang w:val="es-ES"/>
        </w:rPr>
        <w:t>IPRESS</w:t>
      </w:r>
      <w:proofErr w:type="spellEnd"/>
      <w:r w:rsidRPr="004C67AC">
        <w:rPr>
          <w:rFonts w:ascii="Times New Roman" w:hAnsi="Times New Roman" w:cs="Times New Roman"/>
          <w:highlight w:val="green"/>
          <w:lang w:val="es-ES"/>
        </w:rPr>
        <w:t xml:space="preserve"> y/</w:t>
      </w:r>
      <w:del w:id="160" w:author="Cesar Carcamo" w:date="2018-01-25T11:22:00Z">
        <w:r w:rsidRPr="004C67AC" w:rsidDel="00CA7040">
          <w:rPr>
            <w:rFonts w:ascii="Times New Roman" w:hAnsi="Times New Roman" w:cs="Times New Roman"/>
            <w:highlight w:val="green"/>
            <w:lang w:val="es-ES"/>
          </w:rPr>
          <w:delText xml:space="preserve">o </w:delText>
        </w:r>
      </w:del>
      <w:ins w:id="161" w:author="Cesar Carcamo" w:date="2018-01-25T11:22:00Z">
        <w:r w:rsidR="00CA7040">
          <w:rPr>
            <w:rFonts w:ascii="Times New Roman" w:hAnsi="Times New Roman" w:cs="Times New Roman"/>
            <w:highlight w:val="green"/>
            <w:lang w:val="es-ES"/>
          </w:rPr>
          <w:t>u</w:t>
        </w:r>
        <w:r w:rsidR="00CA7040" w:rsidRPr="004C67AC">
          <w:rPr>
            <w:rFonts w:ascii="Times New Roman" w:hAnsi="Times New Roman" w:cs="Times New Roman"/>
            <w:highlight w:val="green"/>
            <w:lang w:val="es-ES"/>
          </w:rPr>
          <w:t xml:space="preserve"> </w:t>
        </w:r>
      </w:ins>
      <w:r w:rsidRPr="004C67AC">
        <w:rPr>
          <w:rFonts w:ascii="Times New Roman" w:hAnsi="Times New Roman" w:cs="Times New Roman"/>
          <w:highlight w:val="green"/>
          <w:lang w:val="es-ES"/>
        </w:rPr>
        <w:t>Organismos Supervisores de ellas</w:t>
      </w:r>
    </w:p>
    <w:p w:rsidR="006F1201" w:rsidRPr="004C67AC" w:rsidRDefault="006F120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Directores Generales de IPRESS</w:t>
      </w:r>
    </w:p>
    <w:p w:rsidR="002F42CB" w:rsidRPr="00262D6E" w:rsidRDefault="002F42CB" w:rsidP="002F42CB">
      <w:pPr>
        <w:pStyle w:val="Prrafodelista"/>
        <w:spacing w:line="360" w:lineRule="auto"/>
        <w:jc w:val="both"/>
        <w:rPr>
          <w:rFonts w:ascii="Times New Roman" w:hAnsi="Times New Roman" w:cs="Times New Roman"/>
          <w:lang w:val="es-ES"/>
        </w:rPr>
      </w:pPr>
    </w:p>
    <w:p w:rsidR="00A12DD0" w:rsidRPr="00262D6E" w:rsidRDefault="00A12DD0" w:rsidP="00262D6E">
      <w:pPr>
        <w:pStyle w:val="Ttulo2"/>
        <w:numPr>
          <w:ilvl w:val="0"/>
          <w:numId w:val="29"/>
        </w:numPr>
        <w:spacing w:line="360" w:lineRule="auto"/>
        <w:rPr>
          <w:rFonts w:cs="Times New Roman"/>
          <w:szCs w:val="24"/>
          <w:lang w:val="es-ES"/>
        </w:rPr>
      </w:pPr>
      <w:bookmarkStart w:id="162" w:name="_Toc504640796"/>
      <w:r w:rsidRPr="00262D6E">
        <w:rPr>
          <w:rFonts w:cs="Times New Roman"/>
          <w:szCs w:val="24"/>
          <w:lang w:val="es-ES"/>
        </w:rPr>
        <w:t>Muestra</w:t>
      </w:r>
      <w:bookmarkEnd w:id="162"/>
    </w:p>
    <w:p w:rsidR="00AD62EA" w:rsidRPr="00262D6E" w:rsidRDefault="00AD62EA" w:rsidP="00262D6E">
      <w:pPr>
        <w:spacing w:line="360" w:lineRule="auto"/>
        <w:rPr>
          <w:rFonts w:ascii="Times New Roman" w:hAnsi="Times New Roman" w:cs="Times New Roman"/>
          <w:lang w:val="es-ES"/>
        </w:rPr>
      </w:pPr>
    </w:p>
    <w:p w:rsidR="00B50714" w:rsidRPr="004C67AC" w:rsidDel="00D76E86" w:rsidRDefault="00C532C1" w:rsidP="00D76E86">
      <w:pPr>
        <w:spacing w:line="360" w:lineRule="auto"/>
        <w:jc w:val="both"/>
        <w:rPr>
          <w:rFonts w:ascii="Times New Roman" w:hAnsi="Times New Roman" w:cs="Times New Roman"/>
          <w:highlight w:val="green"/>
          <w:lang w:val="es-ES"/>
        </w:rPr>
        <w:pPrChange w:id="163" w:author="Cesar Carcamo" w:date="2018-01-25T11:44:00Z">
          <w:pPr>
            <w:spacing w:line="360" w:lineRule="auto"/>
            <w:jc w:val="both"/>
          </w:pPr>
        </w:pPrChange>
      </w:pPr>
      <w:r w:rsidRPr="004C67AC">
        <w:rPr>
          <w:rFonts w:ascii="Times New Roman" w:hAnsi="Times New Roman" w:cs="Times New Roman"/>
          <w:highlight w:val="green"/>
          <w:lang w:val="es-ES"/>
        </w:rPr>
        <w:t xml:space="preserve">Para este estudio se </w:t>
      </w:r>
      <w:ins w:id="164" w:author="Cesar Carcamo" w:date="2018-01-25T11:41:00Z">
        <w:r w:rsidR="00816A41">
          <w:rPr>
            <w:rFonts w:ascii="Times New Roman" w:hAnsi="Times New Roman" w:cs="Times New Roman"/>
            <w:highlight w:val="green"/>
            <w:lang w:val="es-ES"/>
          </w:rPr>
          <w:t xml:space="preserve">programó entrevistas </w:t>
        </w:r>
      </w:ins>
      <w:del w:id="165" w:author="Cesar Carcamo" w:date="2018-01-25T11:31:00Z">
        <w:r w:rsidRPr="004C67AC" w:rsidDel="0059544B">
          <w:rPr>
            <w:rFonts w:ascii="Times New Roman" w:hAnsi="Times New Roman" w:cs="Times New Roman"/>
            <w:highlight w:val="green"/>
            <w:lang w:val="es-ES"/>
          </w:rPr>
          <w:delText>contactaron</w:delText>
        </w:r>
        <w:r w:rsidR="007E3601" w:rsidRPr="004C67AC" w:rsidDel="0059544B">
          <w:rPr>
            <w:rFonts w:ascii="Times New Roman" w:hAnsi="Times New Roman" w:cs="Times New Roman"/>
            <w:highlight w:val="green"/>
            <w:lang w:val="es-ES"/>
          </w:rPr>
          <w:delText xml:space="preserve"> </w:delText>
        </w:r>
      </w:del>
      <w:ins w:id="166" w:author="Cesar Carcamo" w:date="2018-01-25T11:31:00Z">
        <w:r w:rsidR="0059544B" w:rsidRPr="004C67AC">
          <w:rPr>
            <w:rFonts w:ascii="Times New Roman" w:hAnsi="Times New Roman" w:cs="Times New Roman"/>
            <w:highlight w:val="green"/>
            <w:lang w:val="es-ES"/>
          </w:rPr>
          <w:t xml:space="preserve">con </w:t>
        </w:r>
      </w:ins>
      <w:del w:id="167" w:author="Cesar Carcamo" w:date="2018-01-25T11:31:00Z">
        <w:r w:rsidR="007E3601" w:rsidRPr="004C67AC" w:rsidDel="0059544B">
          <w:rPr>
            <w:rFonts w:ascii="Times New Roman" w:hAnsi="Times New Roman" w:cs="Times New Roman"/>
            <w:highlight w:val="green"/>
            <w:lang w:val="es-ES"/>
          </w:rPr>
          <w:delText xml:space="preserve">con </w:delText>
        </w:r>
      </w:del>
      <w:r w:rsidR="007E3601" w:rsidRPr="004C67AC">
        <w:rPr>
          <w:rFonts w:ascii="Times New Roman" w:hAnsi="Times New Roman" w:cs="Times New Roman"/>
          <w:highlight w:val="green"/>
          <w:lang w:val="es-ES"/>
        </w:rPr>
        <w:t>por lo menos</w:t>
      </w:r>
      <w:r w:rsidRPr="004C67AC">
        <w:rPr>
          <w:rFonts w:ascii="Times New Roman" w:hAnsi="Times New Roman" w:cs="Times New Roman"/>
          <w:highlight w:val="green"/>
          <w:lang w:val="es-ES"/>
        </w:rPr>
        <w:t xml:space="preserve"> tres personas </w:t>
      </w:r>
      <w:del w:id="168" w:author="Cesar Carcamo" w:date="2018-01-25T11:42:00Z">
        <w:r w:rsidRPr="004C67AC" w:rsidDel="00816A41">
          <w:rPr>
            <w:rFonts w:ascii="Times New Roman" w:hAnsi="Times New Roman" w:cs="Times New Roman"/>
            <w:highlight w:val="green"/>
            <w:lang w:val="es-ES"/>
          </w:rPr>
          <w:delText xml:space="preserve">por </w:delText>
        </w:r>
      </w:del>
      <w:ins w:id="169" w:author="Cesar Carcamo" w:date="2018-01-25T11:42:00Z">
        <w:r w:rsidR="00816A41">
          <w:rPr>
            <w:rFonts w:ascii="Times New Roman" w:hAnsi="Times New Roman" w:cs="Times New Roman"/>
            <w:highlight w:val="green"/>
            <w:lang w:val="es-ES"/>
          </w:rPr>
          <w:t>de</w:t>
        </w:r>
        <w:r w:rsidR="00816A41" w:rsidRPr="004C67AC">
          <w:rPr>
            <w:rFonts w:ascii="Times New Roman" w:hAnsi="Times New Roman" w:cs="Times New Roman"/>
            <w:highlight w:val="green"/>
            <w:lang w:val="es-ES"/>
          </w:rPr>
          <w:t xml:space="preserve"> </w:t>
        </w:r>
      </w:ins>
      <w:r w:rsidRPr="004C67AC">
        <w:rPr>
          <w:rFonts w:ascii="Times New Roman" w:hAnsi="Times New Roman" w:cs="Times New Roman"/>
          <w:highlight w:val="green"/>
          <w:lang w:val="es-ES"/>
        </w:rPr>
        <w:t xml:space="preserve">cada </w:t>
      </w:r>
      <w:ins w:id="170" w:author="Cesar Carcamo" w:date="2018-01-25T11:32:00Z">
        <w:r w:rsidR="0059544B">
          <w:rPr>
            <w:rFonts w:ascii="Times New Roman" w:hAnsi="Times New Roman" w:cs="Times New Roman"/>
            <w:highlight w:val="green"/>
            <w:lang w:val="es-ES"/>
          </w:rPr>
          <w:t xml:space="preserve">uno de los cuatro </w:t>
        </w:r>
      </w:ins>
      <w:r w:rsidRPr="004C67AC">
        <w:rPr>
          <w:rFonts w:ascii="Times New Roman" w:hAnsi="Times New Roman" w:cs="Times New Roman"/>
          <w:highlight w:val="green"/>
          <w:lang w:val="es-ES"/>
        </w:rPr>
        <w:t>tipo</w:t>
      </w:r>
      <w:ins w:id="171" w:author="Cesar Carcamo" w:date="2018-01-25T11:39:00Z">
        <w:r w:rsidR="00043E74">
          <w:rPr>
            <w:rFonts w:ascii="Times New Roman" w:hAnsi="Times New Roman" w:cs="Times New Roman"/>
            <w:highlight w:val="green"/>
            <w:lang w:val="es-ES"/>
          </w:rPr>
          <w:t>s</w:t>
        </w:r>
      </w:ins>
      <w:r w:rsidRPr="004C67AC">
        <w:rPr>
          <w:rFonts w:ascii="Times New Roman" w:hAnsi="Times New Roman" w:cs="Times New Roman"/>
          <w:highlight w:val="green"/>
          <w:lang w:val="es-ES"/>
        </w:rPr>
        <w:t xml:space="preserve"> de usuario </w:t>
      </w:r>
      <w:ins w:id="172" w:author="Cesar Carcamo" w:date="2018-01-25T11:39:00Z">
        <w:r w:rsidR="00043E74">
          <w:rPr>
            <w:rFonts w:ascii="Times New Roman" w:hAnsi="Times New Roman" w:cs="Times New Roman"/>
            <w:highlight w:val="green"/>
            <w:lang w:val="es-ES"/>
          </w:rPr>
          <w:t>descritos</w:t>
        </w:r>
      </w:ins>
      <w:del w:id="173" w:author="Cesar Carcamo" w:date="2018-01-25T11:39:00Z">
        <w:r w:rsidRPr="004C67AC" w:rsidDel="00043E74">
          <w:rPr>
            <w:rFonts w:ascii="Times New Roman" w:hAnsi="Times New Roman" w:cs="Times New Roman"/>
            <w:highlight w:val="green"/>
            <w:lang w:val="es-ES"/>
          </w:rPr>
          <w:delText>que se encontró relevante</w:delText>
        </w:r>
      </w:del>
      <w:r w:rsidRPr="004C67AC">
        <w:rPr>
          <w:rFonts w:ascii="Times New Roman" w:hAnsi="Times New Roman" w:cs="Times New Roman"/>
          <w:highlight w:val="green"/>
          <w:lang w:val="es-ES"/>
        </w:rPr>
        <w:t>.</w:t>
      </w:r>
      <w:ins w:id="174" w:author="Cesar Carcamo" w:date="2018-01-25T11:46:00Z">
        <w:r w:rsidR="00F73463">
          <w:rPr>
            <w:rFonts w:ascii="Times New Roman" w:hAnsi="Times New Roman" w:cs="Times New Roman"/>
            <w:highlight w:val="green"/>
            <w:lang w:val="es-ES"/>
          </w:rPr>
          <w:t xml:space="preserve"> L</w:t>
        </w:r>
      </w:ins>
      <w:ins w:id="175" w:author="Cesar Carcamo" w:date="2018-01-25T11:47:00Z">
        <w:r w:rsidR="002973BF">
          <w:rPr>
            <w:rFonts w:ascii="Times New Roman" w:hAnsi="Times New Roman" w:cs="Times New Roman"/>
            <w:highlight w:val="green"/>
            <w:lang w:val="es-ES"/>
          </w:rPr>
          <w:t>a muestra de</w:t>
        </w:r>
      </w:ins>
      <w:ins w:id="176" w:author="Cesar Carcamo" w:date="2018-01-25T11:46:00Z">
        <w:r w:rsidR="00F73463">
          <w:rPr>
            <w:rFonts w:ascii="Times New Roman" w:hAnsi="Times New Roman" w:cs="Times New Roman"/>
            <w:highlight w:val="green"/>
            <w:lang w:val="es-ES"/>
          </w:rPr>
          <w:t xml:space="preserve"> ciudadanos entrevistados en la fase exploratoria </w:t>
        </w:r>
        <w:r w:rsidR="002973BF">
          <w:rPr>
            <w:rFonts w:ascii="Times New Roman" w:hAnsi="Times New Roman" w:cs="Times New Roman"/>
            <w:highlight w:val="green"/>
            <w:lang w:val="es-ES"/>
          </w:rPr>
          <w:t>fue</w:t>
        </w:r>
      </w:ins>
      <w:ins w:id="177" w:author="Cesar Carcamo" w:date="2018-01-25T11:47:00Z">
        <w:r w:rsidR="002973BF">
          <w:rPr>
            <w:rFonts w:ascii="Times New Roman" w:hAnsi="Times New Roman" w:cs="Times New Roman"/>
            <w:highlight w:val="green"/>
            <w:lang w:val="es-ES"/>
          </w:rPr>
          <w:t xml:space="preserve"> independiente de la muestra para </w:t>
        </w:r>
      </w:ins>
      <w:ins w:id="178" w:author="Cesar Carcamo" w:date="2018-01-25T11:46:00Z">
        <w:r w:rsidR="00F73463">
          <w:rPr>
            <w:rFonts w:ascii="Times New Roman" w:hAnsi="Times New Roman" w:cs="Times New Roman"/>
            <w:highlight w:val="green"/>
            <w:lang w:val="es-ES"/>
          </w:rPr>
          <w:t xml:space="preserve">la fase de </w:t>
        </w:r>
      </w:ins>
      <w:ins w:id="179" w:author="Cesar Carcamo" w:date="2018-01-25T11:47:00Z">
        <w:r w:rsidR="002973BF">
          <w:rPr>
            <w:rFonts w:ascii="Times New Roman" w:hAnsi="Times New Roman" w:cs="Times New Roman"/>
            <w:highlight w:val="green"/>
            <w:lang w:val="es-ES"/>
          </w:rPr>
          <w:t>evaluación</w:t>
        </w:r>
      </w:ins>
      <w:ins w:id="180" w:author="Cesar Carcamo" w:date="2018-01-25T11:48:00Z">
        <w:r w:rsidR="002973BF">
          <w:rPr>
            <w:rFonts w:ascii="Times New Roman" w:hAnsi="Times New Roman" w:cs="Times New Roman"/>
            <w:highlight w:val="green"/>
            <w:lang w:val="es-ES"/>
          </w:rPr>
          <w:t>…</w:t>
        </w:r>
        <w:r w:rsidR="002973BF">
          <w:rPr>
            <w:rFonts w:ascii="Times New Roman" w:hAnsi="Times New Roman" w:cs="Times New Roman"/>
            <w:highlight w:val="green"/>
            <w:lang w:val="es-ES"/>
          </w:rPr>
          <w:t>.</w:t>
        </w:r>
      </w:ins>
      <w:ins w:id="181" w:author="Cesar Carcamo" w:date="2018-01-25T11:47:00Z">
        <w:r w:rsidR="002973BF">
          <w:rPr>
            <w:rFonts w:ascii="Times New Roman" w:hAnsi="Times New Roman" w:cs="Times New Roman"/>
            <w:highlight w:val="green"/>
            <w:lang w:val="es-ES"/>
          </w:rPr>
          <w:t xml:space="preserve"> </w:t>
        </w:r>
      </w:ins>
      <w:moveFromRangeStart w:id="182" w:author="Cesar Carcamo" w:date="2018-01-25T11:45:00Z" w:name="move504644030"/>
      <w:moveFrom w:id="183" w:author="Cesar Carcamo" w:date="2018-01-25T11:45:00Z">
        <w:r w:rsidRPr="004C67AC" w:rsidDel="00D76E86">
          <w:rPr>
            <w:rFonts w:ascii="Times New Roman" w:hAnsi="Times New Roman" w:cs="Times New Roman"/>
            <w:highlight w:val="green"/>
            <w:lang w:val="es-ES"/>
          </w:rPr>
          <w:t xml:space="preserve"> Dichas personas fueron contactadas por medio de referidos y se concretaron entrevistas personales con todas las personas que accedieron. </w:t>
        </w:r>
        <w:r w:rsidR="007E3601" w:rsidRPr="004C67AC" w:rsidDel="00D76E86">
          <w:rPr>
            <w:rFonts w:ascii="Times New Roman" w:hAnsi="Times New Roman" w:cs="Times New Roman"/>
            <w:highlight w:val="green"/>
            <w:lang w:val="es-ES"/>
          </w:rPr>
          <w:t>Para finales</w:t>
        </w:r>
        <w:r w:rsidRPr="004C67AC" w:rsidDel="00D76E86">
          <w:rPr>
            <w:rFonts w:ascii="Times New Roman" w:hAnsi="Times New Roman" w:cs="Times New Roman"/>
            <w:highlight w:val="green"/>
            <w:lang w:val="es-ES"/>
          </w:rPr>
          <w:t xml:space="preserve"> de </w:t>
        </w:r>
        <w:r w:rsidR="00991A79" w:rsidRPr="004C67AC" w:rsidDel="00D76E86">
          <w:rPr>
            <w:rFonts w:ascii="Times New Roman" w:hAnsi="Times New Roman" w:cs="Times New Roman"/>
            <w:highlight w:val="green"/>
            <w:lang w:val="es-ES"/>
          </w:rPr>
          <w:t>enero del 2018</w:t>
        </w:r>
        <w:r w:rsidRPr="004C67AC" w:rsidDel="00D76E86">
          <w:rPr>
            <w:rFonts w:ascii="Times New Roman" w:hAnsi="Times New Roman" w:cs="Times New Roman"/>
            <w:highlight w:val="green"/>
            <w:lang w:val="es-ES"/>
          </w:rPr>
          <w:t xml:space="preserve"> se </w:t>
        </w:r>
        <w:r w:rsidR="007E3601" w:rsidRPr="004C67AC" w:rsidDel="00D76E86">
          <w:rPr>
            <w:rFonts w:ascii="Times New Roman" w:hAnsi="Times New Roman" w:cs="Times New Roman"/>
            <w:highlight w:val="green"/>
            <w:lang w:val="es-ES"/>
          </w:rPr>
          <w:t>había logrado</w:t>
        </w:r>
        <w:r w:rsidRPr="004C67AC" w:rsidDel="00D76E86">
          <w:rPr>
            <w:rFonts w:ascii="Times New Roman" w:hAnsi="Times New Roman" w:cs="Times New Roman"/>
            <w:highlight w:val="green"/>
            <w:lang w:val="es-ES"/>
          </w:rPr>
          <w:t xml:space="preserve"> entrev</w:t>
        </w:r>
        <w:r w:rsidR="00991A79" w:rsidRPr="004C67AC" w:rsidDel="00D76E86">
          <w:rPr>
            <w:rFonts w:ascii="Times New Roman" w:hAnsi="Times New Roman" w:cs="Times New Roman"/>
            <w:highlight w:val="green"/>
            <w:lang w:val="es-ES"/>
          </w:rPr>
          <w:t>istar a 21</w:t>
        </w:r>
        <w:r w:rsidR="00A7180D" w:rsidRPr="004C67AC" w:rsidDel="00D76E86">
          <w:rPr>
            <w:rFonts w:ascii="Times New Roman" w:hAnsi="Times New Roman" w:cs="Times New Roman"/>
            <w:highlight w:val="green"/>
            <w:lang w:val="es-ES"/>
          </w:rPr>
          <w:t xml:space="preserve"> personas en total divididos</w:t>
        </w:r>
        <w:r w:rsidR="00B000D4" w:rsidRPr="004C67AC" w:rsidDel="00D76E86">
          <w:rPr>
            <w:rFonts w:ascii="Times New Roman" w:hAnsi="Times New Roman" w:cs="Times New Roman"/>
            <w:highlight w:val="green"/>
            <w:lang w:val="es-ES"/>
          </w:rPr>
          <w:t xml:space="preserve"> y encontrados</w:t>
        </w:r>
        <w:r w:rsidR="00A7180D" w:rsidRPr="004C67AC" w:rsidDel="00D76E86">
          <w:rPr>
            <w:rFonts w:ascii="Times New Roman" w:hAnsi="Times New Roman" w:cs="Times New Roman"/>
            <w:highlight w:val="green"/>
            <w:lang w:val="es-ES"/>
          </w:rPr>
          <w:t xml:space="preserve"> de la siguiente manera en los tipos de usuario relevantes:</w:t>
        </w:r>
      </w:moveFrom>
    </w:p>
    <w:p w:rsidR="00A7180D" w:rsidRPr="004C67AC" w:rsidDel="00D76E86" w:rsidRDefault="004665A1" w:rsidP="00D76E86">
      <w:pPr>
        <w:spacing w:line="360" w:lineRule="auto"/>
        <w:jc w:val="both"/>
        <w:rPr>
          <w:rFonts w:ascii="Times New Roman" w:hAnsi="Times New Roman" w:cs="Times New Roman"/>
          <w:highlight w:val="green"/>
          <w:lang w:val="es-ES"/>
        </w:rPr>
        <w:pPrChange w:id="184" w:author="Cesar Carcamo" w:date="2018-01-25T11:44:00Z">
          <w:pPr>
            <w:pStyle w:val="Prrafodelista"/>
            <w:numPr>
              <w:numId w:val="14"/>
            </w:numPr>
            <w:spacing w:line="360" w:lineRule="auto"/>
            <w:ind w:hanging="360"/>
            <w:jc w:val="both"/>
          </w:pPr>
        </w:pPrChange>
      </w:pPr>
      <w:moveFrom w:id="185" w:author="Cesar Carcamo" w:date="2018-01-25T11:45:00Z">
        <w:r w:rsidRPr="004C67AC" w:rsidDel="00D76E86">
          <w:rPr>
            <w:rFonts w:ascii="Times New Roman" w:hAnsi="Times New Roman" w:cs="Times New Roman"/>
            <w:highlight w:val="green"/>
            <w:lang w:val="es-ES"/>
          </w:rPr>
          <w:t>9</w:t>
        </w:r>
        <w:r w:rsidR="00A7180D" w:rsidRPr="004C67AC" w:rsidDel="00D76E86">
          <w:rPr>
            <w:rFonts w:ascii="Times New Roman" w:hAnsi="Times New Roman" w:cs="Times New Roman"/>
            <w:highlight w:val="green"/>
            <w:lang w:val="es-ES"/>
          </w:rPr>
          <w:t xml:space="preserve"> </w:t>
        </w:r>
        <w:r w:rsidR="002111CC" w:rsidRPr="004C67AC" w:rsidDel="00D76E86">
          <w:rPr>
            <w:rFonts w:ascii="Times New Roman" w:hAnsi="Times New Roman" w:cs="Times New Roman"/>
            <w:highlight w:val="green"/>
            <w:lang w:val="es-ES"/>
          </w:rPr>
          <w:t>ciudadanos</w:t>
        </w:r>
        <w:r w:rsidR="00A7180D" w:rsidRPr="004C67AC" w:rsidDel="00D76E86">
          <w:rPr>
            <w:rFonts w:ascii="Times New Roman" w:hAnsi="Times New Roman" w:cs="Times New Roman"/>
            <w:highlight w:val="green"/>
            <w:lang w:val="es-ES"/>
          </w:rPr>
          <w:t xml:space="preserve"> </w:t>
        </w:r>
        <w:r w:rsidR="002111CC" w:rsidRPr="004C67AC" w:rsidDel="00D76E86">
          <w:rPr>
            <w:rFonts w:ascii="Times New Roman" w:hAnsi="Times New Roman" w:cs="Times New Roman"/>
            <w:highlight w:val="green"/>
            <w:lang w:val="es-ES"/>
          </w:rPr>
          <w:t>peruanos</w:t>
        </w:r>
        <w:r w:rsidR="00B000D4" w:rsidRPr="004C67AC" w:rsidDel="00D76E86">
          <w:rPr>
            <w:rFonts w:ascii="Times New Roman" w:hAnsi="Times New Roman" w:cs="Times New Roman"/>
            <w:highlight w:val="green"/>
            <w:lang w:val="es-ES"/>
          </w:rPr>
          <w:t xml:space="preserve">: </w:t>
        </w:r>
        <w:r w:rsidRPr="004C67AC" w:rsidDel="00D76E86">
          <w:rPr>
            <w:rFonts w:ascii="Times New Roman" w:hAnsi="Times New Roman" w:cs="Times New Roman"/>
            <w:highlight w:val="green"/>
            <w:lang w:val="es-ES"/>
          </w:rPr>
          <w:t>3 fueron e</w:t>
        </w:r>
        <w:r w:rsidR="00B000D4" w:rsidRPr="004C67AC" w:rsidDel="00D76E86">
          <w:rPr>
            <w:rFonts w:ascii="Times New Roman" w:hAnsi="Times New Roman" w:cs="Times New Roman"/>
            <w:highlight w:val="green"/>
            <w:lang w:val="es-ES"/>
          </w:rPr>
          <w:t>ncontrados dentro de la red del investigador siendo personas con alta</w:t>
        </w:r>
        <w:r w:rsidRPr="004C67AC" w:rsidDel="00D76E86">
          <w:rPr>
            <w:rFonts w:ascii="Times New Roman" w:hAnsi="Times New Roman" w:cs="Times New Roman"/>
            <w:highlight w:val="green"/>
            <w:lang w:val="es-ES"/>
          </w:rPr>
          <w:t xml:space="preserve"> tendencia a presentar reclamos y otros 6 ciudadanos familiares de pacientes que estaban siendo atendidos en el Hospital Nacional Cayetano Heredia</w:t>
        </w:r>
      </w:moveFrom>
    </w:p>
    <w:p w:rsidR="00A7180D" w:rsidRPr="004C67AC" w:rsidDel="00D76E86" w:rsidRDefault="00A7180D" w:rsidP="00D76E86">
      <w:pPr>
        <w:spacing w:line="360" w:lineRule="auto"/>
        <w:jc w:val="both"/>
        <w:rPr>
          <w:rFonts w:ascii="Times New Roman" w:hAnsi="Times New Roman" w:cs="Times New Roman"/>
          <w:highlight w:val="green"/>
          <w:lang w:val="es-ES"/>
        </w:rPr>
        <w:pPrChange w:id="186" w:author="Cesar Carcamo" w:date="2018-01-25T11:44:00Z">
          <w:pPr>
            <w:pStyle w:val="Prrafodelista"/>
            <w:numPr>
              <w:numId w:val="14"/>
            </w:numPr>
            <w:spacing w:line="360" w:lineRule="auto"/>
            <w:ind w:hanging="360"/>
            <w:jc w:val="both"/>
          </w:pPr>
        </w:pPrChange>
      </w:pPr>
      <w:moveFrom w:id="187" w:author="Cesar Carcamo" w:date="2018-01-25T11:45:00Z">
        <w:r w:rsidRPr="004C67AC" w:rsidDel="00D76E86">
          <w:rPr>
            <w:rFonts w:ascii="Times New Roman" w:hAnsi="Times New Roman" w:cs="Times New Roman"/>
            <w:highlight w:val="green"/>
            <w:lang w:val="es-ES"/>
          </w:rPr>
          <w:t xml:space="preserve">3 </w:t>
        </w:r>
        <w:r w:rsidR="002111CC" w:rsidRPr="004C67AC" w:rsidDel="00D76E86">
          <w:rPr>
            <w:rFonts w:ascii="Times New Roman" w:hAnsi="Times New Roman" w:cs="Times New Roman"/>
            <w:highlight w:val="green"/>
            <w:lang w:val="es-ES"/>
          </w:rPr>
          <w:t>personal</w:t>
        </w:r>
        <w:r w:rsidRPr="004C67AC" w:rsidDel="00D76E86">
          <w:rPr>
            <w:rFonts w:ascii="Times New Roman" w:hAnsi="Times New Roman" w:cs="Times New Roman"/>
            <w:highlight w:val="green"/>
            <w:lang w:val="es-ES"/>
          </w:rPr>
          <w:t xml:space="preserve"> Administrativo de SUSALUD</w:t>
        </w:r>
        <w:r w:rsidR="00273A97" w:rsidRPr="004C67AC" w:rsidDel="00D76E86">
          <w:rPr>
            <w:rFonts w:ascii="Times New Roman" w:hAnsi="Times New Roman" w:cs="Times New Roman"/>
            <w:highlight w:val="green"/>
            <w:lang w:val="es-ES"/>
          </w:rPr>
          <w:t>: Encontrados por ser</w:t>
        </w:r>
        <w:r w:rsidR="00AE3E7E" w:rsidRPr="004C67AC" w:rsidDel="00D76E86">
          <w:rPr>
            <w:rFonts w:ascii="Times New Roman" w:hAnsi="Times New Roman" w:cs="Times New Roman"/>
            <w:highlight w:val="green"/>
            <w:lang w:val="es-ES"/>
          </w:rPr>
          <w:t xml:space="preserve"> informantes clave dentro de la Intendencia de Investigación y Desarrollo, Intendencia de Promoción de Derechos en Salud.</w:t>
        </w:r>
        <w:r w:rsidR="00273A97" w:rsidRPr="004C67AC" w:rsidDel="00D76E86">
          <w:rPr>
            <w:rFonts w:ascii="Times New Roman" w:hAnsi="Times New Roman" w:cs="Times New Roman"/>
            <w:highlight w:val="green"/>
            <w:lang w:val="es-ES"/>
          </w:rPr>
          <w:t xml:space="preserve"> </w:t>
        </w:r>
      </w:moveFrom>
    </w:p>
    <w:p w:rsidR="00A7180D" w:rsidRPr="004C67AC" w:rsidDel="00D76E86" w:rsidRDefault="00A7180D" w:rsidP="00D76E86">
      <w:pPr>
        <w:spacing w:line="360" w:lineRule="auto"/>
        <w:jc w:val="both"/>
        <w:rPr>
          <w:rFonts w:ascii="Times New Roman" w:hAnsi="Times New Roman" w:cs="Times New Roman"/>
          <w:highlight w:val="green"/>
          <w:lang w:val="es-ES"/>
        </w:rPr>
        <w:pPrChange w:id="188" w:author="Cesar Carcamo" w:date="2018-01-25T11:44:00Z">
          <w:pPr>
            <w:pStyle w:val="Prrafodelista"/>
            <w:numPr>
              <w:numId w:val="14"/>
            </w:numPr>
            <w:spacing w:line="360" w:lineRule="auto"/>
            <w:ind w:hanging="360"/>
            <w:jc w:val="both"/>
          </w:pPr>
        </w:pPrChange>
      </w:pPr>
      <w:moveFrom w:id="189" w:author="Cesar Carcamo" w:date="2018-01-25T11:45:00Z">
        <w:r w:rsidRPr="004C67AC" w:rsidDel="00D76E86">
          <w:rPr>
            <w:rFonts w:ascii="Times New Roman" w:hAnsi="Times New Roman" w:cs="Times New Roman"/>
            <w:highlight w:val="green"/>
            <w:lang w:val="es-ES"/>
          </w:rPr>
          <w:t xml:space="preserve">3 </w:t>
        </w:r>
        <w:r w:rsidR="002111CC" w:rsidRPr="004C67AC" w:rsidDel="00D76E86">
          <w:rPr>
            <w:rFonts w:ascii="Times New Roman" w:hAnsi="Times New Roman" w:cs="Times New Roman"/>
            <w:highlight w:val="green"/>
            <w:lang w:val="es-ES"/>
          </w:rPr>
          <w:t>personal</w:t>
        </w:r>
        <w:r w:rsidRPr="004C67AC" w:rsidDel="00D76E86">
          <w:rPr>
            <w:rFonts w:ascii="Times New Roman" w:hAnsi="Times New Roman" w:cs="Times New Roman"/>
            <w:highlight w:val="green"/>
            <w:lang w:val="es-ES"/>
          </w:rPr>
          <w:t xml:space="preserve"> de Oficinas de Calidad de Organismos Supervisores de IPRESS</w:t>
        </w:r>
        <w:r w:rsidR="00AE3E7E" w:rsidRPr="004C67AC" w:rsidDel="00D76E86">
          <w:rPr>
            <w:rFonts w:ascii="Times New Roman" w:hAnsi="Times New Roman" w:cs="Times New Roman"/>
            <w:highlight w:val="green"/>
            <w:lang w:val="es-ES"/>
          </w:rPr>
          <w:t>: Encontrados por ser informantes clave dentro de Oficinas de Calidad de SUSALUD.</w:t>
        </w:r>
      </w:moveFrom>
    </w:p>
    <w:p w:rsidR="00A7180D" w:rsidRPr="004C67AC" w:rsidRDefault="00D01319" w:rsidP="00D76E86">
      <w:pPr>
        <w:spacing w:line="360" w:lineRule="auto"/>
        <w:jc w:val="both"/>
        <w:rPr>
          <w:rFonts w:ascii="Times New Roman" w:hAnsi="Times New Roman" w:cs="Times New Roman"/>
          <w:highlight w:val="green"/>
          <w:lang w:val="es-ES"/>
        </w:rPr>
        <w:pPrChange w:id="190" w:author="Cesar Carcamo" w:date="2018-01-25T11:44:00Z">
          <w:pPr>
            <w:pStyle w:val="Prrafodelista"/>
            <w:numPr>
              <w:numId w:val="14"/>
            </w:numPr>
            <w:spacing w:line="360" w:lineRule="auto"/>
            <w:ind w:hanging="360"/>
            <w:jc w:val="both"/>
          </w:pPr>
        </w:pPrChange>
      </w:pPr>
      <w:moveFrom w:id="191" w:author="Cesar Carcamo" w:date="2018-01-25T11:45:00Z">
        <w:r w:rsidRPr="004C67AC" w:rsidDel="00D76E86">
          <w:rPr>
            <w:rFonts w:ascii="Times New Roman" w:hAnsi="Times New Roman" w:cs="Times New Roman"/>
            <w:highlight w:val="green"/>
            <w:lang w:val="es-ES"/>
          </w:rPr>
          <w:t>6</w:t>
        </w:r>
        <w:r w:rsidR="00A7180D" w:rsidRPr="004C67AC" w:rsidDel="00D76E86">
          <w:rPr>
            <w:rFonts w:ascii="Times New Roman" w:hAnsi="Times New Roman" w:cs="Times New Roman"/>
            <w:highlight w:val="green"/>
            <w:lang w:val="es-ES"/>
          </w:rPr>
          <w:t xml:space="preserve"> </w:t>
        </w:r>
        <w:r w:rsidR="004665A1" w:rsidRPr="004C67AC" w:rsidDel="00D76E86">
          <w:rPr>
            <w:rFonts w:ascii="Times New Roman" w:hAnsi="Times New Roman" w:cs="Times New Roman"/>
            <w:highlight w:val="green"/>
            <w:lang w:val="es-ES"/>
          </w:rPr>
          <w:t>directores</w:t>
        </w:r>
        <w:r w:rsidR="00A7180D" w:rsidRPr="004C67AC" w:rsidDel="00D76E86">
          <w:rPr>
            <w:rFonts w:ascii="Times New Roman" w:hAnsi="Times New Roman" w:cs="Times New Roman"/>
            <w:highlight w:val="green"/>
            <w:lang w:val="es-ES"/>
          </w:rPr>
          <w:t xml:space="preserve"> General</w:t>
        </w:r>
        <w:r w:rsidR="00991A79" w:rsidRPr="004C67AC" w:rsidDel="00D76E86">
          <w:rPr>
            <w:rFonts w:ascii="Times New Roman" w:hAnsi="Times New Roman" w:cs="Times New Roman"/>
            <w:highlight w:val="green"/>
            <w:lang w:val="es-ES"/>
          </w:rPr>
          <w:t>es</w:t>
        </w:r>
        <w:r w:rsidR="00A7180D" w:rsidRPr="004C67AC" w:rsidDel="00D76E86">
          <w:rPr>
            <w:rFonts w:ascii="Times New Roman" w:hAnsi="Times New Roman" w:cs="Times New Roman"/>
            <w:highlight w:val="green"/>
            <w:lang w:val="es-ES"/>
          </w:rPr>
          <w:t xml:space="preserve"> de Hospital</w:t>
        </w:r>
        <w:r w:rsidR="00AE3E7E" w:rsidRPr="004C67AC" w:rsidDel="00D76E86">
          <w:rPr>
            <w:rFonts w:ascii="Times New Roman" w:hAnsi="Times New Roman" w:cs="Times New Roman"/>
            <w:highlight w:val="green"/>
            <w:lang w:val="es-ES"/>
          </w:rPr>
          <w:t>: Encontrado</w:t>
        </w:r>
        <w:r w:rsidR="004665A1" w:rsidRPr="004C67AC" w:rsidDel="00D76E86">
          <w:rPr>
            <w:rFonts w:ascii="Times New Roman" w:hAnsi="Times New Roman" w:cs="Times New Roman"/>
            <w:highlight w:val="green"/>
            <w:lang w:val="es-ES"/>
          </w:rPr>
          <w:t>s</w:t>
        </w:r>
        <w:r w:rsidR="00AE3E7E" w:rsidRPr="004C67AC" w:rsidDel="00D76E86">
          <w:rPr>
            <w:rFonts w:ascii="Times New Roman" w:hAnsi="Times New Roman" w:cs="Times New Roman"/>
            <w:highlight w:val="green"/>
            <w:lang w:val="es-ES"/>
          </w:rPr>
          <w:t xml:space="preserve"> por </w:t>
        </w:r>
        <w:r w:rsidR="004665A1" w:rsidRPr="004C67AC" w:rsidDel="00D76E86">
          <w:rPr>
            <w:rFonts w:ascii="Times New Roman" w:hAnsi="Times New Roman" w:cs="Times New Roman"/>
            <w:highlight w:val="green"/>
            <w:lang w:val="es-ES"/>
          </w:rPr>
          <w:t>recomendación</w:t>
        </w:r>
        <w:r w:rsidR="00AE3E7E" w:rsidRPr="004C67AC" w:rsidDel="00D76E86">
          <w:rPr>
            <w:rFonts w:ascii="Times New Roman" w:hAnsi="Times New Roman" w:cs="Times New Roman"/>
            <w:highlight w:val="green"/>
            <w:lang w:val="es-ES"/>
          </w:rPr>
          <w:t xml:space="preserve"> dentro de la red del investigador.</w:t>
        </w:r>
      </w:moveFrom>
      <w:moveFromRangeEnd w:id="182"/>
      <w:ins w:id="192" w:author="Cesar Carcamo" w:date="2018-01-25T11:48:00Z">
        <w:r w:rsidR="00841963">
          <w:rPr>
            <w:rFonts w:ascii="Times New Roman" w:hAnsi="Times New Roman" w:cs="Times New Roman"/>
            <w:highlight w:val="green"/>
            <w:lang w:val="es-ES"/>
          </w:rPr>
          <w:t xml:space="preserve"> (</w:t>
        </w:r>
        <w:proofErr w:type="gramStart"/>
        <w:r w:rsidR="00841963">
          <w:rPr>
            <w:rFonts w:ascii="Times New Roman" w:hAnsi="Times New Roman" w:cs="Times New Roman"/>
            <w:highlight w:val="green"/>
            <w:lang w:val="es-ES"/>
          </w:rPr>
          <w:t>agregar</w:t>
        </w:r>
        <w:proofErr w:type="gramEnd"/>
        <w:r w:rsidR="00841963">
          <w:rPr>
            <w:rFonts w:ascii="Times New Roman" w:hAnsi="Times New Roman" w:cs="Times New Roman"/>
            <w:highlight w:val="green"/>
            <w:lang w:val="es-ES"/>
          </w:rPr>
          <w:t xml:space="preserve"> otros detalles adicionales).</w:t>
        </w:r>
      </w:ins>
    </w:p>
    <w:p w:rsidR="00B50714" w:rsidRPr="00262D6E" w:rsidRDefault="00B50714" w:rsidP="00262D6E">
      <w:pPr>
        <w:spacing w:line="360" w:lineRule="auto"/>
        <w:jc w:val="both"/>
        <w:rPr>
          <w:rFonts w:ascii="Times New Roman" w:hAnsi="Times New Roman" w:cs="Times New Roman"/>
          <w:lang w:val="es-ES"/>
        </w:rPr>
      </w:pPr>
    </w:p>
    <w:p w:rsidR="00A12DD0" w:rsidRPr="004C67AC" w:rsidRDefault="004C67AC" w:rsidP="00262D6E">
      <w:pPr>
        <w:pStyle w:val="Ttulo2"/>
        <w:numPr>
          <w:ilvl w:val="0"/>
          <w:numId w:val="29"/>
        </w:numPr>
        <w:spacing w:line="360" w:lineRule="auto"/>
        <w:rPr>
          <w:rFonts w:cs="Times New Roman"/>
          <w:szCs w:val="24"/>
          <w:highlight w:val="green"/>
        </w:rPr>
      </w:pPr>
      <w:bookmarkStart w:id="193" w:name="_Toc504640797"/>
      <w:proofErr w:type="spellStart"/>
      <w:r>
        <w:rPr>
          <w:rFonts w:cs="Times New Roman"/>
          <w:szCs w:val="24"/>
          <w:highlight w:val="green"/>
        </w:rPr>
        <w:t>Operacionalizació</w:t>
      </w:r>
      <w:r w:rsidR="00A12DD0" w:rsidRPr="004C67AC">
        <w:rPr>
          <w:rFonts w:cs="Times New Roman"/>
          <w:szCs w:val="24"/>
          <w:highlight w:val="green"/>
        </w:rPr>
        <w:t>n</w:t>
      </w:r>
      <w:proofErr w:type="spellEnd"/>
      <w:r w:rsidR="00A12DD0" w:rsidRPr="004C67AC">
        <w:rPr>
          <w:rFonts w:cs="Times New Roman"/>
          <w:szCs w:val="24"/>
          <w:highlight w:val="green"/>
        </w:rPr>
        <w:t xml:space="preserve"> de variables</w:t>
      </w:r>
      <w:bookmarkEnd w:id="193"/>
    </w:p>
    <w:p w:rsidR="008B19EA" w:rsidRPr="00262D6E" w:rsidRDefault="008B19EA" w:rsidP="00262D6E">
      <w:pPr>
        <w:spacing w:line="360" w:lineRule="auto"/>
        <w:rPr>
          <w:rFonts w:ascii="Times New Roman" w:hAnsi="Times New Roman" w:cs="Times New Roman"/>
        </w:rPr>
      </w:pPr>
    </w:p>
    <w:tbl>
      <w:tblPr>
        <w:tblStyle w:val="GridTable4Accent2"/>
        <w:tblW w:w="0" w:type="auto"/>
        <w:tblLook w:val="04A0"/>
      </w:tblPr>
      <w:tblGrid>
        <w:gridCol w:w="2122"/>
        <w:gridCol w:w="2122"/>
        <w:gridCol w:w="2122"/>
        <w:gridCol w:w="2122"/>
      </w:tblGrid>
      <w:tr w:rsidR="004769F3" w:rsidRPr="00262D6E" w:rsidTr="004769F3">
        <w:trPr>
          <w:cnfStyle w:val="100000000000"/>
        </w:trPr>
        <w:tc>
          <w:tcPr>
            <w:cnfStyle w:val="001000000000"/>
            <w:tcW w:w="2122" w:type="dxa"/>
          </w:tcPr>
          <w:p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2122" w:type="dxa"/>
          </w:tcPr>
          <w:p w:rsidR="004769F3" w:rsidRPr="00262D6E" w:rsidRDefault="004769F3" w:rsidP="00262D6E">
            <w:pPr>
              <w:spacing w:line="360" w:lineRule="auto"/>
              <w:cnfStyle w:val="100000000000"/>
              <w:rPr>
                <w:rFonts w:ascii="Times New Roman" w:hAnsi="Times New Roman" w:cs="Times New Roman"/>
              </w:rPr>
            </w:pPr>
            <w:r w:rsidRPr="00262D6E">
              <w:rPr>
                <w:rFonts w:ascii="Times New Roman" w:hAnsi="Times New Roman" w:cs="Times New Roman"/>
              </w:rPr>
              <w:t>Descripción</w:t>
            </w:r>
          </w:p>
        </w:tc>
        <w:tc>
          <w:tcPr>
            <w:tcW w:w="2122" w:type="dxa"/>
          </w:tcPr>
          <w:p w:rsidR="004769F3" w:rsidRPr="00262D6E" w:rsidRDefault="004769F3" w:rsidP="00262D6E">
            <w:pPr>
              <w:spacing w:line="360" w:lineRule="auto"/>
              <w:cnfStyle w:val="100000000000"/>
              <w:rPr>
                <w:rFonts w:ascii="Times New Roman" w:hAnsi="Times New Roman" w:cs="Times New Roman"/>
              </w:rPr>
            </w:pPr>
            <w:r w:rsidRPr="00262D6E">
              <w:rPr>
                <w:rFonts w:ascii="Times New Roman" w:hAnsi="Times New Roman" w:cs="Times New Roman"/>
              </w:rPr>
              <w:t>Tipo de Variable</w:t>
            </w:r>
          </w:p>
        </w:tc>
        <w:tc>
          <w:tcPr>
            <w:tcW w:w="2122" w:type="dxa"/>
          </w:tcPr>
          <w:p w:rsidR="004769F3" w:rsidRPr="00262D6E" w:rsidRDefault="00497DF6" w:rsidP="00262D6E">
            <w:pPr>
              <w:spacing w:line="360" w:lineRule="auto"/>
              <w:cnfStyle w:val="100000000000"/>
              <w:rPr>
                <w:rFonts w:ascii="Times New Roman" w:hAnsi="Times New Roman" w:cs="Times New Roman"/>
              </w:rPr>
            </w:pPr>
            <w:r w:rsidRPr="00262D6E">
              <w:rPr>
                <w:rFonts w:ascii="Times New Roman" w:hAnsi="Times New Roman" w:cs="Times New Roman"/>
              </w:rPr>
              <w:t>Opciones</w:t>
            </w:r>
          </w:p>
        </w:tc>
      </w:tr>
      <w:tr w:rsidR="004769F3" w:rsidRPr="00262D6E" w:rsidTr="004769F3">
        <w:trPr>
          <w:cnfStyle w:val="000000100000"/>
        </w:trPr>
        <w:tc>
          <w:tcPr>
            <w:cnfStyle w:val="001000000000"/>
            <w:tcW w:w="2122" w:type="dxa"/>
          </w:tcPr>
          <w:p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2122" w:type="dxa"/>
          </w:tcPr>
          <w:p w:rsidR="00D9167B" w:rsidRPr="00262D6E" w:rsidRDefault="00D9167B" w:rsidP="00262D6E">
            <w:pPr>
              <w:spacing w:line="360" w:lineRule="auto"/>
              <w:cnfStyle w:val="000000100000"/>
              <w:rPr>
                <w:rFonts w:ascii="Times New Roman" w:hAnsi="Times New Roman" w:cs="Times New Roman"/>
              </w:rPr>
            </w:pPr>
            <w:r w:rsidRPr="00262D6E">
              <w:rPr>
                <w:rFonts w:ascii="Times New Roman" w:hAnsi="Times New Roman" w:cs="Times New Roman"/>
              </w:rPr>
              <w:t xml:space="preserve">El éxito o fracaso del usuario en la resolución de una tarea encomendada </w:t>
            </w:r>
            <w:r w:rsidR="0076630B" w:rsidRPr="00262D6E">
              <w:rPr>
                <w:rFonts w:ascii="Times New Roman" w:hAnsi="Times New Roman" w:cs="Times New Roman"/>
              </w:rPr>
              <w:lastRenderedPageBreak/>
              <w:t xml:space="preserve">para realizar </w:t>
            </w:r>
            <w:r w:rsidRPr="00262D6E">
              <w:rPr>
                <w:rFonts w:ascii="Times New Roman" w:hAnsi="Times New Roman" w:cs="Times New Roman"/>
              </w:rPr>
              <w:t>dentro de la interfaz del sistema</w:t>
            </w:r>
          </w:p>
        </w:tc>
        <w:tc>
          <w:tcPr>
            <w:tcW w:w="2122" w:type="dxa"/>
          </w:tcPr>
          <w:p w:rsidR="004769F3" w:rsidRPr="00262D6E" w:rsidRDefault="00D9167B" w:rsidP="00262D6E">
            <w:pPr>
              <w:spacing w:line="360" w:lineRule="auto"/>
              <w:cnfStyle w:val="000000100000"/>
              <w:rPr>
                <w:rFonts w:ascii="Times New Roman" w:hAnsi="Times New Roman" w:cs="Times New Roman"/>
              </w:rPr>
            </w:pPr>
            <w:r w:rsidRPr="00262D6E">
              <w:rPr>
                <w:rFonts w:ascii="Times New Roman" w:hAnsi="Times New Roman" w:cs="Times New Roman"/>
              </w:rPr>
              <w:lastRenderedPageBreak/>
              <w:t xml:space="preserve">Cuantitativa – </w:t>
            </w:r>
            <w:r w:rsidR="0076630B" w:rsidRPr="00262D6E">
              <w:rPr>
                <w:rFonts w:ascii="Times New Roman" w:hAnsi="Times New Roman" w:cs="Times New Roman"/>
              </w:rPr>
              <w:t>Dicotómica</w:t>
            </w:r>
          </w:p>
        </w:tc>
        <w:tc>
          <w:tcPr>
            <w:tcW w:w="2122" w:type="dxa"/>
          </w:tcPr>
          <w:p w:rsidR="004769F3" w:rsidRPr="00262D6E" w:rsidRDefault="00497DF6" w:rsidP="00262D6E">
            <w:pPr>
              <w:spacing w:line="360" w:lineRule="auto"/>
              <w:cnfStyle w:val="000000100000"/>
              <w:rPr>
                <w:rFonts w:ascii="Times New Roman" w:hAnsi="Times New Roman" w:cs="Times New Roman"/>
              </w:rPr>
            </w:pPr>
            <w:r w:rsidRPr="00262D6E">
              <w:rPr>
                <w:rFonts w:ascii="Times New Roman" w:hAnsi="Times New Roman" w:cs="Times New Roman"/>
              </w:rPr>
              <w:t>Si - No</w:t>
            </w:r>
          </w:p>
        </w:tc>
      </w:tr>
      <w:tr w:rsidR="004769F3" w:rsidRPr="00262D6E" w:rsidTr="004769F3">
        <w:tc>
          <w:tcPr>
            <w:cnfStyle w:val="001000000000"/>
            <w:tcW w:w="2122" w:type="dxa"/>
          </w:tcPr>
          <w:p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lastRenderedPageBreak/>
              <w:t>Seguimiento de Flujo</w:t>
            </w:r>
          </w:p>
        </w:tc>
        <w:tc>
          <w:tcPr>
            <w:tcW w:w="2122" w:type="dxa"/>
          </w:tcPr>
          <w:p w:rsidR="004769F3" w:rsidRPr="00262D6E" w:rsidRDefault="00497DF6" w:rsidP="00262D6E">
            <w:pPr>
              <w:spacing w:line="360" w:lineRule="auto"/>
              <w:cnfStyle w:val="000000000000"/>
              <w:rPr>
                <w:rFonts w:ascii="Times New Roman" w:hAnsi="Times New Roman" w:cs="Times New Roman"/>
              </w:rPr>
            </w:pPr>
            <w:r w:rsidRPr="00262D6E">
              <w:rPr>
                <w:rFonts w:ascii="Times New Roman" w:hAnsi="Times New Roman" w:cs="Times New Roman"/>
              </w:rPr>
              <w:t>Comparación del flujo de pasos seguidos por los diferentes usuarios con el flujo de pasos planteado originalmente por el investigador</w:t>
            </w:r>
          </w:p>
        </w:tc>
        <w:tc>
          <w:tcPr>
            <w:tcW w:w="2122" w:type="dxa"/>
          </w:tcPr>
          <w:p w:rsidR="004769F3" w:rsidRPr="00262D6E" w:rsidRDefault="00D9167B" w:rsidP="00262D6E">
            <w:pPr>
              <w:spacing w:line="360" w:lineRule="auto"/>
              <w:cnfStyle w:val="00000000000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rsidR="004769F3" w:rsidRPr="00262D6E" w:rsidRDefault="00497DF6" w:rsidP="00262D6E">
            <w:pPr>
              <w:spacing w:line="360" w:lineRule="auto"/>
              <w:cnfStyle w:val="000000000000"/>
              <w:rPr>
                <w:rFonts w:ascii="Times New Roman" w:hAnsi="Times New Roman" w:cs="Times New Roman"/>
              </w:rPr>
            </w:pPr>
            <w:r w:rsidRPr="00262D6E">
              <w:rPr>
                <w:rFonts w:ascii="Times New Roman" w:hAnsi="Times New Roman" w:cs="Times New Roman"/>
              </w:rPr>
              <w:t>-</w:t>
            </w:r>
          </w:p>
        </w:tc>
      </w:tr>
      <w:tr w:rsidR="004769F3" w:rsidRPr="00262D6E" w:rsidTr="004769F3">
        <w:trPr>
          <w:cnfStyle w:val="000000100000"/>
        </w:trPr>
        <w:tc>
          <w:tcPr>
            <w:cnfStyle w:val="001000000000"/>
            <w:tcW w:w="2122" w:type="dxa"/>
          </w:tcPr>
          <w:p w:rsidR="004769F3" w:rsidRPr="00262D6E" w:rsidRDefault="00D9167B" w:rsidP="00262D6E">
            <w:pPr>
              <w:spacing w:line="360" w:lineRule="auto"/>
              <w:rPr>
                <w:rFonts w:ascii="Times New Roman" w:hAnsi="Times New Roman" w:cs="Times New Roman"/>
              </w:rPr>
            </w:pPr>
            <w:r w:rsidRPr="00262D6E">
              <w:rPr>
                <w:rFonts w:ascii="Times New Roman" w:hAnsi="Times New Roman" w:cs="Times New Roman"/>
              </w:rPr>
              <w:t>Comprensión de la interfaz gráfica</w:t>
            </w:r>
          </w:p>
        </w:tc>
        <w:tc>
          <w:tcPr>
            <w:tcW w:w="2122" w:type="dxa"/>
          </w:tcPr>
          <w:p w:rsidR="004769F3" w:rsidRPr="00262D6E" w:rsidRDefault="00EA0883" w:rsidP="00262D6E">
            <w:pPr>
              <w:spacing w:line="360" w:lineRule="auto"/>
              <w:cnfStyle w:val="000000100000"/>
              <w:rPr>
                <w:rFonts w:ascii="Times New Roman" w:hAnsi="Times New Roman" w:cs="Times New Roman"/>
              </w:rPr>
            </w:pPr>
            <w:r w:rsidRPr="00262D6E">
              <w:rPr>
                <w:rFonts w:ascii="Times New Roman" w:hAnsi="Times New Roman" w:cs="Times New Roman"/>
              </w:rPr>
              <w:t xml:space="preserve">Evaluación de si el usuario </w:t>
            </w:r>
            <w:r w:rsidR="00DB63DB" w:rsidRPr="00262D6E">
              <w:rPr>
                <w:rFonts w:ascii="Times New Roman" w:hAnsi="Times New Roman" w:cs="Times New Roman"/>
              </w:rPr>
              <w:t>fue capaz de entender</w:t>
            </w:r>
            <w:r w:rsidRPr="00262D6E">
              <w:rPr>
                <w:rFonts w:ascii="Times New Roman" w:hAnsi="Times New Roman" w:cs="Times New Roman"/>
              </w:rPr>
              <w:t xml:space="preserve"> el </w:t>
            </w:r>
            <w:r w:rsidR="00ED4716" w:rsidRPr="00262D6E">
              <w:rPr>
                <w:rFonts w:ascii="Times New Roman" w:hAnsi="Times New Roman" w:cs="Times New Roman"/>
              </w:rPr>
              <w:t>objetivo de cada pantalla de la interfaz con la que interactuó durante la prueba.</w:t>
            </w:r>
          </w:p>
        </w:tc>
        <w:tc>
          <w:tcPr>
            <w:tcW w:w="2122" w:type="dxa"/>
          </w:tcPr>
          <w:p w:rsidR="004769F3" w:rsidRPr="00262D6E" w:rsidRDefault="00D9167B" w:rsidP="00262D6E">
            <w:pPr>
              <w:spacing w:line="360" w:lineRule="auto"/>
              <w:cnfStyle w:val="00000010000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Dicotómico</w:t>
            </w:r>
          </w:p>
        </w:tc>
        <w:tc>
          <w:tcPr>
            <w:tcW w:w="2122" w:type="dxa"/>
          </w:tcPr>
          <w:p w:rsidR="004769F3" w:rsidRPr="00262D6E" w:rsidRDefault="00ED4716" w:rsidP="00262D6E">
            <w:pPr>
              <w:spacing w:line="360" w:lineRule="auto"/>
              <w:cnfStyle w:val="000000100000"/>
              <w:rPr>
                <w:rFonts w:ascii="Times New Roman" w:hAnsi="Times New Roman" w:cs="Times New Roman"/>
              </w:rPr>
            </w:pPr>
            <w:r w:rsidRPr="00262D6E">
              <w:rPr>
                <w:rFonts w:ascii="Times New Roman" w:hAnsi="Times New Roman" w:cs="Times New Roman"/>
              </w:rPr>
              <w:t>-</w:t>
            </w:r>
          </w:p>
        </w:tc>
      </w:tr>
    </w:tbl>
    <w:p w:rsidR="00A12DD0" w:rsidRPr="00262D6E" w:rsidRDefault="00A12DD0" w:rsidP="00262D6E">
      <w:pPr>
        <w:pStyle w:val="Ttulo2"/>
        <w:numPr>
          <w:ilvl w:val="0"/>
          <w:numId w:val="29"/>
        </w:numPr>
        <w:spacing w:line="360" w:lineRule="auto"/>
        <w:rPr>
          <w:rFonts w:cs="Times New Roman"/>
          <w:szCs w:val="24"/>
        </w:rPr>
      </w:pPr>
      <w:bookmarkStart w:id="194" w:name="_Toc504640798"/>
      <w:r w:rsidRPr="00262D6E">
        <w:rPr>
          <w:rFonts w:cs="Times New Roman"/>
          <w:szCs w:val="24"/>
        </w:rPr>
        <w:t>Procedimientos y técnicas</w:t>
      </w:r>
      <w:bookmarkEnd w:id="194"/>
    </w:p>
    <w:p w:rsidR="00000DBF" w:rsidRPr="00262D6E" w:rsidRDefault="00000DBF" w:rsidP="00262D6E">
      <w:pPr>
        <w:spacing w:line="360" w:lineRule="auto"/>
        <w:jc w:val="both"/>
        <w:rPr>
          <w:rFonts w:ascii="Times New Roman" w:hAnsi="Times New Roman" w:cs="Times New Roman"/>
          <w:b/>
          <w:lang w:val="es-ES"/>
        </w:rPr>
      </w:pPr>
    </w:p>
    <w:p w:rsidR="0053122A" w:rsidRPr="00262D6E" w:rsidRDefault="0053122A" w:rsidP="00262D6E">
      <w:pPr>
        <w:pStyle w:val="Ttulo3"/>
        <w:numPr>
          <w:ilvl w:val="0"/>
          <w:numId w:val="22"/>
        </w:numPr>
        <w:spacing w:line="360" w:lineRule="auto"/>
        <w:rPr>
          <w:rFonts w:cs="Times New Roman"/>
        </w:rPr>
      </w:pPr>
      <w:bookmarkStart w:id="195" w:name="_Toc504640799"/>
      <w:r w:rsidRPr="00262D6E">
        <w:rPr>
          <w:rFonts w:cs="Times New Roman"/>
        </w:rPr>
        <w:t>Investigación de usuarios</w:t>
      </w:r>
      <w:bookmarkEnd w:id="195"/>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Ttulo3"/>
        <w:numPr>
          <w:ilvl w:val="0"/>
          <w:numId w:val="22"/>
        </w:numPr>
        <w:spacing w:line="360" w:lineRule="auto"/>
        <w:rPr>
          <w:rFonts w:cs="Times New Roman"/>
        </w:rPr>
      </w:pPr>
      <w:bookmarkStart w:id="196" w:name="_Toc504640800"/>
      <w:r w:rsidRPr="00262D6E">
        <w:rPr>
          <w:rFonts w:cs="Times New Roman"/>
        </w:rPr>
        <w:t xml:space="preserve">Diseño y </w:t>
      </w:r>
      <w:proofErr w:type="spellStart"/>
      <w:r w:rsidRPr="00262D6E">
        <w:rPr>
          <w:rFonts w:cs="Times New Roman"/>
        </w:rPr>
        <w:t>Prototipado</w:t>
      </w:r>
      <w:bookmarkEnd w:id="196"/>
      <w:proofErr w:type="spellEnd"/>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Ttulo3"/>
        <w:numPr>
          <w:ilvl w:val="0"/>
          <w:numId w:val="22"/>
        </w:numPr>
        <w:spacing w:line="360" w:lineRule="auto"/>
        <w:rPr>
          <w:rFonts w:cs="Times New Roman"/>
        </w:rPr>
      </w:pPr>
      <w:bookmarkStart w:id="197" w:name="_Toc504640801"/>
      <w:r w:rsidRPr="00262D6E">
        <w:rPr>
          <w:rFonts w:cs="Times New Roman"/>
        </w:rPr>
        <w:t>Pruebas de Usuario</w:t>
      </w:r>
      <w:bookmarkEnd w:id="197"/>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qué tan fácil encuentra seguir el diseño cada tipo de usuario.</w:t>
      </w:r>
    </w:p>
    <w:p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rsidR="00C25DAF" w:rsidRPr="00262D6E" w:rsidRDefault="00C25DAF" w:rsidP="00262D6E">
      <w:pPr>
        <w:spacing w:line="360" w:lineRule="auto"/>
        <w:jc w:val="both"/>
        <w:rPr>
          <w:rFonts w:ascii="Times New Roman" w:hAnsi="Times New Roman" w:cs="Times New Roman"/>
          <w:lang w:val="es-ES"/>
        </w:rPr>
      </w:pPr>
    </w:p>
    <w:p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 el investigador realizó una</w:t>
      </w:r>
      <w:r w:rsidR="002C0C75" w:rsidRPr="00262D6E">
        <w:rPr>
          <w:rFonts w:ascii="Times New Roman" w:hAnsi="Times New Roman" w:cs="Times New Roman"/>
          <w:lang w:val="es-ES"/>
        </w:rPr>
        <w:t xml:space="preserve"> evaluación </w:t>
      </w:r>
      <w:r w:rsidR="00FD0055" w:rsidRPr="00262D6E">
        <w:rPr>
          <w:rFonts w:ascii="Times New Roman" w:hAnsi="Times New Roman" w:cs="Times New Roman"/>
          <w:lang w:val="es-ES"/>
        </w:rPr>
        <w:t xml:space="preserve">previa de </w:t>
      </w:r>
      <w:r w:rsidR="002C0C75" w:rsidRPr="00262D6E">
        <w:rPr>
          <w:rFonts w:ascii="Times New Roman" w:hAnsi="Times New Roman" w:cs="Times New Roman"/>
          <w:lang w:val="es-ES"/>
        </w:rPr>
        <w:t xml:space="preserve">heurística </w:t>
      </w:r>
      <w:r w:rsidR="00FD0055" w:rsidRPr="00262D6E">
        <w:rPr>
          <w:rFonts w:ascii="Times New Roman" w:hAnsi="Times New Roman" w:cs="Times New Roman"/>
          <w:lang w:val="es-ES"/>
        </w:rPr>
        <w:t>para siste</w:t>
      </w:r>
      <w:r w:rsidR="00CE2377" w:rsidRPr="00262D6E">
        <w:rPr>
          <w:rFonts w:ascii="Times New Roman" w:hAnsi="Times New Roman" w:cs="Times New Roman"/>
          <w:lang w:val="es-ES"/>
        </w:rPr>
        <w:t xml:space="preserve">mas </w:t>
      </w:r>
      <w:r w:rsidR="005D6C6A" w:rsidRPr="00262D6E">
        <w:rPr>
          <w:rFonts w:ascii="Times New Roman" w:hAnsi="Times New Roman" w:cs="Times New Roman"/>
          <w:lang w:val="es-ES"/>
        </w:rPr>
        <w:t xml:space="preserve">de salud utilizando el </w:t>
      </w:r>
      <w:proofErr w:type="spellStart"/>
      <w:r w:rsidR="005D6C6A" w:rsidRPr="00262D6E">
        <w:rPr>
          <w:rFonts w:ascii="Times New Roman" w:hAnsi="Times New Roman" w:cs="Times New Roman"/>
          <w:lang w:val="es-ES"/>
        </w:rPr>
        <w:t>check-list</w:t>
      </w:r>
      <w:proofErr w:type="spellEnd"/>
      <w:r w:rsidR="00CE2377" w:rsidRPr="00262D6E">
        <w:rPr>
          <w:rFonts w:ascii="Times New Roman" w:hAnsi="Times New Roman" w:cs="Times New Roman"/>
          <w:lang w:val="es-ES"/>
        </w:rPr>
        <w:t xml:space="preserve"> heurístico propuesto por </w:t>
      </w:r>
      <w:proofErr w:type="spellStart"/>
      <w:r w:rsidR="00CE2377" w:rsidRPr="00262D6E">
        <w:rPr>
          <w:rFonts w:ascii="Times New Roman" w:hAnsi="Times New Roman" w:cs="Times New Roman"/>
          <w:lang w:val="es-ES"/>
        </w:rPr>
        <w:t>Dowding</w:t>
      </w:r>
      <w:proofErr w:type="spellEnd"/>
      <w:r w:rsidR="00CE2377" w:rsidRPr="00262D6E">
        <w:rPr>
          <w:rFonts w:ascii="Times New Roman" w:hAnsi="Times New Roman" w:cs="Times New Roman"/>
          <w:lang w:val="es-ES"/>
        </w:rPr>
        <w:t xml:space="preserve"> et. Al</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"(36)", "plainTextFormattedCitation" : "(36)", "previouslyFormattedCitation" : "(36)"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(36)</w:t>
      </w:r>
      <w:r w:rsidR="00725DE2" w:rsidRPr="00262D6E">
        <w:rPr>
          <w:rFonts w:ascii="Times New Roman" w:hAnsi="Times New Roman" w:cs="Times New Roman"/>
          <w:lang w:val="es-ES"/>
        </w:rPr>
        <w:fldChar w:fldCharType="end"/>
      </w:r>
      <w:r w:rsidR="00CE2377" w:rsidRPr="00262D6E">
        <w:rPr>
          <w:rFonts w:ascii="Times New Roman" w:hAnsi="Times New Roman" w:cs="Times New Roman"/>
          <w:lang w:val="es-ES"/>
        </w:rPr>
        <w:t xml:space="preserve"> </w:t>
      </w:r>
      <w:r w:rsidR="00FD0055" w:rsidRPr="00262D6E">
        <w:rPr>
          <w:rFonts w:ascii="Times New Roman" w:hAnsi="Times New Roman" w:cs="Times New Roman"/>
          <w:lang w:val="es-ES"/>
        </w:rPr>
        <w:t>que constaba de</w:t>
      </w:r>
      <w:r w:rsidR="00CE2377" w:rsidRPr="00262D6E">
        <w:rPr>
          <w:rFonts w:ascii="Times New Roman" w:hAnsi="Times New Roman" w:cs="Times New Roman"/>
          <w:lang w:val="es-ES"/>
        </w:rPr>
        <w:t xml:space="preserve"> la revisión de </w:t>
      </w:r>
      <w:r w:rsidR="00587049" w:rsidRPr="00262D6E">
        <w:rPr>
          <w:rFonts w:ascii="Times New Roman" w:hAnsi="Times New Roman" w:cs="Times New Roman"/>
          <w:lang w:val="es-ES"/>
        </w:rPr>
        <w:t>10 principios con 49 factores de usabilidad</w:t>
      </w:r>
      <w:r w:rsidR="00FD0055" w:rsidRPr="00262D6E">
        <w:rPr>
          <w:rFonts w:ascii="Times New Roman" w:hAnsi="Times New Roman" w:cs="Times New Roman"/>
          <w:lang w:val="es-ES"/>
        </w:rPr>
        <w:t xml:space="preserve"> los cuales fueron revisados </w:t>
      </w:r>
      <w:r w:rsidR="007820AC" w:rsidRPr="00262D6E">
        <w:rPr>
          <w:rFonts w:ascii="Times New Roman" w:hAnsi="Times New Roman" w:cs="Times New Roman"/>
          <w:lang w:val="es-ES"/>
        </w:rPr>
        <w:t>para</w:t>
      </w:r>
      <w:r w:rsidR="00FD0055" w:rsidRPr="00262D6E">
        <w:rPr>
          <w:rFonts w:ascii="Times New Roman" w:hAnsi="Times New Roman" w:cs="Times New Roman"/>
          <w:lang w:val="es-ES"/>
        </w:rPr>
        <w:t xml:space="preserve"> cada pantalla de la inte</w:t>
      </w:r>
      <w:r w:rsidR="007820AC" w:rsidRPr="00262D6E">
        <w:rPr>
          <w:rFonts w:ascii="Times New Roman" w:hAnsi="Times New Roman" w:cs="Times New Roman"/>
          <w:lang w:val="es-ES"/>
        </w:rPr>
        <w:t xml:space="preserve">rfaz.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Ttulo4"/>
        <w:numPr>
          <w:ilvl w:val="0"/>
          <w:numId w:val="23"/>
        </w:numPr>
        <w:spacing w:line="360" w:lineRule="auto"/>
        <w:rPr>
          <w:rFonts w:cs="Times New Roman"/>
        </w:rPr>
      </w:pPr>
      <w:r w:rsidRPr="00262D6E">
        <w:rPr>
          <w:rFonts w:cs="Times New Roman"/>
        </w:rPr>
        <w:t>Evaluación del sistema por usuarios</w:t>
      </w:r>
    </w:p>
    <w:p w:rsidR="0053122A" w:rsidRPr="00262D6E" w:rsidRDefault="0053122A" w:rsidP="00262D6E">
      <w:pPr>
        <w:pStyle w:val="Prrafodelista"/>
        <w:spacing w:line="360" w:lineRule="auto"/>
        <w:ind w:left="360"/>
        <w:jc w:val="both"/>
        <w:rPr>
          <w:rFonts w:ascii="Times New Roman" w:hAnsi="Times New Roman" w:cs="Times New Roman"/>
          <w:lang w:val="es-ES"/>
        </w:rPr>
      </w:pP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de la Oficina de Calidad</w:t>
      </w:r>
    </w:p>
    <w:p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e podrán encontrar posibles fallas de diseño a ser solucionadas antes del prototipo final.</w:t>
      </w:r>
    </w:p>
    <w:p w:rsidR="0053122A" w:rsidRPr="00262D6E" w:rsidRDefault="0053122A" w:rsidP="00262D6E">
      <w:pPr>
        <w:spacing w:line="360" w:lineRule="auto"/>
        <w:jc w:val="both"/>
        <w:rPr>
          <w:rFonts w:ascii="Times New Roman" w:hAnsi="Times New Roman" w:cs="Times New Roman"/>
          <w:lang w:val="es-ES"/>
        </w:rPr>
      </w:pPr>
    </w:p>
    <w:p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rsidR="00DB066D" w:rsidRPr="00262D6E" w:rsidRDefault="00DB066D" w:rsidP="00262D6E">
      <w:pPr>
        <w:spacing w:line="360" w:lineRule="auto"/>
        <w:jc w:val="both"/>
        <w:rPr>
          <w:rFonts w:ascii="Times New Roman" w:hAnsi="Times New Roman" w:cs="Times New Roman"/>
          <w:lang w:val="es-ES"/>
        </w:rPr>
      </w:pPr>
    </w:p>
    <w:p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w:t>
      </w:r>
      <w:r w:rsidRPr="00262D6E">
        <w:rPr>
          <w:rFonts w:ascii="Times New Roman" w:hAnsi="Times New Roman" w:cs="Times New Roman"/>
          <w:lang w:val="es-ES"/>
        </w:rPr>
        <w:lastRenderedPageBreak/>
        <w:t xml:space="preserve">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rsidR="0053122A" w:rsidRPr="00262D6E" w:rsidRDefault="0053122A" w:rsidP="00262D6E">
      <w:pPr>
        <w:spacing w:line="360" w:lineRule="auto"/>
        <w:jc w:val="both"/>
        <w:rPr>
          <w:rFonts w:ascii="Times New Roman" w:hAnsi="Times New Roman" w:cs="Times New Roman"/>
          <w:lang w:val="es-ES"/>
        </w:rPr>
      </w:pPr>
    </w:p>
    <w:p w:rsidR="00A12DD0" w:rsidRPr="004C67AC" w:rsidRDefault="00A12DD0" w:rsidP="00262D6E">
      <w:pPr>
        <w:pStyle w:val="Ttulo2"/>
        <w:numPr>
          <w:ilvl w:val="0"/>
          <w:numId w:val="29"/>
        </w:numPr>
        <w:spacing w:line="360" w:lineRule="auto"/>
        <w:rPr>
          <w:rStyle w:val="Ttulo3Car"/>
          <w:rFonts w:cs="Times New Roman"/>
          <w:szCs w:val="24"/>
          <w:highlight w:val="cyan"/>
        </w:rPr>
      </w:pPr>
      <w:bookmarkStart w:id="198" w:name="_GoBack"/>
      <w:bookmarkStart w:id="199" w:name="_Toc504640802"/>
      <w:bookmarkEnd w:id="198"/>
      <w:r w:rsidRPr="004C67AC">
        <w:rPr>
          <w:rStyle w:val="Ttulo3Car"/>
          <w:rFonts w:cs="Times New Roman"/>
          <w:szCs w:val="24"/>
          <w:highlight w:val="cyan"/>
        </w:rPr>
        <w:t>Consideraciones éticas</w:t>
      </w:r>
      <w:bookmarkEnd w:id="199"/>
    </w:p>
    <w:p w:rsidR="00A12DD0" w:rsidRPr="00262D6E" w:rsidRDefault="002F42CB" w:rsidP="00262D6E">
      <w:pPr>
        <w:pStyle w:val="Ttulo2"/>
        <w:numPr>
          <w:ilvl w:val="0"/>
          <w:numId w:val="29"/>
        </w:numPr>
        <w:spacing w:line="360" w:lineRule="auto"/>
        <w:rPr>
          <w:rFonts w:cs="Times New Roman"/>
          <w:szCs w:val="24"/>
          <w:lang w:val="es-ES"/>
        </w:rPr>
      </w:pPr>
      <w:bookmarkStart w:id="200" w:name="_Toc504640803"/>
      <w:r>
        <w:rPr>
          <w:rFonts w:cs="Times New Roman"/>
          <w:szCs w:val="24"/>
          <w:lang w:val="es-ES"/>
        </w:rPr>
        <w:t>A</w:t>
      </w:r>
      <w:r w:rsidR="00A12DD0" w:rsidRPr="00262D6E">
        <w:rPr>
          <w:rFonts w:cs="Times New Roman"/>
          <w:szCs w:val="24"/>
          <w:lang w:val="es-ES"/>
        </w:rPr>
        <w:t>nálisis</w:t>
      </w:r>
      <w:bookmarkEnd w:id="200"/>
    </w:p>
    <w:p w:rsidR="00A12DD0" w:rsidRPr="00262D6E" w:rsidRDefault="00A12DD0"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201" w:name="_Toc504640804"/>
      <w:r w:rsidRPr="00262D6E">
        <w:rPr>
          <w:rFonts w:cs="Times New Roman"/>
          <w:szCs w:val="24"/>
        </w:rPr>
        <w:lastRenderedPageBreak/>
        <w:t>Resultados</w:t>
      </w:r>
      <w:bookmarkEnd w:id="201"/>
    </w:p>
    <w:p w:rsidR="00D76E86" w:rsidRPr="004C67AC" w:rsidRDefault="00D76E86" w:rsidP="00D76E86">
      <w:pPr>
        <w:spacing w:line="360" w:lineRule="auto"/>
        <w:jc w:val="both"/>
        <w:rPr>
          <w:rFonts w:ascii="Times New Roman" w:hAnsi="Times New Roman" w:cs="Times New Roman"/>
          <w:highlight w:val="green"/>
          <w:lang w:val="es-ES"/>
        </w:rPr>
      </w:pPr>
      <w:moveToRangeStart w:id="202" w:author="Cesar Carcamo" w:date="2018-01-25T11:45:00Z" w:name="move504644030"/>
      <w:moveTo w:id="203" w:author="Cesar Carcamo" w:date="2018-01-25T11:45:00Z">
        <w:r w:rsidRPr="004C67AC">
          <w:rPr>
            <w:rFonts w:ascii="Times New Roman" w:hAnsi="Times New Roman" w:cs="Times New Roman"/>
            <w:highlight w:val="green"/>
            <w:lang w:val="es-ES"/>
          </w:rPr>
          <w:t>Dichas personas fueron contactadas por medio de referidos y se concretaron entrevistas personales con todas las personas que accedieron. Para finales de enero del 2018 se había logrado entrevistar a 21 personas en total divididos y encontrados de la siguiente manera en los tipos de usuario relevantes:</w:t>
        </w:r>
      </w:moveTo>
    </w:p>
    <w:p w:rsidR="00D76E86" w:rsidRPr="004C67AC" w:rsidRDefault="00D76E86" w:rsidP="00D76E86">
      <w:pPr>
        <w:pStyle w:val="Prrafodelista"/>
        <w:numPr>
          <w:ilvl w:val="0"/>
          <w:numId w:val="14"/>
        </w:numPr>
        <w:spacing w:line="360" w:lineRule="auto"/>
        <w:jc w:val="both"/>
        <w:rPr>
          <w:rFonts w:ascii="Times New Roman" w:hAnsi="Times New Roman" w:cs="Times New Roman"/>
          <w:highlight w:val="green"/>
          <w:lang w:val="es-ES"/>
        </w:rPr>
      </w:pPr>
      <w:moveTo w:id="204" w:author="Cesar Carcamo" w:date="2018-01-25T11:45:00Z">
        <w:r w:rsidRPr="004C67AC">
          <w:rPr>
            <w:rFonts w:ascii="Times New Roman" w:hAnsi="Times New Roman" w:cs="Times New Roman"/>
            <w:highlight w:val="green"/>
            <w:lang w:val="es-ES"/>
          </w:rPr>
          <w:t>9 ciudadanos peruanos: 3 fueron encontrados dentro de la red del investigador siendo personas con alta tendencia a presentar reclamos y otros 6 ciudadanos familiares de pacientes que estaban siendo atendidos en el Hospital Nacional Cayetano Heredia</w:t>
        </w:r>
      </w:moveTo>
    </w:p>
    <w:p w:rsidR="00D76E86" w:rsidRPr="004C67AC" w:rsidRDefault="00D76E86" w:rsidP="00D76E86">
      <w:pPr>
        <w:pStyle w:val="Prrafodelista"/>
        <w:numPr>
          <w:ilvl w:val="0"/>
          <w:numId w:val="14"/>
        </w:numPr>
        <w:spacing w:line="360" w:lineRule="auto"/>
        <w:jc w:val="both"/>
        <w:rPr>
          <w:rFonts w:ascii="Times New Roman" w:hAnsi="Times New Roman" w:cs="Times New Roman"/>
          <w:highlight w:val="green"/>
          <w:lang w:val="es-ES"/>
        </w:rPr>
      </w:pPr>
      <w:moveTo w:id="205" w:author="Cesar Carcamo" w:date="2018-01-25T11:45:00Z">
        <w:r w:rsidRPr="004C67AC">
          <w:rPr>
            <w:rFonts w:ascii="Times New Roman" w:hAnsi="Times New Roman" w:cs="Times New Roman"/>
            <w:highlight w:val="green"/>
            <w:lang w:val="es-ES"/>
          </w:rPr>
          <w:t xml:space="preserve">3 personal Administrativo de </w:t>
        </w:r>
        <w:proofErr w:type="spellStart"/>
        <w:r w:rsidRPr="004C67AC">
          <w:rPr>
            <w:rFonts w:ascii="Times New Roman" w:hAnsi="Times New Roman" w:cs="Times New Roman"/>
            <w:highlight w:val="green"/>
            <w:lang w:val="es-ES"/>
          </w:rPr>
          <w:t>SUSALUD</w:t>
        </w:r>
        <w:proofErr w:type="spellEnd"/>
        <w:r w:rsidRPr="004C67AC">
          <w:rPr>
            <w:rFonts w:ascii="Times New Roman" w:hAnsi="Times New Roman" w:cs="Times New Roman"/>
            <w:highlight w:val="green"/>
            <w:lang w:val="es-ES"/>
          </w:rPr>
          <w:t xml:space="preserve">: Encontrados por ser informantes clave dentro de la Intendencia de Investigación y Desarrollo, Intendencia de Promoción de Derechos en Salud. </w:t>
        </w:r>
      </w:moveTo>
    </w:p>
    <w:p w:rsidR="00D76E86" w:rsidRPr="004C67AC" w:rsidRDefault="00D76E86" w:rsidP="00D76E86">
      <w:pPr>
        <w:pStyle w:val="Prrafodelista"/>
        <w:numPr>
          <w:ilvl w:val="0"/>
          <w:numId w:val="14"/>
        </w:numPr>
        <w:spacing w:line="360" w:lineRule="auto"/>
        <w:jc w:val="both"/>
        <w:rPr>
          <w:rFonts w:ascii="Times New Roman" w:hAnsi="Times New Roman" w:cs="Times New Roman"/>
          <w:highlight w:val="green"/>
          <w:lang w:val="es-ES"/>
        </w:rPr>
      </w:pPr>
      <w:moveTo w:id="206" w:author="Cesar Carcamo" w:date="2018-01-25T11:45:00Z">
        <w:r w:rsidRPr="004C67AC">
          <w:rPr>
            <w:rFonts w:ascii="Times New Roman" w:hAnsi="Times New Roman" w:cs="Times New Roman"/>
            <w:highlight w:val="green"/>
            <w:lang w:val="es-ES"/>
          </w:rPr>
          <w:t xml:space="preserve">3 </w:t>
        </w:r>
        <w:proofErr w:type="gramStart"/>
        <w:r w:rsidRPr="004C67AC">
          <w:rPr>
            <w:rFonts w:ascii="Times New Roman" w:hAnsi="Times New Roman" w:cs="Times New Roman"/>
            <w:highlight w:val="green"/>
            <w:lang w:val="es-ES"/>
          </w:rPr>
          <w:t>personal</w:t>
        </w:r>
        <w:proofErr w:type="gramEnd"/>
        <w:r w:rsidRPr="004C67AC">
          <w:rPr>
            <w:rFonts w:ascii="Times New Roman" w:hAnsi="Times New Roman" w:cs="Times New Roman"/>
            <w:highlight w:val="green"/>
            <w:lang w:val="es-ES"/>
          </w:rPr>
          <w:t xml:space="preserve"> de Oficinas de Calidad de Organismos Supervisores de </w:t>
        </w:r>
        <w:proofErr w:type="spellStart"/>
        <w:r w:rsidRPr="004C67AC">
          <w:rPr>
            <w:rFonts w:ascii="Times New Roman" w:hAnsi="Times New Roman" w:cs="Times New Roman"/>
            <w:highlight w:val="green"/>
            <w:lang w:val="es-ES"/>
          </w:rPr>
          <w:t>IPRESS</w:t>
        </w:r>
        <w:proofErr w:type="spellEnd"/>
        <w:r w:rsidRPr="004C67AC">
          <w:rPr>
            <w:rFonts w:ascii="Times New Roman" w:hAnsi="Times New Roman" w:cs="Times New Roman"/>
            <w:highlight w:val="green"/>
            <w:lang w:val="es-ES"/>
          </w:rPr>
          <w:t xml:space="preserve">: Encontrados por ser informantes clave dentro de Oficinas de Calidad de </w:t>
        </w:r>
        <w:proofErr w:type="spellStart"/>
        <w:r w:rsidRPr="004C67AC">
          <w:rPr>
            <w:rFonts w:ascii="Times New Roman" w:hAnsi="Times New Roman" w:cs="Times New Roman"/>
            <w:highlight w:val="green"/>
            <w:lang w:val="es-ES"/>
          </w:rPr>
          <w:t>SUSALUD</w:t>
        </w:r>
        <w:proofErr w:type="spellEnd"/>
        <w:r w:rsidRPr="004C67AC">
          <w:rPr>
            <w:rFonts w:ascii="Times New Roman" w:hAnsi="Times New Roman" w:cs="Times New Roman"/>
            <w:highlight w:val="green"/>
            <w:lang w:val="es-ES"/>
          </w:rPr>
          <w:t>.</w:t>
        </w:r>
      </w:moveTo>
    </w:p>
    <w:p w:rsidR="00A12DD0" w:rsidRPr="00262D6E" w:rsidRDefault="00D76E86" w:rsidP="00D76E86">
      <w:pPr>
        <w:spacing w:line="360" w:lineRule="auto"/>
        <w:jc w:val="both"/>
        <w:rPr>
          <w:rFonts w:ascii="Times New Roman" w:hAnsi="Times New Roman" w:cs="Times New Roman"/>
          <w:lang w:val="es-ES"/>
        </w:rPr>
      </w:pPr>
      <w:moveTo w:id="207" w:author="Cesar Carcamo" w:date="2018-01-25T11:45:00Z">
        <w:r w:rsidRPr="004C67AC">
          <w:rPr>
            <w:rFonts w:ascii="Times New Roman" w:hAnsi="Times New Roman" w:cs="Times New Roman"/>
            <w:highlight w:val="green"/>
            <w:lang w:val="es-ES"/>
          </w:rPr>
          <w:t>6 directores Generales de Hospital: Encontrados por recomendación dentro de la red del investigador.</w:t>
        </w:r>
      </w:moveTo>
      <w:moveToRangeEnd w:id="202"/>
    </w:p>
    <w:p w:rsidR="00A12DD0" w:rsidRPr="00262D6E" w:rsidRDefault="00A12DD0" w:rsidP="00262D6E">
      <w:pPr>
        <w:pStyle w:val="Ttulo1"/>
        <w:spacing w:line="360" w:lineRule="auto"/>
        <w:rPr>
          <w:rFonts w:cs="Times New Roman"/>
          <w:szCs w:val="24"/>
        </w:rPr>
      </w:pPr>
      <w:bookmarkStart w:id="208" w:name="_Toc504640805"/>
      <w:r w:rsidRPr="00262D6E">
        <w:rPr>
          <w:rFonts w:cs="Times New Roman"/>
          <w:szCs w:val="24"/>
        </w:rPr>
        <w:lastRenderedPageBreak/>
        <w:t>Discusión</w:t>
      </w:r>
      <w:bookmarkEnd w:id="208"/>
    </w:p>
    <w:p w:rsidR="00A12DD0" w:rsidRPr="00262D6E" w:rsidRDefault="00A12DD0"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209" w:name="_Toc504640806"/>
      <w:r w:rsidRPr="00262D6E">
        <w:rPr>
          <w:rFonts w:cs="Times New Roman"/>
          <w:szCs w:val="24"/>
        </w:rPr>
        <w:lastRenderedPageBreak/>
        <w:t>Conclusiones</w:t>
      </w:r>
      <w:bookmarkEnd w:id="209"/>
    </w:p>
    <w:p w:rsidR="00A12DD0" w:rsidRPr="00262D6E" w:rsidRDefault="00A12DD0"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210" w:name="_Toc504640807"/>
      <w:r w:rsidRPr="00262D6E">
        <w:rPr>
          <w:rFonts w:cs="Times New Roman"/>
          <w:szCs w:val="24"/>
        </w:rPr>
        <w:lastRenderedPageBreak/>
        <w:t>Recomendaciones</w:t>
      </w:r>
      <w:bookmarkEnd w:id="210"/>
    </w:p>
    <w:p w:rsidR="00A12DD0" w:rsidRPr="00262D6E" w:rsidRDefault="00A12DD0" w:rsidP="00262D6E">
      <w:pPr>
        <w:spacing w:line="360" w:lineRule="auto"/>
        <w:jc w:val="both"/>
        <w:rPr>
          <w:rFonts w:ascii="Times New Roman" w:hAnsi="Times New Roman" w:cs="Times New Roman"/>
          <w:lang w:val="es-ES"/>
        </w:rPr>
      </w:pPr>
    </w:p>
    <w:p w:rsidR="00A12DD0" w:rsidRPr="00262D6E" w:rsidRDefault="00A12DD0" w:rsidP="00262D6E">
      <w:pPr>
        <w:pStyle w:val="Ttulo1"/>
        <w:spacing w:line="360" w:lineRule="auto"/>
        <w:rPr>
          <w:rFonts w:cs="Times New Roman"/>
          <w:szCs w:val="24"/>
        </w:rPr>
      </w:pPr>
      <w:bookmarkStart w:id="211" w:name="_Toc504640808"/>
      <w:r w:rsidRPr="00262D6E">
        <w:rPr>
          <w:rFonts w:cs="Times New Roman"/>
          <w:szCs w:val="24"/>
        </w:rPr>
        <w:lastRenderedPageBreak/>
        <w:t>Referencias bibliográficas</w:t>
      </w:r>
      <w:bookmarkEnd w:id="211"/>
    </w:p>
    <w:p w:rsidR="00623ED4" w:rsidRPr="00262D6E" w:rsidRDefault="00623ED4" w:rsidP="00262D6E">
      <w:pPr>
        <w:spacing w:line="360" w:lineRule="auto"/>
        <w:jc w:val="both"/>
        <w:rPr>
          <w:rFonts w:ascii="Times New Roman" w:hAnsi="Times New Roman" w:cs="Times New Roman"/>
          <w:lang w:val="es-ES"/>
        </w:rPr>
      </w:pPr>
    </w:p>
    <w:p w:rsidR="00C35DCA" w:rsidRPr="00262D6E" w:rsidRDefault="00725DE2"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00121596" w:rsidRPr="00262D6E">
        <w:rPr>
          <w:rFonts w:ascii="Times New Roman" w:hAnsi="Times New Roman" w:cs="Times New Roman"/>
          <w:lang w:val="en-US"/>
        </w:rPr>
        <w:instrText xml:space="preserve">ADDIN Mendeley Bibliography CSL_BIBLIOGRAPHY </w:instrText>
      </w:r>
      <w:r w:rsidRPr="00262D6E">
        <w:rPr>
          <w:rFonts w:ascii="Times New Roman" w:hAnsi="Times New Roman" w:cs="Times New Roman"/>
          <w:lang w:val="es-ES"/>
        </w:rPr>
        <w:fldChar w:fldCharType="separate"/>
      </w:r>
      <w:r w:rsidR="00C35DCA" w:rsidRPr="00262D6E">
        <w:rPr>
          <w:rFonts w:ascii="Times New Roman" w:eastAsia="Times New Roman" w:hAnsi="Times New Roman" w:cs="Times New Roman"/>
          <w:noProof/>
          <w:lang w:val="en-US"/>
        </w:rPr>
        <w:t xml:space="preserve">1. </w:t>
      </w:r>
      <w:r w:rsidR="00C35DCA" w:rsidRPr="00262D6E">
        <w:rPr>
          <w:rFonts w:ascii="Times New Roman" w:eastAsia="Times New Roman" w:hAnsi="Times New Roman" w:cs="Times New Roman"/>
          <w:noProof/>
          <w:lang w:val="en-US"/>
        </w:rPr>
        <w:tab/>
        <w:t>Al-Abri R, Al-Balushi A. Patient satisfaction survey as a tool towards quality improvement. Oman Med J [Internet]. 2014 Jan [cited 2016 Aug 7];29(1):3–7. Available from: http://www.ncbi.nlm.nih.gov/pubmed/24501659</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 </w:t>
      </w:r>
      <w:r w:rsidRPr="00262D6E">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 </w:t>
      </w:r>
      <w:r w:rsidRPr="00262D6E">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4. </w:t>
      </w:r>
      <w:r w:rsidRPr="00262D6E">
        <w:rPr>
          <w:rFonts w:ascii="Times New Roman" w:eastAsia="Times New Roman" w:hAnsi="Times New Roman" w:cs="Times New Roman"/>
          <w:noProof/>
          <w:lang w:val="en-US"/>
        </w:rPr>
        <w:tab/>
        <w:t xml:space="preserve">Predictors of patient satisfaction. Gomal J Med Sci. 9(2).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5. </w:t>
      </w:r>
      <w:r w:rsidRPr="00262D6E">
        <w:rPr>
          <w:rFonts w:ascii="Times New Roman" w:eastAsia="Times New Roman" w:hAnsi="Times New Roman" w:cs="Times New Roman"/>
          <w:noProof/>
        </w:rPr>
        <w:tab/>
        <w:t xml:space="preserve">Atención al usuario y Servicio al Cliente [Internet]. </w:t>
      </w:r>
      <w:r w:rsidRPr="00262D6E">
        <w:rPr>
          <w:rFonts w:ascii="Times New Roman" w:eastAsia="Times New Roman" w:hAnsi="Times New Roman" w:cs="Times New Roman"/>
          <w:noProof/>
          <w:lang w:val="en-US"/>
        </w:rPr>
        <w:t>Available from: http://es.slideshare.net/taimutay/atencin-al-usuario-y-servicio-al-cliente</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6. </w:t>
      </w:r>
      <w:r w:rsidRPr="00262D6E">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7. </w:t>
      </w:r>
      <w:r w:rsidRPr="00262D6E">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8. </w:t>
      </w:r>
      <w:r w:rsidRPr="00262D6E">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9. </w:t>
      </w:r>
      <w:r w:rsidRPr="00262D6E">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lang w:val="en-US"/>
        </w:rPr>
        <w:t xml:space="preserve">10. </w:t>
      </w:r>
      <w:r w:rsidRPr="00262D6E">
        <w:rPr>
          <w:rFonts w:ascii="Times New Roman" w:eastAsia="Times New Roman" w:hAnsi="Times New Roman" w:cs="Times New Roman"/>
          <w:noProof/>
          <w:lang w:val="en-US"/>
        </w:rPr>
        <w:tab/>
        <w:t xml:space="preserve">The NHS Plan A plan for investment A plan for reform. </w:t>
      </w:r>
      <w:r w:rsidRPr="00262D6E">
        <w:rPr>
          <w:rFonts w:ascii="Times New Roman" w:eastAsia="Times New Roman" w:hAnsi="Times New Roman" w:cs="Times New Roman"/>
          <w:noProof/>
        </w:rPr>
        <w:t xml:space="preserve">2000;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11. </w:t>
      </w:r>
      <w:r w:rsidRPr="00262D6E">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w:t>
      </w:r>
      <w:r w:rsidRPr="00262D6E">
        <w:rPr>
          <w:rFonts w:ascii="Times New Roman" w:eastAsia="Times New Roman" w:hAnsi="Times New Roman" w:cs="Times New Roman"/>
          <w:noProof/>
        </w:rPr>
        <w:lastRenderedPageBreak/>
        <w:t xml:space="preserve">en Salud - IAFAS, Instituciones Prestadoras de Servicios de Salud - IPRESS y Unidades de Gestión de Instituciones Prestadoras de Servicios de Salud -UGIPRESS, públicas, privadas y mixtas - DECRETO SUPREMO - N° 030-2016-SA - PODER EJECUTIVO - SALUD [Internet]. </w:t>
      </w:r>
      <w:r w:rsidRPr="00262D6E">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12. </w:t>
      </w:r>
      <w:r w:rsidRPr="00262D6E">
        <w:rPr>
          <w:rFonts w:ascii="Times New Roman" w:eastAsia="Times New Roman" w:hAnsi="Times New Roman" w:cs="Times New Roman"/>
          <w:noProof/>
        </w:rPr>
        <w:tab/>
        <w:t xml:space="preserve">Susalud: la tecnología digital al servicio de ciudadanos y gestores | Gestion.pe [Internet]. </w:t>
      </w:r>
      <w:r w:rsidRPr="007E51F7">
        <w:rPr>
          <w:rFonts w:ascii="Times New Roman" w:eastAsia="Times New Roman" w:hAnsi="Times New Roman" w:cs="Times New Roman"/>
          <w:noProof/>
          <w:lang w:val="en-US"/>
        </w:rPr>
        <w:t xml:space="preserve">[cited 2017 Dec 16]. </w:t>
      </w:r>
      <w:r w:rsidRPr="00262D6E">
        <w:rPr>
          <w:rFonts w:ascii="Times New Roman" w:eastAsia="Times New Roman" w:hAnsi="Times New Roman" w:cs="Times New Roman"/>
          <w:noProof/>
          <w:lang w:val="en-US"/>
        </w:rPr>
        <w:t>Available from: https://gestion.pe/panelg/susalud-tecnologia-digital-al-servicio-ciudadanos-y-gestores-2197181</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13. </w:t>
      </w:r>
      <w:r w:rsidRPr="00262D6E">
        <w:rPr>
          <w:rFonts w:ascii="Times New Roman" w:eastAsia="Times New Roman" w:hAnsi="Times New Roman" w:cs="Times New Roman"/>
          <w:noProof/>
        </w:rPr>
        <w:tab/>
        <w:t xml:space="preserve">EsSalud. Registro Informático de Atención al Asegurado [Internet]. </w:t>
      </w:r>
      <w:r w:rsidRPr="00262D6E">
        <w:rPr>
          <w:rFonts w:ascii="Times New Roman" w:eastAsia="Times New Roman" w:hAnsi="Times New Roman" w:cs="Times New Roman"/>
          <w:noProof/>
          <w:lang w:val="en-US"/>
        </w:rPr>
        <w:t>[cited 2016 Aug 16]. Available from: http://ww3.essalud.gob.pe:8080/riid/portal.html</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14. </w:t>
      </w:r>
      <w:r w:rsidRPr="00262D6E">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n-US"/>
        </w:rPr>
        <w:t xml:space="preserve">15. </w:t>
      </w:r>
      <w:r w:rsidRPr="007E51F7">
        <w:rPr>
          <w:rFonts w:ascii="Times New Roman" w:eastAsia="Times New Roman" w:hAnsi="Times New Roman" w:cs="Times New Roman"/>
          <w:noProof/>
          <w:lang w:val="en-US"/>
        </w:rPr>
        <w:tab/>
        <w:t xml:space="preserve">Health Services Review Council. </w:t>
      </w:r>
      <w:r w:rsidRPr="00262D6E">
        <w:rPr>
          <w:rFonts w:ascii="Times New Roman" w:eastAsia="Times New Roman" w:hAnsi="Times New Roman" w:cs="Times New Roman"/>
          <w:noProof/>
          <w:lang w:val="en-US"/>
        </w:rPr>
        <w:t>Guide to Complaint Handling in Health Care Services. 2005; Available from: http://www.health.vic.gov.au/hsc/downloads/complaints_handling.pdf</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n-US"/>
        </w:rPr>
        <w:t xml:space="preserve">16. </w:t>
      </w:r>
      <w:r w:rsidRPr="007E51F7">
        <w:rPr>
          <w:rFonts w:ascii="Times New Roman" w:eastAsia="Times New Roman" w:hAnsi="Times New Roman" w:cs="Times New Roman"/>
          <w:noProof/>
          <w:lang w:val="en-US"/>
        </w:rPr>
        <w:tab/>
        <w:t xml:space="preserve">International Organization for Standardization. </w:t>
      </w:r>
      <w:r w:rsidRPr="00262D6E">
        <w:rPr>
          <w:rFonts w:ascii="Times New Roman" w:eastAsia="Times New Roman" w:hAnsi="Times New Roman" w:cs="Times New Roman"/>
          <w:noProof/>
          <w:lang w:val="en-US"/>
        </w:rPr>
        <w:t xml:space="preserve">ISO 9241-210: Ergonomics of human–system interaction - Human-centred design for interactive systems. Int Organ Stand. 2010;2010:32.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17. </w:t>
      </w:r>
      <w:r w:rsidRPr="00262D6E">
        <w:rPr>
          <w:rFonts w:ascii="Times New Roman" w:eastAsia="Times New Roman" w:hAnsi="Times New Roman" w:cs="Times New Roman"/>
          <w:noProof/>
          <w:lang w:val="en-US"/>
        </w:rPr>
        <w:tab/>
        <w:t xml:space="preserve">Noakes Schulze A. User-Centered Design for Information Professionals. Assoc Libr Inf Sci Educ.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18. </w:t>
      </w:r>
      <w:r w:rsidRPr="00262D6E">
        <w:rPr>
          <w:rFonts w:ascii="Times New Roman" w:eastAsia="Times New Roman" w:hAnsi="Times New Roman" w:cs="Times New Roman"/>
          <w:noProof/>
          <w:lang w:val="en-US"/>
        </w:rPr>
        <w:tab/>
        <w:t xml:space="preserve">Heland M. HANDBOOK OF HUMAN-COMPUTER INTERACTION. 1991. 1135 p. </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19. </w:t>
      </w:r>
      <w:r w:rsidRPr="00262D6E">
        <w:rPr>
          <w:rFonts w:ascii="Times New Roman" w:eastAsia="Times New Roman" w:hAnsi="Times New Roman" w:cs="Times New Roman"/>
          <w:noProof/>
          <w:lang w:val="en-US"/>
        </w:rPr>
        <w:tab/>
        <w:t>Notes on User Centered Design Process (UCD) [Internet]. [cited 2017 May 24]. Available from: https://www.w3.org/WAI/redesign/ucd</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20. </w:t>
      </w:r>
      <w:r w:rsidRPr="00262D6E">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21. </w:t>
      </w:r>
      <w:r w:rsidRPr="00262D6E">
        <w:rPr>
          <w:rFonts w:ascii="Times New Roman" w:eastAsia="Times New Roman" w:hAnsi="Times New Roman" w:cs="Times New Roman"/>
          <w:noProof/>
          <w:lang w:val="en-US"/>
        </w:rPr>
        <w:tab/>
        <w:t xml:space="preserve">Describe the User Centered Design methodology [Internet]. [cited 2017 May 24]. Available from: </w:t>
      </w:r>
      <w:r w:rsidRPr="00262D6E">
        <w:rPr>
          <w:rFonts w:ascii="Times New Roman" w:eastAsia="Times New Roman" w:hAnsi="Times New Roman" w:cs="Times New Roman"/>
          <w:noProof/>
          <w:lang w:val="en-US"/>
        </w:rPr>
        <w:lastRenderedPageBreak/>
        <w:t>http://www.modernanalyst.com/Careers/InterviewQuestions/tabid/128/ID/2191/Describe-the-User-Centered-Design-methodology.aspx</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22. </w:t>
      </w:r>
      <w:r w:rsidRPr="00262D6E">
        <w:rPr>
          <w:rFonts w:ascii="Times New Roman" w:eastAsia="Times New Roman" w:hAnsi="Times New Roman" w:cs="Times New Roman"/>
          <w:noProof/>
        </w:rPr>
        <w:tab/>
        <w:t xml:space="preserve">La dolorosa falta de UX en Latinoamérica | Blogs | Gestión [Internet]. </w:t>
      </w:r>
      <w:r w:rsidRPr="007E51F7">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https://gestion.pe/blog/la-economia-de-la-experiencia/2017/05/la-dolorosa-falta-de-ux-en-latinoamerica.html</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23. </w:t>
      </w:r>
      <w:r w:rsidRPr="00262D6E">
        <w:rPr>
          <w:rFonts w:ascii="Times New Roman" w:eastAsia="Times New Roman" w:hAnsi="Times New Roman" w:cs="Times New Roman"/>
          <w:noProof/>
          <w:lang w:val="en-US"/>
        </w:rPr>
        <w:tab/>
        <w:t>Vía BCP [Internet]. [cited 2018 Jan 23]. Available from: https://www.viabcp.com/wps/portal/</w:t>
      </w:r>
    </w:p>
    <w:p w:rsidR="00C35DCA" w:rsidRPr="007E51F7"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24. </w:t>
      </w:r>
      <w:r w:rsidRPr="00262D6E">
        <w:rPr>
          <w:rFonts w:ascii="Times New Roman" w:eastAsia="Times New Roman" w:hAnsi="Times New Roman" w:cs="Times New Roman"/>
          <w:noProof/>
        </w:rPr>
        <w:tab/>
        <w:t xml:space="preserve">El tiempo vale más que el dinero - Interbank [Internet]. </w:t>
      </w:r>
      <w:r w:rsidRPr="007E51F7">
        <w:rPr>
          <w:rFonts w:ascii="Times New Roman" w:eastAsia="Times New Roman" w:hAnsi="Times New Roman" w:cs="Times New Roman"/>
          <w:noProof/>
          <w:lang w:val="en-US"/>
        </w:rPr>
        <w:t>[cited 2018 Jan 23]. Available from: https://interbank.pe/</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25. </w:t>
      </w:r>
      <w:r w:rsidRPr="00262D6E">
        <w:rPr>
          <w:rFonts w:ascii="Times New Roman" w:eastAsia="Times New Roman" w:hAnsi="Times New Roman" w:cs="Times New Roman"/>
          <w:noProof/>
        </w:rPr>
        <w:tab/>
        <w:t xml:space="preserve">Ventas por internet en el Perú se duplicaron en el 2016 - eleconomistaamerica.pe [Internet]. </w:t>
      </w:r>
      <w:r w:rsidRPr="00262D6E">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26. </w:t>
      </w:r>
      <w:r w:rsidRPr="00262D6E">
        <w:rPr>
          <w:rFonts w:ascii="Times New Roman" w:eastAsia="Times New Roman" w:hAnsi="Times New Roman" w:cs="Times New Roman"/>
          <w:noProof/>
        </w:rPr>
        <w:tab/>
        <w:t xml:space="preserve">Gob.pe, y el reto de un Estado simple, digital y humano | La Hora de la Transformación [Internet]. </w:t>
      </w:r>
      <w:r w:rsidRPr="007E51F7">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http://semanaeconomica.com/caso/gob-pe-y-el-reto-de-un-estado-simple-digital-y-humano/</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s-PE"/>
        </w:rPr>
        <w:t xml:space="preserve">27. </w:t>
      </w:r>
      <w:r w:rsidRPr="007E51F7">
        <w:rPr>
          <w:rFonts w:ascii="Times New Roman" w:eastAsia="Times New Roman" w:hAnsi="Times New Roman" w:cs="Times New Roman"/>
          <w:noProof/>
          <w:lang w:val="es-PE"/>
        </w:rPr>
        <w:tab/>
        <w:t xml:space="preserve">Detrás de Gob.pe - gob.pe [Internet]. </w:t>
      </w:r>
      <w:r w:rsidRPr="00262D6E">
        <w:rPr>
          <w:rFonts w:ascii="Times New Roman" w:eastAsia="Times New Roman" w:hAnsi="Times New Roman" w:cs="Times New Roman"/>
          <w:noProof/>
          <w:lang w:val="en-US"/>
        </w:rPr>
        <w:t>[cited 2018 Jan 23]. Available from: https://blog.gob.pe/post/167955522714/detrás-de-gobpe</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28. </w:t>
      </w:r>
      <w:r w:rsidRPr="00262D6E">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29. </w:t>
      </w:r>
      <w:r w:rsidRPr="00262D6E">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30. </w:t>
      </w:r>
      <w:r w:rsidRPr="00262D6E">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rPr>
        <w:t xml:space="preserve">31. </w:t>
      </w:r>
      <w:r w:rsidRPr="00262D6E">
        <w:rPr>
          <w:rFonts w:ascii="Times New Roman" w:eastAsia="Times New Roman" w:hAnsi="Times New Roman" w:cs="Times New Roman"/>
          <w:noProof/>
        </w:rPr>
        <w:tab/>
        <w:t xml:space="preserve">11- Plataforma de Información y Difusión_1.qvw [Internet]. [cited 2017 Mar 20]. Available from: http://bi.susalud.gob.pe/geoqlik/proxy/QvAJAXZfc/opendoc.htm?document=QV </w:t>
      </w:r>
      <w:r w:rsidRPr="00262D6E">
        <w:rPr>
          <w:rFonts w:ascii="Times New Roman" w:eastAsia="Times New Roman" w:hAnsi="Times New Roman" w:cs="Times New Roman"/>
          <w:noProof/>
        </w:rPr>
        <w:lastRenderedPageBreak/>
        <w:t>Produccion%2F11- Plataforma de Información y Difusión_1.qvw&amp;host=QVS%40srvqlikias&amp;anonymous=true</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32. </w:t>
      </w:r>
      <w:r w:rsidRPr="00262D6E">
        <w:rPr>
          <w:rFonts w:ascii="Times New Roman" w:eastAsia="Times New Roman" w:hAnsi="Times New Roman" w:cs="Times New Roman"/>
          <w:noProof/>
        </w:rPr>
        <w:tab/>
        <w:t xml:space="preserve">Seguro Integral de Salud - Microsoft Power BI [Internet]. </w:t>
      </w:r>
      <w:r w:rsidRPr="00262D6E">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33. </w:t>
      </w:r>
      <w:r w:rsidRPr="00262D6E">
        <w:rPr>
          <w:rFonts w:ascii="Times New Roman" w:eastAsia="Times New Roman" w:hAnsi="Times New Roman" w:cs="Times New Roman"/>
          <w:noProof/>
          <w:lang w:val="en-US"/>
        </w:rPr>
        <w:tab/>
        <w:t>BPM PAC | Consulta [Internet]. [cited 2017 Mar 14]. Available from: http://app17.susalud.gob.pe/formulario_consulta/</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34. </w:t>
      </w:r>
      <w:r w:rsidRPr="00262D6E">
        <w:rPr>
          <w:rFonts w:ascii="Times New Roman" w:eastAsia="Times New Roman" w:hAnsi="Times New Roman" w:cs="Times New Roman"/>
          <w:noProof/>
        </w:rPr>
        <w:tab/>
        <w:t xml:space="preserve">SUSALUD CONTIGO - Aplicaciones de Android en Google Play [Internet]. </w:t>
      </w:r>
      <w:r w:rsidRPr="00262D6E">
        <w:rPr>
          <w:rFonts w:ascii="Times New Roman" w:eastAsia="Times New Roman" w:hAnsi="Times New Roman" w:cs="Times New Roman"/>
          <w:noProof/>
          <w:lang w:val="en-US"/>
        </w:rPr>
        <w:t>[cited 2017 Mar 14]. Available from: https://play.google.com/store/apps/details?id=pe.gob.susalud.servicio&amp;hl=es</w:t>
      </w:r>
    </w:p>
    <w:p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35. </w:t>
      </w:r>
      <w:r w:rsidRPr="00262D6E">
        <w:rPr>
          <w:rFonts w:ascii="Times New Roman" w:eastAsia="Times New Roman" w:hAnsi="Times New Roman" w:cs="Times New Roman"/>
          <w:noProof/>
        </w:rPr>
        <w:tab/>
        <w:t xml:space="preserve">SUSALUD | MÁS DE 10 MIL USUARIOS UTILIZAN APP SUSALUD CONTIGO [Internet]. </w:t>
      </w:r>
      <w:r w:rsidRPr="00262D6E">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rsidR="00C35DCA" w:rsidRPr="00262D6E" w:rsidRDefault="00C35DCA" w:rsidP="00262D6E">
      <w:pPr>
        <w:widowControl w:val="0"/>
        <w:autoSpaceDE w:val="0"/>
        <w:autoSpaceDN w:val="0"/>
        <w:adjustRightInd w:val="0"/>
        <w:spacing w:line="360" w:lineRule="auto"/>
        <w:ind w:left="640" w:hanging="640"/>
        <w:rPr>
          <w:rFonts w:ascii="Times New Roman" w:hAnsi="Times New Roman" w:cs="Times New Roman"/>
          <w:noProof/>
        </w:rPr>
      </w:pPr>
      <w:r w:rsidRPr="00262D6E">
        <w:rPr>
          <w:rFonts w:ascii="Times New Roman" w:eastAsia="Times New Roman" w:hAnsi="Times New Roman" w:cs="Times New Roman"/>
          <w:noProof/>
          <w:lang w:val="en-US"/>
        </w:rPr>
        <w:t xml:space="preserve">36. </w:t>
      </w:r>
      <w:r w:rsidRPr="00262D6E">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262D6E">
        <w:rPr>
          <w:rFonts w:ascii="Times New Roman" w:eastAsia="Times New Roman" w:hAnsi="Times New Roman" w:cs="Times New Roman"/>
          <w:noProof/>
        </w:rPr>
        <w:t xml:space="preserve">2017;1–11. </w:t>
      </w:r>
    </w:p>
    <w:p w:rsidR="00121596" w:rsidRPr="007E51F7" w:rsidRDefault="00725DE2" w:rsidP="00262D6E">
      <w:pPr>
        <w:widowControl w:val="0"/>
        <w:autoSpaceDE w:val="0"/>
        <w:autoSpaceDN w:val="0"/>
        <w:adjustRightInd w:val="0"/>
        <w:spacing w:line="360" w:lineRule="auto"/>
        <w:ind w:left="640" w:hanging="640"/>
        <w:rPr>
          <w:rFonts w:ascii="Times New Roman" w:hAnsi="Times New Roman" w:cs="Times New Roman"/>
          <w:b/>
          <w:lang w:val="es-PE"/>
        </w:rPr>
      </w:pPr>
      <w:r w:rsidRPr="00262D6E">
        <w:rPr>
          <w:rFonts w:ascii="Times New Roman" w:hAnsi="Times New Roman" w:cs="Times New Roman"/>
          <w:lang w:val="es-ES"/>
        </w:rPr>
        <w:fldChar w:fldCharType="end"/>
      </w: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161D0F" w:rsidRPr="007E51F7" w:rsidRDefault="00161D0F" w:rsidP="00262D6E">
      <w:pPr>
        <w:spacing w:line="360" w:lineRule="auto"/>
        <w:jc w:val="both"/>
        <w:rPr>
          <w:rFonts w:ascii="Times New Roman" w:hAnsi="Times New Roman" w:cs="Times New Roman"/>
          <w:lang w:val="es-PE"/>
        </w:rPr>
      </w:pPr>
    </w:p>
    <w:p w:rsidR="00A12DD0" w:rsidRPr="00262D6E" w:rsidRDefault="00A12DD0" w:rsidP="00262D6E">
      <w:pPr>
        <w:pStyle w:val="Ttulo1"/>
        <w:spacing w:line="360" w:lineRule="auto"/>
        <w:rPr>
          <w:rFonts w:cs="Times New Roman"/>
          <w:szCs w:val="24"/>
        </w:rPr>
      </w:pPr>
      <w:bookmarkStart w:id="212" w:name="_Toc504640809"/>
      <w:r w:rsidRPr="00262D6E">
        <w:rPr>
          <w:rFonts w:cs="Times New Roman"/>
          <w:szCs w:val="24"/>
        </w:rPr>
        <w:lastRenderedPageBreak/>
        <w:t>Anexos</w:t>
      </w:r>
      <w:bookmarkEnd w:id="212"/>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Ttulo2"/>
        <w:spacing w:line="360" w:lineRule="auto"/>
        <w:rPr>
          <w:rFonts w:cs="Times New Roman"/>
          <w:szCs w:val="24"/>
        </w:rPr>
      </w:pPr>
      <w:bookmarkStart w:id="213" w:name="_Toc504640810"/>
      <w:r w:rsidRPr="00262D6E">
        <w:rPr>
          <w:rFonts w:cs="Times New Roman"/>
          <w:szCs w:val="24"/>
        </w:rPr>
        <w:t>Anexo 1</w:t>
      </w:r>
      <w:bookmarkEnd w:id="213"/>
    </w:p>
    <w:p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rsidR="00161D0F" w:rsidRPr="00262D6E" w:rsidRDefault="00161D0F" w:rsidP="00262D6E">
      <w:pPr>
        <w:pBdr>
          <w:bottom w:val="single" w:sz="12" w:space="1" w:color="auto"/>
        </w:pBdr>
        <w:spacing w:line="360" w:lineRule="auto"/>
        <w:jc w:val="both"/>
        <w:rPr>
          <w:rFonts w:ascii="Times New Roman" w:hAnsi="Times New Roman" w:cs="Times New Roman"/>
          <w:b/>
          <w:bCs/>
        </w:rPr>
      </w:pP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rsidR="00161D0F" w:rsidRPr="00262D6E" w:rsidRDefault="00161D0F" w:rsidP="00262D6E">
      <w:pPr>
        <w:spacing w:line="360" w:lineRule="auto"/>
        <w:jc w:val="both"/>
        <w:rPr>
          <w:rFonts w:ascii="Times New Roman" w:hAnsi="Times New Roman" w:cs="Times New Roman"/>
          <w:b/>
          <w:bCs/>
        </w:rPr>
      </w:pPr>
    </w:p>
    <w:p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w:t>
      </w:r>
      <w:proofErr w:type="spellStart"/>
      <w:r w:rsidRPr="00262D6E">
        <w:rPr>
          <w:rFonts w:ascii="Times New Roman" w:hAnsi="Times New Roman" w:cs="Times New Roman"/>
        </w:rPr>
        <w:t>CONCYTEC</w:t>
      </w:r>
      <w:proofErr w:type="spellEnd"/>
      <w:r w:rsidR="007B7445" w:rsidRPr="00262D6E">
        <w:rPr>
          <w:rFonts w:ascii="Times New Roman" w:hAnsi="Times New Roman" w:cs="Times New Roman"/>
        </w:rPr>
        <w:t>.</w:t>
      </w:r>
      <w:r w:rsidRPr="00262D6E" w:rsidDel="00400B85">
        <w:rPr>
          <w:rFonts w:ascii="Times New Roman" w:hAnsi="Times New Roman" w:cs="Times New Roman"/>
        </w:rPr>
        <w:t xml:space="preserve"> </w:t>
      </w: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El objetivo del estudio es diseñar un sistema para manejo y recojo de reclamos en diversas Instituciones Prestadoras de Servicios de Salud (</w:t>
      </w:r>
      <w:proofErr w:type="spellStart"/>
      <w:r w:rsidRPr="00262D6E">
        <w:rPr>
          <w:rFonts w:ascii="Times New Roman" w:hAnsi="Times New Roman" w:cs="Times New Roman"/>
        </w:rPr>
        <w:t>IPRESS</w:t>
      </w:r>
      <w:proofErr w:type="spellEnd"/>
      <w:r w:rsidRPr="00262D6E">
        <w:rPr>
          <w:rFonts w:ascii="Times New Roman" w:hAnsi="Times New Roman" w:cs="Times New Roman"/>
        </w:rPr>
        <w:t xml:space="preserve">),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rsidR="00161D0F" w:rsidRPr="00262D6E" w:rsidRDefault="00161D0F" w:rsidP="00262D6E">
      <w:pPr>
        <w:spacing w:line="360" w:lineRule="auto"/>
        <w:jc w:val="both"/>
        <w:rPr>
          <w:rFonts w:ascii="Times New Roman" w:hAnsi="Times New Roman" w:cs="Times New Roman"/>
        </w:rPr>
      </w:pPr>
    </w:p>
    <w:p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rsidR="00161D0F" w:rsidRPr="00262D6E" w:rsidRDefault="00161D0F" w:rsidP="00262D6E">
      <w:pPr>
        <w:spacing w:line="360" w:lineRule="auto"/>
        <w:jc w:val="both"/>
        <w:rPr>
          <w:rFonts w:ascii="Times New Roman" w:hAnsi="Times New Roman" w:cs="Times New Roman"/>
          <w:b/>
          <w:bCs/>
        </w:rPr>
      </w:pPr>
    </w:p>
    <w:p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rsidR="00161D0F" w:rsidRPr="00262D6E" w:rsidRDefault="00161D0F" w:rsidP="00262D6E">
      <w:pPr>
        <w:spacing w:line="360" w:lineRule="auto"/>
        <w:ind w:left="15" w:firstLine="15"/>
        <w:jc w:val="both"/>
        <w:rPr>
          <w:rFonts w:ascii="Times New Roman" w:hAnsi="Times New Roman" w:cs="Times New Roman"/>
        </w:rPr>
      </w:pPr>
    </w:p>
    <w:p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rsidR="007B7445" w:rsidRPr="00262D6E" w:rsidRDefault="007B7445" w:rsidP="00262D6E">
      <w:pPr>
        <w:spacing w:line="360" w:lineRule="auto"/>
        <w:ind w:left="15"/>
        <w:jc w:val="both"/>
        <w:rPr>
          <w:rFonts w:ascii="Times New Roman" w:hAnsi="Times New Roman" w:cs="Times New Roman"/>
        </w:rPr>
      </w:pPr>
    </w:p>
    <w:p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rsidR="00161D0F" w:rsidRPr="00262D6E" w:rsidRDefault="00161D0F" w:rsidP="00262D6E">
      <w:pPr>
        <w:spacing w:line="360" w:lineRule="auto"/>
        <w:jc w:val="both"/>
        <w:rPr>
          <w:rFonts w:ascii="Times New Roman" w:hAnsi="Times New Roman" w:cs="Times New Roman"/>
        </w:rPr>
      </w:pPr>
    </w:p>
    <w:p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rsidR="00161D0F" w:rsidRPr="00262D6E" w:rsidRDefault="00161D0F" w:rsidP="00262D6E">
      <w:pPr>
        <w:spacing w:line="360" w:lineRule="auto"/>
        <w:ind w:left="15"/>
        <w:jc w:val="both"/>
        <w:rPr>
          <w:rFonts w:ascii="Times New Roman" w:hAnsi="Times New Roman" w:cs="Times New Roman"/>
          <w:b/>
          <w:bCs/>
        </w:rPr>
      </w:pPr>
    </w:p>
    <w:p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lastRenderedPageBreak/>
        <w:t>CONSENTIMIENTO</w:t>
      </w:r>
    </w:p>
    <w:p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rsidR="00161D0F" w:rsidRPr="00262D6E" w:rsidRDefault="00161D0F" w:rsidP="00262D6E">
      <w:pPr>
        <w:spacing w:line="360" w:lineRule="auto"/>
        <w:ind w:left="15"/>
        <w:jc w:val="both"/>
        <w:rPr>
          <w:rFonts w:ascii="Times New Roman" w:hAnsi="Times New Roman" w:cs="Times New Roman"/>
        </w:rPr>
      </w:pPr>
    </w:p>
    <w:p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rsidR="00161D0F" w:rsidRPr="00262D6E" w:rsidRDefault="00161D0F" w:rsidP="00262D6E">
      <w:pPr>
        <w:spacing w:line="360" w:lineRule="auto"/>
        <w:ind w:left="15"/>
        <w:jc w:val="both"/>
        <w:rPr>
          <w:rFonts w:ascii="Times New Roman" w:hAnsi="Times New Roman" w:cs="Times New Roman"/>
          <w:b/>
        </w:rPr>
      </w:pPr>
    </w:p>
    <w:p w:rsidR="00161D0F" w:rsidRPr="00262D6E" w:rsidRDefault="00725DE2" w:rsidP="00262D6E">
      <w:pPr>
        <w:spacing w:line="360" w:lineRule="auto"/>
        <w:ind w:left="15"/>
        <w:jc w:val="both"/>
        <w:rPr>
          <w:rFonts w:ascii="Times New Roman" w:hAnsi="Times New Roman" w:cs="Times New Roman"/>
          <w:bCs/>
        </w:rPr>
      </w:pPr>
      <w:r w:rsidRPr="00725DE2">
        <w:rPr>
          <w:rFonts w:ascii="Times New Roman" w:hAnsi="Times New Roman" w:cs="Times New Roman"/>
          <w:bCs/>
          <w:noProof/>
          <w:lang w:eastAsia="es-ES_tradnl"/>
        </w:rPr>
        <w:pict>
          <v:line id="1 Conector recto" o:spid="_x0000_s1026" style="position:absolute;left:0;text-align:left;z-index:251659264;visibility:visible;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w: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725DE2" w:rsidP="00262D6E">
      <w:pPr>
        <w:spacing w:line="360" w:lineRule="auto"/>
        <w:ind w:left="15"/>
        <w:jc w:val="both"/>
        <w:rPr>
          <w:rFonts w:ascii="Times New Roman" w:hAnsi="Times New Roman" w:cs="Times New Roman"/>
          <w:bCs/>
        </w:rPr>
      </w:pPr>
      <w:r w:rsidRPr="00725DE2">
        <w:rPr>
          <w:rFonts w:ascii="Times New Roman" w:hAnsi="Times New Roman" w:cs="Times New Roman"/>
          <w:bCs/>
          <w:noProof/>
          <w:lang w:eastAsia="es-ES_tradnl"/>
        </w:rPr>
        <w:pict>
          <v:line id="2 Conector recto" o:spid="_x0000_s1031" style="position:absolute;left:0;text-align:left;z-index:251660288;visibility:visible;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w:r>
      <w:r w:rsidRPr="00725DE2">
        <w:rPr>
          <w:rFonts w:ascii="Times New Roman" w:hAnsi="Times New Roman" w:cs="Times New Roman"/>
          <w:bCs/>
          <w:noProof/>
          <w:lang w:eastAsia="es-ES_tradnl"/>
        </w:rPr>
        <w:pict>
          <v:line id="5 Conector recto" o:spid="_x0000_s1030" style="position:absolute;left:0;text-align:left;z-index:251661312;visibility:visibl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w: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rsidR="00161D0F" w:rsidRPr="00262D6E" w:rsidRDefault="00725DE2" w:rsidP="00262D6E">
      <w:pPr>
        <w:spacing w:line="360" w:lineRule="auto"/>
        <w:ind w:left="15"/>
        <w:jc w:val="both"/>
        <w:rPr>
          <w:rFonts w:ascii="Times New Roman" w:hAnsi="Times New Roman" w:cs="Times New Roman"/>
          <w:bCs/>
        </w:rPr>
      </w:pPr>
      <w:r w:rsidRPr="00725DE2">
        <w:rPr>
          <w:rFonts w:ascii="Times New Roman" w:hAnsi="Times New Roman" w:cs="Times New Roman"/>
          <w:bCs/>
          <w:noProof/>
          <w:lang w:eastAsia="es-ES_tradnl"/>
        </w:rPr>
        <w:pict>
          <v:line id="8 Conector recto" o:spid="_x0000_s1029" style="position:absolute;left:0;text-align:left;z-index:251664384;visibility:visible;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w: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161D0F" w:rsidP="00262D6E">
      <w:pPr>
        <w:spacing w:line="360" w:lineRule="auto"/>
        <w:ind w:left="15"/>
        <w:jc w:val="both"/>
        <w:rPr>
          <w:rFonts w:ascii="Times New Roman" w:hAnsi="Times New Roman" w:cs="Times New Roman"/>
          <w:bCs/>
        </w:rPr>
      </w:pPr>
    </w:p>
    <w:p w:rsidR="00161D0F" w:rsidRPr="00262D6E" w:rsidRDefault="00725DE2" w:rsidP="00262D6E">
      <w:pPr>
        <w:spacing w:line="360" w:lineRule="auto"/>
        <w:ind w:left="15"/>
        <w:jc w:val="both"/>
        <w:rPr>
          <w:rFonts w:ascii="Times New Roman" w:hAnsi="Times New Roman" w:cs="Times New Roman"/>
          <w:bCs/>
        </w:rPr>
      </w:pPr>
      <w:r w:rsidRPr="00725DE2">
        <w:rPr>
          <w:rFonts w:ascii="Times New Roman" w:hAnsi="Times New Roman" w:cs="Times New Roman"/>
          <w:bCs/>
          <w:noProof/>
          <w:lang w:eastAsia="es-ES_tradnl"/>
        </w:rPr>
        <w:pict>
          <v:line id="7 Conector recto" o:spid="_x0000_s1028" style="position:absolute;left:0;text-align:left;z-index:251663360;visibility:visible;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w:r>
      <w:r w:rsidRPr="00725DE2">
        <w:rPr>
          <w:rFonts w:ascii="Times New Roman" w:hAnsi="Times New Roman" w:cs="Times New Roman"/>
          <w:bCs/>
          <w:noProof/>
          <w:lang w:eastAsia="es-ES_tradnl"/>
        </w:rPr>
        <w:pict>
          <v:line id="6 Conector recto" o:spid="_x0000_s1027" style="position:absolute;left:0;text-align:left;z-index:251662336;visibility:visibl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w:r>
    </w:p>
    <w:p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rsidR="00161D0F" w:rsidRPr="00262D6E" w:rsidRDefault="00161D0F" w:rsidP="00262D6E">
      <w:pPr>
        <w:spacing w:line="360" w:lineRule="auto"/>
        <w:jc w:val="both"/>
        <w:rPr>
          <w:rFonts w:ascii="Times New Roman" w:hAnsi="Times New Roman" w:cs="Times New Roman"/>
        </w:rPr>
      </w:pPr>
    </w:p>
    <w:p w:rsidR="00161D0F" w:rsidRPr="00262D6E" w:rsidRDefault="00161D0F" w:rsidP="00262D6E">
      <w:pPr>
        <w:spacing w:line="360" w:lineRule="auto"/>
        <w:jc w:val="both"/>
        <w:rPr>
          <w:rFonts w:ascii="Times New Roman" w:hAnsi="Times New Roman" w:cs="Times New Roman"/>
          <w:lang w:val="es-ES"/>
        </w:rPr>
      </w:pPr>
    </w:p>
    <w:p w:rsidR="00402BAD" w:rsidRPr="00262D6E" w:rsidRDefault="00402BAD" w:rsidP="00262D6E">
      <w:pPr>
        <w:spacing w:line="360" w:lineRule="auto"/>
        <w:jc w:val="both"/>
        <w:rPr>
          <w:rFonts w:ascii="Times New Roman" w:hAnsi="Times New Roman" w:cs="Times New Roman"/>
          <w:lang w:val="es-ES"/>
        </w:rPr>
      </w:pPr>
    </w:p>
    <w:p w:rsidR="00161D0F" w:rsidRPr="00262D6E" w:rsidRDefault="00161D0F" w:rsidP="00262D6E">
      <w:pPr>
        <w:spacing w:line="360" w:lineRule="auto"/>
        <w:jc w:val="both"/>
        <w:rPr>
          <w:rFonts w:ascii="Times New Roman" w:hAnsi="Times New Roman" w:cs="Times New Roman"/>
          <w:b/>
          <w:u w:val="single"/>
          <w:lang w:val="es-ES"/>
        </w:rPr>
      </w:pPr>
    </w:p>
    <w:p w:rsidR="007B7445" w:rsidRPr="00262D6E" w:rsidRDefault="007B7445" w:rsidP="00262D6E">
      <w:pPr>
        <w:spacing w:line="360" w:lineRule="auto"/>
        <w:jc w:val="both"/>
        <w:rPr>
          <w:rFonts w:ascii="Times New Roman" w:hAnsi="Times New Roman" w:cs="Times New Roman"/>
          <w:b/>
          <w:u w:val="single"/>
          <w:lang w:val="es-ES"/>
        </w:rPr>
      </w:pPr>
    </w:p>
    <w:p w:rsidR="007B7445" w:rsidRPr="00262D6E" w:rsidRDefault="007B7445" w:rsidP="00262D6E">
      <w:pPr>
        <w:spacing w:line="360" w:lineRule="auto"/>
        <w:jc w:val="both"/>
        <w:rPr>
          <w:rFonts w:ascii="Times New Roman" w:hAnsi="Times New Roman" w:cs="Times New Roman"/>
          <w:b/>
          <w:u w:val="single"/>
          <w:lang w:val="es-ES"/>
        </w:rPr>
      </w:pPr>
    </w:p>
    <w:p w:rsidR="007B7445" w:rsidRPr="00262D6E" w:rsidRDefault="007B7445" w:rsidP="00262D6E">
      <w:pPr>
        <w:spacing w:line="360" w:lineRule="auto"/>
        <w:jc w:val="both"/>
        <w:rPr>
          <w:rFonts w:ascii="Times New Roman" w:hAnsi="Times New Roman" w:cs="Times New Roman"/>
          <w:b/>
          <w:u w:val="single"/>
          <w:lang w:val="es-ES"/>
        </w:rPr>
      </w:pPr>
    </w:p>
    <w:p w:rsidR="007B7445" w:rsidRPr="00262D6E" w:rsidRDefault="007B7445" w:rsidP="00262D6E">
      <w:pPr>
        <w:spacing w:line="360" w:lineRule="auto"/>
        <w:jc w:val="both"/>
        <w:rPr>
          <w:rFonts w:ascii="Times New Roman" w:hAnsi="Times New Roman" w:cs="Times New Roman"/>
          <w:b/>
          <w:u w:val="single"/>
          <w:lang w:val="es-ES"/>
        </w:rPr>
      </w:pPr>
    </w:p>
    <w:p w:rsidR="007B7445" w:rsidRPr="00262D6E" w:rsidRDefault="007B7445" w:rsidP="00262D6E">
      <w:pPr>
        <w:spacing w:line="360" w:lineRule="auto"/>
        <w:jc w:val="both"/>
        <w:rPr>
          <w:rFonts w:ascii="Times New Roman" w:hAnsi="Times New Roman" w:cs="Times New Roman"/>
          <w:b/>
          <w:u w:val="single"/>
          <w:lang w:val="es-ES"/>
        </w:rPr>
      </w:pPr>
    </w:p>
    <w:p w:rsidR="00000DBF" w:rsidRPr="00262D6E" w:rsidRDefault="00000DBF" w:rsidP="00262D6E">
      <w:pPr>
        <w:spacing w:line="360" w:lineRule="auto"/>
        <w:jc w:val="both"/>
        <w:rPr>
          <w:rFonts w:ascii="Times New Roman" w:hAnsi="Times New Roman" w:cs="Times New Roman"/>
          <w:b/>
          <w:u w:val="single"/>
          <w:lang w:val="es-ES"/>
        </w:rPr>
      </w:pPr>
    </w:p>
    <w:p w:rsidR="00000DBF" w:rsidRPr="00262D6E" w:rsidRDefault="00000DBF" w:rsidP="00262D6E">
      <w:pPr>
        <w:spacing w:line="360" w:lineRule="auto"/>
        <w:jc w:val="both"/>
        <w:rPr>
          <w:rFonts w:ascii="Times New Roman" w:hAnsi="Times New Roman" w:cs="Times New Roman"/>
          <w:b/>
          <w:u w:val="single"/>
          <w:lang w:val="es-ES"/>
        </w:rPr>
      </w:pPr>
    </w:p>
    <w:p w:rsidR="00161D0F" w:rsidRPr="00262D6E" w:rsidRDefault="00161D0F" w:rsidP="00262D6E">
      <w:pPr>
        <w:pStyle w:val="Ttulo2"/>
        <w:spacing w:line="360" w:lineRule="auto"/>
        <w:rPr>
          <w:rFonts w:cs="Times New Roman"/>
          <w:szCs w:val="24"/>
          <w:lang w:val="es-ES"/>
        </w:rPr>
      </w:pPr>
      <w:bookmarkStart w:id="214" w:name="_Toc504640811"/>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bookmarkEnd w:id="214"/>
    </w:p>
    <w:p w:rsidR="00161D0F" w:rsidRPr="00262D6E" w:rsidRDefault="00161D0F" w:rsidP="00262D6E">
      <w:pPr>
        <w:spacing w:line="360" w:lineRule="auto"/>
        <w:jc w:val="both"/>
        <w:rPr>
          <w:rFonts w:ascii="Times New Roman" w:hAnsi="Times New Roman" w:cs="Times New Roman"/>
          <w:b/>
          <w:lang w:val="es-ES"/>
        </w:rPr>
      </w:pPr>
    </w:p>
    <w:p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rsidR="00161D0F" w:rsidRPr="00262D6E" w:rsidRDefault="00161D0F" w:rsidP="00262D6E">
      <w:pPr>
        <w:spacing w:line="360" w:lineRule="auto"/>
        <w:jc w:val="both"/>
        <w:rPr>
          <w:rFonts w:ascii="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¿Cuál fue el medio que utilizo para presentar su reclamo (vía telefónica, internet, presencial)?</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en el sector salud? En caso afirmativo, ¿podría contarme como fue su experiencia?</w:t>
      </w:r>
    </w:p>
    <w:p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pStyle w:val="Ttulo2"/>
        <w:spacing w:line="360" w:lineRule="auto"/>
        <w:rPr>
          <w:rFonts w:cs="Times New Roman"/>
          <w:szCs w:val="24"/>
          <w:lang w:val="es-ES"/>
        </w:rPr>
      </w:pPr>
      <w:bookmarkStart w:id="215" w:name="_Toc504640812"/>
      <w:r w:rsidRPr="00262D6E">
        <w:rPr>
          <w:rFonts w:cs="Times New Roman"/>
          <w:szCs w:val="24"/>
          <w:lang w:val="es-ES"/>
        </w:rPr>
        <w:lastRenderedPageBreak/>
        <w:t xml:space="preserve">Anexo 3: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Nº2</w:t>
      </w:r>
      <w:bookmarkEnd w:id="215"/>
      <w:r w:rsidRPr="00262D6E">
        <w:rPr>
          <w:rFonts w:cs="Times New Roman"/>
          <w:szCs w:val="24"/>
          <w:lang w:val="es-ES"/>
        </w:rPr>
        <w:t xml:space="preserve"> </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rsidR="00161D0F" w:rsidRPr="00262D6E" w:rsidRDefault="00161D0F" w:rsidP="00262D6E">
      <w:pPr>
        <w:spacing w:line="360" w:lineRule="auto"/>
        <w:jc w:val="both"/>
        <w:rPr>
          <w:rFonts w:ascii="Times New Roman" w:hAnsi="Times New Roman" w:cs="Times New Roman"/>
        </w:rPr>
      </w:pP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Sobre los bocetos mostrados</w:t>
      </w:r>
      <w:proofErr w:type="gramStart"/>
      <w:r w:rsidRPr="00262D6E">
        <w:rPr>
          <w:rFonts w:ascii="Times New Roman" w:hAnsi="Times New Roman" w:cs="Times New Roman"/>
          <w:lang w:val="es-ES"/>
        </w:rPr>
        <w:t>?</w:t>
      </w:r>
      <w:proofErr w:type="gramEnd"/>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w:t>
      </w:r>
      <w:proofErr w:type="gramEnd"/>
      <w:r w:rsidRPr="00262D6E">
        <w:rPr>
          <w:rFonts w:ascii="Times New Roman" w:hAnsi="Times New Roman" w:cs="Times New Roman"/>
          <w:lang w:val="es-ES"/>
        </w:rPr>
        <w:t xml:space="preserve"> información?</w:t>
      </w: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rsidR="00161D0F" w:rsidRPr="00262D6E" w:rsidRDefault="00161D0F" w:rsidP="00262D6E">
      <w:pPr>
        <w:spacing w:line="360" w:lineRule="auto"/>
        <w:jc w:val="both"/>
        <w:rPr>
          <w:rFonts w:ascii="Times New Roman" w:eastAsia="Times New Roman" w:hAnsi="Times New Roman" w:cs="Times New Roman"/>
        </w:rPr>
      </w:pPr>
    </w:p>
    <w:p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rsidR="00161D0F" w:rsidRPr="00262D6E" w:rsidRDefault="00161D0F" w:rsidP="00262D6E">
      <w:pPr>
        <w:spacing w:line="360" w:lineRule="auto"/>
        <w:jc w:val="both"/>
        <w:rPr>
          <w:rFonts w:ascii="Times New Roman" w:hAnsi="Times New Roman" w:cs="Times New Roman"/>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7B7445" w:rsidRPr="00262D6E" w:rsidRDefault="007B7445" w:rsidP="00262D6E">
      <w:pPr>
        <w:spacing w:line="360" w:lineRule="auto"/>
        <w:jc w:val="both"/>
        <w:rPr>
          <w:rFonts w:ascii="Times New Roman" w:hAnsi="Times New Roman" w:cs="Times New Roman"/>
          <w:b/>
          <w:lang w:val="es-ES"/>
        </w:rPr>
      </w:pPr>
    </w:p>
    <w:p w:rsidR="00161D0F" w:rsidRPr="00262D6E" w:rsidRDefault="00161D0F" w:rsidP="00262D6E">
      <w:pPr>
        <w:pStyle w:val="Ttulo2"/>
        <w:spacing w:line="360" w:lineRule="auto"/>
        <w:rPr>
          <w:rFonts w:cs="Times New Roman"/>
          <w:szCs w:val="24"/>
          <w:lang w:val="es-ES"/>
        </w:rPr>
      </w:pPr>
      <w:bookmarkStart w:id="216" w:name="_Toc504640813"/>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216"/>
      <w:r w:rsidRPr="00262D6E">
        <w:rPr>
          <w:rFonts w:cs="Times New Roman"/>
          <w:szCs w:val="24"/>
          <w:lang w:val="es-ES"/>
        </w:rPr>
        <w:t xml:space="preserve"> </w:t>
      </w:r>
    </w:p>
    <w:p w:rsidR="00161D0F" w:rsidRPr="00262D6E" w:rsidRDefault="00161D0F" w:rsidP="00262D6E">
      <w:pPr>
        <w:spacing w:line="360" w:lineRule="auto"/>
        <w:jc w:val="both"/>
        <w:rPr>
          <w:rFonts w:ascii="Times New Roman" w:hAnsi="Times New Roman" w:cs="Times New Roman"/>
          <w:b/>
          <w:lang w:val="es-ES"/>
        </w:rPr>
      </w:pPr>
    </w:p>
    <w:p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1"/>
            <w:enabled/>
            <w:calcOnExit w:val="0"/>
            <w:checkBox>
              <w:sizeAuto/>
              <w:default w:val="0"/>
            </w:checkBox>
          </w:ffData>
        </w:fldChar>
      </w:r>
      <w:bookmarkStart w:id="217" w:name="Casilla1"/>
      <w:r w:rsidRPr="00262D6E">
        <w:rPr>
          <w:rFonts w:ascii="Times New Roman" w:hAnsi="Times New Roman" w:cs="Times New Roman"/>
          <w:lang w:val="es-ES"/>
        </w:rPr>
        <w:instrText xml:space="preserve"> FORMCHECKBOX </w:instrText>
      </w:r>
      <w:r w:rsidR="00725DE2">
        <w:rPr>
          <w:rFonts w:ascii="Times New Roman" w:hAnsi="Times New Roman" w:cs="Times New Roman"/>
          <w:lang w:val="es-ES"/>
        </w:rPr>
      </w:r>
      <w:r w:rsidR="00725DE2">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217"/>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2"/>
            <w:enabled/>
            <w:calcOnExit w:val="0"/>
            <w:checkBox>
              <w:sizeAuto/>
              <w:default w:val="0"/>
            </w:checkBox>
          </w:ffData>
        </w:fldChar>
      </w:r>
      <w:bookmarkStart w:id="218" w:name="Casilla2"/>
      <w:r w:rsidRPr="00262D6E">
        <w:rPr>
          <w:rFonts w:ascii="Times New Roman" w:hAnsi="Times New Roman" w:cs="Times New Roman"/>
          <w:lang w:val="es-ES"/>
        </w:rPr>
        <w:instrText xml:space="preserve"> FORMCHECKBOX </w:instrText>
      </w:r>
      <w:r w:rsidR="00725DE2">
        <w:rPr>
          <w:rFonts w:ascii="Times New Roman" w:hAnsi="Times New Roman" w:cs="Times New Roman"/>
          <w:lang w:val="es-ES"/>
        </w:rPr>
      </w:r>
      <w:r w:rsidR="00725DE2">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218"/>
      <w:r w:rsidRPr="00262D6E">
        <w:rPr>
          <w:rFonts w:ascii="Times New Roman" w:hAnsi="Times New Roman" w:cs="Times New Roman"/>
          <w:lang w:val="es-ES"/>
        </w:rPr>
        <w:t xml:space="preserve"> Hombre</w:t>
      </w:r>
    </w:p>
    <w:p w:rsidR="00161D0F" w:rsidRPr="00262D6E" w:rsidRDefault="00161D0F" w:rsidP="00262D6E">
      <w:pPr>
        <w:pStyle w:val="Prrafodelista"/>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219" w:name="Casilla3"/>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19"/>
      <w:r w:rsidR="00161D0F" w:rsidRPr="00262D6E">
        <w:rPr>
          <w:rFonts w:ascii="Times New Roman" w:hAnsi="Times New Roman" w:cs="Times New Roman"/>
          <w:lang w:val="es-ES"/>
        </w:rPr>
        <w:t xml:space="preserve"> 18 – 29 años</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220" w:name="Casilla4"/>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0"/>
      <w:r w:rsidR="00161D0F" w:rsidRPr="00262D6E">
        <w:rPr>
          <w:rFonts w:ascii="Times New Roman" w:hAnsi="Times New Roman" w:cs="Times New Roman"/>
          <w:lang w:val="es-ES"/>
        </w:rPr>
        <w:t xml:space="preserve"> 30 – 49 años</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221" w:name="Casilla5"/>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1"/>
      <w:r w:rsidR="00161D0F" w:rsidRPr="00262D6E">
        <w:rPr>
          <w:rFonts w:ascii="Times New Roman" w:hAnsi="Times New Roman" w:cs="Times New Roman"/>
          <w:lang w:val="es-ES"/>
        </w:rPr>
        <w:t xml:space="preserve"> 50 – 64 años</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222" w:name="Casilla6"/>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2"/>
      <w:r w:rsidR="00161D0F" w:rsidRPr="00262D6E">
        <w:rPr>
          <w:rFonts w:ascii="Times New Roman" w:hAnsi="Times New Roman" w:cs="Times New Roman"/>
          <w:lang w:val="es-ES"/>
        </w:rPr>
        <w:t xml:space="preserve"> 65+</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223" w:name="Casilla7"/>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3"/>
      <w:r w:rsidR="00161D0F" w:rsidRPr="00262D6E">
        <w:rPr>
          <w:rFonts w:ascii="Times New Roman" w:hAnsi="Times New Roman" w:cs="Times New Roman"/>
          <w:lang w:val="es-ES"/>
        </w:rPr>
        <w:t xml:space="preserve"> Secundaria</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224" w:name="Casilla9"/>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4"/>
      <w:r w:rsidR="00161D0F" w:rsidRPr="00262D6E">
        <w:rPr>
          <w:rFonts w:ascii="Times New Roman" w:hAnsi="Times New Roman" w:cs="Times New Roman"/>
          <w:lang w:val="es-ES"/>
        </w:rPr>
        <w:t xml:space="preserve"> Superior No Universitaria</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225" w:name="Casilla8"/>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5"/>
      <w:r w:rsidR="00161D0F" w:rsidRPr="00262D6E">
        <w:rPr>
          <w:rFonts w:ascii="Times New Roman" w:hAnsi="Times New Roman" w:cs="Times New Roman"/>
          <w:lang w:val="es-ES"/>
        </w:rPr>
        <w:t xml:space="preserve"> Superior Universitaria</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226" w:name="Casilla10"/>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6"/>
      <w:r w:rsidR="00161D0F" w:rsidRPr="00262D6E">
        <w:rPr>
          <w:rFonts w:ascii="Times New Roman" w:hAnsi="Times New Roman" w:cs="Times New Roman"/>
          <w:lang w:val="es-ES"/>
        </w:rPr>
        <w:t xml:space="preserve"> Maestría </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227" w:name="Casilla11"/>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7"/>
      <w:r w:rsidR="00161D0F" w:rsidRPr="00262D6E">
        <w:rPr>
          <w:rFonts w:ascii="Times New Roman" w:hAnsi="Times New Roman" w:cs="Times New Roman"/>
          <w:lang w:val="es-ES"/>
        </w:rPr>
        <w:t xml:space="preserve"> Doctorado</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con conexión a internet?</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228" w:name="Casilla12"/>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8"/>
      <w:r w:rsidR="00161D0F" w:rsidRPr="00262D6E">
        <w:rPr>
          <w:rFonts w:ascii="Times New Roman" w:hAnsi="Times New Roman" w:cs="Times New Roman"/>
          <w:lang w:val="es-ES"/>
        </w:rPr>
        <w:t xml:space="preserve"> Todos los días </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229" w:name="Casilla13"/>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29"/>
      <w:r w:rsidR="00161D0F" w:rsidRPr="00262D6E">
        <w:rPr>
          <w:rFonts w:ascii="Times New Roman" w:hAnsi="Times New Roman" w:cs="Times New Roman"/>
          <w:lang w:val="es-ES"/>
        </w:rPr>
        <w:t xml:space="preserve"> Varios días a la semana</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230" w:name="Casilla14"/>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0"/>
      <w:r w:rsidR="00161D0F" w:rsidRPr="00262D6E">
        <w:rPr>
          <w:rFonts w:ascii="Times New Roman" w:hAnsi="Times New Roman" w:cs="Times New Roman"/>
          <w:lang w:val="es-ES"/>
        </w:rPr>
        <w:t xml:space="preserve"> 1 vez a la semana</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231" w:name="Casilla15"/>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1"/>
      <w:r w:rsidR="00161D0F" w:rsidRPr="00262D6E">
        <w:rPr>
          <w:rFonts w:ascii="Times New Roman" w:hAnsi="Times New Roman" w:cs="Times New Roman"/>
          <w:lang w:val="es-ES"/>
        </w:rPr>
        <w:t xml:space="preserve"> Nunca</w:t>
      </w:r>
    </w:p>
    <w:p w:rsidR="00161D0F" w:rsidRPr="00262D6E" w:rsidRDefault="00161D0F" w:rsidP="00262D6E">
      <w:pPr>
        <w:spacing w:line="360" w:lineRule="auto"/>
        <w:jc w:val="both"/>
        <w:rPr>
          <w:rFonts w:ascii="Times New Roman" w:hAnsi="Times New Roman" w:cs="Times New Roman"/>
          <w:lang w:val="es-ES"/>
        </w:rPr>
      </w:pPr>
    </w:p>
    <w:p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¿Qué tipo de dispositivo utiliza para conectarse a internet?</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232" w:name="Casilla16"/>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2"/>
      <w:r w:rsidR="00161D0F" w:rsidRPr="00262D6E">
        <w:rPr>
          <w:rFonts w:ascii="Times New Roman" w:hAnsi="Times New Roman" w:cs="Times New Roman"/>
          <w:lang w:val="es-ES"/>
        </w:rPr>
        <w:t xml:space="preserve"> Smartphone</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233" w:name="Casilla17"/>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3"/>
      <w:r w:rsidR="00161D0F" w:rsidRPr="00262D6E">
        <w:rPr>
          <w:rFonts w:ascii="Times New Roman" w:hAnsi="Times New Roman" w:cs="Times New Roman"/>
          <w:lang w:val="es-ES"/>
        </w:rPr>
        <w:t xml:space="preserve"> Tablet</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234" w:name="Casilla18"/>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4"/>
      <w:r w:rsidR="00161D0F" w:rsidRPr="00262D6E">
        <w:rPr>
          <w:rFonts w:ascii="Times New Roman" w:hAnsi="Times New Roman" w:cs="Times New Roman"/>
          <w:lang w:val="es-ES"/>
        </w:rPr>
        <w:t xml:space="preserve"> Computadora de Escritorio / Laptop</w:t>
      </w:r>
    </w:p>
    <w:p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235" w:name="Casilla19"/>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5"/>
      <w:r w:rsidR="00161D0F" w:rsidRPr="00262D6E">
        <w:rPr>
          <w:rFonts w:ascii="Times New Roman" w:hAnsi="Times New Roman" w:cs="Times New Roman"/>
          <w:lang w:val="es-ES"/>
        </w:rPr>
        <w:t xml:space="preserve"> Computadora Hibrida (2 en 1)</w:t>
      </w:r>
    </w:p>
    <w:p w:rsidR="00262D6E"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236" w:name="Casilla20"/>
      <w:r w:rsidR="00161D0F" w:rsidRPr="00262D6E">
        <w:rPr>
          <w:rFonts w:ascii="Times New Roman" w:hAnsi="Times New Roman" w:cs="Times New Roman"/>
          <w:lang w:val="es-ES"/>
        </w:rPr>
        <w:instrText xml:space="preserve"> FORMCHECKBOX </w:instrText>
      </w:r>
      <w:r>
        <w:rPr>
          <w:rFonts w:ascii="Times New Roman" w:hAnsi="Times New Roman" w:cs="Times New Roman"/>
          <w:lang w:val="es-ES"/>
        </w:rPr>
      </w:r>
      <w:r>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36"/>
      <w:r w:rsidR="00161D0F"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00161D0F" w:rsidRPr="00262D6E">
        <w:rPr>
          <w:rFonts w:ascii="Times New Roman" w:hAnsi="Times New Roman" w:cs="Times New Roman"/>
          <w:lang w:val="es-ES"/>
        </w:rPr>
        <w:t xml:space="preserve"> Especifique: _________________________________</w:t>
      </w:r>
    </w:p>
    <w:sectPr w:rsidR="00262D6E" w:rsidRPr="00262D6E" w:rsidSect="00F27EDB">
      <w:footerReference w:type="even" r:id="rId10"/>
      <w:pgSz w:w="11900" w:h="16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D18" w:rsidRDefault="00A57D18" w:rsidP="00F27EDB">
      <w:r>
        <w:separator/>
      </w:r>
    </w:p>
  </w:endnote>
  <w:endnote w:type="continuationSeparator" w:id="0">
    <w:p w:rsidR="00A57D18" w:rsidRDefault="00A57D18" w:rsidP="00F27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1F7" w:rsidRDefault="007E51F7" w:rsidP="007E51F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E51F7" w:rsidRDefault="007E51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D18" w:rsidRDefault="00A57D18" w:rsidP="00F27EDB">
      <w:r>
        <w:separator/>
      </w:r>
    </w:p>
  </w:footnote>
  <w:footnote w:type="continuationSeparator" w:id="0">
    <w:p w:rsidR="00A57D18" w:rsidRDefault="00A57D18" w:rsidP="00F27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5">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8">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9924489"/>
    <w:multiLevelType w:val="hybridMultilevel"/>
    <w:tmpl w:val="F45AA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2">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19"/>
  </w:num>
  <w:num w:numId="4">
    <w:abstractNumId w:val="5"/>
  </w:num>
  <w:num w:numId="5">
    <w:abstractNumId w:val="9"/>
  </w:num>
  <w:num w:numId="6">
    <w:abstractNumId w:val="35"/>
  </w:num>
  <w:num w:numId="7">
    <w:abstractNumId w:val="21"/>
  </w:num>
  <w:num w:numId="8">
    <w:abstractNumId w:val="1"/>
  </w:num>
  <w:num w:numId="9">
    <w:abstractNumId w:val="23"/>
  </w:num>
  <w:num w:numId="10">
    <w:abstractNumId w:val="32"/>
  </w:num>
  <w:num w:numId="11">
    <w:abstractNumId w:val="33"/>
  </w:num>
  <w:num w:numId="12">
    <w:abstractNumId w:val="22"/>
  </w:num>
  <w:num w:numId="13">
    <w:abstractNumId w:val="28"/>
  </w:num>
  <w:num w:numId="14">
    <w:abstractNumId w:val="30"/>
  </w:num>
  <w:num w:numId="15">
    <w:abstractNumId w:val="17"/>
  </w:num>
  <w:num w:numId="16">
    <w:abstractNumId w:val="7"/>
  </w:num>
  <w:num w:numId="17">
    <w:abstractNumId w:val="24"/>
  </w:num>
  <w:num w:numId="18">
    <w:abstractNumId w:val="12"/>
  </w:num>
  <w:num w:numId="19">
    <w:abstractNumId w:val="18"/>
  </w:num>
  <w:num w:numId="20">
    <w:abstractNumId w:val="3"/>
  </w:num>
  <w:num w:numId="21">
    <w:abstractNumId w:val="26"/>
  </w:num>
  <w:num w:numId="22">
    <w:abstractNumId w:val="13"/>
  </w:num>
  <w:num w:numId="23">
    <w:abstractNumId w:val="15"/>
  </w:num>
  <w:num w:numId="24">
    <w:abstractNumId w:val="31"/>
  </w:num>
  <w:num w:numId="25">
    <w:abstractNumId w:val="20"/>
  </w:num>
  <w:num w:numId="26">
    <w:abstractNumId w:val="16"/>
  </w:num>
  <w:num w:numId="27">
    <w:abstractNumId w:val="6"/>
  </w:num>
  <w:num w:numId="28">
    <w:abstractNumId w:val="11"/>
  </w:num>
  <w:num w:numId="29">
    <w:abstractNumId w:val="4"/>
  </w:num>
  <w:num w:numId="30">
    <w:abstractNumId w:val="29"/>
  </w:num>
  <w:num w:numId="31">
    <w:abstractNumId w:val="8"/>
  </w:num>
  <w:num w:numId="32">
    <w:abstractNumId w:val="14"/>
  </w:num>
  <w:num w:numId="33">
    <w:abstractNumId w:val="25"/>
  </w:num>
  <w:num w:numId="34">
    <w:abstractNumId w:val="27"/>
  </w:num>
  <w:num w:numId="35">
    <w:abstractNumId w:val="2"/>
  </w:num>
  <w:num w:numId="36">
    <w:abstractNumId w:val="1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A12DD0"/>
    <w:rsid w:val="00000DBF"/>
    <w:rsid w:val="000119FC"/>
    <w:rsid w:val="00021C2E"/>
    <w:rsid w:val="0002384F"/>
    <w:rsid w:val="00030273"/>
    <w:rsid w:val="00033C4E"/>
    <w:rsid w:val="000364B0"/>
    <w:rsid w:val="00036699"/>
    <w:rsid w:val="00043E74"/>
    <w:rsid w:val="0004694C"/>
    <w:rsid w:val="000470EF"/>
    <w:rsid w:val="000604D5"/>
    <w:rsid w:val="00061602"/>
    <w:rsid w:val="00083349"/>
    <w:rsid w:val="000915BE"/>
    <w:rsid w:val="000C0B08"/>
    <w:rsid w:val="000D3B53"/>
    <w:rsid w:val="000D5FF5"/>
    <w:rsid w:val="000D6FCB"/>
    <w:rsid w:val="000D7A7B"/>
    <w:rsid w:val="000E3233"/>
    <w:rsid w:val="000E42B4"/>
    <w:rsid w:val="0011467B"/>
    <w:rsid w:val="00114D64"/>
    <w:rsid w:val="00121596"/>
    <w:rsid w:val="001244C7"/>
    <w:rsid w:val="00125EF4"/>
    <w:rsid w:val="00157BF9"/>
    <w:rsid w:val="00161D0F"/>
    <w:rsid w:val="00167787"/>
    <w:rsid w:val="00172C25"/>
    <w:rsid w:val="00196A3E"/>
    <w:rsid w:val="001C749D"/>
    <w:rsid w:val="001D4370"/>
    <w:rsid w:val="001F444B"/>
    <w:rsid w:val="002022AD"/>
    <w:rsid w:val="00205058"/>
    <w:rsid w:val="002111CC"/>
    <w:rsid w:val="002171FF"/>
    <w:rsid w:val="0023033B"/>
    <w:rsid w:val="0023346B"/>
    <w:rsid w:val="002479F9"/>
    <w:rsid w:val="002553D9"/>
    <w:rsid w:val="00261DA6"/>
    <w:rsid w:val="00262D6E"/>
    <w:rsid w:val="00273A97"/>
    <w:rsid w:val="002973BF"/>
    <w:rsid w:val="002A7D6F"/>
    <w:rsid w:val="002B6EBB"/>
    <w:rsid w:val="002C0C75"/>
    <w:rsid w:val="002D1E2A"/>
    <w:rsid w:val="002D6887"/>
    <w:rsid w:val="002D6E63"/>
    <w:rsid w:val="002D7075"/>
    <w:rsid w:val="002E0FC9"/>
    <w:rsid w:val="002E71DF"/>
    <w:rsid w:val="002F2208"/>
    <w:rsid w:val="002F42CB"/>
    <w:rsid w:val="002F6A56"/>
    <w:rsid w:val="00302C24"/>
    <w:rsid w:val="00307AAF"/>
    <w:rsid w:val="00315A28"/>
    <w:rsid w:val="00337798"/>
    <w:rsid w:val="003438F5"/>
    <w:rsid w:val="00360D80"/>
    <w:rsid w:val="00363220"/>
    <w:rsid w:val="00367511"/>
    <w:rsid w:val="00370F46"/>
    <w:rsid w:val="00376FA3"/>
    <w:rsid w:val="0038525C"/>
    <w:rsid w:val="003C6D57"/>
    <w:rsid w:val="003D1C84"/>
    <w:rsid w:val="003F58D4"/>
    <w:rsid w:val="003F6BAC"/>
    <w:rsid w:val="004006D2"/>
    <w:rsid w:val="00402BAD"/>
    <w:rsid w:val="00415E4D"/>
    <w:rsid w:val="004220C8"/>
    <w:rsid w:val="0043233D"/>
    <w:rsid w:val="0044071D"/>
    <w:rsid w:val="004456A4"/>
    <w:rsid w:val="00445754"/>
    <w:rsid w:val="00461F21"/>
    <w:rsid w:val="004624C7"/>
    <w:rsid w:val="0046340D"/>
    <w:rsid w:val="004665A1"/>
    <w:rsid w:val="00466A3D"/>
    <w:rsid w:val="004769F3"/>
    <w:rsid w:val="00493B08"/>
    <w:rsid w:val="00496CEE"/>
    <w:rsid w:val="00497DF6"/>
    <w:rsid w:val="004A0AA9"/>
    <w:rsid w:val="004C0C9C"/>
    <w:rsid w:val="004C173F"/>
    <w:rsid w:val="004C18A9"/>
    <w:rsid w:val="004C67AC"/>
    <w:rsid w:val="004D2445"/>
    <w:rsid w:val="004E084E"/>
    <w:rsid w:val="004E6160"/>
    <w:rsid w:val="004F5FC2"/>
    <w:rsid w:val="0051146D"/>
    <w:rsid w:val="00520759"/>
    <w:rsid w:val="00525774"/>
    <w:rsid w:val="0053122A"/>
    <w:rsid w:val="00535F00"/>
    <w:rsid w:val="00546A37"/>
    <w:rsid w:val="00547CFF"/>
    <w:rsid w:val="00562533"/>
    <w:rsid w:val="00566142"/>
    <w:rsid w:val="00572A7C"/>
    <w:rsid w:val="00580C6C"/>
    <w:rsid w:val="00587049"/>
    <w:rsid w:val="0059544B"/>
    <w:rsid w:val="005C064B"/>
    <w:rsid w:val="005D3D84"/>
    <w:rsid w:val="005D5EAE"/>
    <w:rsid w:val="005D6728"/>
    <w:rsid w:val="005D6C6A"/>
    <w:rsid w:val="005E2582"/>
    <w:rsid w:val="00600B55"/>
    <w:rsid w:val="00601365"/>
    <w:rsid w:val="00607F29"/>
    <w:rsid w:val="0061457F"/>
    <w:rsid w:val="0061601E"/>
    <w:rsid w:val="006177BD"/>
    <w:rsid w:val="00621CCE"/>
    <w:rsid w:val="00623ED4"/>
    <w:rsid w:val="0063349C"/>
    <w:rsid w:val="00637C69"/>
    <w:rsid w:val="00643BA0"/>
    <w:rsid w:val="00651939"/>
    <w:rsid w:val="00652560"/>
    <w:rsid w:val="00677C95"/>
    <w:rsid w:val="006903C3"/>
    <w:rsid w:val="006A0074"/>
    <w:rsid w:val="006B20F8"/>
    <w:rsid w:val="006C42ED"/>
    <w:rsid w:val="006C5FD9"/>
    <w:rsid w:val="006D0818"/>
    <w:rsid w:val="006D3C28"/>
    <w:rsid w:val="006F009C"/>
    <w:rsid w:val="006F1201"/>
    <w:rsid w:val="00704DCF"/>
    <w:rsid w:val="007239D8"/>
    <w:rsid w:val="00725DE2"/>
    <w:rsid w:val="00736B17"/>
    <w:rsid w:val="007410F5"/>
    <w:rsid w:val="0074773B"/>
    <w:rsid w:val="00755F71"/>
    <w:rsid w:val="00761E7A"/>
    <w:rsid w:val="0076630B"/>
    <w:rsid w:val="007726AA"/>
    <w:rsid w:val="007820AC"/>
    <w:rsid w:val="007839B6"/>
    <w:rsid w:val="007A5DE7"/>
    <w:rsid w:val="007B022D"/>
    <w:rsid w:val="007B03C1"/>
    <w:rsid w:val="007B14EB"/>
    <w:rsid w:val="007B7445"/>
    <w:rsid w:val="007C1441"/>
    <w:rsid w:val="007E2751"/>
    <w:rsid w:val="007E3601"/>
    <w:rsid w:val="007E3EDE"/>
    <w:rsid w:val="007E51F7"/>
    <w:rsid w:val="007E5351"/>
    <w:rsid w:val="007E6B08"/>
    <w:rsid w:val="007F3C30"/>
    <w:rsid w:val="00801002"/>
    <w:rsid w:val="00810620"/>
    <w:rsid w:val="0081213D"/>
    <w:rsid w:val="00814BFC"/>
    <w:rsid w:val="00816A41"/>
    <w:rsid w:val="00816B3E"/>
    <w:rsid w:val="00830CBB"/>
    <w:rsid w:val="00832754"/>
    <w:rsid w:val="00841963"/>
    <w:rsid w:val="00844C1D"/>
    <w:rsid w:val="00856598"/>
    <w:rsid w:val="008623C3"/>
    <w:rsid w:val="008626EB"/>
    <w:rsid w:val="00872807"/>
    <w:rsid w:val="00882058"/>
    <w:rsid w:val="00882AB5"/>
    <w:rsid w:val="0088421F"/>
    <w:rsid w:val="008962E0"/>
    <w:rsid w:val="008B19EA"/>
    <w:rsid w:val="008B64F6"/>
    <w:rsid w:val="008C11F0"/>
    <w:rsid w:val="008C33CA"/>
    <w:rsid w:val="008D2441"/>
    <w:rsid w:val="008E72AA"/>
    <w:rsid w:val="008F1221"/>
    <w:rsid w:val="008F2FAA"/>
    <w:rsid w:val="00910961"/>
    <w:rsid w:val="009132FB"/>
    <w:rsid w:val="00913D4D"/>
    <w:rsid w:val="00940852"/>
    <w:rsid w:val="00946FA0"/>
    <w:rsid w:val="00967652"/>
    <w:rsid w:val="00975783"/>
    <w:rsid w:val="009877E6"/>
    <w:rsid w:val="00991A79"/>
    <w:rsid w:val="00994F84"/>
    <w:rsid w:val="009A3D8D"/>
    <w:rsid w:val="009B1719"/>
    <w:rsid w:val="009B6162"/>
    <w:rsid w:val="009B63B8"/>
    <w:rsid w:val="009C1FF6"/>
    <w:rsid w:val="009C38A3"/>
    <w:rsid w:val="009D7A04"/>
    <w:rsid w:val="009F3767"/>
    <w:rsid w:val="00A01124"/>
    <w:rsid w:val="00A06B07"/>
    <w:rsid w:val="00A12DD0"/>
    <w:rsid w:val="00A25F54"/>
    <w:rsid w:val="00A2696A"/>
    <w:rsid w:val="00A367E5"/>
    <w:rsid w:val="00A41A51"/>
    <w:rsid w:val="00A42C4C"/>
    <w:rsid w:val="00A57D18"/>
    <w:rsid w:val="00A7180D"/>
    <w:rsid w:val="00A82360"/>
    <w:rsid w:val="00A8380E"/>
    <w:rsid w:val="00A909F0"/>
    <w:rsid w:val="00A976DA"/>
    <w:rsid w:val="00AA3B6F"/>
    <w:rsid w:val="00AB01FB"/>
    <w:rsid w:val="00AB3FFF"/>
    <w:rsid w:val="00AB4941"/>
    <w:rsid w:val="00AB583E"/>
    <w:rsid w:val="00AC43BB"/>
    <w:rsid w:val="00AC7C3A"/>
    <w:rsid w:val="00AD62EA"/>
    <w:rsid w:val="00AE3E7E"/>
    <w:rsid w:val="00AF0FD5"/>
    <w:rsid w:val="00AF5EAF"/>
    <w:rsid w:val="00B000D4"/>
    <w:rsid w:val="00B12FB7"/>
    <w:rsid w:val="00B21D63"/>
    <w:rsid w:val="00B25101"/>
    <w:rsid w:val="00B305E8"/>
    <w:rsid w:val="00B31236"/>
    <w:rsid w:val="00B31A52"/>
    <w:rsid w:val="00B41EF3"/>
    <w:rsid w:val="00B46176"/>
    <w:rsid w:val="00B50714"/>
    <w:rsid w:val="00B6067C"/>
    <w:rsid w:val="00B674F0"/>
    <w:rsid w:val="00B73C1F"/>
    <w:rsid w:val="00B93631"/>
    <w:rsid w:val="00B95F40"/>
    <w:rsid w:val="00BA68FD"/>
    <w:rsid w:val="00BB0CB9"/>
    <w:rsid w:val="00BC2867"/>
    <w:rsid w:val="00BD6C77"/>
    <w:rsid w:val="00BE0EAB"/>
    <w:rsid w:val="00C00013"/>
    <w:rsid w:val="00C03278"/>
    <w:rsid w:val="00C17E3C"/>
    <w:rsid w:val="00C23DEC"/>
    <w:rsid w:val="00C25DAF"/>
    <w:rsid w:val="00C35DCA"/>
    <w:rsid w:val="00C4763B"/>
    <w:rsid w:val="00C532C1"/>
    <w:rsid w:val="00C54E18"/>
    <w:rsid w:val="00C66953"/>
    <w:rsid w:val="00C669C2"/>
    <w:rsid w:val="00C7000D"/>
    <w:rsid w:val="00C72083"/>
    <w:rsid w:val="00C7505B"/>
    <w:rsid w:val="00CA1ECB"/>
    <w:rsid w:val="00CA7040"/>
    <w:rsid w:val="00CA7FE1"/>
    <w:rsid w:val="00CD231B"/>
    <w:rsid w:val="00CE1D5D"/>
    <w:rsid w:val="00CE2377"/>
    <w:rsid w:val="00CE3474"/>
    <w:rsid w:val="00CE3D66"/>
    <w:rsid w:val="00D01319"/>
    <w:rsid w:val="00D0321B"/>
    <w:rsid w:val="00D036BD"/>
    <w:rsid w:val="00D06B91"/>
    <w:rsid w:val="00D11B8E"/>
    <w:rsid w:val="00D1407E"/>
    <w:rsid w:val="00D3505A"/>
    <w:rsid w:val="00D47112"/>
    <w:rsid w:val="00D535D6"/>
    <w:rsid w:val="00D54AC4"/>
    <w:rsid w:val="00D652B7"/>
    <w:rsid w:val="00D67BB1"/>
    <w:rsid w:val="00D76E86"/>
    <w:rsid w:val="00D822E0"/>
    <w:rsid w:val="00D82E17"/>
    <w:rsid w:val="00D90FCF"/>
    <w:rsid w:val="00D9167B"/>
    <w:rsid w:val="00DB066D"/>
    <w:rsid w:val="00DB63DB"/>
    <w:rsid w:val="00DC25C6"/>
    <w:rsid w:val="00DC394C"/>
    <w:rsid w:val="00DE4046"/>
    <w:rsid w:val="00DF4476"/>
    <w:rsid w:val="00E02E4B"/>
    <w:rsid w:val="00E1258A"/>
    <w:rsid w:val="00E15049"/>
    <w:rsid w:val="00E241D8"/>
    <w:rsid w:val="00E26121"/>
    <w:rsid w:val="00E42526"/>
    <w:rsid w:val="00E53D06"/>
    <w:rsid w:val="00E562E3"/>
    <w:rsid w:val="00E73CA6"/>
    <w:rsid w:val="00E73DC2"/>
    <w:rsid w:val="00E8208A"/>
    <w:rsid w:val="00E85A62"/>
    <w:rsid w:val="00EA0883"/>
    <w:rsid w:val="00EA4860"/>
    <w:rsid w:val="00EC1083"/>
    <w:rsid w:val="00ED0B15"/>
    <w:rsid w:val="00ED0E28"/>
    <w:rsid w:val="00ED247E"/>
    <w:rsid w:val="00ED27A6"/>
    <w:rsid w:val="00ED38D2"/>
    <w:rsid w:val="00ED4716"/>
    <w:rsid w:val="00ED513F"/>
    <w:rsid w:val="00ED7BDF"/>
    <w:rsid w:val="00EE2363"/>
    <w:rsid w:val="00EE30D0"/>
    <w:rsid w:val="00F01416"/>
    <w:rsid w:val="00F10FB2"/>
    <w:rsid w:val="00F2095A"/>
    <w:rsid w:val="00F223D6"/>
    <w:rsid w:val="00F22CCC"/>
    <w:rsid w:val="00F2543B"/>
    <w:rsid w:val="00F27CB5"/>
    <w:rsid w:val="00F27EDB"/>
    <w:rsid w:val="00F3007C"/>
    <w:rsid w:val="00F47B6B"/>
    <w:rsid w:val="00F53DD1"/>
    <w:rsid w:val="00F54311"/>
    <w:rsid w:val="00F73463"/>
    <w:rsid w:val="00F82A77"/>
    <w:rsid w:val="00F938C7"/>
    <w:rsid w:val="00FA0DCE"/>
    <w:rsid w:val="00FA636B"/>
    <w:rsid w:val="00FA7031"/>
    <w:rsid w:val="00FB3C45"/>
    <w:rsid w:val="00FC6B75"/>
    <w:rsid w:val="00FC7EFF"/>
    <w:rsid w:val="00FD0055"/>
    <w:rsid w:val="00FD5433"/>
    <w:rsid w:val="00FD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GridTable4Accent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7E51F7"/>
    <w:pPr>
      <w:spacing w:after="100"/>
      <w:ind w:left="480"/>
    </w:pPr>
  </w:style>
  <w:style w:type="character" w:styleId="Hipervnculo">
    <w:name w:val="Hyperlink"/>
    <w:basedOn w:val="Fuentedeprrafopredeter"/>
    <w:uiPriority w:val="99"/>
    <w:unhideWhenUsed/>
    <w:rsid w:val="007E51F7"/>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E71E3-29ED-4A5D-B8BD-531E418B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49</Pages>
  <Words>18712</Words>
  <Characters>106661</Characters>
  <Application>Microsoft Office Word</Application>
  <DocSecurity>0</DocSecurity>
  <Lines>888</Lines>
  <Paragraphs>250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Cesar Carcamo</cp:lastModifiedBy>
  <cp:revision>3</cp:revision>
  <cp:lastPrinted>2018-01-23T22:58:00Z</cp:lastPrinted>
  <dcterms:created xsi:type="dcterms:W3CDTF">2018-01-25T16:50:00Z</dcterms:created>
  <dcterms:modified xsi:type="dcterms:W3CDTF">2018-01-25T16:53:00Z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